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62DCEB4" w14:textId="77777777" w:rsidR="00EA5016" w:rsidRDefault="00EA5016"/>
    <w:p w14:paraId="465F930D" w14:textId="77777777" w:rsidR="00EA5016" w:rsidRDefault="00EA5016">
      <w:pPr>
        <w:rPr>
          <w:rFonts w:ascii="宋体" w:hAnsi="宋体" w:cs="宋体"/>
          <w:sz w:val="32"/>
          <w:szCs w:val="32"/>
        </w:rPr>
      </w:pPr>
    </w:p>
    <w:p w14:paraId="5B993462" w14:textId="77777777" w:rsidR="00EA5016" w:rsidRDefault="00EA5016">
      <w:pPr>
        <w:rPr>
          <w:b/>
          <w:bCs/>
          <w:sz w:val="72"/>
          <w:szCs w:val="72"/>
        </w:rPr>
      </w:pPr>
    </w:p>
    <w:p w14:paraId="1F7B8B90" w14:textId="165A768D" w:rsidR="00EA5016" w:rsidDel="00DD1E89" w:rsidRDefault="00DD1E89">
      <w:pPr>
        <w:autoSpaceDE w:val="0"/>
        <w:autoSpaceDN w:val="0"/>
        <w:rPr>
          <w:del w:id="0" w:author="win10" w:date="2020-05-08T12:06:00Z"/>
          <w:b/>
          <w:bCs/>
          <w:sz w:val="72"/>
          <w:szCs w:val="72"/>
        </w:rPr>
      </w:pPr>
      <w:ins w:id="1" w:author="win10" w:date="2020-05-08T12:06:00Z">
        <w:r w:rsidRPr="00DD1E89">
          <w:rPr>
            <w:rFonts w:hint="eastAsia"/>
            <w:b/>
            <w:bCs/>
            <w:sz w:val="72"/>
            <w:szCs w:val="72"/>
          </w:rPr>
          <w:t>微网中央控制器通信协议规范</w:t>
        </w:r>
      </w:ins>
      <w:del w:id="2" w:author="win10" w:date="2020-05-08T12:06:00Z">
        <w:r w:rsidR="004C4817" w:rsidDel="00DD1E89">
          <w:rPr>
            <w:rFonts w:hint="eastAsia"/>
            <w:b/>
            <w:bCs/>
            <w:sz w:val="72"/>
            <w:szCs w:val="72"/>
          </w:rPr>
          <w:delText>微网中央控制器应用协议</w:delText>
        </w:r>
      </w:del>
    </w:p>
    <w:p w14:paraId="79722BD3" w14:textId="77777777" w:rsidR="00DD1E89" w:rsidRDefault="00DD1E89">
      <w:pPr>
        <w:jc w:val="center"/>
        <w:rPr>
          <w:ins w:id="3" w:author="win10" w:date="2020-05-08T12:06:00Z"/>
          <w:b/>
          <w:bCs/>
          <w:sz w:val="72"/>
          <w:szCs w:val="72"/>
          <w:u w:val="double"/>
        </w:rPr>
      </w:pPr>
    </w:p>
    <w:p w14:paraId="61A5E5BB" w14:textId="77777777" w:rsidR="00EA5016" w:rsidRDefault="004C4817">
      <w:pPr>
        <w:autoSpaceDE w:val="0"/>
        <w:autoSpaceDN w:val="0"/>
        <w:rPr>
          <w:b/>
          <w:bCs/>
          <w:sz w:val="72"/>
          <w:szCs w:val="72"/>
        </w:rPr>
      </w:pPr>
      <w:r>
        <w:rPr>
          <w:rFonts w:hint="eastAsia"/>
          <w:b/>
          <w:sz w:val="72"/>
          <w:szCs w:val="72"/>
          <w:u w:val="double"/>
        </w:rPr>
        <w:t xml:space="preserve">       </w:t>
      </w:r>
      <w:r>
        <w:rPr>
          <w:rFonts w:hint="eastAsia"/>
          <w:b/>
          <w:szCs w:val="21"/>
          <w:u w:val="double"/>
        </w:rPr>
        <w:t xml:space="preserve">  </w:t>
      </w:r>
      <w:r>
        <w:rPr>
          <w:rFonts w:hint="eastAsia"/>
          <w:b/>
          <w:sz w:val="72"/>
          <w:szCs w:val="72"/>
          <w:u w:val="double"/>
        </w:rPr>
        <w:t xml:space="preserve">                </w:t>
      </w:r>
      <w:r>
        <w:rPr>
          <w:rFonts w:hint="eastAsia"/>
          <w:b/>
          <w:bCs/>
          <w:sz w:val="72"/>
          <w:szCs w:val="72"/>
          <w:u w:val="thick"/>
        </w:rPr>
        <w:t xml:space="preserve"> </w:t>
      </w:r>
      <w:r>
        <w:rPr>
          <w:rFonts w:hint="eastAsia"/>
          <w:b/>
          <w:bCs/>
          <w:sz w:val="72"/>
          <w:szCs w:val="72"/>
        </w:rPr>
        <w:t xml:space="preserve"> </w:t>
      </w:r>
    </w:p>
    <w:p w14:paraId="346B2FA5" w14:textId="77777777" w:rsidR="00EA5016" w:rsidRDefault="00EA5016">
      <w:pPr>
        <w:jc w:val="center"/>
      </w:pPr>
    </w:p>
    <w:p w14:paraId="0F0F9853" w14:textId="77777777" w:rsidR="00EA5016" w:rsidRDefault="00EA5016">
      <w:pPr>
        <w:jc w:val="center"/>
      </w:pPr>
    </w:p>
    <w:p w14:paraId="64535149" w14:textId="77777777" w:rsidR="00EA5016" w:rsidRDefault="00EA5016">
      <w:pPr>
        <w:jc w:val="center"/>
      </w:pPr>
    </w:p>
    <w:p w14:paraId="6B625301" w14:textId="77777777" w:rsidR="00EA5016" w:rsidRDefault="00EA5016">
      <w:pPr>
        <w:jc w:val="center"/>
      </w:pPr>
    </w:p>
    <w:p w14:paraId="36174660" w14:textId="77777777" w:rsidR="00EA5016" w:rsidRDefault="00EA5016">
      <w:pPr>
        <w:jc w:val="center"/>
      </w:pPr>
    </w:p>
    <w:p w14:paraId="35F391D7" w14:textId="77777777" w:rsidR="00EA5016" w:rsidRDefault="00EA5016">
      <w:pPr>
        <w:jc w:val="center"/>
      </w:pPr>
    </w:p>
    <w:p w14:paraId="5C2EAB16" w14:textId="77777777" w:rsidR="00EA5016" w:rsidRDefault="00EA5016">
      <w:pPr>
        <w:jc w:val="center"/>
      </w:pPr>
    </w:p>
    <w:p w14:paraId="05665DDC" w14:textId="77777777" w:rsidR="00EA5016" w:rsidRDefault="00EA5016">
      <w:pPr>
        <w:jc w:val="center"/>
      </w:pPr>
    </w:p>
    <w:p w14:paraId="432B85DB" w14:textId="77777777" w:rsidR="00EA5016" w:rsidRDefault="00EA5016">
      <w:pPr>
        <w:jc w:val="center"/>
      </w:pPr>
    </w:p>
    <w:p w14:paraId="77BB0097" w14:textId="77777777" w:rsidR="00EA5016" w:rsidRDefault="00EA5016">
      <w:pPr>
        <w:jc w:val="center"/>
      </w:pPr>
    </w:p>
    <w:p w14:paraId="5C129F7C" w14:textId="77777777" w:rsidR="00EA5016" w:rsidRDefault="00EA5016">
      <w:pPr>
        <w:jc w:val="center"/>
      </w:pPr>
    </w:p>
    <w:p w14:paraId="517D30FC" w14:textId="77777777" w:rsidR="00EA5016" w:rsidRDefault="00EA5016">
      <w:pPr>
        <w:jc w:val="center"/>
      </w:pPr>
    </w:p>
    <w:p w14:paraId="4ACD24B0" w14:textId="77777777" w:rsidR="00EA5016" w:rsidRDefault="00EA5016">
      <w:pPr>
        <w:jc w:val="center"/>
      </w:pPr>
    </w:p>
    <w:p w14:paraId="3B05586B" w14:textId="77777777" w:rsidR="00EA5016" w:rsidRDefault="00EA5016">
      <w:pPr>
        <w:jc w:val="center"/>
      </w:pPr>
    </w:p>
    <w:p w14:paraId="571DCA99" w14:textId="77777777" w:rsidR="00EA5016" w:rsidRDefault="00EA5016">
      <w:pPr>
        <w:jc w:val="center"/>
      </w:pPr>
    </w:p>
    <w:p w14:paraId="2CF24598" w14:textId="77777777" w:rsidR="00EA5016" w:rsidRDefault="00EA5016">
      <w:pPr>
        <w:jc w:val="center"/>
      </w:pPr>
    </w:p>
    <w:p w14:paraId="6564B547" w14:textId="77777777" w:rsidR="00EA5016" w:rsidRDefault="00EA5016">
      <w:pPr>
        <w:jc w:val="center"/>
      </w:pPr>
    </w:p>
    <w:p w14:paraId="638B558F" w14:textId="77777777" w:rsidR="00EA5016" w:rsidRDefault="00EA5016">
      <w:pPr>
        <w:jc w:val="center"/>
      </w:pPr>
    </w:p>
    <w:p w14:paraId="735E36F2" w14:textId="77777777" w:rsidR="00EA5016" w:rsidRDefault="00EA5016">
      <w:pPr>
        <w:jc w:val="center"/>
      </w:pPr>
    </w:p>
    <w:p w14:paraId="006EE69E" w14:textId="0B286131" w:rsidR="00EA5016" w:rsidDel="00A74AA4" w:rsidRDefault="004C4817">
      <w:pPr>
        <w:jc w:val="center"/>
        <w:rPr>
          <w:del w:id="4" w:author="win10" w:date="2020-06-12T14:00:00Z"/>
        </w:rPr>
      </w:pPr>
      <w:del w:id="5" w:author="win10" w:date="2020-06-12T14:00:00Z">
        <w:r w:rsidDel="00A74AA4">
          <w:rPr>
            <w:rFonts w:ascii="宋体" w:hAnsi="宋体" w:cs="宋体" w:hint="eastAsia"/>
            <w:b/>
            <w:bCs/>
            <w:sz w:val="36"/>
            <w:szCs w:val="36"/>
          </w:rPr>
          <w:delText>深圳天顺智慧能源科技有限公司</w:delText>
        </w:r>
      </w:del>
    </w:p>
    <w:p w14:paraId="3991E2E3" w14:textId="2725510C" w:rsidR="00EA5016" w:rsidDel="00A74AA4" w:rsidRDefault="00EA5016">
      <w:pPr>
        <w:jc w:val="center"/>
        <w:rPr>
          <w:del w:id="6" w:author="win10" w:date="2020-06-12T14:00:00Z"/>
        </w:rPr>
      </w:pPr>
    </w:p>
    <w:p w14:paraId="2CB9EDBE" w14:textId="5DA2EE55" w:rsidR="00EA5016" w:rsidDel="00A74AA4" w:rsidRDefault="00EA5016">
      <w:pPr>
        <w:rPr>
          <w:del w:id="7" w:author="win10" w:date="2020-06-12T14:00:00Z"/>
        </w:rPr>
      </w:pPr>
    </w:p>
    <w:p w14:paraId="73E257B4" w14:textId="4E9E1CD4" w:rsidR="00EA5016" w:rsidDel="00A74AA4" w:rsidRDefault="00EA5016">
      <w:pPr>
        <w:jc w:val="center"/>
        <w:rPr>
          <w:del w:id="8" w:author="win10" w:date="2020-06-12T14:00:00Z"/>
        </w:rPr>
      </w:pPr>
    </w:p>
    <w:p w14:paraId="4D4B91BF" w14:textId="22C4C4B6" w:rsidR="00EA5016" w:rsidDel="00A74AA4" w:rsidRDefault="00EA5016">
      <w:pPr>
        <w:jc w:val="center"/>
        <w:rPr>
          <w:del w:id="9" w:author="win10" w:date="2020-06-12T14:00:00Z"/>
        </w:rPr>
      </w:pPr>
    </w:p>
    <w:p w14:paraId="672321E1" w14:textId="71BB4FD5" w:rsidR="00EA5016" w:rsidDel="00A74AA4" w:rsidRDefault="00EA5016">
      <w:pPr>
        <w:jc w:val="center"/>
        <w:rPr>
          <w:del w:id="10" w:author="win10" w:date="2020-06-12T14:00:00Z"/>
        </w:rPr>
      </w:pPr>
    </w:p>
    <w:p w14:paraId="49D7983E" w14:textId="2A8F9954" w:rsidR="00EA5016" w:rsidDel="00A74AA4" w:rsidRDefault="004C4817">
      <w:pPr>
        <w:jc w:val="center"/>
        <w:rPr>
          <w:del w:id="11" w:author="win10" w:date="2020-06-12T14:00:00Z"/>
          <w:rFonts w:ascii="宋体" w:hAnsi="宋体" w:cs="宋体"/>
          <w:szCs w:val="21"/>
        </w:rPr>
      </w:pPr>
      <w:del w:id="12" w:author="win10" w:date="2020-06-12T14:00:00Z">
        <w:r w:rsidDel="00A74AA4">
          <w:rPr>
            <w:rFonts w:ascii="宋体" w:hAnsi="宋体" w:cs="宋体" w:hint="eastAsia"/>
            <w:szCs w:val="21"/>
          </w:rPr>
          <w:delText>（内部文件，请勿随意传播）</w:delText>
        </w:r>
      </w:del>
    </w:p>
    <w:p w14:paraId="6EF864C0" w14:textId="77777777" w:rsidR="00EA5016" w:rsidRDefault="00EA5016">
      <w:pPr>
        <w:jc w:val="center"/>
      </w:pPr>
    </w:p>
    <w:p w14:paraId="4A3E1EF9" w14:textId="77777777" w:rsidR="00EA5016" w:rsidRDefault="00EA5016">
      <w:pPr>
        <w:jc w:val="center"/>
      </w:pPr>
    </w:p>
    <w:p w14:paraId="4C370ECC" w14:textId="77777777" w:rsidR="00EA5016" w:rsidRDefault="00EA5016">
      <w:pPr>
        <w:sectPr w:rsidR="00EA5016">
          <w:head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396993D1" w14:textId="58B362AC" w:rsidR="00A74AA4" w:rsidRDefault="004C4817">
      <w:pPr>
        <w:pStyle w:val="TOC1"/>
        <w:tabs>
          <w:tab w:val="right" w:leader="dot" w:pos="8296"/>
        </w:tabs>
        <w:rPr>
          <w:ins w:id="13" w:author="win10" w:date="2020-06-12T14:00:00Z"/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</w:rPr>
        <w:lastRenderedPageBreak/>
        <w:fldChar w:fldCharType="begin"/>
      </w:r>
      <w:r>
        <w:rPr>
          <w:rFonts w:hint="eastAsia"/>
        </w:rPr>
        <w:instrText xml:space="preserve">TOC \o "1-3" \h \z \u </w:instrText>
      </w:r>
      <w:r>
        <w:rPr>
          <w:rFonts w:hint="eastAsia"/>
        </w:rPr>
        <w:fldChar w:fldCharType="separate"/>
      </w:r>
      <w:ins w:id="14" w:author="win10" w:date="2020-06-12T14:00:00Z">
        <w:r w:rsidR="00A74AA4" w:rsidRPr="00496AC9">
          <w:rPr>
            <w:rStyle w:val="aa"/>
            <w:noProof/>
          </w:rPr>
          <w:fldChar w:fldCharType="begin"/>
        </w:r>
        <w:r w:rsidR="00A74AA4" w:rsidRPr="00496AC9">
          <w:rPr>
            <w:rStyle w:val="aa"/>
            <w:noProof/>
          </w:rPr>
          <w:instrText xml:space="preserve"> </w:instrText>
        </w:r>
        <w:r w:rsidR="00A74AA4">
          <w:rPr>
            <w:noProof/>
          </w:rPr>
          <w:instrText>HYPERLINK \l "_Toc42862871"</w:instrText>
        </w:r>
        <w:r w:rsidR="00A74AA4" w:rsidRPr="00496AC9">
          <w:rPr>
            <w:rStyle w:val="aa"/>
            <w:noProof/>
          </w:rPr>
          <w:instrText xml:space="preserve"> </w:instrText>
        </w:r>
        <w:r w:rsidR="00A74AA4" w:rsidRPr="00496AC9">
          <w:rPr>
            <w:rStyle w:val="aa"/>
            <w:noProof/>
          </w:rPr>
        </w:r>
        <w:r w:rsidR="00A74AA4" w:rsidRPr="00496AC9">
          <w:rPr>
            <w:rStyle w:val="aa"/>
            <w:noProof/>
          </w:rPr>
          <w:fldChar w:fldCharType="separate"/>
        </w:r>
        <w:r w:rsidR="00A74AA4" w:rsidRPr="00496AC9">
          <w:rPr>
            <w:rStyle w:val="aa"/>
            <w:noProof/>
          </w:rPr>
          <w:t>版本修改：</w:t>
        </w:r>
        <w:r w:rsidR="00A74AA4">
          <w:rPr>
            <w:noProof/>
            <w:webHidden/>
          </w:rPr>
          <w:tab/>
        </w:r>
        <w:r w:rsidR="00A74AA4">
          <w:rPr>
            <w:noProof/>
            <w:webHidden/>
          </w:rPr>
          <w:fldChar w:fldCharType="begin"/>
        </w:r>
        <w:r w:rsidR="00A74AA4">
          <w:rPr>
            <w:noProof/>
            <w:webHidden/>
          </w:rPr>
          <w:instrText xml:space="preserve"> PAGEREF _Toc42862871 \h </w:instrText>
        </w:r>
        <w:r w:rsidR="00A74AA4">
          <w:rPr>
            <w:noProof/>
            <w:webHidden/>
          </w:rPr>
        </w:r>
      </w:ins>
      <w:r w:rsidR="00A74AA4">
        <w:rPr>
          <w:noProof/>
          <w:webHidden/>
        </w:rPr>
        <w:fldChar w:fldCharType="separate"/>
      </w:r>
      <w:ins w:id="15" w:author="win10" w:date="2020-06-12T14:00:00Z">
        <w:r w:rsidR="00A74AA4">
          <w:rPr>
            <w:noProof/>
            <w:webHidden/>
          </w:rPr>
          <w:t>2</w:t>
        </w:r>
        <w:r w:rsidR="00A74AA4">
          <w:rPr>
            <w:noProof/>
            <w:webHidden/>
          </w:rPr>
          <w:fldChar w:fldCharType="end"/>
        </w:r>
        <w:r w:rsidR="00A74AA4" w:rsidRPr="00496AC9">
          <w:rPr>
            <w:rStyle w:val="aa"/>
            <w:noProof/>
          </w:rPr>
          <w:fldChar w:fldCharType="end"/>
        </w:r>
      </w:ins>
    </w:p>
    <w:p w14:paraId="22587B64" w14:textId="2FDA83CC" w:rsidR="00A74AA4" w:rsidRDefault="00A74AA4">
      <w:pPr>
        <w:pStyle w:val="TOC1"/>
        <w:tabs>
          <w:tab w:val="right" w:leader="dot" w:pos="8296"/>
        </w:tabs>
        <w:rPr>
          <w:ins w:id="16" w:author="win10" w:date="2020-06-12T14:00:00Z"/>
          <w:rFonts w:asciiTheme="minorHAnsi" w:eastAsiaTheme="minorEastAsia" w:hAnsiTheme="minorHAnsi" w:cstheme="minorBidi"/>
          <w:noProof/>
          <w:szCs w:val="22"/>
        </w:rPr>
      </w:pPr>
      <w:ins w:id="17" w:author="win10" w:date="2020-06-12T14:00:00Z">
        <w:r w:rsidRPr="00496AC9">
          <w:rPr>
            <w:rStyle w:val="aa"/>
            <w:noProof/>
          </w:rPr>
          <w:fldChar w:fldCharType="begin"/>
        </w:r>
        <w:r w:rsidRPr="00496AC9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"_Toc42862872"</w:instrText>
        </w:r>
        <w:r w:rsidRPr="00496AC9">
          <w:rPr>
            <w:rStyle w:val="aa"/>
            <w:noProof/>
          </w:rPr>
          <w:instrText xml:space="preserve"> </w:instrText>
        </w:r>
        <w:r w:rsidRPr="00496AC9">
          <w:rPr>
            <w:rStyle w:val="aa"/>
            <w:noProof/>
          </w:rPr>
        </w:r>
        <w:r w:rsidRPr="00496AC9">
          <w:rPr>
            <w:rStyle w:val="aa"/>
            <w:noProof/>
          </w:rPr>
          <w:fldChar w:fldCharType="separate"/>
        </w:r>
        <w:r w:rsidRPr="00496AC9">
          <w:rPr>
            <w:rStyle w:val="aa"/>
            <w:noProof/>
          </w:rPr>
          <w:t>第</w:t>
        </w:r>
        <w:r w:rsidRPr="00496AC9">
          <w:rPr>
            <w:rStyle w:val="aa"/>
            <w:noProof/>
          </w:rPr>
          <w:t xml:space="preserve">1 </w:t>
        </w:r>
        <w:r w:rsidRPr="00496AC9">
          <w:rPr>
            <w:rStyle w:val="aa"/>
            <w:noProof/>
          </w:rPr>
          <w:t>章</w:t>
        </w:r>
        <w:r w:rsidRPr="00496AC9">
          <w:rPr>
            <w:rStyle w:val="aa"/>
            <w:noProof/>
          </w:rPr>
          <w:t xml:space="preserve"> </w:t>
        </w:r>
        <w:r w:rsidRPr="00496AC9">
          <w:rPr>
            <w:rStyle w:val="aa"/>
            <w:noProof/>
          </w:rPr>
          <w:t>通信基本格式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_Toc42862872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8" w:author="win10" w:date="2020-06-12T14:00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496AC9">
          <w:rPr>
            <w:rStyle w:val="aa"/>
            <w:noProof/>
          </w:rPr>
          <w:fldChar w:fldCharType="end"/>
        </w:r>
      </w:ins>
    </w:p>
    <w:p w14:paraId="3782633A" w14:textId="11039836" w:rsidR="00A74AA4" w:rsidRDefault="00A74AA4">
      <w:pPr>
        <w:pStyle w:val="TOC2"/>
        <w:tabs>
          <w:tab w:val="right" w:leader="dot" w:pos="8296"/>
        </w:tabs>
        <w:rPr>
          <w:ins w:id="19" w:author="win10" w:date="2020-06-12T14:00:00Z"/>
          <w:rFonts w:asciiTheme="minorHAnsi" w:eastAsiaTheme="minorEastAsia" w:hAnsiTheme="minorHAnsi" w:cstheme="minorBidi"/>
          <w:noProof/>
          <w:szCs w:val="22"/>
        </w:rPr>
      </w:pPr>
      <w:ins w:id="20" w:author="win10" w:date="2020-06-12T14:00:00Z">
        <w:r w:rsidRPr="00496AC9">
          <w:rPr>
            <w:rStyle w:val="aa"/>
            <w:noProof/>
          </w:rPr>
          <w:fldChar w:fldCharType="begin"/>
        </w:r>
        <w:r w:rsidRPr="00496AC9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"_Toc42862873"</w:instrText>
        </w:r>
        <w:r w:rsidRPr="00496AC9">
          <w:rPr>
            <w:rStyle w:val="aa"/>
            <w:noProof/>
          </w:rPr>
          <w:instrText xml:space="preserve"> </w:instrText>
        </w:r>
        <w:r w:rsidRPr="00496AC9">
          <w:rPr>
            <w:rStyle w:val="aa"/>
            <w:noProof/>
          </w:rPr>
        </w:r>
        <w:r w:rsidRPr="00496AC9">
          <w:rPr>
            <w:rStyle w:val="aa"/>
            <w:noProof/>
          </w:rPr>
          <w:fldChar w:fldCharType="separate"/>
        </w:r>
        <w:r w:rsidRPr="00496AC9">
          <w:rPr>
            <w:rStyle w:val="aa"/>
            <w:noProof/>
          </w:rPr>
          <w:t>1.1 TOPIC</w:t>
        </w:r>
        <w:r w:rsidRPr="00496AC9">
          <w:rPr>
            <w:rStyle w:val="a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_Toc42862873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1" w:author="win10" w:date="2020-06-12T14:00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496AC9">
          <w:rPr>
            <w:rStyle w:val="aa"/>
            <w:noProof/>
          </w:rPr>
          <w:fldChar w:fldCharType="end"/>
        </w:r>
      </w:ins>
    </w:p>
    <w:p w14:paraId="20256EE1" w14:textId="05624203" w:rsidR="00A74AA4" w:rsidRDefault="00A74AA4">
      <w:pPr>
        <w:pStyle w:val="TOC3"/>
        <w:tabs>
          <w:tab w:val="right" w:leader="dot" w:pos="8296"/>
        </w:tabs>
        <w:rPr>
          <w:ins w:id="22" w:author="win10" w:date="2020-06-12T14:00:00Z"/>
          <w:rFonts w:asciiTheme="minorHAnsi" w:eastAsiaTheme="minorEastAsia" w:hAnsiTheme="minorHAnsi" w:cstheme="minorBidi"/>
          <w:noProof/>
          <w:szCs w:val="22"/>
        </w:rPr>
      </w:pPr>
      <w:ins w:id="23" w:author="win10" w:date="2020-06-12T14:00:00Z">
        <w:r w:rsidRPr="00496AC9">
          <w:rPr>
            <w:rStyle w:val="aa"/>
            <w:noProof/>
          </w:rPr>
          <w:fldChar w:fldCharType="begin"/>
        </w:r>
        <w:r w:rsidRPr="00496AC9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"_Toc42862874"</w:instrText>
        </w:r>
        <w:r w:rsidRPr="00496AC9">
          <w:rPr>
            <w:rStyle w:val="aa"/>
            <w:noProof/>
          </w:rPr>
          <w:instrText xml:space="preserve"> </w:instrText>
        </w:r>
        <w:r w:rsidRPr="00496AC9">
          <w:rPr>
            <w:rStyle w:val="aa"/>
            <w:noProof/>
          </w:rPr>
        </w:r>
        <w:r w:rsidRPr="00496AC9">
          <w:rPr>
            <w:rStyle w:val="aa"/>
            <w:noProof/>
          </w:rPr>
          <w:fldChar w:fldCharType="separate"/>
        </w:r>
        <w:r w:rsidRPr="00496AC9">
          <w:rPr>
            <w:rStyle w:val="aa"/>
            <w:noProof/>
          </w:rPr>
          <w:t>1.1.1</w:t>
        </w:r>
        <w:r w:rsidRPr="00496AC9">
          <w:rPr>
            <w:rStyle w:val="aa"/>
            <w:noProof/>
          </w:rPr>
          <w:t>订阅消息</w:t>
        </w:r>
        <w:r w:rsidRPr="00496AC9">
          <w:rPr>
            <w:rStyle w:val="aa"/>
            <w:noProof/>
          </w:rPr>
          <w:t>topic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_Toc42862874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4" w:author="win10" w:date="2020-06-12T14:00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496AC9">
          <w:rPr>
            <w:rStyle w:val="aa"/>
            <w:noProof/>
          </w:rPr>
          <w:fldChar w:fldCharType="end"/>
        </w:r>
      </w:ins>
    </w:p>
    <w:p w14:paraId="571B7A2A" w14:textId="6E1D6136" w:rsidR="00A74AA4" w:rsidRDefault="00A74AA4">
      <w:pPr>
        <w:pStyle w:val="TOC3"/>
        <w:tabs>
          <w:tab w:val="right" w:leader="dot" w:pos="8296"/>
        </w:tabs>
        <w:rPr>
          <w:ins w:id="25" w:author="win10" w:date="2020-06-12T14:00:00Z"/>
          <w:rFonts w:asciiTheme="minorHAnsi" w:eastAsiaTheme="minorEastAsia" w:hAnsiTheme="minorHAnsi" w:cstheme="minorBidi"/>
          <w:noProof/>
          <w:szCs w:val="22"/>
        </w:rPr>
      </w:pPr>
      <w:ins w:id="26" w:author="win10" w:date="2020-06-12T14:00:00Z">
        <w:r w:rsidRPr="00496AC9">
          <w:rPr>
            <w:rStyle w:val="aa"/>
            <w:noProof/>
          </w:rPr>
          <w:fldChar w:fldCharType="begin"/>
        </w:r>
        <w:r w:rsidRPr="00496AC9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"_Toc42862875"</w:instrText>
        </w:r>
        <w:r w:rsidRPr="00496AC9">
          <w:rPr>
            <w:rStyle w:val="aa"/>
            <w:noProof/>
          </w:rPr>
          <w:instrText xml:space="preserve"> </w:instrText>
        </w:r>
        <w:r w:rsidRPr="00496AC9">
          <w:rPr>
            <w:rStyle w:val="aa"/>
            <w:noProof/>
          </w:rPr>
        </w:r>
        <w:r w:rsidRPr="00496AC9">
          <w:rPr>
            <w:rStyle w:val="aa"/>
            <w:noProof/>
          </w:rPr>
          <w:fldChar w:fldCharType="separate"/>
        </w:r>
        <w:r w:rsidRPr="00496AC9">
          <w:rPr>
            <w:rStyle w:val="aa"/>
            <w:noProof/>
          </w:rPr>
          <w:t>1.1.2</w:t>
        </w:r>
        <w:r w:rsidRPr="00496AC9">
          <w:rPr>
            <w:rStyle w:val="aa"/>
            <w:noProof/>
          </w:rPr>
          <w:t>上报消息</w:t>
        </w:r>
        <w:r w:rsidRPr="00496AC9">
          <w:rPr>
            <w:rStyle w:val="aa"/>
            <w:noProof/>
          </w:rPr>
          <w:t>topic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_Toc42862875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7" w:author="win10" w:date="2020-06-12T14:00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496AC9">
          <w:rPr>
            <w:rStyle w:val="aa"/>
            <w:noProof/>
          </w:rPr>
          <w:fldChar w:fldCharType="end"/>
        </w:r>
      </w:ins>
    </w:p>
    <w:p w14:paraId="542A8196" w14:textId="5AE0623B" w:rsidR="00A74AA4" w:rsidRDefault="00A74AA4">
      <w:pPr>
        <w:pStyle w:val="TOC2"/>
        <w:tabs>
          <w:tab w:val="right" w:leader="dot" w:pos="8296"/>
        </w:tabs>
        <w:rPr>
          <w:ins w:id="28" w:author="win10" w:date="2020-06-12T14:00:00Z"/>
          <w:rFonts w:asciiTheme="minorHAnsi" w:eastAsiaTheme="minorEastAsia" w:hAnsiTheme="minorHAnsi" w:cstheme="minorBidi"/>
          <w:noProof/>
          <w:szCs w:val="22"/>
        </w:rPr>
      </w:pPr>
      <w:ins w:id="29" w:author="win10" w:date="2020-06-12T14:00:00Z">
        <w:r w:rsidRPr="00496AC9">
          <w:rPr>
            <w:rStyle w:val="aa"/>
            <w:noProof/>
          </w:rPr>
          <w:fldChar w:fldCharType="begin"/>
        </w:r>
        <w:r w:rsidRPr="00496AC9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"_Toc42862876"</w:instrText>
        </w:r>
        <w:r w:rsidRPr="00496AC9">
          <w:rPr>
            <w:rStyle w:val="aa"/>
            <w:noProof/>
          </w:rPr>
          <w:instrText xml:space="preserve"> </w:instrText>
        </w:r>
        <w:r w:rsidRPr="00496AC9">
          <w:rPr>
            <w:rStyle w:val="aa"/>
            <w:noProof/>
          </w:rPr>
        </w:r>
        <w:r w:rsidRPr="00496AC9">
          <w:rPr>
            <w:rStyle w:val="aa"/>
            <w:noProof/>
          </w:rPr>
          <w:fldChar w:fldCharType="separate"/>
        </w:r>
        <w:r w:rsidRPr="00496AC9">
          <w:rPr>
            <w:rStyle w:val="aa"/>
            <w:noProof/>
          </w:rPr>
          <w:t>1.2 MQTT CONNECT</w:t>
        </w:r>
        <w:r w:rsidRPr="00496AC9">
          <w:rPr>
            <w:rStyle w:val="aa"/>
            <w:noProof/>
          </w:rPr>
          <w:t>连接鉴权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_Toc42862876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0" w:author="win10" w:date="2020-06-12T14:00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496AC9">
          <w:rPr>
            <w:rStyle w:val="aa"/>
            <w:noProof/>
          </w:rPr>
          <w:fldChar w:fldCharType="end"/>
        </w:r>
      </w:ins>
    </w:p>
    <w:p w14:paraId="7DBA39A5" w14:textId="1151FA01" w:rsidR="00A74AA4" w:rsidRDefault="00A74AA4">
      <w:pPr>
        <w:pStyle w:val="TOC2"/>
        <w:tabs>
          <w:tab w:val="right" w:leader="dot" w:pos="8296"/>
        </w:tabs>
        <w:rPr>
          <w:ins w:id="31" w:author="win10" w:date="2020-06-12T14:00:00Z"/>
          <w:rFonts w:asciiTheme="minorHAnsi" w:eastAsiaTheme="minorEastAsia" w:hAnsiTheme="minorHAnsi" w:cstheme="minorBidi"/>
          <w:noProof/>
          <w:szCs w:val="22"/>
        </w:rPr>
      </w:pPr>
      <w:ins w:id="32" w:author="win10" w:date="2020-06-12T14:00:00Z">
        <w:r w:rsidRPr="00496AC9">
          <w:rPr>
            <w:rStyle w:val="aa"/>
            <w:noProof/>
          </w:rPr>
          <w:fldChar w:fldCharType="begin"/>
        </w:r>
        <w:r w:rsidRPr="00496AC9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"_Toc42862877"</w:instrText>
        </w:r>
        <w:r w:rsidRPr="00496AC9">
          <w:rPr>
            <w:rStyle w:val="aa"/>
            <w:noProof/>
          </w:rPr>
          <w:instrText xml:space="preserve"> </w:instrText>
        </w:r>
        <w:r w:rsidRPr="00496AC9">
          <w:rPr>
            <w:rStyle w:val="aa"/>
            <w:noProof/>
          </w:rPr>
        </w:r>
        <w:r w:rsidRPr="00496AC9">
          <w:rPr>
            <w:rStyle w:val="aa"/>
            <w:noProof/>
          </w:rPr>
          <w:fldChar w:fldCharType="separate"/>
        </w:r>
        <w:r w:rsidRPr="00496AC9">
          <w:rPr>
            <w:rStyle w:val="aa"/>
            <w:noProof/>
          </w:rPr>
          <w:t>1.3 PAYLOAD</w:t>
        </w:r>
        <w:r w:rsidRPr="00496AC9">
          <w:rPr>
            <w:rStyle w:val="aa"/>
            <w:noProof/>
          </w:rPr>
          <w:t>设备数据上报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_Toc42862877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3" w:author="win10" w:date="2020-06-12T14:00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496AC9">
          <w:rPr>
            <w:rStyle w:val="aa"/>
            <w:noProof/>
          </w:rPr>
          <w:fldChar w:fldCharType="end"/>
        </w:r>
      </w:ins>
    </w:p>
    <w:p w14:paraId="6C426D31" w14:textId="1973D679" w:rsidR="00A74AA4" w:rsidRDefault="00A74AA4">
      <w:pPr>
        <w:pStyle w:val="TOC3"/>
        <w:tabs>
          <w:tab w:val="right" w:leader="dot" w:pos="8296"/>
        </w:tabs>
        <w:rPr>
          <w:ins w:id="34" w:author="win10" w:date="2020-06-12T14:00:00Z"/>
          <w:rFonts w:asciiTheme="minorHAnsi" w:eastAsiaTheme="minorEastAsia" w:hAnsiTheme="minorHAnsi" w:cstheme="minorBidi"/>
          <w:noProof/>
          <w:szCs w:val="22"/>
        </w:rPr>
      </w:pPr>
      <w:ins w:id="35" w:author="win10" w:date="2020-06-12T14:00:00Z">
        <w:r w:rsidRPr="00496AC9">
          <w:rPr>
            <w:rStyle w:val="aa"/>
            <w:noProof/>
          </w:rPr>
          <w:fldChar w:fldCharType="begin"/>
        </w:r>
        <w:r w:rsidRPr="00496AC9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"_Toc42862878"</w:instrText>
        </w:r>
        <w:r w:rsidRPr="00496AC9">
          <w:rPr>
            <w:rStyle w:val="aa"/>
            <w:noProof/>
          </w:rPr>
          <w:instrText xml:space="preserve"> </w:instrText>
        </w:r>
        <w:r w:rsidRPr="00496AC9">
          <w:rPr>
            <w:rStyle w:val="aa"/>
            <w:noProof/>
          </w:rPr>
        </w:r>
        <w:r w:rsidRPr="00496AC9">
          <w:rPr>
            <w:rStyle w:val="aa"/>
            <w:noProof/>
          </w:rPr>
          <w:fldChar w:fldCharType="separate"/>
        </w:r>
        <w:r w:rsidRPr="00496AC9">
          <w:rPr>
            <w:rStyle w:val="aa"/>
            <w:noProof/>
          </w:rPr>
          <w:t xml:space="preserve">1.3.1 </w:t>
        </w:r>
        <w:r w:rsidRPr="00496AC9">
          <w:rPr>
            <w:rStyle w:val="aa"/>
            <w:noProof/>
          </w:rPr>
          <w:t>接口功能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_Toc42862878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6" w:author="win10" w:date="2020-06-12T14:00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496AC9">
          <w:rPr>
            <w:rStyle w:val="aa"/>
            <w:noProof/>
          </w:rPr>
          <w:fldChar w:fldCharType="end"/>
        </w:r>
      </w:ins>
    </w:p>
    <w:p w14:paraId="4B63F38D" w14:textId="41CF360D" w:rsidR="00A74AA4" w:rsidRDefault="00A74AA4">
      <w:pPr>
        <w:pStyle w:val="TOC3"/>
        <w:tabs>
          <w:tab w:val="right" w:leader="dot" w:pos="8296"/>
        </w:tabs>
        <w:rPr>
          <w:ins w:id="37" w:author="win10" w:date="2020-06-12T14:00:00Z"/>
          <w:rFonts w:asciiTheme="minorHAnsi" w:eastAsiaTheme="minorEastAsia" w:hAnsiTheme="minorHAnsi" w:cstheme="minorBidi"/>
          <w:noProof/>
          <w:szCs w:val="22"/>
        </w:rPr>
      </w:pPr>
      <w:ins w:id="38" w:author="win10" w:date="2020-06-12T14:00:00Z">
        <w:r w:rsidRPr="00496AC9">
          <w:rPr>
            <w:rStyle w:val="aa"/>
            <w:noProof/>
          </w:rPr>
          <w:fldChar w:fldCharType="begin"/>
        </w:r>
        <w:r w:rsidRPr="00496AC9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"_Toc42862879"</w:instrText>
        </w:r>
        <w:r w:rsidRPr="00496AC9">
          <w:rPr>
            <w:rStyle w:val="aa"/>
            <w:noProof/>
          </w:rPr>
          <w:instrText xml:space="preserve"> </w:instrText>
        </w:r>
        <w:r w:rsidRPr="00496AC9">
          <w:rPr>
            <w:rStyle w:val="aa"/>
            <w:noProof/>
          </w:rPr>
        </w:r>
        <w:r w:rsidRPr="00496AC9">
          <w:rPr>
            <w:rStyle w:val="aa"/>
            <w:noProof/>
          </w:rPr>
          <w:fldChar w:fldCharType="separate"/>
        </w:r>
        <w:r w:rsidRPr="00496AC9">
          <w:rPr>
            <w:rStyle w:val="aa"/>
            <w:noProof/>
          </w:rPr>
          <w:t xml:space="preserve">1.3.2 </w:t>
        </w:r>
        <w:r w:rsidRPr="00496AC9">
          <w:rPr>
            <w:rStyle w:val="a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_Toc42862879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9" w:author="win10" w:date="2020-06-12T14:00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96AC9">
          <w:rPr>
            <w:rStyle w:val="aa"/>
            <w:noProof/>
          </w:rPr>
          <w:fldChar w:fldCharType="end"/>
        </w:r>
      </w:ins>
    </w:p>
    <w:p w14:paraId="548340B6" w14:textId="270CCBDB" w:rsidR="00A74AA4" w:rsidRDefault="00A74AA4">
      <w:pPr>
        <w:pStyle w:val="TOC2"/>
        <w:tabs>
          <w:tab w:val="right" w:leader="dot" w:pos="8296"/>
        </w:tabs>
        <w:rPr>
          <w:ins w:id="40" w:author="win10" w:date="2020-06-12T14:00:00Z"/>
          <w:rFonts w:asciiTheme="minorHAnsi" w:eastAsiaTheme="minorEastAsia" w:hAnsiTheme="minorHAnsi" w:cstheme="minorBidi"/>
          <w:noProof/>
          <w:szCs w:val="22"/>
        </w:rPr>
      </w:pPr>
      <w:ins w:id="41" w:author="win10" w:date="2020-06-12T14:00:00Z">
        <w:r w:rsidRPr="00496AC9">
          <w:rPr>
            <w:rStyle w:val="aa"/>
            <w:noProof/>
          </w:rPr>
          <w:fldChar w:fldCharType="begin"/>
        </w:r>
        <w:r w:rsidRPr="00496AC9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"_Toc42862880"</w:instrText>
        </w:r>
        <w:r w:rsidRPr="00496AC9">
          <w:rPr>
            <w:rStyle w:val="aa"/>
            <w:noProof/>
          </w:rPr>
          <w:instrText xml:space="preserve"> </w:instrText>
        </w:r>
        <w:r w:rsidRPr="00496AC9">
          <w:rPr>
            <w:rStyle w:val="aa"/>
            <w:noProof/>
          </w:rPr>
        </w:r>
        <w:r w:rsidRPr="00496AC9">
          <w:rPr>
            <w:rStyle w:val="aa"/>
            <w:noProof/>
          </w:rPr>
          <w:fldChar w:fldCharType="separate"/>
        </w:r>
        <w:r w:rsidRPr="00496AC9">
          <w:rPr>
            <w:rStyle w:val="aa"/>
            <w:noProof/>
          </w:rPr>
          <w:t>1.4 PAYLOAD</w:t>
        </w:r>
        <w:r w:rsidRPr="00496AC9">
          <w:rPr>
            <w:rStyle w:val="aa"/>
            <w:noProof/>
          </w:rPr>
          <w:t>平台命令下发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_Toc42862880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2" w:author="win10" w:date="2020-06-12T14:00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496AC9">
          <w:rPr>
            <w:rStyle w:val="aa"/>
            <w:noProof/>
          </w:rPr>
          <w:fldChar w:fldCharType="end"/>
        </w:r>
      </w:ins>
    </w:p>
    <w:p w14:paraId="4A5673D0" w14:textId="25014473" w:rsidR="00A74AA4" w:rsidRDefault="00A74AA4">
      <w:pPr>
        <w:pStyle w:val="TOC3"/>
        <w:tabs>
          <w:tab w:val="right" w:leader="dot" w:pos="8296"/>
        </w:tabs>
        <w:rPr>
          <w:ins w:id="43" w:author="win10" w:date="2020-06-12T14:00:00Z"/>
          <w:rFonts w:asciiTheme="minorHAnsi" w:eastAsiaTheme="minorEastAsia" w:hAnsiTheme="minorHAnsi" w:cstheme="minorBidi"/>
          <w:noProof/>
          <w:szCs w:val="22"/>
        </w:rPr>
      </w:pPr>
      <w:ins w:id="44" w:author="win10" w:date="2020-06-12T14:00:00Z">
        <w:r w:rsidRPr="00496AC9">
          <w:rPr>
            <w:rStyle w:val="aa"/>
            <w:noProof/>
          </w:rPr>
          <w:fldChar w:fldCharType="begin"/>
        </w:r>
        <w:r w:rsidRPr="00496AC9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"_Toc42862881"</w:instrText>
        </w:r>
        <w:r w:rsidRPr="00496AC9">
          <w:rPr>
            <w:rStyle w:val="aa"/>
            <w:noProof/>
          </w:rPr>
          <w:instrText xml:space="preserve"> </w:instrText>
        </w:r>
        <w:r w:rsidRPr="00496AC9">
          <w:rPr>
            <w:rStyle w:val="aa"/>
            <w:noProof/>
          </w:rPr>
        </w:r>
        <w:r w:rsidRPr="00496AC9">
          <w:rPr>
            <w:rStyle w:val="aa"/>
            <w:noProof/>
          </w:rPr>
          <w:fldChar w:fldCharType="separate"/>
        </w:r>
        <w:r w:rsidRPr="00496AC9">
          <w:rPr>
            <w:rStyle w:val="aa"/>
            <w:noProof/>
          </w:rPr>
          <w:t xml:space="preserve">1.4.1 </w:t>
        </w:r>
        <w:r w:rsidRPr="00496AC9">
          <w:rPr>
            <w:rStyle w:val="aa"/>
            <w:noProof/>
          </w:rPr>
          <w:t>接口功能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_Toc42862881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5" w:author="win10" w:date="2020-06-12T14:00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496AC9">
          <w:rPr>
            <w:rStyle w:val="aa"/>
            <w:noProof/>
          </w:rPr>
          <w:fldChar w:fldCharType="end"/>
        </w:r>
      </w:ins>
    </w:p>
    <w:p w14:paraId="71A5C967" w14:textId="4A3538A5" w:rsidR="00A74AA4" w:rsidRDefault="00A74AA4">
      <w:pPr>
        <w:pStyle w:val="TOC3"/>
        <w:tabs>
          <w:tab w:val="right" w:leader="dot" w:pos="8296"/>
        </w:tabs>
        <w:rPr>
          <w:ins w:id="46" w:author="win10" w:date="2020-06-12T14:00:00Z"/>
          <w:rFonts w:asciiTheme="minorHAnsi" w:eastAsiaTheme="minorEastAsia" w:hAnsiTheme="minorHAnsi" w:cstheme="minorBidi"/>
          <w:noProof/>
          <w:szCs w:val="22"/>
        </w:rPr>
      </w:pPr>
      <w:ins w:id="47" w:author="win10" w:date="2020-06-12T14:00:00Z">
        <w:r w:rsidRPr="00496AC9">
          <w:rPr>
            <w:rStyle w:val="aa"/>
            <w:noProof/>
          </w:rPr>
          <w:fldChar w:fldCharType="begin"/>
        </w:r>
        <w:r w:rsidRPr="00496AC9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"_Toc42862882"</w:instrText>
        </w:r>
        <w:r w:rsidRPr="00496AC9">
          <w:rPr>
            <w:rStyle w:val="aa"/>
            <w:noProof/>
          </w:rPr>
          <w:instrText xml:space="preserve"> </w:instrText>
        </w:r>
        <w:r w:rsidRPr="00496AC9">
          <w:rPr>
            <w:rStyle w:val="aa"/>
            <w:noProof/>
          </w:rPr>
        </w:r>
        <w:r w:rsidRPr="00496AC9">
          <w:rPr>
            <w:rStyle w:val="aa"/>
            <w:noProof/>
          </w:rPr>
          <w:fldChar w:fldCharType="separate"/>
        </w:r>
        <w:r w:rsidRPr="00496AC9">
          <w:rPr>
            <w:rStyle w:val="aa"/>
            <w:noProof/>
          </w:rPr>
          <w:t xml:space="preserve">1.4.2 </w:t>
        </w:r>
        <w:r w:rsidRPr="00496AC9">
          <w:rPr>
            <w:rStyle w:val="a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_Toc42862882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8" w:author="win10" w:date="2020-06-12T14:00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496AC9">
          <w:rPr>
            <w:rStyle w:val="aa"/>
            <w:noProof/>
          </w:rPr>
          <w:fldChar w:fldCharType="end"/>
        </w:r>
      </w:ins>
    </w:p>
    <w:p w14:paraId="002C6244" w14:textId="61BD5992" w:rsidR="00A74AA4" w:rsidRDefault="00A74AA4">
      <w:pPr>
        <w:pStyle w:val="TOC3"/>
        <w:tabs>
          <w:tab w:val="right" w:leader="dot" w:pos="8296"/>
        </w:tabs>
        <w:rPr>
          <w:ins w:id="49" w:author="win10" w:date="2020-06-12T14:00:00Z"/>
          <w:rFonts w:asciiTheme="minorHAnsi" w:eastAsiaTheme="minorEastAsia" w:hAnsiTheme="minorHAnsi" w:cstheme="minorBidi"/>
          <w:noProof/>
          <w:szCs w:val="22"/>
        </w:rPr>
      </w:pPr>
      <w:ins w:id="50" w:author="win10" w:date="2020-06-12T14:00:00Z">
        <w:r w:rsidRPr="00496AC9">
          <w:rPr>
            <w:rStyle w:val="aa"/>
            <w:noProof/>
          </w:rPr>
          <w:fldChar w:fldCharType="begin"/>
        </w:r>
        <w:r w:rsidRPr="00496AC9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"_Toc42862883"</w:instrText>
        </w:r>
        <w:r w:rsidRPr="00496AC9">
          <w:rPr>
            <w:rStyle w:val="aa"/>
            <w:noProof/>
          </w:rPr>
          <w:instrText xml:space="preserve"> </w:instrText>
        </w:r>
        <w:r w:rsidRPr="00496AC9">
          <w:rPr>
            <w:rStyle w:val="aa"/>
            <w:noProof/>
          </w:rPr>
        </w:r>
        <w:r w:rsidRPr="00496AC9">
          <w:rPr>
            <w:rStyle w:val="aa"/>
            <w:noProof/>
          </w:rPr>
          <w:fldChar w:fldCharType="separate"/>
        </w:r>
        <w:r w:rsidRPr="00496AC9">
          <w:rPr>
            <w:rStyle w:val="aa"/>
            <w:noProof/>
          </w:rPr>
          <w:t>1.4.3 cmd</w:t>
        </w:r>
        <w:r w:rsidRPr="00496AC9">
          <w:rPr>
            <w:rStyle w:val="aa"/>
            <w:noProof/>
          </w:rPr>
          <w:t>应答表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_Toc42862883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1" w:author="win10" w:date="2020-06-12T14:00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496AC9">
          <w:rPr>
            <w:rStyle w:val="aa"/>
            <w:noProof/>
          </w:rPr>
          <w:fldChar w:fldCharType="end"/>
        </w:r>
      </w:ins>
    </w:p>
    <w:p w14:paraId="4FBC7C47" w14:textId="1129357C" w:rsidR="00F94B78" w:rsidDel="00A74AA4" w:rsidRDefault="00280266">
      <w:pPr>
        <w:pStyle w:val="TOC1"/>
        <w:tabs>
          <w:tab w:val="right" w:leader="dot" w:pos="8296"/>
        </w:tabs>
        <w:rPr>
          <w:del w:id="52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53" w:author="win10" w:date="2020-06-12T14:00:00Z">
        <w:r w:rsidDel="00A74AA4">
          <w:rPr>
            <w:noProof/>
          </w:rPr>
          <w:fldChar w:fldCharType="begin"/>
        </w:r>
        <w:r w:rsidDel="00A74AA4">
          <w:rPr>
            <w:noProof/>
          </w:rPr>
          <w:delInstrText xml:space="preserve"> HYPERLINK \l "_Toc34766939" </w:delInstrText>
        </w:r>
        <w:r w:rsidDel="00A74AA4">
          <w:rPr>
            <w:noProof/>
          </w:rPr>
          <w:fldChar w:fldCharType="separate"/>
        </w:r>
      </w:del>
      <w:ins w:id="54" w:author="win10" w:date="2020-06-12T14:00:00Z">
        <w:r w:rsidR="00A74AA4">
          <w:rPr>
            <w:rFonts w:hint="eastAsia"/>
            <w:b/>
            <w:bCs/>
            <w:noProof/>
          </w:rPr>
          <w:t>错误</w:t>
        </w:r>
        <w:r w:rsidR="00A74AA4">
          <w:rPr>
            <w:rFonts w:hint="eastAsia"/>
            <w:b/>
            <w:bCs/>
            <w:noProof/>
          </w:rPr>
          <w:t>!</w:t>
        </w:r>
        <w:r w:rsidR="00A74AA4">
          <w:rPr>
            <w:rFonts w:hint="eastAsia"/>
            <w:b/>
            <w:bCs/>
            <w:noProof/>
          </w:rPr>
          <w:t>超链接引用无效。</w:t>
        </w:r>
      </w:ins>
      <w:del w:id="55" w:author="win10" w:date="2020-06-12T14:00:00Z">
        <w:r w:rsidR="00F94B78" w:rsidRPr="00590C03" w:rsidDel="00A74AA4">
          <w:rPr>
            <w:rStyle w:val="aa"/>
            <w:noProof/>
          </w:rPr>
          <w:delText>版本修改：</w:delText>
        </w:r>
        <w:r w:rsidR="00F94B78" w:rsidDel="00A74AA4">
          <w:rPr>
            <w:noProof/>
            <w:webHidden/>
          </w:rPr>
          <w:tab/>
        </w:r>
        <w:r w:rsidR="00F94B78" w:rsidDel="00A74AA4">
          <w:rPr>
            <w:noProof/>
            <w:webHidden/>
          </w:rPr>
          <w:fldChar w:fldCharType="begin"/>
        </w:r>
        <w:r w:rsidR="00F94B78" w:rsidDel="00A74AA4">
          <w:rPr>
            <w:noProof/>
            <w:webHidden/>
          </w:rPr>
          <w:delInstrText xml:space="preserve"> PAGEREF _Toc34766939 \h </w:delInstrText>
        </w:r>
        <w:r w:rsidR="00F94B78" w:rsidDel="00A74AA4">
          <w:rPr>
            <w:noProof/>
            <w:webHidden/>
          </w:rPr>
        </w:r>
        <w:r w:rsidR="00F94B78" w:rsidDel="00A74AA4">
          <w:rPr>
            <w:noProof/>
            <w:webHidden/>
          </w:rPr>
          <w:fldChar w:fldCharType="separate"/>
        </w:r>
        <w:r w:rsidR="00403A3C" w:rsidDel="00A74AA4">
          <w:rPr>
            <w:noProof/>
            <w:webHidden/>
          </w:rPr>
          <w:delText>2</w:delText>
        </w:r>
        <w:r w:rsidR="00F94B78" w:rsidDel="00A74AA4">
          <w:rPr>
            <w:noProof/>
            <w:webHidden/>
          </w:rPr>
          <w:fldChar w:fldCharType="end"/>
        </w:r>
        <w:r w:rsidDel="00A74AA4">
          <w:rPr>
            <w:noProof/>
          </w:rPr>
          <w:fldChar w:fldCharType="end"/>
        </w:r>
      </w:del>
    </w:p>
    <w:p w14:paraId="0CF885E4" w14:textId="0E6CA008" w:rsidR="00F94B78" w:rsidDel="00A74AA4" w:rsidRDefault="00280266">
      <w:pPr>
        <w:pStyle w:val="TOC1"/>
        <w:tabs>
          <w:tab w:val="right" w:leader="dot" w:pos="8296"/>
        </w:tabs>
        <w:rPr>
          <w:del w:id="56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57" w:author="win10" w:date="2020-06-12T14:00:00Z">
        <w:r w:rsidDel="00A74AA4">
          <w:rPr>
            <w:noProof/>
          </w:rPr>
          <w:fldChar w:fldCharType="begin"/>
        </w:r>
        <w:r w:rsidDel="00A74AA4">
          <w:rPr>
            <w:noProof/>
          </w:rPr>
          <w:delInstrText xml:space="preserve"> HYPERLINK \l "_Toc34766940" </w:delInstrText>
        </w:r>
        <w:r w:rsidDel="00A74AA4">
          <w:rPr>
            <w:noProof/>
          </w:rPr>
          <w:fldChar w:fldCharType="separate"/>
        </w:r>
      </w:del>
      <w:ins w:id="58" w:author="win10" w:date="2020-06-12T14:00:00Z">
        <w:r w:rsidR="00A74AA4">
          <w:rPr>
            <w:rFonts w:hint="eastAsia"/>
            <w:b/>
            <w:bCs/>
            <w:noProof/>
          </w:rPr>
          <w:t>错误</w:t>
        </w:r>
        <w:r w:rsidR="00A74AA4">
          <w:rPr>
            <w:rFonts w:hint="eastAsia"/>
            <w:b/>
            <w:bCs/>
            <w:noProof/>
          </w:rPr>
          <w:t>!</w:t>
        </w:r>
        <w:r w:rsidR="00A74AA4">
          <w:rPr>
            <w:rFonts w:hint="eastAsia"/>
            <w:b/>
            <w:bCs/>
            <w:noProof/>
          </w:rPr>
          <w:t>超链接引用无效。</w:t>
        </w:r>
      </w:ins>
      <w:del w:id="59" w:author="win10" w:date="2020-06-12T14:00:00Z">
        <w:r w:rsidR="00F94B78" w:rsidRPr="00590C03" w:rsidDel="00A74AA4">
          <w:rPr>
            <w:rStyle w:val="aa"/>
            <w:noProof/>
          </w:rPr>
          <w:delText>第</w:delText>
        </w:r>
        <w:r w:rsidR="00F94B78" w:rsidRPr="00590C03" w:rsidDel="00A74AA4">
          <w:rPr>
            <w:rStyle w:val="aa"/>
            <w:noProof/>
          </w:rPr>
          <w:delText xml:space="preserve">1 </w:delText>
        </w:r>
        <w:r w:rsidR="00F94B78" w:rsidRPr="00590C03" w:rsidDel="00A74AA4">
          <w:rPr>
            <w:rStyle w:val="aa"/>
            <w:noProof/>
          </w:rPr>
          <w:delText>章</w:delText>
        </w:r>
        <w:r w:rsidR="00F94B78" w:rsidRPr="00590C03" w:rsidDel="00A74AA4">
          <w:rPr>
            <w:rStyle w:val="aa"/>
            <w:noProof/>
          </w:rPr>
          <w:delText xml:space="preserve"> </w:delText>
        </w:r>
        <w:r w:rsidR="00F94B78" w:rsidRPr="00590C03" w:rsidDel="00A74AA4">
          <w:rPr>
            <w:rStyle w:val="aa"/>
            <w:noProof/>
          </w:rPr>
          <w:delText>通信基本格式</w:delText>
        </w:r>
        <w:r w:rsidR="00F94B78" w:rsidDel="00A74AA4">
          <w:rPr>
            <w:noProof/>
            <w:webHidden/>
          </w:rPr>
          <w:tab/>
        </w:r>
        <w:r w:rsidR="00F94B78" w:rsidDel="00A74AA4">
          <w:rPr>
            <w:noProof/>
            <w:webHidden/>
          </w:rPr>
          <w:fldChar w:fldCharType="begin"/>
        </w:r>
        <w:r w:rsidR="00F94B78" w:rsidDel="00A74AA4">
          <w:rPr>
            <w:noProof/>
            <w:webHidden/>
          </w:rPr>
          <w:delInstrText xml:space="preserve"> PAGEREF _Toc34766940 \h </w:delInstrText>
        </w:r>
        <w:r w:rsidR="00F94B78" w:rsidDel="00A74AA4">
          <w:rPr>
            <w:noProof/>
            <w:webHidden/>
          </w:rPr>
        </w:r>
        <w:r w:rsidR="00F94B78" w:rsidDel="00A74AA4">
          <w:rPr>
            <w:noProof/>
            <w:webHidden/>
          </w:rPr>
          <w:fldChar w:fldCharType="separate"/>
        </w:r>
        <w:r w:rsidR="00403A3C" w:rsidDel="00A74AA4">
          <w:rPr>
            <w:noProof/>
            <w:webHidden/>
          </w:rPr>
          <w:delText>4</w:delText>
        </w:r>
        <w:r w:rsidR="00F94B78" w:rsidDel="00A74AA4">
          <w:rPr>
            <w:noProof/>
            <w:webHidden/>
          </w:rPr>
          <w:fldChar w:fldCharType="end"/>
        </w:r>
        <w:r w:rsidDel="00A74AA4">
          <w:rPr>
            <w:noProof/>
          </w:rPr>
          <w:fldChar w:fldCharType="end"/>
        </w:r>
      </w:del>
    </w:p>
    <w:p w14:paraId="353523FE" w14:textId="64BB6F03" w:rsidR="00F94B78" w:rsidDel="00A74AA4" w:rsidRDefault="00280266">
      <w:pPr>
        <w:pStyle w:val="TOC2"/>
        <w:tabs>
          <w:tab w:val="right" w:leader="dot" w:pos="8296"/>
        </w:tabs>
        <w:rPr>
          <w:del w:id="60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61" w:author="win10" w:date="2020-06-12T14:00:00Z">
        <w:r w:rsidDel="00A74AA4">
          <w:rPr>
            <w:noProof/>
          </w:rPr>
          <w:fldChar w:fldCharType="begin"/>
        </w:r>
        <w:r w:rsidDel="00A74AA4">
          <w:rPr>
            <w:noProof/>
          </w:rPr>
          <w:delInstrText xml:space="preserve"> HYPERLINK \l "_Toc347</w:delInstrText>
        </w:r>
        <w:r w:rsidDel="00A74AA4">
          <w:rPr>
            <w:noProof/>
          </w:rPr>
          <w:delInstrText xml:space="preserve">66941" </w:delInstrText>
        </w:r>
        <w:r w:rsidDel="00A74AA4">
          <w:rPr>
            <w:noProof/>
          </w:rPr>
          <w:fldChar w:fldCharType="separate"/>
        </w:r>
      </w:del>
      <w:ins w:id="62" w:author="win10" w:date="2020-06-12T14:00:00Z">
        <w:r w:rsidR="00A74AA4">
          <w:rPr>
            <w:rFonts w:hint="eastAsia"/>
            <w:b/>
            <w:bCs/>
            <w:noProof/>
          </w:rPr>
          <w:t>错误</w:t>
        </w:r>
        <w:r w:rsidR="00A74AA4">
          <w:rPr>
            <w:rFonts w:hint="eastAsia"/>
            <w:b/>
            <w:bCs/>
            <w:noProof/>
          </w:rPr>
          <w:t>!</w:t>
        </w:r>
        <w:r w:rsidR="00A74AA4">
          <w:rPr>
            <w:rFonts w:hint="eastAsia"/>
            <w:b/>
            <w:bCs/>
            <w:noProof/>
          </w:rPr>
          <w:t>超链接引用无效。</w:t>
        </w:r>
      </w:ins>
      <w:del w:id="63" w:author="win10" w:date="2020-06-12T14:00:00Z">
        <w:r w:rsidR="00F94B78" w:rsidRPr="00590C03" w:rsidDel="00A74AA4">
          <w:rPr>
            <w:rStyle w:val="aa"/>
            <w:noProof/>
          </w:rPr>
          <w:delText>1.1 TOPIC</w:delText>
        </w:r>
        <w:r w:rsidR="00F94B78" w:rsidRPr="00590C03" w:rsidDel="00A74AA4">
          <w:rPr>
            <w:rStyle w:val="aa"/>
            <w:noProof/>
          </w:rPr>
          <w:delText>定义</w:delText>
        </w:r>
        <w:r w:rsidR="00F94B78" w:rsidDel="00A74AA4">
          <w:rPr>
            <w:noProof/>
            <w:webHidden/>
          </w:rPr>
          <w:tab/>
        </w:r>
        <w:r w:rsidR="00F94B78" w:rsidDel="00A74AA4">
          <w:rPr>
            <w:noProof/>
            <w:webHidden/>
          </w:rPr>
          <w:fldChar w:fldCharType="begin"/>
        </w:r>
        <w:r w:rsidR="00F94B78" w:rsidDel="00A74AA4">
          <w:rPr>
            <w:noProof/>
            <w:webHidden/>
          </w:rPr>
          <w:delInstrText xml:space="preserve"> PAGEREF _Toc34766941 \h </w:delInstrText>
        </w:r>
        <w:r w:rsidR="00F94B78" w:rsidDel="00A74AA4">
          <w:rPr>
            <w:noProof/>
            <w:webHidden/>
          </w:rPr>
        </w:r>
        <w:r w:rsidR="00F94B78" w:rsidDel="00A74AA4">
          <w:rPr>
            <w:noProof/>
            <w:webHidden/>
          </w:rPr>
          <w:fldChar w:fldCharType="separate"/>
        </w:r>
        <w:r w:rsidR="00403A3C" w:rsidDel="00A74AA4">
          <w:rPr>
            <w:noProof/>
            <w:webHidden/>
          </w:rPr>
          <w:delText>4</w:delText>
        </w:r>
        <w:r w:rsidR="00F94B78" w:rsidDel="00A74AA4">
          <w:rPr>
            <w:noProof/>
            <w:webHidden/>
          </w:rPr>
          <w:fldChar w:fldCharType="end"/>
        </w:r>
        <w:r w:rsidDel="00A74AA4">
          <w:rPr>
            <w:noProof/>
          </w:rPr>
          <w:fldChar w:fldCharType="end"/>
        </w:r>
      </w:del>
    </w:p>
    <w:p w14:paraId="52B28889" w14:textId="35DC8BEC" w:rsidR="00F94B78" w:rsidDel="00A74AA4" w:rsidRDefault="00280266">
      <w:pPr>
        <w:pStyle w:val="TOC3"/>
        <w:tabs>
          <w:tab w:val="right" w:leader="dot" w:pos="8296"/>
        </w:tabs>
        <w:rPr>
          <w:del w:id="64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65" w:author="win10" w:date="2020-06-12T14:00:00Z">
        <w:r w:rsidDel="00A74AA4">
          <w:rPr>
            <w:noProof/>
          </w:rPr>
          <w:fldChar w:fldCharType="begin"/>
        </w:r>
        <w:r w:rsidDel="00A74AA4">
          <w:rPr>
            <w:noProof/>
          </w:rPr>
          <w:delInstrText xml:space="preserve"> HYPERLINK \l "_Toc34766942" </w:delInstrText>
        </w:r>
        <w:r w:rsidDel="00A74AA4">
          <w:rPr>
            <w:noProof/>
          </w:rPr>
          <w:fldChar w:fldCharType="separate"/>
        </w:r>
      </w:del>
      <w:ins w:id="66" w:author="win10" w:date="2020-06-12T14:00:00Z">
        <w:r w:rsidR="00A74AA4">
          <w:rPr>
            <w:rFonts w:hint="eastAsia"/>
            <w:b/>
            <w:bCs/>
            <w:noProof/>
          </w:rPr>
          <w:t>错误</w:t>
        </w:r>
        <w:r w:rsidR="00A74AA4">
          <w:rPr>
            <w:rFonts w:hint="eastAsia"/>
            <w:b/>
            <w:bCs/>
            <w:noProof/>
          </w:rPr>
          <w:t>!</w:t>
        </w:r>
        <w:r w:rsidR="00A74AA4">
          <w:rPr>
            <w:rFonts w:hint="eastAsia"/>
            <w:b/>
            <w:bCs/>
            <w:noProof/>
          </w:rPr>
          <w:t>超链接引用无效。</w:t>
        </w:r>
      </w:ins>
      <w:del w:id="67" w:author="win10" w:date="2020-06-12T14:00:00Z">
        <w:r w:rsidR="00F94B78" w:rsidRPr="00590C03" w:rsidDel="00A74AA4">
          <w:rPr>
            <w:rStyle w:val="aa"/>
            <w:noProof/>
          </w:rPr>
          <w:delText>1.1.1</w:delText>
        </w:r>
        <w:r w:rsidR="00F94B78" w:rsidRPr="00590C03" w:rsidDel="00A74AA4">
          <w:rPr>
            <w:rStyle w:val="aa"/>
            <w:noProof/>
          </w:rPr>
          <w:delText>订阅消息</w:delText>
        </w:r>
        <w:r w:rsidR="00F94B78" w:rsidRPr="00590C03" w:rsidDel="00A74AA4">
          <w:rPr>
            <w:rStyle w:val="aa"/>
            <w:noProof/>
          </w:rPr>
          <w:delText>topic</w:delText>
        </w:r>
        <w:r w:rsidR="00F94B78" w:rsidDel="00A74AA4">
          <w:rPr>
            <w:noProof/>
            <w:webHidden/>
          </w:rPr>
          <w:tab/>
        </w:r>
        <w:r w:rsidR="00F94B78" w:rsidDel="00A74AA4">
          <w:rPr>
            <w:noProof/>
            <w:webHidden/>
          </w:rPr>
          <w:fldChar w:fldCharType="begin"/>
        </w:r>
        <w:r w:rsidR="00F94B78" w:rsidDel="00A74AA4">
          <w:rPr>
            <w:noProof/>
            <w:webHidden/>
          </w:rPr>
          <w:delInstrText xml:space="preserve"> PAGEREF _Toc34766942 \h </w:delInstrText>
        </w:r>
        <w:r w:rsidR="00F94B78" w:rsidDel="00A74AA4">
          <w:rPr>
            <w:noProof/>
            <w:webHidden/>
          </w:rPr>
        </w:r>
        <w:r w:rsidR="00F94B78" w:rsidDel="00A74AA4">
          <w:rPr>
            <w:noProof/>
            <w:webHidden/>
          </w:rPr>
          <w:fldChar w:fldCharType="separate"/>
        </w:r>
        <w:r w:rsidR="00403A3C" w:rsidDel="00A74AA4">
          <w:rPr>
            <w:noProof/>
            <w:webHidden/>
          </w:rPr>
          <w:delText>4</w:delText>
        </w:r>
        <w:r w:rsidR="00F94B78" w:rsidDel="00A74AA4">
          <w:rPr>
            <w:noProof/>
            <w:webHidden/>
          </w:rPr>
          <w:fldChar w:fldCharType="end"/>
        </w:r>
        <w:r w:rsidDel="00A74AA4">
          <w:rPr>
            <w:noProof/>
          </w:rPr>
          <w:fldChar w:fldCharType="end"/>
        </w:r>
      </w:del>
    </w:p>
    <w:p w14:paraId="262CD1A1" w14:textId="726E5B8B" w:rsidR="00F94B78" w:rsidDel="00A74AA4" w:rsidRDefault="00280266">
      <w:pPr>
        <w:pStyle w:val="TOC3"/>
        <w:tabs>
          <w:tab w:val="right" w:leader="dot" w:pos="8296"/>
        </w:tabs>
        <w:rPr>
          <w:del w:id="68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69" w:author="win10" w:date="2020-06-12T14:00:00Z">
        <w:r w:rsidDel="00A74AA4">
          <w:rPr>
            <w:noProof/>
          </w:rPr>
          <w:fldChar w:fldCharType="begin"/>
        </w:r>
        <w:r w:rsidDel="00A74AA4">
          <w:rPr>
            <w:noProof/>
          </w:rPr>
          <w:delInstrText xml:space="preserve"> HYPERLINK \l "_Toc34766943" </w:delInstrText>
        </w:r>
        <w:r w:rsidDel="00A74AA4">
          <w:rPr>
            <w:noProof/>
          </w:rPr>
          <w:fldChar w:fldCharType="separate"/>
        </w:r>
      </w:del>
      <w:ins w:id="70" w:author="win10" w:date="2020-06-12T14:00:00Z">
        <w:r w:rsidR="00A74AA4">
          <w:rPr>
            <w:rFonts w:hint="eastAsia"/>
            <w:b/>
            <w:bCs/>
            <w:noProof/>
          </w:rPr>
          <w:t>错误</w:t>
        </w:r>
        <w:r w:rsidR="00A74AA4">
          <w:rPr>
            <w:rFonts w:hint="eastAsia"/>
            <w:b/>
            <w:bCs/>
            <w:noProof/>
          </w:rPr>
          <w:t>!</w:t>
        </w:r>
        <w:r w:rsidR="00A74AA4">
          <w:rPr>
            <w:rFonts w:hint="eastAsia"/>
            <w:b/>
            <w:bCs/>
            <w:noProof/>
          </w:rPr>
          <w:t>超链接引用无效。</w:t>
        </w:r>
      </w:ins>
      <w:del w:id="71" w:author="win10" w:date="2020-06-12T14:00:00Z">
        <w:r w:rsidR="00F94B78" w:rsidRPr="00590C03" w:rsidDel="00A74AA4">
          <w:rPr>
            <w:rStyle w:val="aa"/>
            <w:noProof/>
          </w:rPr>
          <w:delText>1.1.2</w:delText>
        </w:r>
        <w:r w:rsidR="00F94B78" w:rsidRPr="00590C03" w:rsidDel="00A74AA4">
          <w:rPr>
            <w:rStyle w:val="aa"/>
            <w:noProof/>
          </w:rPr>
          <w:delText>上报消息</w:delText>
        </w:r>
        <w:r w:rsidR="00F94B78" w:rsidRPr="00590C03" w:rsidDel="00A74AA4">
          <w:rPr>
            <w:rStyle w:val="aa"/>
            <w:noProof/>
          </w:rPr>
          <w:delText>topic</w:delText>
        </w:r>
        <w:r w:rsidR="00F94B78" w:rsidDel="00A74AA4">
          <w:rPr>
            <w:noProof/>
            <w:webHidden/>
          </w:rPr>
          <w:tab/>
        </w:r>
        <w:r w:rsidR="00F94B78" w:rsidDel="00A74AA4">
          <w:rPr>
            <w:noProof/>
            <w:webHidden/>
          </w:rPr>
          <w:fldChar w:fldCharType="begin"/>
        </w:r>
        <w:r w:rsidR="00F94B78" w:rsidDel="00A74AA4">
          <w:rPr>
            <w:noProof/>
            <w:webHidden/>
          </w:rPr>
          <w:delInstrText xml:space="preserve"> PAGEREF _Toc34766943 \h </w:delInstrText>
        </w:r>
        <w:r w:rsidR="00F94B78" w:rsidDel="00A74AA4">
          <w:rPr>
            <w:noProof/>
            <w:webHidden/>
          </w:rPr>
        </w:r>
        <w:r w:rsidR="00F94B78" w:rsidDel="00A74AA4">
          <w:rPr>
            <w:noProof/>
            <w:webHidden/>
          </w:rPr>
          <w:fldChar w:fldCharType="separate"/>
        </w:r>
        <w:r w:rsidR="00403A3C" w:rsidDel="00A74AA4">
          <w:rPr>
            <w:noProof/>
            <w:webHidden/>
          </w:rPr>
          <w:delText>4</w:delText>
        </w:r>
        <w:r w:rsidR="00F94B78" w:rsidDel="00A74AA4">
          <w:rPr>
            <w:noProof/>
            <w:webHidden/>
          </w:rPr>
          <w:fldChar w:fldCharType="end"/>
        </w:r>
        <w:r w:rsidDel="00A74AA4">
          <w:rPr>
            <w:noProof/>
          </w:rPr>
          <w:fldChar w:fldCharType="end"/>
        </w:r>
      </w:del>
    </w:p>
    <w:p w14:paraId="2072C982" w14:textId="2E9C4B5E" w:rsidR="00F94B78" w:rsidDel="00A74AA4" w:rsidRDefault="00280266">
      <w:pPr>
        <w:pStyle w:val="TOC2"/>
        <w:tabs>
          <w:tab w:val="right" w:leader="dot" w:pos="8296"/>
        </w:tabs>
        <w:rPr>
          <w:del w:id="72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73" w:author="win10" w:date="2020-06-12T14:00:00Z">
        <w:r w:rsidDel="00A74AA4">
          <w:rPr>
            <w:noProof/>
          </w:rPr>
          <w:fldChar w:fldCharType="begin"/>
        </w:r>
        <w:r w:rsidDel="00A74AA4">
          <w:rPr>
            <w:noProof/>
          </w:rPr>
          <w:delInstrText xml:space="preserve"> HYPERLINK \l "_Toc34766944" </w:delInstrText>
        </w:r>
        <w:r w:rsidDel="00A74AA4">
          <w:rPr>
            <w:noProof/>
          </w:rPr>
          <w:fldChar w:fldCharType="separate"/>
        </w:r>
      </w:del>
      <w:ins w:id="74" w:author="win10" w:date="2020-06-12T14:00:00Z">
        <w:r w:rsidR="00A74AA4">
          <w:rPr>
            <w:rFonts w:hint="eastAsia"/>
            <w:b/>
            <w:bCs/>
            <w:noProof/>
          </w:rPr>
          <w:t>错误</w:t>
        </w:r>
        <w:r w:rsidR="00A74AA4">
          <w:rPr>
            <w:rFonts w:hint="eastAsia"/>
            <w:b/>
            <w:bCs/>
            <w:noProof/>
          </w:rPr>
          <w:t>!</w:t>
        </w:r>
        <w:r w:rsidR="00A74AA4">
          <w:rPr>
            <w:rFonts w:hint="eastAsia"/>
            <w:b/>
            <w:bCs/>
            <w:noProof/>
          </w:rPr>
          <w:t>超链接引用无效。</w:t>
        </w:r>
      </w:ins>
      <w:del w:id="75" w:author="win10" w:date="2020-06-12T14:00:00Z">
        <w:r w:rsidR="00F94B78" w:rsidRPr="00590C03" w:rsidDel="00A74AA4">
          <w:rPr>
            <w:rStyle w:val="aa"/>
            <w:noProof/>
          </w:rPr>
          <w:delText>1.2 MQTT CONNECT</w:delText>
        </w:r>
        <w:r w:rsidR="00F94B78" w:rsidRPr="00590C03" w:rsidDel="00A74AA4">
          <w:rPr>
            <w:rStyle w:val="aa"/>
            <w:noProof/>
          </w:rPr>
          <w:delText>连接鉴权</w:delText>
        </w:r>
        <w:r w:rsidR="00F94B78" w:rsidDel="00A74AA4">
          <w:rPr>
            <w:noProof/>
            <w:webHidden/>
          </w:rPr>
          <w:tab/>
        </w:r>
        <w:r w:rsidR="00F94B78" w:rsidDel="00A74AA4">
          <w:rPr>
            <w:noProof/>
            <w:webHidden/>
          </w:rPr>
          <w:fldChar w:fldCharType="begin"/>
        </w:r>
        <w:r w:rsidR="00F94B78" w:rsidDel="00A74AA4">
          <w:rPr>
            <w:noProof/>
            <w:webHidden/>
          </w:rPr>
          <w:delInstrText xml:space="preserve"> PAGEREF _Toc34766944 \h </w:delInstrText>
        </w:r>
        <w:r w:rsidR="00F94B78" w:rsidDel="00A74AA4">
          <w:rPr>
            <w:noProof/>
            <w:webHidden/>
          </w:rPr>
        </w:r>
        <w:r w:rsidR="00F94B78" w:rsidDel="00A74AA4">
          <w:rPr>
            <w:noProof/>
            <w:webHidden/>
          </w:rPr>
          <w:fldChar w:fldCharType="separate"/>
        </w:r>
        <w:r w:rsidR="00403A3C" w:rsidDel="00A74AA4">
          <w:rPr>
            <w:noProof/>
            <w:webHidden/>
          </w:rPr>
          <w:delText>4</w:delText>
        </w:r>
        <w:r w:rsidR="00F94B78" w:rsidDel="00A74AA4">
          <w:rPr>
            <w:noProof/>
            <w:webHidden/>
          </w:rPr>
          <w:fldChar w:fldCharType="end"/>
        </w:r>
        <w:r w:rsidDel="00A74AA4">
          <w:rPr>
            <w:noProof/>
          </w:rPr>
          <w:fldChar w:fldCharType="end"/>
        </w:r>
      </w:del>
    </w:p>
    <w:p w14:paraId="6EA946A8" w14:textId="62D3A55E" w:rsidR="00F94B78" w:rsidDel="00A74AA4" w:rsidRDefault="00280266">
      <w:pPr>
        <w:pStyle w:val="TOC2"/>
        <w:tabs>
          <w:tab w:val="right" w:leader="dot" w:pos="8296"/>
        </w:tabs>
        <w:rPr>
          <w:del w:id="76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77" w:author="win10" w:date="2020-06-12T14:00:00Z">
        <w:r w:rsidDel="00A74AA4">
          <w:rPr>
            <w:noProof/>
          </w:rPr>
          <w:fldChar w:fldCharType="begin"/>
        </w:r>
        <w:r w:rsidDel="00A74AA4">
          <w:rPr>
            <w:noProof/>
          </w:rPr>
          <w:delInstrText xml:space="preserve"> HYPERLINK \l "_Toc34766945" </w:delInstrText>
        </w:r>
        <w:r w:rsidDel="00A74AA4">
          <w:rPr>
            <w:noProof/>
          </w:rPr>
          <w:fldChar w:fldCharType="separate"/>
        </w:r>
      </w:del>
      <w:ins w:id="78" w:author="win10" w:date="2020-06-12T14:00:00Z">
        <w:r w:rsidR="00A74AA4">
          <w:rPr>
            <w:rFonts w:hint="eastAsia"/>
            <w:b/>
            <w:bCs/>
            <w:noProof/>
          </w:rPr>
          <w:t>错误</w:t>
        </w:r>
        <w:r w:rsidR="00A74AA4">
          <w:rPr>
            <w:rFonts w:hint="eastAsia"/>
            <w:b/>
            <w:bCs/>
            <w:noProof/>
          </w:rPr>
          <w:t>!</w:t>
        </w:r>
        <w:r w:rsidR="00A74AA4">
          <w:rPr>
            <w:rFonts w:hint="eastAsia"/>
            <w:b/>
            <w:bCs/>
            <w:noProof/>
          </w:rPr>
          <w:t>超链接引用无效。</w:t>
        </w:r>
      </w:ins>
      <w:del w:id="79" w:author="win10" w:date="2020-06-12T14:00:00Z">
        <w:r w:rsidR="00F94B78" w:rsidRPr="00590C03" w:rsidDel="00A74AA4">
          <w:rPr>
            <w:rStyle w:val="aa"/>
            <w:noProof/>
          </w:rPr>
          <w:delText>1.3 PAYLOAD</w:delText>
        </w:r>
        <w:r w:rsidR="00F94B78" w:rsidRPr="00590C03" w:rsidDel="00A74AA4">
          <w:rPr>
            <w:rStyle w:val="aa"/>
            <w:noProof/>
          </w:rPr>
          <w:delText>设备数据上报</w:delText>
        </w:r>
        <w:r w:rsidR="00F94B78" w:rsidDel="00A74AA4">
          <w:rPr>
            <w:noProof/>
            <w:webHidden/>
          </w:rPr>
          <w:tab/>
        </w:r>
        <w:r w:rsidR="00F94B78" w:rsidDel="00A74AA4">
          <w:rPr>
            <w:noProof/>
            <w:webHidden/>
          </w:rPr>
          <w:fldChar w:fldCharType="begin"/>
        </w:r>
        <w:r w:rsidR="00F94B78" w:rsidDel="00A74AA4">
          <w:rPr>
            <w:noProof/>
            <w:webHidden/>
          </w:rPr>
          <w:delInstrText xml:space="preserve"> PAGEREF _Toc34766945 \h </w:delInstrText>
        </w:r>
        <w:r w:rsidR="00F94B78" w:rsidDel="00A74AA4">
          <w:rPr>
            <w:noProof/>
            <w:webHidden/>
          </w:rPr>
        </w:r>
        <w:r w:rsidR="00F94B78" w:rsidDel="00A74AA4">
          <w:rPr>
            <w:noProof/>
            <w:webHidden/>
          </w:rPr>
          <w:fldChar w:fldCharType="separate"/>
        </w:r>
        <w:r w:rsidR="00403A3C" w:rsidDel="00A74AA4">
          <w:rPr>
            <w:noProof/>
            <w:webHidden/>
          </w:rPr>
          <w:delText>4</w:delText>
        </w:r>
        <w:r w:rsidR="00F94B78" w:rsidDel="00A74AA4">
          <w:rPr>
            <w:noProof/>
            <w:webHidden/>
          </w:rPr>
          <w:fldChar w:fldCharType="end"/>
        </w:r>
        <w:r w:rsidDel="00A74AA4">
          <w:rPr>
            <w:noProof/>
          </w:rPr>
          <w:fldChar w:fldCharType="end"/>
        </w:r>
      </w:del>
    </w:p>
    <w:p w14:paraId="6F089157" w14:textId="69E2DF84" w:rsidR="00F94B78" w:rsidDel="00A74AA4" w:rsidRDefault="00280266">
      <w:pPr>
        <w:pStyle w:val="TOC3"/>
        <w:tabs>
          <w:tab w:val="right" w:leader="dot" w:pos="8296"/>
        </w:tabs>
        <w:rPr>
          <w:del w:id="80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81" w:author="win10" w:date="2020-06-12T14:00:00Z">
        <w:r w:rsidDel="00A74AA4">
          <w:rPr>
            <w:noProof/>
          </w:rPr>
          <w:fldChar w:fldCharType="begin"/>
        </w:r>
        <w:r w:rsidDel="00A74AA4">
          <w:rPr>
            <w:noProof/>
          </w:rPr>
          <w:delInstrText xml:space="preserve"> HYPERLINK \l "_Toc34766946" </w:delInstrText>
        </w:r>
        <w:r w:rsidDel="00A74AA4">
          <w:rPr>
            <w:noProof/>
          </w:rPr>
          <w:fldChar w:fldCharType="separate"/>
        </w:r>
      </w:del>
      <w:ins w:id="82" w:author="win10" w:date="2020-06-12T14:00:00Z">
        <w:r w:rsidR="00A74AA4">
          <w:rPr>
            <w:rFonts w:hint="eastAsia"/>
            <w:b/>
            <w:bCs/>
            <w:noProof/>
          </w:rPr>
          <w:t>错误</w:t>
        </w:r>
        <w:r w:rsidR="00A74AA4">
          <w:rPr>
            <w:rFonts w:hint="eastAsia"/>
            <w:b/>
            <w:bCs/>
            <w:noProof/>
          </w:rPr>
          <w:t>!</w:t>
        </w:r>
        <w:r w:rsidR="00A74AA4">
          <w:rPr>
            <w:rFonts w:hint="eastAsia"/>
            <w:b/>
            <w:bCs/>
            <w:noProof/>
          </w:rPr>
          <w:t>超链接引用无效。</w:t>
        </w:r>
      </w:ins>
      <w:del w:id="83" w:author="win10" w:date="2020-06-12T14:00:00Z">
        <w:r w:rsidR="00F94B78" w:rsidRPr="00590C03" w:rsidDel="00A74AA4">
          <w:rPr>
            <w:rStyle w:val="aa"/>
            <w:noProof/>
          </w:rPr>
          <w:delText xml:space="preserve">1.3.1 </w:delText>
        </w:r>
        <w:r w:rsidR="00F94B78" w:rsidRPr="00590C03" w:rsidDel="00A74AA4">
          <w:rPr>
            <w:rStyle w:val="aa"/>
            <w:noProof/>
          </w:rPr>
          <w:delText>接口功能</w:delText>
        </w:r>
        <w:r w:rsidR="00F94B78" w:rsidDel="00A74AA4">
          <w:rPr>
            <w:noProof/>
            <w:webHidden/>
          </w:rPr>
          <w:tab/>
        </w:r>
        <w:r w:rsidR="00F94B78" w:rsidDel="00A74AA4">
          <w:rPr>
            <w:noProof/>
            <w:webHidden/>
          </w:rPr>
          <w:fldChar w:fldCharType="begin"/>
        </w:r>
        <w:r w:rsidR="00F94B78" w:rsidDel="00A74AA4">
          <w:rPr>
            <w:noProof/>
            <w:webHidden/>
          </w:rPr>
          <w:delInstrText xml:space="preserve"> PAGEREF _Toc34766946 \h </w:delInstrText>
        </w:r>
        <w:r w:rsidR="00F94B78" w:rsidDel="00A74AA4">
          <w:rPr>
            <w:noProof/>
            <w:webHidden/>
          </w:rPr>
        </w:r>
        <w:r w:rsidR="00F94B78" w:rsidDel="00A74AA4">
          <w:rPr>
            <w:noProof/>
            <w:webHidden/>
          </w:rPr>
          <w:fldChar w:fldCharType="separate"/>
        </w:r>
        <w:r w:rsidR="00403A3C" w:rsidDel="00A74AA4">
          <w:rPr>
            <w:noProof/>
            <w:webHidden/>
          </w:rPr>
          <w:delText>4</w:delText>
        </w:r>
        <w:r w:rsidR="00F94B78" w:rsidDel="00A74AA4">
          <w:rPr>
            <w:noProof/>
            <w:webHidden/>
          </w:rPr>
          <w:fldChar w:fldCharType="end"/>
        </w:r>
        <w:r w:rsidDel="00A74AA4">
          <w:rPr>
            <w:noProof/>
          </w:rPr>
          <w:fldChar w:fldCharType="end"/>
        </w:r>
      </w:del>
    </w:p>
    <w:p w14:paraId="36BCAF9E" w14:textId="54982469" w:rsidR="00F94B78" w:rsidDel="00A74AA4" w:rsidRDefault="00280266">
      <w:pPr>
        <w:pStyle w:val="TOC3"/>
        <w:tabs>
          <w:tab w:val="right" w:leader="dot" w:pos="8296"/>
        </w:tabs>
        <w:rPr>
          <w:del w:id="84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85" w:author="win10" w:date="2020-06-12T14:00:00Z">
        <w:r w:rsidDel="00A74AA4">
          <w:rPr>
            <w:noProof/>
          </w:rPr>
          <w:fldChar w:fldCharType="begin"/>
        </w:r>
        <w:r w:rsidDel="00A74AA4">
          <w:rPr>
            <w:noProof/>
          </w:rPr>
          <w:delInstrText xml:space="preserve"> HYPERLINK \l "_Toc34766947" </w:delInstrText>
        </w:r>
        <w:r w:rsidDel="00A74AA4">
          <w:rPr>
            <w:noProof/>
          </w:rPr>
          <w:fldChar w:fldCharType="separate"/>
        </w:r>
      </w:del>
      <w:ins w:id="86" w:author="win10" w:date="2020-06-12T14:00:00Z">
        <w:r w:rsidR="00A74AA4">
          <w:rPr>
            <w:rFonts w:hint="eastAsia"/>
            <w:b/>
            <w:bCs/>
            <w:noProof/>
          </w:rPr>
          <w:t>错误</w:t>
        </w:r>
        <w:r w:rsidR="00A74AA4">
          <w:rPr>
            <w:rFonts w:hint="eastAsia"/>
            <w:b/>
            <w:bCs/>
            <w:noProof/>
          </w:rPr>
          <w:t>!</w:t>
        </w:r>
        <w:r w:rsidR="00A74AA4">
          <w:rPr>
            <w:rFonts w:hint="eastAsia"/>
            <w:b/>
            <w:bCs/>
            <w:noProof/>
          </w:rPr>
          <w:t>超链接引用无效。</w:t>
        </w:r>
      </w:ins>
      <w:del w:id="87" w:author="win10" w:date="2020-06-12T14:00:00Z">
        <w:r w:rsidR="00F94B78" w:rsidRPr="00590C03" w:rsidDel="00A74AA4">
          <w:rPr>
            <w:rStyle w:val="aa"/>
            <w:noProof/>
          </w:rPr>
          <w:delText xml:space="preserve">1.3.2 </w:delText>
        </w:r>
        <w:r w:rsidR="00F94B78" w:rsidRPr="00590C03" w:rsidDel="00A74AA4">
          <w:rPr>
            <w:rStyle w:val="aa"/>
            <w:noProof/>
          </w:rPr>
          <w:delText>参数说明</w:delText>
        </w:r>
        <w:r w:rsidR="00F94B78" w:rsidDel="00A74AA4">
          <w:rPr>
            <w:noProof/>
            <w:webHidden/>
          </w:rPr>
          <w:tab/>
        </w:r>
        <w:r w:rsidR="00F94B78" w:rsidDel="00A74AA4">
          <w:rPr>
            <w:noProof/>
            <w:webHidden/>
          </w:rPr>
          <w:fldChar w:fldCharType="begin"/>
        </w:r>
        <w:r w:rsidR="00F94B78" w:rsidDel="00A74AA4">
          <w:rPr>
            <w:noProof/>
            <w:webHidden/>
          </w:rPr>
          <w:delInstrText xml:space="preserve"> PAGEREF _Toc34766947 \h </w:delInstrText>
        </w:r>
        <w:r w:rsidR="00F94B78" w:rsidDel="00A74AA4">
          <w:rPr>
            <w:noProof/>
            <w:webHidden/>
          </w:rPr>
        </w:r>
        <w:r w:rsidR="00F94B78" w:rsidDel="00A74AA4">
          <w:rPr>
            <w:noProof/>
            <w:webHidden/>
          </w:rPr>
          <w:fldChar w:fldCharType="separate"/>
        </w:r>
        <w:r w:rsidR="00403A3C" w:rsidDel="00A74AA4">
          <w:rPr>
            <w:noProof/>
            <w:webHidden/>
          </w:rPr>
          <w:delText>5</w:delText>
        </w:r>
        <w:r w:rsidR="00F94B78" w:rsidDel="00A74AA4">
          <w:rPr>
            <w:noProof/>
            <w:webHidden/>
          </w:rPr>
          <w:fldChar w:fldCharType="end"/>
        </w:r>
        <w:r w:rsidDel="00A74AA4">
          <w:rPr>
            <w:noProof/>
          </w:rPr>
          <w:fldChar w:fldCharType="end"/>
        </w:r>
      </w:del>
    </w:p>
    <w:p w14:paraId="7FAA015C" w14:textId="50361221" w:rsidR="00F94B78" w:rsidDel="00A74AA4" w:rsidRDefault="00280266">
      <w:pPr>
        <w:pStyle w:val="TOC2"/>
        <w:tabs>
          <w:tab w:val="right" w:leader="dot" w:pos="8296"/>
        </w:tabs>
        <w:rPr>
          <w:del w:id="88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89" w:author="win10" w:date="2020-06-12T14:00:00Z">
        <w:r w:rsidDel="00A74AA4">
          <w:rPr>
            <w:noProof/>
          </w:rPr>
          <w:fldChar w:fldCharType="begin"/>
        </w:r>
        <w:r w:rsidDel="00A74AA4">
          <w:rPr>
            <w:noProof/>
          </w:rPr>
          <w:delInstrText xml:space="preserve"> HYPERLINK \l "_Toc34766948" </w:delInstrText>
        </w:r>
        <w:r w:rsidDel="00A74AA4">
          <w:rPr>
            <w:noProof/>
          </w:rPr>
          <w:fldChar w:fldCharType="separate"/>
        </w:r>
      </w:del>
      <w:ins w:id="90" w:author="win10" w:date="2020-06-12T14:00:00Z">
        <w:r w:rsidR="00A74AA4">
          <w:rPr>
            <w:rFonts w:hint="eastAsia"/>
            <w:b/>
            <w:bCs/>
            <w:noProof/>
          </w:rPr>
          <w:t>错误</w:t>
        </w:r>
        <w:r w:rsidR="00A74AA4">
          <w:rPr>
            <w:rFonts w:hint="eastAsia"/>
            <w:b/>
            <w:bCs/>
            <w:noProof/>
          </w:rPr>
          <w:t>!</w:t>
        </w:r>
        <w:r w:rsidR="00A74AA4">
          <w:rPr>
            <w:rFonts w:hint="eastAsia"/>
            <w:b/>
            <w:bCs/>
            <w:noProof/>
          </w:rPr>
          <w:t>超链接引用无效。</w:t>
        </w:r>
      </w:ins>
      <w:del w:id="91" w:author="win10" w:date="2020-06-12T14:00:00Z">
        <w:r w:rsidR="00F94B78" w:rsidRPr="00590C03" w:rsidDel="00A74AA4">
          <w:rPr>
            <w:rStyle w:val="aa"/>
            <w:noProof/>
          </w:rPr>
          <w:delText>1.4 PAYLOAD</w:delText>
        </w:r>
        <w:r w:rsidR="00F94B78" w:rsidRPr="00590C03" w:rsidDel="00A74AA4">
          <w:rPr>
            <w:rStyle w:val="aa"/>
            <w:noProof/>
          </w:rPr>
          <w:delText>平台命令下发</w:delText>
        </w:r>
        <w:r w:rsidR="00F94B78" w:rsidDel="00A74AA4">
          <w:rPr>
            <w:noProof/>
            <w:webHidden/>
          </w:rPr>
          <w:tab/>
        </w:r>
        <w:r w:rsidR="00F94B78" w:rsidDel="00A74AA4">
          <w:rPr>
            <w:noProof/>
            <w:webHidden/>
          </w:rPr>
          <w:fldChar w:fldCharType="begin"/>
        </w:r>
        <w:r w:rsidR="00F94B78" w:rsidDel="00A74AA4">
          <w:rPr>
            <w:noProof/>
            <w:webHidden/>
          </w:rPr>
          <w:delInstrText xml:space="preserve"> PAGEREF _Toc34766948 \h </w:delInstrText>
        </w:r>
        <w:r w:rsidR="00F94B78" w:rsidDel="00A74AA4">
          <w:rPr>
            <w:noProof/>
            <w:webHidden/>
          </w:rPr>
        </w:r>
        <w:r w:rsidR="00F94B78" w:rsidDel="00A74AA4">
          <w:rPr>
            <w:noProof/>
            <w:webHidden/>
          </w:rPr>
          <w:fldChar w:fldCharType="separate"/>
        </w:r>
        <w:r w:rsidR="00403A3C" w:rsidDel="00A74AA4">
          <w:rPr>
            <w:noProof/>
            <w:webHidden/>
          </w:rPr>
          <w:delText>6</w:delText>
        </w:r>
        <w:r w:rsidR="00F94B78" w:rsidDel="00A74AA4">
          <w:rPr>
            <w:noProof/>
            <w:webHidden/>
          </w:rPr>
          <w:fldChar w:fldCharType="end"/>
        </w:r>
        <w:r w:rsidDel="00A74AA4">
          <w:rPr>
            <w:noProof/>
          </w:rPr>
          <w:fldChar w:fldCharType="end"/>
        </w:r>
      </w:del>
    </w:p>
    <w:p w14:paraId="380312C5" w14:textId="66B78C61" w:rsidR="00F94B78" w:rsidDel="00A74AA4" w:rsidRDefault="00280266">
      <w:pPr>
        <w:pStyle w:val="TOC3"/>
        <w:tabs>
          <w:tab w:val="right" w:leader="dot" w:pos="8296"/>
        </w:tabs>
        <w:rPr>
          <w:del w:id="92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93" w:author="win10" w:date="2020-06-12T14:00:00Z">
        <w:r w:rsidDel="00A74AA4">
          <w:rPr>
            <w:noProof/>
          </w:rPr>
          <w:fldChar w:fldCharType="begin"/>
        </w:r>
        <w:r w:rsidDel="00A74AA4">
          <w:rPr>
            <w:noProof/>
          </w:rPr>
          <w:delInstrText xml:space="preserve"> HYPERLINK \l "_Toc34766949" </w:delInstrText>
        </w:r>
        <w:r w:rsidDel="00A74AA4">
          <w:rPr>
            <w:noProof/>
          </w:rPr>
          <w:fldChar w:fldCharType="separate"/>
        </w:r>
      </w:del>
      <w:ins w:id="94" w:author="win10" w:date="2020-06-12T14:00:00Z">
        <w:r w:rsidR="00A74AA4">
          <w:rPr>
            <w:rFonts w:hint="eastAsia"/>
            <w:b/>
            <w:bCs/>
            <w:noProof/>
          </w:rPr>
          <w:t>错误</w:t>
        </w:r>
        <w:r w:rsidR="00A74AA4">
          <w:rPr>
            <w:rFonts w:hint="eastAsia"/>
            <w:b/>
            <w:bCs/>
            <w:noProof/>
          </w:rPr>
          <w:t>!</w:t>
        </w:r>
        <w:r w:rsidR="00A74AA4">
          <w:rPr>
            <w:rFonts w:hint="eastAsia"/>
            <w:b/>
            <w:bCs/>
            <w:noProof/>
          </w:rPr>
          <w:t>超链接引用无效。</w:t>
        </w:r>
      </w:ins>
      <w:del w:id="95" w:author="win10" w:date="2020-06-12T14:00:00Z">
        <w:r w:rsidR="00F94B78" w:rsidRPr="00590C03" w:rsidDel="00A74AA4">
          <w:rPr>
            <w:rStyle w:val="aa"/>
            <w:noProof/>
          </w:rPr>
          <w:delText xml:space="preserve">1.4.1 </w:delText>
        </w:r>
        <w:r w:rsidR="00F94B78" w:rsidRPr="00590C03" w:rsidDel="00A74AA4">
          <w:rPr>
            <w:rStyle w:val="aa"/>
            <w:noProof/>
          </w:rPr>
          <w:delText>接口功能</w:delText>
        </w:r>
        <w:r w:rsidR="00F94B78" w:rsidDel="00A74AA4">
          <w:rPr>
            <w:noProof/>
            <w:webHidden/>
          </w:rPr>
          <w:tab/>
        </w:r>
        <w:r w:rsidR="00F94B78" w:rsidDel="00A74AA4">
          <w:rPr>
            <w:noProof/>
            <w:webHidden/>
          </w:rPr>
          <w:fldChar w:fldCharType="begin"/>
        </w:r>
        <w:r w:rsidR="00F94B78" w:rsidDel="00A74AA4">
          <w:rPr>
            <w:noProof/>
            <w:webHidden/>
          </w:rPr>
          <w:delInstrText xml:space="preserve"> PAGEREF _Toc34766949 \h </w:delInstrText>
        </w:r>
        <w:r w:rsidR="00F94B78" w:rsidDel="00A74AA4">
          <w:rPr>
            <w:noProof/>
            <w:webHidden/>
          </w:rPr>
        </w:r>
        <w:r w:rsidR="00F94B78" w:rsidDel="00A74AA4">
          <w:rPr>
            <w:noProof/>
            <w:webHidden/>
          </w:rPr>
          <w:fldChar w:fldCharType="separate"/>
        </w:r>
        <w:r w:rsidR="00403A3C" w:rsidDel="00A74AA4">
          <w:rPr>
            <w:noProof/>
            <w:webHidden/>
          </w:rPr>
          <w:delText>6</w:delText>
        </w:r>
        <w:r w:rsidR="00F94B78" w:rsidDel="00A74AA4">
          <w:rPr>
            <w:noProof/>
            <w:webHidden/>
          </w:rPr>
          <w:fldChar w:fldCharType="end"/>
        </w:r>
        <w:r w:rsidDel="00A74AA4">
          <w:rPr>
            <w:noProof/>
          </w:rPr>
          <w:fldChar w:fldCharType="end"/>
        </w:r>
      </w:del>
    </w:p>
    <w:p w14:paraId="68F3DC37" w14:textId="2230684D" w:rsidR="00F94B78" w:rsidDel="00A74AA4" w:rsidRDefault="00280266">
      <w:pPr>
        <w:pStyle w:val="TOC3"/>
        <w:tabs>
          <w:tab w:val="right" w:leader="dot" w:pos="8296"/>
        </w:tabs>
        <w:rPr>
          <w:del w:id="96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97" w:author="win10" w:date="2020-06-12T14:00:00Z">
        <w:r w:rsidDel="00A74AA4">
          <w:rPr>
            <w:noProof/>
          </w:rPr>
          <w:fldChar w:fldCharType="begin"/>
        </w:r>
        <w:r w:rsidDel="00A74AA4">
          <w:rPr>
            <w:noProof/>
          </w:rPr>
          <w:delInstrText xml:space="preserve"> HYPERLINK \l "_Toc34766950" </w:delInstrText>
        </w:r>
        <w:r w:rsidDel="00A74AA4">
          <w:rPr>
            <w:noProof/>
          </w:rPr>
          <w:fldChar w:fldCharType="separate"/>
        </w:r>
      </w:del>
      <w:ins w:id="98" w:author="win10" w:date="2020-06-12T14:00:00Z">
        <w:r w:rsidR="00A74AA4">
          <w:rPr>
            <w:rFonts w:hint="eastAsia"/>
            <w:b/>
            <w:bCs/>
            <w:noProof/>
          </w:rPr>
          <w:t>错误</w:t>
        </w:r>
        <w:r w:rsidR="00A74AA4">
          <w:rPr>
            <w:rFonts w:hint="eastAsia"/>
            <w:b/>
            <w:bCs/>
            <w:noProof/>
          </w:rPr>
          <w:t>!</w:t>
        </w:r>
        <w:r w:rsidR="00A74AA4">
          <w:rPr>
            <w:rFonts w:hint="eastAsia"/>
            <w:b/>
            <w:bCs/>
            <w:noProof/>
          </w:rPr>
          <w:t>超链接引用无效。</w:t>
        </w:r>
      </w:ins>
      <w:del w:id="99" w:author="win10" w:date="2020-06-12T14:00:00Z">
        <w:r w:rsidR="00F94B78" w:rsidRPr="00590C03" w:rsidDel="00A74AA4">
          <w:rPr>
            <w:rStyle w:val="aa"/>
            <w:noProof/>
          </w:rPr>
          <w:delText xml:space="preserve">1.4.2 </w:delText>
        </w:r>
        <w:r w:rsidR="00F94B78" w:rsidRPr="00590C03" w:rsidDel="00A74AA4">
          <w:rPr>
            <w:rStyle w:val="aa"/>
            <w:noProof/>
          </w:rPr>
          <w:delText>参数说明</w:delText>
        </w:r>
        <w:r w:rsidR="00F94B78" w:rsidDel="00A74AA4">
          <w:rPr>
            <w:noProof/>
            <w:webHidden/>
          </w:rPr>
          <w:tab/>
        </w:r>
        <w:r w:rsidR="00F94B78" w:rsidDel="00A74AA4">
          <w:rPr>
            <w:noProof/>
            <w:webHidden/>
          </w:rPr>
          <w:fldChar w:fldCharType="begin"/>
        </w:r>
        <w:r w:rsidR="00F94B78" w:rsidDel="00A74AA4">
          <w:rPr>
            <w:noProof/>
            <w:webHidden/>
          </w:rPr>
          <w:delInstrText xml:space="preserve"> PAGEREF _Toc34766950 \h </w:delInstrText>
        </w:r>
        <w:r w:rsidR="00F94B78" w:rsidDel="00A74AA4">
          <w:rPr>
            <w:noProof/>
            <w:webHidden/>
          </w:rPr>
        </w:r>
        <w:r w:rsidR="00F94B78" w:rsidDel="00A74AA4">
          <w:rPr>
            <w:noProof/>
            <w:webHidden/>
          </w:rPr>
          <w:fldChar w:fldCharType="separate"/>
        </w:r>
        <w:r w:rsidR="00403A3C" w:rsidDel="00A74AA4">
          <w:rPr>
            <w:noProof/>
            <w:webHidden/>
          </w:rPr>
          <w:delText>6</w:delText>
        </w:r>
        <w:r w:rsidR="00F94B78" w:rsidDel="00A74AA4">
          <w:rPr>
            <w:noProof/>
            <w:webHidden/>
          </w:rPr>
          <w:fldChar w:fldCharType="end"/>
        </w:r>
        <w:r w:rsidDel="00A74AA4">
          <w:rPr>
            <w:noProof/>
          </w:rPr>
          <w:fldChar w:fldCharType="end"/>
        </w:r>
      </w:del>
    </w:p>
    <w:p w14:paraId="6E542336" w14:textId="3A9B493E" w:rsidR="00F94B78" w:rsidDel="00A74AA4" w:rsidRDefault="00280266">
      <w:pPr>
        <w:pStyle w:val="TOC3"/>
        <w:tabs>
          <w:tab w:val="right" w:leader="dot" w:pos="8296"/>
        </w:tabs>
        <w:rPr>
          <w:del w:id="100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101" w:author="win10" w:date="2020-06-12T14:00:00Z">
        <w:r w:rsidDel="00A74AA4">
          <w:rPr>
            <w:noProof/>
          </w:rPr>
          <w:fldChar w:fldCharType="begin"/>
        </w:r>
        <w:r w:rsidDel="00A74AA4">
          <w:rPr>
            <w:noProof/>
          </w:rPr>
          <w:delInstrText xml:space="preserve"> HYPERLINK \l "_Toc34766951" </w:delInstrText>
        </w:r>
        <w:r w:rsidDel="00A74AA4">
          <w:rPr>
            <w:noProof/>
          </w:rPr>
          <w:fldChar w:fldCharType="separate"/>
        </w:r>
      </w:del>
      <w:ins w:id="102" w:author="win10" w:date="2020-06-12T14:00:00Z">
        <w:r w:rsidR="00A74AA4">
          <w:rPr>
            <w:rFonts w:hint="eastAsia"/>
            <w:b/>
            <w:bCs/>
            <w:noProof/>
          </w:rPr>
          <w:t>错误</w:t>
        </w:r>
        <w:r w:rsidR="00A74AA4">
          <w:rPr>
            <w:rFonts w:hint="eastAsia"/>
            <w:b/>
            <w:bCs/>
            <w:noProof/>
          </w:rPr>
          <w:t>!</w:t>
        </w:r>
        <w:r w:rsidR="00A74AA4">
          <w:rPr>
            <w:rFonts w:hint="eastAsia"/>
            <w:b/>
            <w:bCs/>
            <w:noProof/>
          </w:rPr>
          <w:t>超链接引用无效。</w:t>
        </w:r>
      </w:ins>
      <w:del w:id="103" w:author="win10" w:date="2020-06-12T14:00:00Z">
        <w:r w:rsidR="00F94B78" w:rsidRPr="00590C03" w:rsidDel="00A74AA4">
          <w:rPr>
            <w:rStyle w:val="aa"/>
            <w:noProof/>
          </w:rPr>
          <w:delText>1.4.3 cmd</w:delText>
        </w:r>
        <w:r w:rsidR="00F94B78" w:rsidRPr="00590C03" w:rsidDel="00A74AA4">
          <w:rPr>
            <w:rStyle w:val="aa"/>
            <w:noProof/>
          </w:rPr>
          <w:delText>应答表</w:delText>
        </w:r>
        <w:r w:rsidR="00F94B78" w:rsidDel="00A74AA4">
          <w:rPr>
            <w:noProof/>
            <w:webHidden/>
          </w:rPr>
          <w:tab/>
        </w:r>
        <w:r w:rsidR="00F94B78" w:rsidDel="00A74AA4">
          <w:rPr>
            <w:noProof/>
            <w:webHidden/>
          </w:rPr>
          <w:fldChar w:fldCharType="begin"/>
        </w:r>
        <w:r w:rsidR="00F94B78" w:rsidDel="00A74AA4">
          <w:rPr>
            <w:noProof/>
            <w:webHidden/>
          </w:rPr>
          <w:delInstrText xml:space="preserve"> PAGEREF _Toc34766951 \h </w:delInstrText>
        </w:r>
        <w:r w:rsidR="00F94B78" w:rsidDel="00A74AA4">
          <w:rPr>
            <w:noProof/>
            <w:webHidden/>
          </w:rPr>
        </w:r>
        <w:r w:rsidR="00F94B78" w:rsidDel="00A74AA4">
          <w:rPr>
            <w:noProof/>
            <w:webHidden/>
          </w:rPr>
          <w:fldChar w:fldCharType="separate"/>
        </w:r>
        <w:r w:rsidR="00403A3C" w:rsidDel="00A74AA4">
          <w:rPr>
            <w:noProof/>
            <w:webHidden/>
          </w:rPr>
          <w:delText>8</w:delText>
        </w:r>
        <w:r w:rsidR="00F94B78" w:rsidDel="00A74AA4">
          <w:rPr>
            <w:noProof/>
            <w:webHidden/>
          </w:rPr>
          <w:fldChar w:fldCharType="end"/>
        </w:r>
        <w:r w:rsidDel="00A74AA4">
          <w:rPr>
            <w:noProof/>
          </w:rPr>
          <w:fldChar w:fldCharType="end"/>
        </w:r>
      </w:del>
    </w:p>
    <w:p w14:paraId="2CD7CAC6" w14:textId="57B19019" w:rsidR="00F94B78" w:rsidDel="00A74AA4" w:rsidRDefault="00280266">
      <w:pPr>
        <w:pStyle w:val="TOC1"/>
        <w:tabs>
          <w:tab w:val="right" w:leader="dot" w:pos="8296"/>
        </w:tabs>
        <w:rPr>
          <w:del w:id="104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105" w:author="win10" w:date="2020-06-12T14:00:00Z">
        <w:r w:rsidDel="00A74AA4">
          <w:rPr>
            <w:noProof/>
          </w:rPr>
          <w:fldChar w:fldCharType="begin"/>
        </w:r>
        <w:r w:rsidDel="00A74AA4">
          <w:rPr>
            <w:noProof/>
          </w:rPr>
          <w:delInstrText xml:space="preserve"> HYPERLINK \l "_Toc34766952" </w:delInstrText>
        </w:r>
        <w:r w:rsidDel="00A74AA4">
          <w:rPr>
            <w:noProof/>
          </w:rPr>
          <w:fldChar w:fldCharType="separate"/>
        </w:r>
      </w:del>
      <w:ins w:id="106" w:author="win10" w:date="2020-06-12T14:00:00Z">
        <w:r w:rsidR="00A74AA4">
          <w:rPr>
            <w:rFonts w:hint="eastAsia"/>
            <w:b/>
            <w:bCs/>
            <w:noProof/>
          </w:rPr>
          <w:t>错误</w:t>
        </w:r>
        <w:r w:rsidR="00A74AA4">
          <w:rPr>
            <w:rFonts w:hint="eastAsia"/>
            <w:b/>
            <w:bCs/>
            <w:noProof/>
          </w:rPr>
          <w:t>!</w:t>
        </w:r>
        <w:r w:rsidR="00A74AA4">
          <w:rPr>
            <w:rFonts w:hint="eastAsia"/>
            <w:b/>
            <w:bCs/>
            <w:noProof/>
          </w:rPr>
          <w:t>超链接引用无效。</w:t>
        </w:r>
      </w:ins>
      <w:del w:id="107" w:author="win10" w:date="2020-06-12T14:00:00Z">
        <w:r w:rsidR="00F94B78" w:rsidRPr="00590C03" w:rsidDel="00A74AA4">
          <w:rPr>
            <w:rStyle w:val="aa"/>
            <w:noProof/>
          </w:rPr>
          <w:delText>第</w:delText>
        </w:r>
        <w:r w:rsidR="00F94B78" w:rsidRPr="00590C03" w:rsidDel="00A74AA4">
          <w:rPr>
            <w:rStyle w:val="aa"/>
            <w:noProof/>
          </w:rPr>
          <w:delText xml:space="preserve">2 </w:delText>
        </w:r>
        <w:r w:rsidR="00F94B78" w:rsidRPr="00590C03" w:rsidDel="00A74AA4">
          <w:rPr>
            <w:rStyle w:val="aa"/>
            <w:noProof/>
          </w:rPr>
          <w:delText>章</w:delText>
        </w:r>
        <w:r w:rsidR="00F94B78" w:rsidRPr="00590C03" w:rsidDel="00A74AA4">
          <w:rPr>
            <w:rStyle w:val="aa"/>
            <w:noProof/>
          </w:rPr>
          <w:delText xml:space="preserve"> MGCC</w:delText>
        </w:r>
        <w:r w:rsidR="00F94B78" w:rsidRPr="00590C03" w:rsidDel="00A74AA4">
          <w:rPr>
            <w:rStyle w:val="aa"/>
            <w:noProof/>
          </w:rPr>
          <w:delText>解析</w:delText>
        </w:r>
        <w:r w:rsidR="00F94B78" w:rsidDel="00A74AA4">
          <w:rPr>
            <w:noProof/>
            <w:webHidden/>
          </w:rPr>
          <w:tab/>
        </w:r>
        <w:r w:rsidR="00F94B78" w:rsidDel="00A74AA4">
          <w:rPr>
            <w:noProof/>
            <w:webHidden/>
          </w:rPr>
          <w:fldChar w:fldCharType="begin"/>
        </w:r>
        <w:r w:rsidR="00F94B78" w:rsidDel="00A74AA4">
          <w:rPr>
            <w:noProof/>
            <w:webHidden/>
          </w:rPr>
          <w:delInstrText xml:space="preserve"> PAGEREF _Toc34766952 \h </w:delInstrText>
        </w:r>
        <w:r w:rsidR="00F94B78" w:rsidDel="00A74AA4">
          <w:rPr>
            <w:noProof/>
            <w:webHidden/>
          </w:rPr>
        </w:r>
        <w:r w:rsidR="00F94B78" w:rsidDel="00A74AA4">
          <w:rPr>
            <w:noProof/>
            <w:webHidden/>
          </w:rPr>
          <w:fldChar w:fldCharType="separate"/>
        </w:r>
        <w:r w:rsidR="00403A3C" w:rsidDel="00A74AA4">
          <w:rPr>
            <w:noProof/>
            <w:webHidden/>
          </w:rPr>
          <w:delText>9</w:delText>
        </w:r>
        <w:r w:rsidR="00F94B78" w:rsidDel="00A74AA4">
          <w:rPr>
            <w:noProof/>
            <w:webHidden/>
          </w:rPr>
          <w:fldChar w:fldCharType="end"/>
        </w:r>
        <w:r w:rsidDel="00A74AA4">
          <w:rPr>
            <w:noProof/>
          </w:rPr>
          <w:fldChar w:fldCharType="end"/>
        </w:r>
      </w:del>
    </w:p>
    <w:p w14:paraId="6D8AE704" w14:textId="4BD45120" w:rsidR="00F94B78" w:rsidDel="00A74AA4" w:rsidRDefault="00280266">
      <w:pPr>
        <w:pStyle w:val="TOC2"/>
        <w:tabs>
          <w:tab w:val="right" w:leader="dot" w:pos="8296"/>
        </w:tabs>
        <w:rPr>
          <w:del w:id="108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109" w:author="win10" w:date="2020-06-12T14:00:00Z">
        <w:r w:rsidDel="00A74AA4">
          <w:rPr>
            <w:noProof/>
          </w:rPr>
          <w:fldChar w:fldCharType="begin"/>
        </w:r>
        <w:r w:rsidDel="00A74AA4">
          <w:rPr>
            <w:noProof/>
          </w:rPr>
          <w:delInstrText xml:space="preserve"> HYPERLINK \l "_Toc34766953" </w:delInstrText>
        </w:r>
        <w:r w:rsidDel="00A74AA4">
          <w:rPr>
            <w:noProof/>
          </w:rPr>
          <w:fldChar w:fldCharType="separate"/>
        </w:r>
      </w:del>
      <w:ins w:id="110" w:author="win10" w:date="2020-06-12T14:00:00Z">
        <w:r w:rsidR="00A74AA4">
          <w:rPr>
            <w:rFonts w:hint="eastAsia"/>
            <w:b/>
            <w:bCs/>
            <w:noProof/>
          </w:rPr>
          <w:t>错误</w:t>
        </w:r>
        <w:r w:rsidR="00A74AA4">
          <w:rPr>
            <w:rFonts w:hint="eastAsia"/>
            <w:b/>
            <w:bCs/>
            <w:noProof/>
          </w:rPr>
          <w:t>!</w:t>
        </w:r>
        <w:r w:rsidR="00A74AA4">
          <w:rPr>
            <w:rFonts w:hint="eastAsia"/>
            <w:b/>
            <w:bCs/>
            <w:noProof/>
          </w:rPr>
          <w:t>超链接引用无效。</w:t>
        </w:r>
      </w:ins>
      <w:del w:id="111" w:author="win10" w:date="2020-06-12T14:00:00Z">
        <w:r w:rsidR="00F94B78" w:rsidRPr="00590C03" w:rsidDel="00A74AA4">
          <w:rPr>
            <w:rStyle w:val="aa"/>
            <w:noProof/>
          </w:rPr>
          <w:delText>2.1 MGCC-1</w:delText>
        </w:r>
        <w:r w:rsidR="00F94B78" w:rsidDel="00A74AA4">
          <w:rPr>
            <w:noProof/>
            <w:webHidden/>
          </w:rPr>
          <w:tab/>
        </w:r>
        <w:r w:rsidR="00F94B78" w:rsidDel="00A74AA4">
          <w:rPr>
            <w:noProof/>
            <w:webHidden/>
          </w:rPr>
          <w:fldChar w:fldCharType="begin"/>
        </w:r>
        <w:r w:rsidR="00F94B78" w:rsidDel="00A74AA4">
          <w:rPr>
            <w:noProof/>
            <w:webHidden/>
          </w:rPr>
          <w:delInstrText xml:space="preserve"> PAGEREF _Toc34766953 \h </w:delInstrText>
        </w:r>
        <w:r w:rsidR="00F94B78" w:rsidDel="00A74AA4">
          <w:rPr>
            <w:noProof/>
            <w:webHidden/>
          </w:rPr>
        </w:r>
        <w:r w:rsidR="00F94B78" w:rsidDel="00A74AA4">
          <w:rPr>
            <w:noProof/>
            <w:webHidden/>
          </w:rPr>
          <w:fldChar w:fldCharType="separate"/>
        </w:r>
        <w:r w:rsidR="00403A3C" w:rsidDel="00A74AA4">
          <w:rPr>
            <w:noProof/>
            <w:webHidden/>
          </w:rPr>
          <w:delText>9</w:delText>
        </w:r>
        <w:r w:rsidR="00F94B78" w:rsidDel="00A74AA4">
          <w:rPr>
            <w:noProof/>
            <w:webHidden/>
          </w:rPr>
          <w:fldChar w:fldCharType="end"/>
        </w:r>
        <w:r w:rsidDel="00A74AA4">
          <w:rPr>
            <w:noProof/>
          </w:rPr>
          <w:fldChar w:fldCharType="end"/>
        </w:r>
      </w:del>
    </w:p>
    <w:p w14:paraId="04CD8389" w14:textId="489FE43A" w:rsidR="00F94B78" w:rsidDel="00A74AA4" w:rsidRDefault="00280266">
      <w:pPr>
        <w:pStyle w:val="TOC3"/>
        <w:tabs>
          <w:tab w:val="right" w:leader="dot" w:pos="8296"/>
        </w:tabs>
        <w:rPr>
          <w:del w:id="112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113" w:author="win10" w:date="2020-06-12T14:00:00Z">
        <w:r w:rsidDel="00A74AA4">
          <w:rPr>
            <w:noProof/>
          </w:rPr>
          <w:fldChar w:fldCharType="begin"/>
        </w:r>
        <w:r w:rsidDel="00A74AA4">
          <w:rPr>
            <w:noProof/>
          </w:rPr>
          <w:delInstrText xml:space="preserve"> HYPERLINK \l "_Toc34766954" </w:delInstrText>
        </w:r>
        <w:r w:rsidDel="00A74AA4">
          <w:rPr>
            <w:noProof/>
          </w:rPr>
          <w:fldChar w:fldCharType="separate"/>
        </w:r>
      </w:del>
      <w:ins w:id="114" w:author="win10" w:date="2020-06-12T14:00:00Z">
        <w:r w:rsidR="00A74AA4">
          <w:rPr>
            <w:rFonts w:hint="eastAsia"/>
            <w:b/>
            <w:bCs/>
            <w:noProof/>
          </w:rPr>
          <w:t>错误</w:t>
        </w:r>
        <w:r w:rsidR="00A74AA4">
          <w:rPr>
            <w:rFonts w:hint="eastAsia"/>
            <w:b/>
            <w:bCs/>
            <w:noProof/>
          </w:rPr>
          <w:t>!</w:t>
        </w:r>
        <w:r w:rsidR="00A74AA4">
          <w:rPr>
            <w:rFonts w:hint="eastAsia"/>
            <w:b/>
            <w:bCs/>
            <w:noProof/>
          </w:rPr>
          <w:t>超链接引用无效。</w:t>
        </w:r>
      </w:ins>
      <w:del w:id="115" w:author="win10" w:date="2020-06-12T14:00:00Z">
        <w:r w:rsidR="00F94B78" w:rsidRPr="00590C03" w:rsidDel="00A74AA4">
          <w:rPr>
            <w:rStyle w:val="aa"/>
            <w:noProof/>
          </w:rPr>
          <w:delText xml:space="preserve">2.1.1 </w:delText>
        </w:r>
        <w:r w:rsidR="00F94B78" w:rsidRPr="00590C03" w:rsidDel="00A74AA4">
          <w:rPr>
            <w:rStyle w:val="aa"/>
            <w:noProof/>
          </w:rPr>
          <w:delText>设备状态（</w:delText>
        </w:r>
        <w:r w:rsidR="00F94B78" w:rsidRPr="00590C03" w:rsidDel="00A74AA4">
          <w:rPr>
            <w:rStyle w:val="aa"/>
            <w:rFonts w:cs="Arial"/>
            <w:noProof/>
          </w:rPr>
          <w:delText>State</w:delText>
        </w:r>
        <w:r w:rsidR="00F94B78" w:rsidRPr="00590C03" w:rsidDel="00A74AA4">
          <w:rPr>
            <w:rStyle w:val="aa"/>
            <w:noProof/>
          </w:rPr>
          <w:delText>）</w:delText>
        </w:r>
        <w:r w:rsidR="00F94B78" w:rsidDel="00A74AA4">
          <w:rPr>
            <w:noProof/>
            <w:webHidden/>
          </w:rPr>
          <w:tab/>
        </w:r>
        <w:r w:rsidR="00F94B78" w:rsidDel="00A74AA4">
          <w:rPr>
            <w:noProof/>
            <w:webHidden/>
          </w:rPr>
          <w:fldChar w:fldCharType="begin"/>
        </w:r>
        <w:r w:rsidR="00F94B78" w:rsidDel="00A74AA4">
          <w:rPr>
            <w:noProof/>
            <w:webHidden/>
          </w:rPr>
          <w:delInstrText xml:space="preserve"> PAGEREF _Toc34766954 \h </w:delInstrText>
        </w:r>
        <w:r w:rsidR="00F94B78" w:rsidDel="00A74AA4">
          <w:rPr>
            <w:noProof/>
            <w:webHidden/>
          </w:rPr>
        </w:r>
        <w:r w:rsidR="00F94B78" w:rsidDel="00A74AA4">
          <w:rPr>
            <w:noProof/>
            <w:webHidden/>
          </w:rPr>
          <w:fldChar w:fldCharType="separate"/>
        </w:r>
        <w:r w:rsidR="00403A3C" w:rsidDel="00A74AA4">
          <w:rPr>
            <w:noProof/>
            <w:webHidden/>
          </w:rPr>
          <w:delText>9</w:delText>
        </w:r>
        <w:r w:rsidR="00F94B78" w:rsidDel="00A74AA4">
          <w:rPr>
            <w:noProof/>
            <w:webHidden/>
          </w:rPr>
          <w:fldChar w:fldCharType="end"/>
        </w:r>
        <w:r w:rsidDel="00A74AA4">
          <w:rPr>
            <w:noProof/>
          </w:rPr>
          <w:fldChar w:fldCharType="end"/>
        </w:r>
      </w:del>
    </w:p>
    <w:p w14:paraId="5B3BD4A4" w14:textId="540343CB" w:rsidR="00F94B78" w:rsidDel="00A74AA4" w:rsidRDefault="00B74CF1">
      <w:pPr>
        <w:pStyle w:val="TOC3"/>
        <w:tabs>
          <w:tab w:val="right" w:leader="dot" w:pos="8296"/>
        </w:tabs>
        <w:rPr>
          <w:del w:id="116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117" w:author="win10" w:date="2020-06-12T14:00:00Z">
        <w:r w:rsidDel="00A74AA4">
          <w:rPr>
            <w:noProof/>
          </w:rPr>
          <w:fldChar w:fldCharType="begin"/>
        </w:r>
        <w:r w:rsidDel="00A74AA4">
          <w:rPr>
            <w:noProof/>
          </w:rPr>
          <w:delInstrText xml:space="preserve"> HYPERLINK \l "_Toc34766955" </w:delInstrText>
        </w:r>
        <w:r w:rsidDel="00A74AA4">
          <w:rPr>
            <w:noProof/>
          </w:rPr>
          <w:fldChar w:fldCharType="separate"/>
        </w:r>
      </w:del>
      <w:ins w:id="118" w:author="win10" w:date="2020-06-12T14:00:00Z">
        <w:r w:rsidR="00A74AA4">
          <w:rPr>
            <w:rFonts w:hint="eastAsia"/>
            <w:b/>
            <w:bCs/>
            <w:noProof/>
          </w:rPr>
          <w:t>错误</w:t>
        </w:r>
        <w:r w:rsidR="00A74AA4">
          <w:rPr>
            <w:rFonts w:hint="eastAsia"/>
            <w:b/>
            <w:bCs/>
            <w:noProof/>
          </w:rPr>
          <w:t>!</w:t>
        </w:r>
        <w:r w:rsidR="00A74AA4">
          <w:rPr>
            <w:rFonts w:hint="eastAsia"/>
            <w:b/>
            <w:bCs/>
            <w:noProof/>
          </w:rPr>
          <w:t>超链接引用无效。</w:t>
        </w:r>
      </w:ins>
      <w:del w:id="119" w:author="win10" w:date="2020-06-12T14:00:00Z">
        <w:r w:rsidR="00F94B78" w:rsidRPr="00590C03" w:rsidDel="00A74AA4">
          <w:rPr>
            <w:rStyle w:val="aa"/>
            <w:noProof/>
          </w:rPr>
          <w:delText xml:space="preserve">2.2.2 </w:delText>
        </w:r>
        <w:r w:rsidR="00F94B78" w:rsidRPr="00590C03" w:rsidDel="00A74AA4">
          <w:rPr>
            <w:rStyle w:val="aa"/>
            <w:noProof/>
          </w:rPr>
          <w:delText>设备运行数据（</w:delText>
        </w:r>
        <w:r w:rsidR="00F94B78" w:rsidRPr="00590C03" w:rsidDel="00A74AA4">
          <w:rPr>
            <w:rStyle w:val="aa"/>
            <w:rFonts w:cs="Arial"/>
            <w:noProof/>
          </w:rPr>
          <w:delText>Rundata</w:delText>
        </w:r>
        <w:r w:rsidR="00F94B78" w:rsidRPr="00590C03" w:rsidDel="00A74AA4">
          <w:rPr>
            <w:rStyle w:val="aa"/>
            <w:noProof/>
          </w:rPr>
          <w:delText>）</w:delText>
        </w:r>
        <w:r w:rsidR="00F94B78" w:rsidDel="00A74AA4">
          <w:rPr>
            <w:noProof/>
            <w:webHidden/>
          </w:rPr>
          <w:tab/>
        </w:r>
        <w:r w:rsidR="00F94B78" w:rsidDel="00A74AA4">
          <w:rPr>
            <w:noProof/>
            <w:webHidden/>
          </w:rPr>
          <w:fldChar w:fldCharType="begin"/>
        </w:r>
        <w:r w:rsidR="00F94B78" w:rsidDel="00A74AA4">
          <w:rPr>
            <w:noProof/>
            <w:webHidden/>
          </w:rPr>
          <w:delInstrText xml:space="preserve"> PAGEREF _Toc34766955 \h </w:delInstrText>
        </w:r>
        <w:r w:rsidR="00F94B78" w:rsidDel="00A74AA4">
          <w:rPr>
            <w:noProof/>
            <w:webHidden/>
          </w:rPr>
        </w:r>
        <w:r w:rsidR="00F94B78" w:rsidDel="00A74AA4">
          <w:rPr>
            <w:noProof/>
            <w:webHidden/>
          </w:rPr>
          <w:fldChar w:fldCharType="separate"/>
        </w:r>
      </w:del>
      <w:del w:id="120" w:author="win10" w:date="2020-05-09T17:37:00Z">
        <w:r w:rsidR="002D759E" w:rsidDel="00403A3C">
          <w:rPr>
            <w:noProof/>
            <w:webHidden/>
          </w:rPr>
          <w:delText>20</w:delText>
        </w:r>
      </w:del>
      <w:del w:id="121" w:author="win10" w:date="2020-06-12T14:00:00Z">
        <w:r w:rsidR="00F94B78" w:rsidDel="00A74AA4">
          <w:rPr>
            <w:noProof/>
            <w:webHidden/>
          </w:rPr>
          <w:fldChar w:fldCharType="end"/>
        </w:r>
        <w:r w:rsidDel="00A74AA4">
          <w:rPr>
            <w:noProof/>
          </w:rPr>
          <w:fldChar w:fldCharType="end"/>
        </w:r>
      </w:del>
    </w:p>
    <w:p w14:paraId="2159886C" w14:textId="45C90E01" w:rsidR="00F94B78" w:rsidDel="00A74AA4" w:rsidRDefault="00B74CF1">
      <w:pPr>
        <w:pStyle w:val="TOC3"/>
        <w:tabs>
          <w:tab w:val="right" w:leader="dot" w:pos="8296"/>
        </w:tabs>
        <w:rPr>
          <w:del w:id="122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123" w:author="win10" w:date="2020-06-12T14:00:00Z">
        <w:r w:rsidDel="00A74AA4">
          <w:rPr>
            <w:noProof/>
          </w:rPr>
          <w:fldChar w:fldCharType="begin"/>
        </w:r>
        <w:r w:rsidDel="00A74AA4">
          <w:rPr>
            <w:noProof/>
          </w:rPr>
          <w:delInstrText xml:space="preserve"> HYPERLINK \l "_Toc34766956" </w:delInstrText>
        </w:r>
        <w:r w:rsidDel="00A74AA4">
          <w:rPr>
            <w:noProof/>
          </w:rPr>
          <w:fldChar w:fldCharType="separate"/>
        </w:r>
      </w:del>
      <w:ins w:id="124" w:author="win10" w:date="2020-06-12T14:00:00Z">
        <w:r w:rsidR="00A74AA4">
          <w:rPr>
            <w:rFonts w:hint="eastAsia"/>
            <w:b/>
            <w:bCs/>
            <w:noProof/>
          </w:rPr>
          <w:t>错误</w:t>
        </w:r>
        <w:r w:rsidR="00A74AA4">
          <w:rPr>
            <w:rFonts w:hint="eastAsia"/>
            <w:b/>
            <w:bCs/>
            <w:noProof/>
          </w:rPr>
          <w:t>!</w:t>
        </w:r>
        <w:r w:rsidR="00A74AA4">
          <w:rPr>
            <w:rFonts w:hint="eastAsia"/>
            <w:b/>
            <w:bCs/>
            <w:noProof/>
          </w:rPr>
          <w:t>超链接引用无效。</w:t>
        </w:r>
      </w:ins>
      <w:del w:id="125" w:author="win10" w:date="2020-06-12T14:00:00Z">
        <w:r w:rsidR="00F94B78" w:rsidRPr="00590C03" w:rsidDel="00A74AA4">
          <w:rPr>
            <w:rStyle w:val="aa"/>
            <w:noProof/>
          </w:rPr>
          <w:delText xml:space="preserve">2.2.3 </w:delText>
        </w:r>
        <w:r w:rsidR="00F94B78" w:rsidRPr="00590C03" w:rsidDel="00A74AA4">
          <w:rPr>
            <w:rStyle w:val="aa"/>
            <w:noProof/>
          </w:rPr>
          <w:delText>设备控制（</w:delText>
        </w:r>
        <w:r w:rsidR="00F94B78" w:rsidRPr="00590C03" w:rsidDel="00A74AA4">
          <w:rPr>
            <w:rStyle w:val="aa"/>
            <w:rFonts w:cs="Arial"/>
            <w:noProof/>
          </w:rPr>
          <w:delText>Control</w:delText>
        </w:r>
        <w:r w:rsidR="00F94B78" w:rsidRPr="00590C03" w:rsidDel="00A74AA4">
          <w:rPr>
            <w:rStyle w:val="aa"/>
            <w:noProof/>
          </w:rPr>
          <w:delText>）</w:delText>
        </w:r>
        <w:r w:rsidR="00F94B78" w:rsidDel="00A74AA4">
          <w:rPr>
            <w:noProof/>
            <w:webHidden/>
          </w:rPr>
          <w:tab/>
        </w:r>
        <w:r w:rsidR="00F94B78" w:rsidDel="00A74AA4">
          <w:rPr>
            <w:noProof/>
            <w:webHidden/>
          </w:rPr>
          <w:fldChar w:fldCharType="begin"/>
        </w:r>
        <w:r w:rsidR="00F94B78" w:rsidDel="00A74AA4">
          <w:rPr>
            <w:noProof/>
            <w:webHidden/>
          </w:rPr>
          <w:delInstrText xml:space="preserve"> PAGEREF _Toc34766956 \h </w:delInstrText>
        </w:r>
        <w:r w:rsidR="00F94B78" w:rsidDel="00A74AA4">
          <w:rPr>
            <w:noProof/>
            <w:webHidden/>
          </w:rPr>
        </w:r>
        <w:r w:rsidR="00F94B78" w:rsidDel="00A74AA4">
          <w:rPr>
            <w:noProof/>
            <w:webHidden/>
          </w:rPr>
          <w:fldChar w:fldCharType="separate"/>
        </w:r>
      </w:del>
      <w:del w:id="126" w:author="win10" w:date="2020-05-09T17:37:00Z">
        <w:r w:rsidR="002D759E" w:rsidDel="00403A3C">
          <w:rPr>
            <w:noProof/>
            <w:webHidden/>
          </w:rPr>
          <w:delText>22</w:delText>
        </w:r>
      </w:del>
      <w:del w:id="127" w:author="win10" w:date="2020-06-12T14:00:00Z">
        <w:r w:rsidR="00F94B78" w:rsidDel="00A74AA4">
          <w:rPr>
            <w:noProof/>
            <w:webHidden/>
          </w:rPr>
          <w:fldChar w:fldCharType="end"/>
        </w:r>
        <w:r w:rsidDel="00A74AA4">
          <w:rPr>
            <w:noProof/>
          </w:rPr>
          <w:fldChar w:fldCharType="end"/>
        </w:r>
      </w:del>
    </w:p>
    <w:p w14:paraId="02D35FD8" w14:textId="08D19CA3" w:rsidR="00F94B78" w:rsidDel="00A74AA4" w:rsidRDefault="00B74CF1">
      <w:pPr>
        <w:pStyle w:val="TOC1"/>
        <w:tabs>
          <w:tab w:val="right" w:leader="dot" w:pos="8296"/>
        </w:tabs>
        <w:rPr>
          <w:del w:id="128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129" w:author="win10" w:date="2020-06-12T14:00:00Z">
        <w:r w:rsidDel="00A74AA4">
          <w:rPr>
            <w:noProof/>
          </w:rPr>
          <w:fldChar w:fldCharType="begin"/>
        </w:r>
        <w:r w:rsidDel="00A74AA4">
          <w:rPr>
            <w:noProof/>
          </w:rPr>
          <w:delInstrText xml:space="preserve"> HYPERLINK \l "_Toc34766957" </w:delInstrText>
        </w:r>
        <w:r w:rsidDel="00A74AA4">
          <w:rPr>
            <w:noProof/>
          </w:rPr>
          <w:fldChar w:fldCharType="separate"/>
        </w:r>
      </w:del>
      <w:ins w:id="130" w:author="win10" w:date="2020-06-12T14:00:00Z">
        <w:r w:rsidR="00A74AA4">
          <w:rPr>
            <w:rFonts w:hint="eastAsia"/>
            <w:b/>
            <w:bCs/>
            <w:noProof/>
          </w:rPr>
          <w:t>错误</w:t>
        </w:r>
        <w:r w:rsidR="00A74AA4">
          <w:rPr>
            <w:rFonts w:hint="eastAsia"/>
            <w:b/>
            <w:bCs/>
            <w:noProof/>
          </w:rPr>
          <w:t>!</w:t>
        </w:r>
        <w:r w:rsidR="00A74AA4">
          <w:rPr>
            <w:rFonts w:hint="eastAsia"/>
            <w:b/>
            <w:bCs/>
            <w:noProof/>
          </w:rPr>
          <w:t>超链接引用无效。</w:t>
        </w:r>
      </w:ins>
      <w:del w:id="131" w:author="win10" w:date="2020-06-12T14:00:00Z">
        <w:r w:rsidR="00F94B78" w:rsidRPr="00590C03" w:rsidDel="00A74AA4">
          <w:rPr>
            <w:rStyle w:val="aa"/>
            <w:noProof/>
          </w:rPr>
          <w:delText>第</w:delText>
        </w:r>
        <w:r w:rsidR="00F94B78" w:rsidRPr="00590C03" w:rsidDel="00A74AA4">
          <w:rPr>
            <w:rStyle w:val="aa"/>
            <w:noProof/>
          </w:rPr>
          <w:delText xml:space="preserve">3 </w:delText>
        </w:r>
        <w:r w:rsidR="00F94B78" w:rsidRPr="00590C03" w:rsidDel="00A74AA4">
          <w:rPr>
            <w:rStyle w:val="aa"/>
            <w:noProof/>
          </w:rPr>
          <w:delText>章</w:delText>
        </w:r>
        <w:r w:rsidR="00F94B78" w:rsidRPr="00590C03" w:rsidDel="00A74AA4">
          <w:rPr>
            <w:rStyle w:val="aa"/>
            <w:noProof/>
          </w:rPr>
          <w:delText xml:space="preserve"> MGLC</w:delText>
        </w:r>
        <w:r w:rsidR="00F94B78" w:rsidRPr="00590C03" w:rsidDel="00A74AA4">
          <w:rPr>
            <w:rStyle w:val="aa"/>
            <w:noProof/>
          </w:rPr>
          <w:delText>解析</w:delText>
        </w:r>
        <w:r w:rsidR="00F94B78" w:rsidDel="00A74AA4">
          <w:rPr>
            <w:noProof/>
            <w:webHidden/>
          </w:rPr>
          <w:tab/>
        </w:r>
        <w:r w:rsidR="00F94B78" w:rsidDel="00A74AA4">
          <w:rPr>
            <w:noProof/>
            <w:webHidden/>
          </w:rPr>
          <w:fldChar w:fldCharType="begin"/>
        </w:r>
        <w:r w:rsidR="00F94B78" w:rsidDel="00A74AA4">
          <w:rPr>
            <w:noProof/>
            <w:webHidden/>
          </w:rPr>
          <w:delInstrText xml:space="preserve"> PAGEREF _Toc34766957 \h </w:delInstrText>
        </w:r>
        <w:r w:rsidR="00F94B78" w:rsidDel="00A74AA4">
          <w:rPr>
            <w:noProof/>
            <w:webHidden/>
          </w:rPr>
        </w:r>
        <w:r w:rsidR="00F94B78" w:rsidDel="00A74AA4">
          <w:rPr>
            <w:noProof/>
            <w:webHidden/>
          </w:rPr>
          <w:fldChar w:fldCharType="separate"/>
        </w:r>
      </w:del>
      <w:del w:id="132" w:author="win10" w:date="2020-05-09T17:37:00Z">
        <w:r w:rsidR="002D759E" w:rsidDel="00403A3C">
          <w:rPr>
            <w:noProof/>
            <w:webHidden/>
          </w:rPr>
          <w:delText>40</w:delText>
        </w:r>
      </w:del>
      <w:del w:id="133" w:author="win10" w:date="2020-06-12T14:00:00Z">
        <w:r w:rsidR="00F94B78" w:rsidDel="00A74AA4">
          <w:rPr>
            <w:noProof/>
            <w:webHidden/>
          </w:rPr>
          <w:fldChar w:fldCharType="end"/>
        </w:r>
        <w:r w:rsidDel="00A74AA4">
          <w:rPr>
            <w:noProof/>
          </w:rPr>
          <w:fldChar w:fldCharType="end"/>
        </w:r>
      </w:del>
    </w:p>
    <w:p w14:paraId="02109553" w14:textId="09744760" w:rsidR="00F94B78" w:rsidDel="00A74AA4" w:rsidRDefault="00B74CF1">
      <w:pPr>
        <w:pStyle w:val="TOC2"/>
        <w:tabs>
          <w:tab w:val="right" w:leader="dot" w:pos="8296"/>
        </w:tabs>
        <w:rPr>
          <w:del w:id="134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135" w:author="win10" w:date="2020-06-12T14:00:00Z">
        <w:r w:rsidDel="00A74AA4">
          <w:rPr>
            <w:noProof/>
          </w:rPr>
          <w:fldChar w:fldCharType="begin"/>
        </w:r>
        <w:r w:rsidDel="00A74AA4">
          <w:rPr>
            <w:noProof/>
          </w:rPr>
          <w:delInstrText xml:space="preserve"> HYPERLINK \l "_Toc34766958" </w:delInstrText>
        </w:r>
        <w:r w:rsidDel="00A74AA4">
          <w:rPr>
            <w:noProof/>
          </w:rPr>
          <w:fldChar w:fldCharType="separate"/>
        </w:r>
      </w:del>
      <w:ins w:id="136" w:author="win10" w:date="2020-06-12T14:00:00Z">
        <w:r w:rsidR="00A74AA4">
          <w:rPr>
            <w:rFonts w:hint="eastAsia"/>
            <w:b/>
            <w:bCs/>
            <w:noProof/>
          </w:rPr>
          <w:t>错误</w:t>
        </w:r>
        <w:r w:rsidR="00A74AA4">
          <w:rPr>
            <w:rFonts w:hint="eastAsia"/>
            <w:b/>
            <w:bCs/>
            <w:noProof/>
          </w:rPr>
          <w:t>!</w:t>
        </w:r>
        <w:r w:rsidR="00A74AA4">
          <w:rPr>
            <w:rFonts w:hint="eastAsia"/>
            <w:b/>
            <w:bCs/>
            <w:noProof/>
          </w:rPr>
          <w:t>超链接引用无效。</w:t>
        </w:r>
      </w:ins>
      <w:del w:id="137" w:author="win10" w:date="2020-06-12T14:00:00Z">
        <w:r w:rsidR="00F94B78" w:rsidRPr="00590C03" w:rsidDel="00A74AA4">
          <w:rPr>
            <w:rStyle w:val="aa"/>
            <w:noProof/>
          </w:rPr>
          <w:delText>3.1 MGLC-1</w:delText>
        </w:r>
        <w:r w:rsidR="00F94B78" w:rsidDel="00A74AA4">
          <w:rPr>
            <w:noProof/>
            <w:webHidden/>
          </w:rPr>
          <w:tab/>
        </w:r>
        <w:r w:rsidR="00F94B78" w:rsidDel="00A74AA4">
          <w:rPr>
            <w:noProof/>
            <w:webHidden/>
          </w:rPr>
          <w:fldChar w:fldCharType="begin"/>
        </w:r>
        <w:r w:rsidR="00F94B78" w:rsidDel="00A74AA4">
          <w:rPr>
            <w:noProof/>
            <w:webHidden/>
          </w:rPr>
          <w:delInstrText xml:space="preserve"> PAGEREF _Toc34766958 \h </w:delInstrText>
        </w:r>
        <w:r w:rsidR="00F94B78" w:rsidDel="00A74AA4">
          <w:rPr>
            <w:noProof/>
            <w:webHidden/>
          </w:rPr>
        </w:r>
        <w:r w:rsidR="00F94B78" w:rsidDel="00A74AA4">
          <w:rPr>
            <w:noProof/>
            <w:webHidden/>
          </w:rPr>
          <w:fldChar w:fldCharType="separate"/>
        </w:r>
      </w:del>
      <w:del w:id="138" w:author="win10" w:date="2020-05-09T17:37:00Z">
        <w:r w:rsidR="002D759E" w:rsidDel="00403A3C">
          <w:rPr>
            <w:noProof/>
            <w:webHidden/>
          </w:rPr>
          <w:delText>40</w:delText>
        </w:r>
      </w:del>
      <w:del w:id="139" w:author="win10" w:date="2020-06-12T14:00:00Z">
        <w:r w:rsidR="00F94B78" w:rsidDel="00A74AA4">
          <w:rPr>
            <w:noProof/>
            <w:webHidden/>
          </w:rPr>
          <w:fldChar w:fldCharType="end"/>
        </w:r>
        <w:r w:rsidDel="00A74AA4">
          <w:rPr>
            <w:noProof/>
          </w:rPr>
          <w:fldChar w:fldCharType="end"/>
        </w:r>
      </w:del>
    </w:p>
    <w:p w14:paraId="513D38F1" w14:textId="378184A5" w:rsidR="00F94B78" w:rsidDel="00A74AA4" w:rsidRDefault="00B74CF1">
      <w:pPr>
        <w:pStyle w:val="TOC3"/>
        <w:tabs>
          <w:tab w:val="right" w:leader="dot" w:pos="8296"/>
        </w:tabs>
        <w:rPr>
          <w:del w:id="140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141" w:author="win10" w:date="2020-06-12T14:00:00Z">
        <w:r w:rsidDel="00A74AA4">
          <w:rPr>
            <w:noProof/>
          </w:rPr>
          <w:fldChar w:fldCharType="begin"/>
        </w:r>
        <w:r w:rsidDel="00A74AA4">
          <w:rPr>
            <w:noProof/>
          </w:rPr>
          <w:delInstrText xml:space="preserve"> HYPERLINK \l "_Toc34766959" </w:delInstrText>
        </w:r>
        <w:r w:rsidDel="00A74AA4">
          <w:rPr>
            <w:noProof/>
          </w:rPr>
          <w:fldChar w:fldCharType="separate"/>
        </w:r>
      </w:del>
      <w:ins w:id="142" w:author="win10" w:date="2020-06-12T14:00:00Z">
        <w:r w:rsidR="00A74AA4">
          <w:rPr>
            <w:rFonts w:hint="eastAsia"/>
            <w:b/>
            <w:bCs/>
            <w:noProof/>
          </w:rPr>
          <w:t>错误</w:t>
        </w:r>
        <w:r w:rsidR="00A74AA4">
          <w:rPr>
            <w:rFonts w:hint="eastAsia"/>
            <w:b/>
            <w:bCs/>
            <w:noProof/>
          </w:rPr>
          <w:t>!</w:t>
        </w:r>
        <w:r w:rsidR="00A74AA4">
          <w:rPr>
            <w:rFonts w:hint="eastAsia"/>
            <w:b/>
            <w:bCs/>
            <w:noProof/>
          </w:rPr>
          <w:t>超链接引用无效。</w:t>
        </w:r>
      </w:ins>
      <w:del w:id="143" w:author="win10" w:date="2020-06-12T14:00:00Z">
        <w:r w:rsidR="00F94B78" w:rsidRPr="00590C03" w:rsidDel="00A74AA4">
          <w:rPr>
            <w:rStyle w:val="aa"/>
            <w:noProof/>
          </w:rPr>
          <w:delText xml:space="preserve">3.1.1 </w:delText>
        </w:r>
        <w:r w:rsidR="00F94B78" w:rsidRPr="00590C03" w:rsidDel="00A74AA4">
          <w:rPr>
            <w:rStyle w:val="aa"/>
            <w:noProof/>
          </w:rPr>
          <w:delText>设备状态（</w:delText>
        </w:r>
        <w:r w:rsidR="00F94B78" w:rsidRPr="00590C03" w:rsidDel="00A74AA4">
          <w:rPr>
            <w:rStyle w:val="aa"/>
            <w:rFonts w:cs="Arial"/>
            <w:noProof/>
          </w:rPr>
          <w:delText>State</w:delText>
        </w:r>
        <w:r w:rsidR="00F94B78" w:rsidRPr="00590C03" w:rsidDel="00A74AA4">
          <w:rPr>
            <w:rStyle w:val="aa"/>
            <w:noProof/>
          </w:rPr>
          <w:delText>）</w:delText>
        </w:r>
        <w:r w:rsidR="00F94B78" w:rsidDel="00A74AA4">
          <w:rPr>
            <w:noProof/>
            <w:webHidden/>
          </w:rPr>
          <w:tab/>
        </w:r>
        <w:r w:rsidR="00F94B78" w:rsidDel="00A74AA4">
          <w:rPr>
            <w:noProof/>
            <w:webHidden/>
          </w:rPr>
          <w:fldChar w:fldCharType="begin"/>
        </w:r>
        <w:r w:rsidR="00F94B78" w:rsidDel="00A74AA4">
          <w:rPr>
            <w:noProof/>
            <w:webHidden/>
          </w:rPr>
          <w:delInstrText xml:space="preserve"> PAGEREF _Toc34766959 \h </w:delInstrText>
        </w:r>
        <w:r w:rsidR="00F94B78" w:rsidDel="00A74AA4">
          <w:rPr>
            <w:noProof/>
            <w:webHidden/>
          </w:rPr>
        </w:r>
        <w:r w:rsidR="00F94B78" w:rsidDel="00A74AA4">
          <w:rPr>
            <w:noProof/>
            <w:webHidden/>
          </w:rPr>
          <w:fldChar w:fldCharType="separate"/>
        </w:r>
      </w:del>
      <w:del w:id="144" w:author="win10" w:date="2020-05-09T17:37:00Z">
        <w:r w:rsidR="002D759E" w:rsidDel="00403A3C">
          <w:rPr>
            <w:noProof/>
            <w:webHidden/>
          </w:rPr>
          <w:delText>40</w:delText>
        </w:r>
      </w:del>
      <w:del w:id="145" w:author="win10" w:date="2020-06-12T14:00:00Z">
        <w:r w:rsidR="00F94B78" w:rsidDel="00A74AA4">
          <w:rPr>
            <w:noProof/>
            <w:webHidden/>
          </w:rPr>
          <w:fldChar w:fldCharType="end"/>
        </w:r>
        <w:r w:rsidDel="00A74AA4">
          <w:rPr>
            <w:noProof/>
          </w:rPr>
          <w:fldChar w:fldCharType="end"/>
        </w:r>
      </w:del>
    </w:p>
    <w:p w14:paraId="34BE5156" w14:textId="37583CE7" w:rsidR="00F94B78" w:rsidDel="00A74AA4" w:rsidRDefault="00B74CF1">
      <w:pPr>
        <w:pStyle w:val="TOC3"/>
        <w:tabs>
          <w:tab w:val="right" w:leader="dot" w:pos="8296"/>
        </w:tabs>
        <w:rPr>
          <w:del w:id="146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147" w:author="win10" w:date="2020-06-12T14:00:00Z">
        <w:r w:rsidDel="00A74AA4">
          <w:rPr>
            <w:noProof/>
          </w:rPr>
          <w:fldChar w:fldCharType="begin"/>
        </w:r>
        <w:r w:rsidDel="00A74AA4">
          <w:rPr>
            <w:noProof/>
          </w:rPr>
          <w:delInstrText xml:space="preserve"> HYPERLINK \l "_Toc34766960" </w:delInstrText>
        </w:r>
        <w:r w:rsidDel="00A74AA4">
          <w:rPr>
            <w:noProof/>
          </w:rPr>
          <w:fldChar w:fldCharType="separate"/>
        </w:r>
      </w:del>
      <w:ins w:id="148" w:author="win10" w:date="2020-06-12T14:00:00Z">
        <w:r w:rsidR="00A74AA4">
          <w:rPr>
            <w:rFonts w:hint="eastAsia"/>
            <w:b/>
            <w:bCs/>
            <w:noProof/>
          </w:rPr>
          <w:t>错误</w:t>
        </w:r>
        <w:r w:rsidR="00A74AA4">
          <w:rPr>
            <w:rFonts w:hint="eastAsia"/>
            <w:b/>
            <w:bCs/>
            <w:noProof/>
          </w:rPr>
          <w:t>!</w:t>
        </w:r>
        <w:r w:rsidR="00A74AA4">
          <w:rPr>
            <w:rFonts w:hint="eastAsia"/>
            <w:b/>
            <w:bCs/>
            <w:noProof/>
          </w:rPr>
          <w:t>超链接引用无效。</w:t>
        </w:r>
      </w:ins>
      <w:del w:id="149" w:author="win10" w:date="2020-06-12T14:00:00Z">
        <w:r w:rsidR="00F94B78" w:rsidRPr="00590C03" w:rsidDel="00A74AA4">
          <w:rPr>
            <w:rStyle w:val="aa"/>
            <w:noProof/>
          </w:rPr>
          <w:delText xml:space="preserve">3.1.2 </w:delText>
        </w:r>
        <w:r w:rsidR="00F94B78" w:rsidRPr="00590C03" w:rsidDel="00A74AA4">
          <w:rPr>
            <w:rStyle w:val="aa"/>
            <w:noProof/>
          </w:rPr>
          <w:delText>设备运行数据（</w:delText>
        </w:r>
        <w:r w:rsidR="00F94B78" w:rsidRPr="00590C03" w:rsidDel="00A74AA4">
          <w:rPr>
            <w:rStyle w:val="aa"/>
            <w:rFonts w:cs="Arial"/>
            <w:noProof/>
          </w:rPr>
          <w:delText>Rundata</w:delText>
        </w:r>
        <w:r w:rsidR="00F94B78" w:rsidRPr="00590C03" w:rsidDel="00A74AA4">
          <w:rPr>
            <w:rStyle w:val="aa"/>
            <w:noProof/>
          </w:rPr>
          <w:delText>）</w:delText>
        </w:r>
        <w:r w:rsidR="00F94B78" w:rsidDel="00A74AA4">
          <w:rPr>
            <w:noProof/>
            <w:webHidden/>
          </w:rPr>
          <w:tab/>
        </w:r>
        <w:r w:rsidR="00F94B78" w:rsidDel="00A74AA4">
          <w:rPr>
            <w:noProof/>
            <w:webHidden/>
          </w:rPr>
          <w:fldChar w:fldCharType="begin"/>
        </w:r>
        <w:r w:rsidR="00F94B78" w:rsidDel="00A74AA4">
          <w:rPr>
            <w:noProof/>
            <w:webHidden/>
          </w:rPr>
          <w:delInstrText xml:space="preserve"> PAGEREF _Toc34766960 \h </w:delInstrText>
        </w:r>
        <w:r w:rsidR="00F94B78" w:rsidDel="00A74AA4">
          <w:rPr>
            <w:noProof/>
            <w:webHidden/>
          </w:rPr>
        </w:r>
        <w:r w:rsidR="00F94B78" w:rsidDel="00A74AA4">
          <w:rPr>
            <w:noProof/>
            <w:webHidden/>
          </w:rPr>
          <w:fldChar w:fldCharType="separate"/>
        </w:r>
      </w:del>
      <w:del w:id="150" w:author="win10" w:date="2020-05-09T17:37:00Z">
        <w:r w:rsidR="002D759E" w:rsidDel="00403A3C">
          <w:rPr>
            <w:noProof/>
            <w:webHidden/>
          </w:rPr>
          <w:delText>41</w:delText>
        </w:r>
      </w:del>
      <w:del w:id="151" w:author="win10" w:date="2020-06-12T14:00:00Z">
        <w:r w:rsidR="00F94B78" w:rsidDel="00A74AA4">
          <w:rPr>
            <w:noProof/>
            <w:webHidden/>
          </w:rPr>
          <w:fldChar w:fldCharType="end"/>
        </w:r>
        <w:r w:rsidDel="00A74AA4">
          <w:rPr>
            <w:noProof/>
          </w:rPr>
          <w:fldChar w:fldCharType="end"/>
        </w:r>
      </w:del>
    </w:p>
    <w:p w14:paraId="04430FA3" w14:textId="62D64475" w:rsidR="00F94B78" w:rsidDel="00A74AA4" w:rsidRDefault="00B74CF1">
      <w:pPr>
        <w:pStyle w:val="TOC3"/>
        <w:tabs>
          <w:tab w:val="right" w:leader="dot" w:pos="8296"/>
        </w:tabs>
        <w:rPr>
          <w:del w:id="152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153" w:author="win10" w:date="2020-06-12T14:00:00Z">
        <w:r w:rsidDel="00A74AA4">
          <w:rPr>
            <w:noProof/>
          </w:rPr>
          <w:fldChar w:fldCharType="begin"/>
        </w:r>
        <w:r w:rsidDel="00A74AA4">
          <w:rPr>
            <w:noProof/>
          </w:rPr>
          <w:delInstrText xml:space="preserve"> HYPERLINK \l "_Toc34766961" </w:delInstrText>
        </w:r>
        <w:r w:rsidDel="00A74AA4">
          <w:rPr>
            <w:noProof/>
          </w:rPr>
          <w:fldChar w:fldCharType="separate"/>
        </w:r>
      </w:del>
      <w:ins w:id="154" w:author="win10" w:date="2020-06-12T14:00:00Z">
        <w:r w:rsidR="00A74AA4">
          <w:rPr>
            <w:rFonts w:hint="eastAsia"/>
            <w:b/>
            <w:bCs/>
            <w:noProof/>
          </w:rPr>
          <w:t>错误</w:t>
        </w:r>
        <w:r w:rsidR="00A74AA4">
          <w:rPr>
            <w:rFonts w:hint="eastAsia"/>
            <w:b/>
            <w:bCs/>
            <w:noProof/>
          </w:rPr>
          <w:t>!</w:t>
        </w:r>
        <w:r w:rsidR="00A74AA4">
          <w:rPr>
            <w:rFonts w:hint="eastAsia"/>
            <w:b/>
            <w:bCs/>
            <w:noProof/>
          </w:rPr>
          <w:t>超链接引用无效。</w:t>
        </w:r>
      </w:ins>
      <w:del w:id="155" w:author="win10" w:date="2020-06-12T14:00:00Z">
        <w:r w:rsidR="00F94B78" w:rsidRPr="00590C03" w:rsidDel="00A74AA4">
          <w:rPr>
            <w:rStyle w:val="aa"/>
            <w:noProof/>
          </w:rPr>
          <w:delText xml:space="preserve">3.1.3 </w:delText>
        </w:r>
        <w:r w:rsidR="00F94B78" w:rsidRPr="00590C03" w:rsidDel="00A74AA4">
          <w:rPr>
            <w:rStyle w:val="aa"/>
            <w:noProof/>
          </w:rPr>
          <w:delText>设备控制（</w:delText>
        </w:r>
        <w:r w:rsidR="00F94B78" w:rsidRPr="00590C03" w:rsidDel="00A74AA4">
          <w:rPr>
            <w:rStyle w:val="aa"/>
            <w:rFonts w:cs="Arial"/>
            <w:noProof/>
          </w:rPr>
          <w:delText>Control</w:delText>
        </w:r>
        <w:r w:rsidR="00F94B78" w:rsidRPr="00590C03" w:rsidDel="00A74AA4">
          <w:rPr>
            <w:rStyle w:val="aa"/>
            <w:noProof/>
          </w:rPr>
          <w:delText>）</w:delText>
        </w:r>
        <w:r w:rsidR="00F94B78" w:rsidDel="00A74AA4">
          <w:rPr>
            <w:noProof/>
            <w:webHidden/>
          </w:rPr>
          <w:tab/>
        </w:r>
        <w:r w:rsidR="00F94B78" w:rsidDel="00A74AA4">
          <w:rPr>
            <w:noProof/>
            <w:webHidden/>
          </w:rPr>
          <w:fldChar w:fldCharType="begin"/>
        </w:r>
        <w:r w:rsidR="00F94B78" w:rsidDel="00A74AA4">
          <w:rPr>
            <w:noProof/>
            <w:webHidden/>
          </w:rPr>
          <w:delInstrText xml:space="preserve"> PAGEREF _Toc34766961 \h </w:delInstrText>
        </w:r>
        <w:r w:rsidR="00F94B78" w:rsidDel="00A74AA4">
          <w:rPr>
            <w:noProof/>
            <w:webHidden/>
          </w:rPr>
        </w:r>
        <w:r w:rsidR="00F94B78" w:rsidDel="00A74AA4">
          <w:rPr>
            <w:noProof/>
            <w:webHidden/>
          </w:rPr>
          <w:fldChar w:fldCharType="separate"/>
        </w:r>
      </w:del>
      <w:del w:id="156" w:author="win10" w:date="2020-05-09T17:37:00Z">
        <w:r w:rsidR="002D759E" w:rsidDel="00403A3C">
          <w:rPr>
            <w:noProof/>
            <w:webHidden/>
          </w:rPr>
          <w:delText>41</w:delText>
        </w:r>
      </w:del>
      <w:del w:id="157" w:author="win10" w:date="2020-06-12T14:00:00Z">
        <w:r w:rsidR="00F94B78" w:rsidDel="00A74AA4">
          <w:rPr>
            <w:noProof/>
            <w:webHidden/>
          </w:rPr>
          <w:fldChar w:fldCharType="end"/>
        </w:r>
        <w:r w:rsidDel="00A74AA4">
          <w:rPr>
            <w:noProof/>
          </w:rPr>
          <w:fldChar w:fldCharType="end"/>
        </w:r>
      </w:del>
    </w:p>
    <w:p w14:paraId="1BBB86F5" w14:textId="02468FCB" w:rsidR="00F94B78" w:rsidDel="00A74AA4" w:rsidRDefault="00B74CF1">
      <w:pPr>
        <w:pStyle w:val="TOC1"/>
        <w:tabs>
          <w:tab w:val="right" w:leader="dot" w:pos="8296"/>
        </w:tabs>
        <w:rPr>
          <w:del w:id="158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159" w:author="win10" w:date="2020-06-12T14:00:00Z">
        <w:r w:rsidDel="00A74AA4">
          <w:rPr>
            <w:noProof/>
          </w:rPr>
          <w:fldChar w:fldCharType="begin"/>
        </w:r>
        <w:r w:rsidDel="00A74AA4">
          <w:rPr>
            <w:noProof/>
          </w:rPr>
          <w:delInstrText xml:space="preserve"> HYPERLINK \l "_Toc34766962" </w:delInstrText>
        </w:r>
        <w:r w:rsidDel="00A74AA4">
          <w:rPr>
            <w:noProof/>
          </w:rPr>
          <w:fldChar w:fldCharType="separate"/>
        </w:r>
      </w:del>
      <w:ins w:id="160" w:author="win10" w:date="2020-06-12T14:00:00Z">
        <w:r w:rsidR="00A74AA4">
          <w:rPr>
            <w:rFonts w:hint="eastAsia"/>
            <w:b/>
            <w:bCs/>
            <w:noProof/>
          </w:rPr>
          <w:t>错误</w:t>
        </w:r>
        <w:r w:rsidR="00A74AA4">
          <w:rPr>
            <w:rFonts w:hint="eastAsia"/>
            <w:b/>
            <w:bCs/>
            <w:noProof/>
          </w:rPr>
          <w:t>!</w:t>
        </w:r>
        <w:r w:rsidR="00A74AA4">
          <w:rPr>
            <w:rFonts w:hint="eastAsia"/>
            <w:b/>
            <w:bCs/>
            <w:noProof/>
          </w:rPr>
          <w:t>超链接引用无效。</w:t>
        </w:r>
      </w:ins>
      <w:del w:id="161" w:author="win10" w:date="2020-06-12T14:00:00Z">
        <w:r w:rsidR="00F94B78" w:rsidRPr="00590C03" w:rsidDel="00A74AA4">
          <w:rPr>
            <w:rStyle w:val="aa"/>
            <w:noProof/>
          </w:rPr>
          <w:delText>第</w:delText>
        </w:r>
        <w:r w:rsidR="00F94B78" w:rsidRPr="00590C03" w:rsidDel="00A74AA4">
          <w:rPr>
            <w:rStyle w:val="aa"/>
            <w:noProof/>
          </w:rPr>
          <w:delText xml:space="preserve">4 </w:delText>
        </w:r>
        <w:r w:rsidR="00F94B78" w:rsidRPr="00590C03" w:rsidDel="00A74AA4">
          <w:rPr>
            <w:rStyle w:val="aa"/>
            <w:noProof/>
          </w:rPr>
          <w:delText>章</w:delText>
        </w:r>
        <w:r w:rsidR="00F94B78" w:rsidRPr="00590C03" w:rsidDel="00A74AA4">
          <w:rPr>
            <w:rStyle w:val="aa"/>
            <w:noProof/>
          </w:rPr>
          <w:delText xml:space="preserve"> </w:delText>
        </w:r>
        <w:r w:rsidR="00F94B78" w:rsidRPr="00590C03" w:rsidDel="00A74AA4">
          <w:rPr>
            <w:rStyle w:val="aa"/>
            <w:noProof/>
          </w:rPr>
          <w:delText>设备解析</w:delText>
        </w:r>
        <w:r w:rsidR="00F94B78" w:rsidDel="00A74AA4">
          <w:rPr>
            <w:noProof/>
            <w:webHidden/>
          </w:rPr>
          <w:tab/>
        </w:r>
        <w:r w:rsidR="00F94B78" w:rsidDel="00A74AA4">
          <w:rPr>
            <w:noProof/>
            <w:webHidden/>
          </w:rPr>
          <w:fldChar w:fldCharType="begin"/>
        </w:r>
        <w:r w:rsidR="00F94B78" w:rsidDel="00A74AA4">
          <w:rPr>
            <w:noProof/>
            <w:webHidden/>
          </w:rPr>
          <w:delInstrText xml:space="preserve"> PAGEREF _Toc34766962 \h </w:delInstrText>
        </w:r>
        <w:r w:rsidR="00F94B78" w:rsidDel="00A74AA4">
          <w:rPr>
            <w:noProof/>
            <w:webHidden/>
          </w:rPr>
        </w:r>
        <w:r w:rsidR="00F94B78" w:rsidDel="00A74AA4">
          <w:rPr>
            <w:noProof/>
            <w:webHidden/>
          </w:rPr>
          <w:fldChar w:fldCharType="separate"/>
        </w:r>
      </w:del>
      <w:del w:id="162" w:author="win10" w:date="2020-05-09T17:37:00Z">
        <w:r w:rsidR="002D759E" w:rsidDel="00403A3C">
          <w:rPr>
            <w:noProof/>
            <w:webHidden/>
          </w:rPr>
          <w:delText>47</w:delText>
        </w:r>
      </w:del>
      <w:del w:id="163" w:author="win10" w:date="2020-06-12T14:00:00Z">
        <w:r w:rsidR="00F94B78" w:rsidDel="00A74AA4">
          <w:rPr>
            <w:noProof/>
            <w:webHidden/>
          </w:rPr>
          <w:fldChar w:fldCharType="end"/>
        </w:r>
        <w:r w:rsidDel="00A74AA4">
          <w:rPr>
            <w:noProof/>
          </w:rPr>
          <w:fldChar w:fldCharType="end"/>
        </w:r>
      </w:del>
    </w:p>
    <w:p w14:paraId="043514F6" w14:textId="73B75658" w:rsidR="00F94B78" w:rsidDel="00A74AA4" w:rsidRDefault="00B74CF1">
      <w:pPr>
        <w:pStyle w:val="TOC2"/>
        <w:tabs>
          <w:tab w:val="right" w:leader="dot" w:pos="8296"/>
        </w:tabs>
        <w:rPr>
          <w:del w:id="164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165" w:author="win10" w:date="2020-06-12T14:00:00Z">
        <w:r w:rsidDel="00A74AA4">
          <w:rPr>
            <w:noProof/>
          </w:rPr>
          <w:fldChar w:fldCharType="begin"/>
        </w:r>
        <w:r w:rsidDel="00A74AA4">
          <w:rPr>
            <w:noProof/>
          </w:rPr>
          <w:delInstrText xml:space="preserve"> HYPERLINK \l "_Toc34766963" </w:delInstrText>
        </w:r>
        <w:r w:rsidDel="00A74AA4">
          <w:rPr>
            <w:noProof/>
          </w:rPr>
          <w:fldChar w:fldCharType="separate"/>
        </w:r>
      </w:del>
      <w:ins w:id="166" w:author="win10" w:date="2020-06-12T14:00:00Z">
        <w:r w:rsidR="00A74AA4">
          <w:rPr>
            <w:rFonts w:hint="eastAsia"/>
            <w:b/>
            <w:bCs/>
            <w:noProof/>
          </w:rPr>
          <w:t>错误</w:t>
        </w:r>
        <w:r w:rsidR="00A74AA4">
          <w:rPr>
            <w:rFonts w:hint="eastAsia"/>
            <w:b/>
            <w:bCs/>
            <w:noProof/>
          </w:rPr>
          <w:t>!</w:t>
        </w:r>
        <w:r w:rsidR="00A74AA4">
          <w:rPr>
            <w:rFonts w:hint="eastAsia"/>
            <w:b/>
            <w:bCs/>
            <w:noProof/>
          </w:rPr>
          <w:t>超链接引用无效。</w:t>
        </w:r>
      </w:ins>
      <w:del w:id="167" w:author="win10" w:date="2020-06-12T14:00:00Z">
        <w:r w:rsidR="00F94B78" w:rsidRPr="00590C03" w:rsidDel="00A74AA4">
          <w:rPr>
            <w:rStyle w:val="aa"/>
            <w:noProof/>
          </w:rPr>
          <w:delText>4.1 PCS-301</w:delText>
        </w:r>
        <w:r w:rsidR="00F94B78" w:rsidDel="00A74AA4">
          <w:rPr>
            <w:noProof/>
            <w:webHidden/>
          </w:rPr>
          <w:tab/>
        </w:r>
        <w:r w:rsidR="00F94B78" w:rsidDel="00A74AA4">
          <w:rPr>
            <w:noProof/>
            <w:webHidden/>
          </w:rPr>
          <w:fldChar w:fldCharType="begin"/>
        </w:r>
        <w:r w:rsidR="00F94B78" w:rsidDel="00A74AA4">
          <w:rPr>
            <w:noProof/>
            <w:webHidden/>
          </w:rPr>
          <w:delInstrText xml:space="preserve"> PAGEREF _Toc34766963 \h </w:delInstrText>
        </w:r>
        <w:r w:rsidR="00F94B78" w:rsidDel="00A74AA4">
          <w:rPr>
            <w:noProof/>
            <w:webHidden/>
          </w:rPr>
        </w:r>
        <w:r w:rsidR="00F94B78" w:rsidDel="00A74AA4">
          <w:rPr>
            <w:noProof/>
            <w:webHidden/>
          </w:rPr>
          <w:fldChar w:fldCharType="separate"/>
        </w:r>
      </w:del>
      <w:del w:id="168" w:author="win10" w:date="2020-05-09T17:37:00Z">
        <w:r w:rsidR="002D759E" w:rsidDel="00403A3C">
          <w:rPr>
            <w:noProof/>
            <w:webHidden/>
          </w:rPr>
          <w:delText>47</w:delText>
        </w:r>
      </w:del>
      <w:del w:id="169" w:author="win10" w:date="2020-06-12T14:00:00Z">
        <w:r w:rsidR="00F94B78" w:rsidDel="00A74AA4">
          <w:rPr>
            <w:noProof/>
            <w:webHidden/>
          </w:rPr>
          <w:fldChar w:fldCharType="end"/>
        </w:r>
        <w:r w:rsidDel="00A74AA4">
          <w:rPr>
            <w:noProof/>
          </w:rPr>
          <w:fldChar w:fldCharType="end"/>
        </w:r>
      </w:del>
    </w:p>
    <w:p w14:paraId="0371DE70" w14:textId="31F17028" w:rsidR="00F94B78" w:rsidDel="00A74AA4" w:rsidRDefault="00B74CF1">
      <w:pPr>
        <w:pStyle w:val="TOC3"/>
        <w:tabs>
          <w:tab w:val="right" w:leader="dot" w:pos="8296"/>
        </w:tabs>
        <w:rPr>
          <w:del w:id="170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171" w:author="win10" w:date="2020-06-12T14:00:00Z">
        <w:r w:rsidDel="00A74AA4">
          <w:rPr>
            <w:noProof/>
          </w:rPr>
          <w:fldChar w:fldCharType="begin"/>
        </w:r>
        <w:r w:rsidDel="00A74AA4">
          <w:rPr>
            <w:noProof/>
          </w:rPr>
          <w:delInstrText xml:space="preserve"> HYPERLINK \l "_Toc34766964" </w:delInstrText>
        </w:r>
        <w:r w:rsidDel="00A74AA4">
          <w:rPr>
            <w:noProof/>
          </w:rPr>
          <w:fldChar w:fldCharType="separate"/>
        </w:r>
      </w:del>
      <w:ins w:id="172" w:author="win10" w:date="2020-06-12T14:00:00Z">
        <w:r w:rsidR="00A74AA4">
          <w:rPr>
            <w:rFonts w:hint="eastAsia"/>
            <w:b/>
            <w:bCs/>
            <w:noProof/>
          </w:rPr>
          <w:t>错误</w:t>
        </w:r>
        <w:r w:rsidR="00A74AA4">
          <w:rPr>
            <w:rFonts w:hint="eastAsia"/>
            <w:b/>
            <w:bCs/>
            <w:noProof/>
          </w:rPr>
          <w:t>!</w:t>
        </w:r>
        <w:r w:rsidR="00A74AA4">
          <w:rPr>
            <w:rFonts w:hint="eastAsia"/>
            <w:b/>
            <w:bCs/>
            <w:noProof/>
          </w:rPr>
          <w:t>超链接引用无效。</w:t>
        </w:r>
      </w:ins>
      <w:del w:id="173" w:author="win10" w:date="2020-06-12T14:00:00Z">
        <w:r w:rsidR="00F94B78" w:rsidRPr="00590C03" w:rsidDel="00A74AA4">
          <w:rPr>
            <w:rStyle w:val="aa"/>
            <w:noProof/>
          </w:rPr>
          <w:delText xml:space="preserve">4.1.1 </w:delText>
        </w:r>
        <w:r w:rsidR="00F94B78" w:rsidRPr="00590C03" w:rsidDel="00A74AA4">
          <w:rPr>
            <w:rStyle w:val="aa"/>
            <w:noProof/>
          </w:rPr>
          <w:delText>设备状态（</w:delText>
        </w:r>
        <w:r w:rsidR="00F94B78" w:rsidRPr="00590C03" w:rsidDel="00A74AA4">
          <w:rPr>
            <w:rStyle w:val="aa"/>
            <w:rFonts w:cs="Arial"/>
            <w:noProof/>
          </w:rPr>
          <w:delText>State</w:delText>
        </w:r>
        <w:r w:rsidR="00F94B78" w:rsidRPr="00590C03" w:rsidDel="00A74AA4">
          <w:rPr>
            <w:rStyle w:val="aa"/>
            <w:noProof/>
          </w:rPr>
          <w:delText>）</w:delText>
        </w:r>
        <w:r w:rsidR="00F94B78" w:rsidDel="00A74AA4">
          <w:rPr>
            <w:noProof/>
            <w:webHidden/>
          </w:rPr>
          <w:tab/>
        </w:r>
        <w:r w:rsidR="00F94B78" w:rsidDel="00A74AA4">
          <w:rPr>
            <w:noProof/>
            <w:webHidden/>
          </w:rPr>
          <w:fldChar w:fldCharType="begin"/>
        </w:r>
        <w:r w:rsidR="00F94B78" w:rsidDel="00A74AA4">
          <w:rPr>
            <w:noProof/>
            <w:webHidden/>
          </w:rPr>
          <w:delInstrText xml:space="preserve"> PAGEREF _Toc34766964 \h </w:delInstrText>
        </w:r>
        <w:r w:rsidR="00F94B78" w:rsidDel="00A74AA4">
          <w:rPr>
            <w:noProof/>
            <w:webHidden/>
          </w:rPr>
        </w:r>
        <w:r w:rsidR="00F94B78" w:rsidDel="00A74AA4">
          <w:rPr>
            <w:noProof/>
            <w:webHidden/>
          </w:rPr>
          <w:fldChar w:fldCharType="separate"/>
        </w:r>
      </w:del>
      <w:del w:id="174" w:author="win10" w:date="2020-05-09T17:37:00Z">
        <w:r w:rsidR="002D759E" w:rsidDel="00403A3C">
          <w:rPr>
            <w:noProof/>
            <w:webHidden/>
          </w:rPr>
          <w:delText>47</w:delText>
        </w:r>
      </w:del>
      <w:del w:id="175" w:author="win10" w:date="2020-06-12T14:00:00Z">
        <w:r w:rsidR="00F94B78" w:rsidDel="00A74AA4">
          <w:rPr>
            <w:noProof/>
            <w:webHidden/>
          </w:rPr>
          <w:fldChar w:fldCharType="end"/>
        </w:r>
        <w:r w:rsidDel="00A74AA4">
          <w:rPr>
            <w:noProof/>
          </w:rPr>
          <w:fldChar w:fldCharType="end"/>
        </w:r>
      </w:del>
    </w:p>
    <w:p w14:paraId="426F2396" w14:textId="3F14466C" w:rsidR="00F94B78" w:rsidDel="00A74AA4" w:rsidRDefault="00F94B78">
      <w:pPr>
        <w:pStyle w:val="TOC3"/>
        <w:tabs>
          <w:tab w:val="right" w:leader="dot" w:pos="8296"/>
        </w:tabs>
        <w:rPr>
          <w:del w:id="176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177" w:author="win10" w:date="2020-06-12T14:00:00Z">
        <w:r w:rsidRPr="00590C03" w:rsidDel="00A74AA4">
          <w:rPr>
            <w:rStyle w:val="aa"/>
            <w:noProof/>
          </w:rPr>
          <w:fldChar w:fldCharType="begin"/>
        </w:r>
        <w:r w:rsidRPr="00590C03" w:rsidDel="00A74AA4">
          <w:rPr>
            <w:rStyle w:val="aa"/>
            <w:noProof/>
          </w:rPr>
          <w:delInstrText xml:space="preserve"> </w:delInstrText>
        </w:r>
        <w:r w:rsidDel="00A74AA4">
          <w:rPr>
            <w:noProof/>
          </w:rPr>
          <w:delInstrText>HYPERLINK \l "_Toc34766965"</w:delInstrText>
        </w:r>
        <w:r w:rsidRPr="00590C03" w:rsidDel="00A74AA4">
          <w:rPr>
            <w:rStyle w:val="aa"/>
            <w:noProof/>
          </w:rPr>
          <w:delInstrText xml:space="preserve"> </w:delInstrText>
        </w:r>
        <w:r w:rsidRPr="00590C03" w:rsidDel="00A74AA4">
          <w:rPr>
            <w:rStyle w:val="aa"/>
            <w:noProof/>
          </w:rPr>
          <w:fldChar w:fldCharType="separate"/>
        </w:r>
      </w:del>
      <w:ins w:id="178" w:author="win10" w:date="2020-06-12T14:00:00Z">
        <w:r w:rsidR="00A74AA4">
          <w:rPr>
            <w:rStyle w:val="aa"/>
            <w:rFonts w:hint="eastAsia"/>
            <w:b/>
            <w:bCs/>
            <w:noProof/>
          </w:rPr>
          <w:t>错误</w:t>
        </w:r>
        <w:r w:rsidR="00A74AA4">
          <w:rPr>
            <w:rStyle w:val="aa"/>
            <w:rFonts w:hint="eastAsia"/>
            <w:b/>
            <w:bCs/>
            <w:noProof/>
          </w:rPr>
          <w:t>!</w:t>
        </w:r>
        <w:r w:rsidR="00A74AA4">
          <w:rPr>
            <w:rStyle w:val="aa"/>
            <w:rFonts w:hint="eastAsia"/>
            <w:b/>
            <w:bCs/>
            <w:noProof/>
          </w:rPr>
          <w:t>超链接引用无效。</w:t>
        </w:r>
      </w:ins>
      <w:del w:id="179" w:author="win10" w:date="2020-06-12T14:00:00Z">
        <w:r w:rsidRPr="00590C03" w:rsidDel="00A74AA4">
          <w:rPr>
            <w:rStyle w:val="aa"/>
            <w:noProof/>
          </w:rPr>
          <w:delText xml:space="preserve">4.1.2 </w:delText>
        </w:r>
        <w:r w:rsidRPr="00590C03" w:rsidDel="00A74AA4">
          <w:rPr>
            <w:rStyle w:val="aa"/>
            <w:noProof/>
          </w:rPr>
          <w:delText>设备运行数据（</w:delText>
        </w:r>
        <w:r w:rsidRPr="00590C03" w:rsidDel="00A74AA4">
          <w:rPr>
            <w:rStyle w:val="aa"/>
            <w:rFonts w:cs="Arial"/>
            <w:noProof/>
          </w:rPr>
          <w:delText>Rundata</w:delText>
        </w:r>
        <w:r w:rsidRPr="00590C03" w:rsidDel="00A74AA4">
          <w:rPr>
            <w:rStyle w:val="aa"/>
            <w:noProof/>
          </w:rPr>
          <w:delText>）</w:delText>
        </w:r>
        <w:r w:rsidDel="00A74AA4">
          <w:rPr>
            <w:noProof/>
            <w:webHidden/>
          </w:rPr>
          <w:tab/>
        </w:r>
        <w:r w:rsidDel="00A74AA4">
          <w:rPr>
            <w:noProof/>
            <w:webHidden/>
          </w:rPr>
          <w:fldChar w:fldCharType="begin"/>
        </w:r>
        <w:r w:rsidDel="00A74AA4">
          <w:rPr>
            <w:noProof/>
            <w:webHidden/>
          </w:rPr>
          <w:delInstrText xml:space="preserve"> PAGEREF _Toc34766965 \h </w:delInstrText>
        </w:r>
        <w:r w:rsidDel="00A74AA4">
          <w:rPr>
            <w:noProof/>
            <w:webHidden/>
          </w:rPr>
        </w:r>
        <w:r w:rsidDel="00A74AA4">
          <w:rPr>
            <w:noProof/>
            <w:webHidden/>
          </w:rPr>
          <w:fldChar w:fldCharType="separate"/>
        </w:r>
      </w:del>
      <w:del w:id="180" w:author="win10" w:date="2020-05-09T17:37:00Z">
        <w:r w:rsidR="002D759E" w:rsidDel="00403A3C">
          <w:rPr>
            <w:noProof/>
            <w:webHidden/>
          </w:rPr>
          <w:delText>51</w:delText>
        </w:r>
      </w:del>
      <w:del w:id="181" w:author="win10" w:date="2020-06-12T14:00:00Z">
        <w:r w:rsidDel="00A74AA4">
          <w:rPr>
            <w:noProof/>
            <w:webHidden/>
          </w:rPr>
          <w:fldChar w:fldCharType="end"/>
        </w:r>
        <w:r w:rsidRPr="00590C03" w:rsidDel="00A74AA4">
          <w:rPr>
            <w:rStyle w:val="aa"/>
            <w:noProof/>
          </w:rPr>
          <w:fldChar w:fldCharType="end"/>
        </w:r>
      </w:del>
    </w:p>
    <w:p w14:paraId="3CB51479" w14:textId="7CDE41D2" w:rsidR="00F94B78" w:rsidDel="00A74AA4" w:rsidRDefault="00F94B78">
      <w:pPr>
        <w:pStyle w:val="TOC3"/>
        <w:tabs>
          <w:tab w:val="right" w:leader="dot" w:pos="8296"/>
        </w:tabs>
        <w:rPr>
          <w:del w:id="182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183" w:author="win10" w:date="2020-06-12T14:00:00Z">
        <w:r w:rsidRPr="00590C03" w:rsidDel="00A74AA4">
          <w:rPr>
            <w:rStyle w:val="aa"/>
            <w:noProof/>
          </w:rPr>
          <w:fldChar w:fldCharType="begin"/>
        </w:r>
        <w:r w:rsidRPr="00590C03" w:rsidDel="00A74AA4">
          <w:rPr>
            <w:rStyle w:val="aa"/>
            <w:noProof/>
          </w:rPr>
          <w:delInstrText xml:space="preserve"> </w:delInstrText>
        </w:r>
        <w:r w:rsidDel="00A74AA4">
          <w:rPr>
            <w:noProof/>
          </w:rPr>
          <w:delInstrText>HYPERLINK \l "_Toc34766966"</w:delInstrText>
        </w:r>
        <w:r w:rsidRPr="00590C03" w:rsidDel="00A74AA4">
          <w:rPr>
            <w:rStyle w:val="aa"/>
            <w:noProof/>
          </w:rPr>
          <w:delInstrText xml:space="preserve"> </w:delInstrText>
        </w:r>
        <w:r w:rsidRPr="00590C03" w:rsidDel="00A74AA4">
          <w:rPr>
            <w:rStyle w:val="aa"/>
            <w:noProof/>
          </w:rPr>
          <w:fldChar w:fldCharType="separate"/>
        </w:r>
      </w:del>
      <w:ins w:id="184" w:author="win10" w:date="2020-06-12T14:00:00Z">
        <w:r w:rsidR="00A74AA4">
          <w:rPr>
            <w:rStyle w:val="aa"/>
            <w:rFonts w:hint="eastAsia"/>
            <w:b/>
            <w:bCs/>
            <w:noProof/>
          </w:rPr>
          <w:t>错误</w:t>
        </w:r>
        <w:r w:rsidR="00A74AA4">
          <w:rPr>
            <w:rStyle w:val="aa"/>
            <w:rFonts w:hint="eastAsia"/>
            <w:b/>
            <w:bCs/>
            <w:noProof/>
          </w:rPr>
          <w:t>!</w:t>
        </w:r>
        <w:r w:rsidR="00A74AA4">
          <w:rPr>
            <w:rStyle w:val="aa"/>
            <w:rFonts w:hint="eastAsia"/>
            <w:b/>
            <w:bCs/>
            <w:noProof/>
          </w:rPr>
          <w:t>超链接引用无效。</w:t>
        </w:r>
      </w:ins>
      <w:del w:id="185" w:author="win10" w:date="2020-06-12T14:00:00Z">
        <w:r w:rsidRPr="00590C03" w:rsidDel="00A74AA4">
          <w:rPr>
            <w:rStyle w:val="aa"/>
            <w:noProof/>
          </w:rPr>
          <w:delText xml:space="preserve">4.1.3 </w:delText>
        </w:r>
        <w:r w:rsidRPr="00590C03" w:rsidDel="00A74AA4">
          <w:rPr>
            <w:rStyle w:val="aa"/>
            <w:noProof/>
          </w:rPr>
          <w:delText>设备控制（</w:delText>
        </w:r>
        <w:r w:rsidRPr="00590C03" w:rsidDel="00A74AA4">
          <w:rPr>
            <w:rStyle w:val="aa"/>
            <w:rFonts w:cs="Arial"/>
            <w:noProof/>
          </w:rPr>
          <w:delText>Control</w:delText>
        </w:r>
        <w:r w:rsidRPr="00590C03" w:rsidDel="00A74AA4">
          <w:rPr>
            <w:rStyle w:val="aa"/>
            <w:noProof/>
          </w:rPr>
          <w:delText>）</w:delText>
        </w:r>
        <w:r w:rsidDel="00A74AA4">
          <w:rPr>
            <w:noProof/>
            <w:webHidden/>
          </w:rPr>
          <w:tab/>
        </w:r>
        <w:r w:rsidDel="00A74AA4">
          <w:rPr>
            <w:noProof/>
            <w:webHidden/>
          </w:rPr>
          <w:fldChar w:fldCharType="begin"/>
        </w:r>
        <w:r w:rsidDel="00A74AA4">
          <w:rPr>
            <w:noProof/>
            <w:webHidden/>
          </w:rPr>
          <w:delInstrText xml:space="preserve"> PAGEREF _Toc34766966 \h </w:delInstrText>
        </w:r>
        <w:r w:rsidDel="00A74AA4">
          <w:rPr>
            <w:noProof/>
            <w:webHidden/>
          </w:rPr>
        </w:r>
        <w:r w:rsidDel="00A74AA4">
          <w:rPr>
            <w:noProof/>
            <w:webHidden/>
          </w:rPr>
          <w:fldChar w:fldCharType="separate"/>
        </w:r>
      </w:del>
      <w:del w:id="186" w:author="win10" w:date="2020-05-09T17:37:00Z">
        <w:r w:rsidR="002D759E" w:rsidDel="00403A3C">
          <w:rPr>
            <w:noProof/>
            <w:webHidden/>
          </w:rPr>
          <w:delText>55</w:delText>
        </w:r>
      </w:del>
      <w:del w:id="187" w:author="win10" w:date="2020-06-12T14:00:00Z">
        <w:r w:rsidDel="00A74AA4">
          <w:rPr>
            <w:noProof/>
            <w:webHidden/>
          </w:rPr>
          <w:fldChar w:fldCharType="end"/>
        </w:r>
        <w:r w:rsidRPr="00590C03" w:rsidDel="00A74AA4">
          <w:rPr>
            <w:rStyle w:val="aa"/>
            <w:noProof/>
          </w:rPr>
          <w:fldChar w:fldCharType="end"/>
        </w:r>
      </w:del>
    </w:p>
    <w:p w14:paraId="09DF3DC7" w14:textId="32DA7D01" w:rsidR="00F94B78" w:rsidDel="00A74AA4" w:rsidRDefault="00F94B78">
      <w:pPr>
        <w:pStyle w:val="TOC2"/>
        <w:tabs>
          <w:tab w:val="right" w:leader="dot" w:pos="8296"/>
        </w:tabs>
        <w:rPr>
          <w:del w:id="188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189" w:author="win10" w:date="2020-06-12T14:00:00Z">
        <w:r w:rsidRPr="00590C03" w:rsidDel="00A74AA4">
          <w:rPr>
            <w:rStyle w:val="aa"/>
            <w:noProof/>
          </w:rPr>
          <w:fldChar w:fldCharType="begin"/>
        </w:r>
        <w:r w:rsidRPr="00590C03" w:rsidDel="00A74AA4">
          <w:rPr>
            <w:rStyle w:val="aa"/>
            <w:noProof/>
          </w:rPr>
          <w:delInstrText xml:space="preserve"> </w:delInstrText>
        </w:r>
        <w:r w:rsidDel="00A74AA4">
          <w:rPr>
            <w:noProof/>
          </w:rPr>
          <w:delInstrText>HYPERLINK \l "_Toc34766967"</w:delInstrText>
        </w:r>
        <w:r w:rsidRPr="00590C03" w:rsidDel="00A74AA4">
          <w:rPr>
            <w:rStyle w:val="aa"/>
            <w:noProof/>
          </w:rPr>
          <w:delInstrText xml:space="preserve"> </w:delInstrText>
        </w:r>
        <w:r w:rsidRPr="00590C03" w:rsidDel="00A74AA4">
          <w:rPr>
            <w:rStyle w:val="aa"/>
            <w:noProof/>
          </w:rPr>
          <w:fldChar w:fldCharType="separate"/>
        </w:r>
      </w:del>
      <w:ins w:id="190" w:author="win10" w:date="2020-06-12T14:00:00Z">
        <w:r w:rsidR="00A74AA4">
          <w:rPr>
            <w:rStyle w:val="aa"/>
            <w:rFonts w:hint="eastAsia"/>
            <w:b/>
            <w:bCs/>
            <w:noProof/>
          </w:rPr>
          <w:t>错误</w:t>
        </w:r>
        <w:r w:rsidR="00A74AA4">
          <w:rPr>
            <w:rStyle w:val="aa"/>
            <w:rFonts w:hint="eastAsia"/>
            <w:b/>
            <w:bCs/>
            <w:noProof/>
          </w:rPr>
          <w:t>!</w:t>
        </w:r>
        <w:r w:rsidR="00A74AA4">
          <w:rPr>
            <w:rStyle w:val="aa"/>
            <w:rFonts w:hint="eastAsia"/>
            <w:b/>
            <w:bCs/>
            <w:noProof/>
          </w:rPr>
          <w:t>超链接引用无效。</w:t>
        </w:r>
      </w:ins>
      <w:del w:id="191" w:author="win10" w:date="2020-06-12T14:00:00Z">
        <w:r w:rsidRPr="00590C03" w:rsidDel="00A74AA4">
          <w:rPr>
            <w:rStyle w:val="aa"/>
            <w:noProof/>
          </w:rPr>
          <w:delText>4.2 BMS-302</w:delText>
        </w:r>
        <w:r w:rsidDel="00A74AA4">
          <w:rPr>
            <w:noProof/>
            <w:webHidden/>
          </w:rPr>
          <w:tab/>
        </w:r>
        <w:r w:rsidDel="00A74AA4">
          <w:rPr>
            <w:noProof/>
            <w:webHidden/>
          </w:rPr>
          <w:fldChar w:fldCharType="begin"/>
        </w:r>
        <w:r w:rsidDel="00A74AA4">
          <w:rPr>
            <w:noProof/>
            <w:webHidden/>
          </w:rPr>
          <w:delInstrText xml:space="preserve"> PAGEREF _Toc34766967 \h </w:delInstrText>
        </w:r>
        <w:r w:rsidDel="00A74AA4">
          <w:rPr>
            <w:noProof/>
            <w:webHidden/>
          </w:rPr>
        </w:r>
        <w:r w:rsidDel="00A74AA4">
          <w:rPr>
            <w:noProof/>
            <w:webHidden/>
          </w:rPr>
          <w:fldChar w:fldCharType="separate"/>
        </w:r>
      </w:del>
      <w:del w:id="192" w:author="win10" w:date="2020-05-09T17:37:00Z">
        <w:r w:rsidR="002D759E" w:rsidDel="00403A3C">
          <w:rPr>
            <w:noProof/>
            <w:webHidden/>
          </w:rPr>
          <w:delText>66</w:delText>
        </w:r>
      </w:del>
      <w:del w:id="193" w:author="win10" w:date="2020-06-12T14:00:00Z">
        <w:r w:rsidDel="00A74AA4">
          <w:rPr>
            <w:noProof/>
            <w:webHidden/>
          </w:rPr>
          <w:fldChar w:fldCharType="end"/>
        </w:r>
        <w:r w:rsidRPr="00590C03" w:rsidDel="00A74AA4">
          <w:rPr>
            <w:rStyle w:val="aa"/>
            <w:noProof/>
          </w:rPr>
          <w:fldChar w:fldCharType="end"/>
        </w:r>
      </w:del>
    </w:p>
    <w:p w14:paraId="5451AA46" w14:textId="57D16D88" w:rsidR="00F94B78" w:rsidDel="00A74AA4" w:rsidRDefault="00F94B78">
      <w:pPr>
        <w:pStyle w:val="TOC3"/>
        <w:tabs>
          <w:tab w:val="right" w:leader="dot" w:pos="8296"/>
        </w:tabs>
        <w:rPr>
          <w:del w:id="194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195" w:author="win10" w:date="2020-06-12T14:00:00Z">
        <w:r w:rsidRPr="00590C03" w:rsidDel="00A74AA4">
          <w:rPr>
            <w:rStyle w:val="aa"/>
            <w:noProof/>
          </w:rPr>
          <w:fldChar w:fldCharType="begin"/>
        </w:r>
        <w:r w:rsidRPr="00590C03" w:rsidDel="00A74AA4">
          <w:rPr>
            <w:rStyle w:val="aa"/>
            <w:noProof/>
          </w:rPr>
          <w:delInstrText xml:space="preserve"> </w:delInstrText>
        </w:r>
        <w:r w:rsidDel="00A74AA4">
          <w:rPr>
            <w:noProof/>
          </w:rPr>
          <w:delInstrText>HYPERLINK \l "_Toc34766968"</w:delInstrText>
        </w:r>
        <w:r w:rsidRPr="00590C03" w:rsidDel="00A74AA4">
          <w:rPr>
            <w:rStyle w:val="aa"/>
            <w:noProof/>
          </w:rPr>
          <w:delInstrText xml:space="preserve"> </w:delInstrText>
        </w:r>
        <w:r w:rsidRPr="00590C03" w:rsidDel="00A74AA4">
          <w:rPr>
            <w:rStyle w:val="aa"/>
            <w:noProof/>
          </w:rPr>
          <w:fldChar w:fldCharType="separate"/>
        </w:r>
      </w:del>
      <w:ins w:id="196" w:author="win10" w:date="2020-06-12T14:00:00Z">
        <w:r w:rsidR="00A74AA4">
          <w:rPr>
            <w:rStyle w:val="aa"/>
            <w:rFonts w:hint="eastAsia"/>
            <w:b/>
            <w:bCs/>
            <w:noProof/>
          </w:rPr>
          <w:t>错误</w:t>
        </w:r>
        <w:r w:rsidR="00A74AA4">
          <w:rPr>
            <w:rStyle w:val="aa"/>
            <w:rFonts w:hint="eastAsia"/>
            <w:b/>
            <w:bCs/>
            <w:noProof/>
          </w:rPr>
          <w:t>!</w:t>
        </w:r>
        <w:r w:rsidR="00A74AA4">
          <w:rPr>
            <w:rStyle w:val="aa"/>
            <w:rFonts w:hint="eastAsia"/>
            <w:b/>
            <w:bCs/>
            <w:noProof/>
          </w:rPr>
          <w:t>超链接引用无效。</w:t>
        </w:r>
      </w:ins>
      <w:del w:id="197" w:author="win10" w:date="2020-06-12T14:00:00Z">
        <w:r w:rsidRPr="00590C03" w:rsidDel="00A74AA4">
          <w:rPr>
            <w:rStyle w:val="aa"/>
            <w:noProof/>
          </w:rPr>
          <w:delText xml:space="preserve">4.2.1 </w:delText>
        </w:r>
        <w:r w:rsidRPr="00590C03" w:rsidDel="00A74AA4">
          <w:rPr>
            <w:rStyle w:val="aa"/>
            <w:noProof/>
          </w:rPr>
          <w:delText>设备状态（</w:delText>
        </w:r>
        <w:r w:rsidRPr="00590C03" w:rsidDel="00A74AA4">
          <w:rPr>
            <w:rStyle w:val="aa"/>
            <w:rFonts w:cs="Arial"/>
            <w:noProof/>
          </w:rPr>
          <w:delText>State</w:delText>
        </w:r>
        <w:r w:rsidRPr="00590C03" w:rsidDel="00A74AA4">
          <w:rPr>
            <w:rStyle w:val="aa"/>
            <w:noProof/>
          </w:rPr>
          <w:delText>）</w:delText>
        </w:r>
        <w:r w:rsidDel="00A74AA4">
          <w:rPr>
            <w:noProof/>
            <w:webHidden/>
          </w:rPr>
          <w:tab/>
        </w:r>
        <w:r w:rsidDel="00A74AA4">
          <w:rPr>
            <w:noProof/>
            <w:webHidden/>
          </w:rPr>
          <w:fldChar w:fldCharType="begin"/>
        </w:r>
        <w:r w:rsidDel="00A74AA4">
          <w:rPr>
            <w:noProof/>
            <w:webHidden/>
          </w:rPr>
          <w:delInstrText xml:space="preserve"> PAGEREF _Toc34766968 \h </w:delInstrText>
        </w:r>
        <w:r w:rsidDel="00A74AA4">
          <w:rPr>
            <w:noProof/>
            <w:webHidden/>
          </w:rPr>
        </w:r>
        <w:r w:rsidDel="00A74AA4">
          <w:rPr>
            <w:noProof/>
            <w:webHidden/>
          </w:rPr>
          <w:fldChar w:fldCharType="separate"/>
        </w:r>
      </w:del>
      <w:del w:id="198" w:author="win10" w:date="2020-05-09T17:37:00Z">
        <w:r w:rsidR="002D759E" w:rsidDel="00403A3C">
          <w:rPr>
            <w:noProof/>
            <w:webHidden/>
          </w:rPr>
          <w:delText>66</w:delText>
        </w:r>
      </w:del>
      <w:del w:id="199" w:author="win10" w:date="2020-06-12T14:00:00Z">
        <w:r w:rsidDel="00A74AA4">
          <w:rPr>
            <w:noProof/>
            <w:webHidden/>
          </w:rPr>
          <w:fldChar w:fldCharType="end"/>
        </w:r>
        <w:r w:rsidRPr="00590C03" w:rsidDel="00A74AA4">
          <w:rPr>
            <w:rStyle w:val="aa"/>
            <w:noProof/>
          </w:rPr>
          <w:fldChar w:fldCharType="end"/>
        </w:r>
      </w:del>
    </w:p>
    <w:p w14:paraId="5BFE14FF" w14:textId="4BC37BAE" w:rsidR="00F94B78" w:rsidDel="00A74AA4" w:rsidRDefault="00F94B78">
      <w:pPr>
        <w:pStyle w:val="TOC3"/>
        <w:tabs>
          <w:tab w:val="right" w:leader="dot" w:pos="8296"/>
        </w:tabs>
        <w:rPr>
          <w:del w:id="200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201" w:author="win10" w:date="2020-06-12T14:00:00Z">
        <w:r w:rsidRPr="00590C03" w:rsidDel="00A74AA4">
          <w:rPr>
            <w:rStyle w:val="aa"/>
            <w:noProof/>
          </w:rPr>
          <w:fldChar w:fldCharType="begin"/>
        </w:r>
        <w:r w:rsidRPr="00590C03" w:rsidDel="00A74AA4">
          <w:rPr>
            <w:rStyle w:val="aa"/>
            <w:noProof/>
          </w:rPr>
          <w:delInstrText xml:space="preserve"> </w:delInstrText>
        </w:r>
        <w:r w:rsidDel="00A74AA4">
          <w:rPr>
            <w:noProof/>
          </w:rPr>
          <w:delInstrText>HYPERLINK \l "_Toc34766969"</w:delInstrText>
        </w:r>
        <w:r w:rsidRPr="00590C03" w:rsidDel="00A74AA4">
          <w:rPr>
            <w:rStyle w:val="aa"/>
            <w:noProof/>
          </w:rPr>
          <w:delInstrText xml:space="preserve"> </w:delInstrText>
        </w:r>
        <w:r w:rsidRPr="00590C03" w:rsidDel="00A74AA4">
          <w:rPr>
            <w:rStyle w:val="aa"/>
            <w:noProof/>
          </w:rPr>
          <w:fldChar w:fldCharType="separate"/>
        </w:r>
      </w:del>
      <w:ins w:id="202" w:author="win10" w:date="2020-06-12T14:00:00Z">
        <w:r w:rsidR="00A74AA4">
          <w:rPr>
            <w:rStyle w:val="aa"/>
            <w:rFonts w:hint="eastAsia"/>
            <w:b/>
            <w:bCs/>
            <w:noProof/>
          </w:rPr>
          <w:t>错误</w:t>
        </w:r>
        <w:r w:rsidR="00A74AA4">
          <w:rPr>
            <w:rStyle w:val="aa"/>
            <w:rFonts w:hint="eastAsia"/>
            <w:b/>
            <w:bCs/>
            <w:noProof/>
          </w:rPr>
          <w:t>!</w:t>
        </w:r>
        <w:r w:rsidR="00A74AA4">
          <w:rPr>
            <w:rStyle w:val="aa"/>
            <w:rFonts w:hint="eastAsia"/>
            <w:b/>
            <w:bCs/>
            <w:noProof/>
          </w:rPr>
          <w:t>超链接引用无效。</w:t>
        </w:r>
      </w:ins>
      <w:del w:id="203" w:author="win10" w:date="2020-06-12T14:00:00Z">
        <w:r w:rsidRPr="00590C03" w:rsidDel="00A74AA4">
          <w:rPr>
            <w:rStyle w:val="aa"/>
            <w:noProof/>
          </w:rPr>
          <w:delText xml:space="preserve">4.2.2 </w:delText>
        </w:r>
        <w:r w:rsidRPr="00590C03" w:rsidDel="00A74AA4">
          <w:rPr>
            <w:rStyle w:val="aa"/>
            <w:noProof/>
          </w:rPr>
          <w:delText>设备运行数据（</w:delText>
        </w:r>
        <w:r w:rsidRPr="00590C03" w:rsidDel="00A74AA4">
          <w:rPr>
            <w:rStyle w:val="aa"/>
            <w:rFonts w:cs="Arial"/>
            <w:noProof/>
          </w:rPr>
          <w:delText>Rundata</w:delText>
        </w:r>
        <w:r w:rsidRPr="00590C03" w:rsidDel="00A74AA4">
          <w:rPr>
            <w:rStyle w:val="aa"/>
            <w:noProof/>
          </w:rPr>
          <w:delText>）</w:delText>
        </w:r>
        <w:r w:rsidDel="00A74AA4">
          <w:rPr>
            <w:noProof/>
            <w:webHidden/>
          </w:rPr>
          <w:tab/>
        </w:r>
        <w:r w:rsidDel="00A74AA4">
          <w:rPr>
            <w:noProof/>
            <w:webHidden/>
          </w:rPr>
          <w:fldChar w:fldCharType="begin"/>
        </w:r>
        <w:r w:rsidDel="00A74AA4">
          <w:rPr>
            <w:noProof/>
            <w:webHidden/>
          </w:rPr>
          <w:delInstrText xml:space="preserve"> PAGEREF _Toc34766969 \h </w:delInstrText>
        </w:r>
        <w:r w:rsidDel="00A74AA4">
          <w:rPr>
            <w:noProof/>
            <w:webHidden/>
          </w:rPr>
        </w:r>
        <w:r w:rsidDel="00A74AA4">
          <w:rPr>
            <w:noProof/>
            <w:webHidden/>
          </w:rPr>
          <w:fldChar w:fldCharType="separate"/>
        </w:r>
      </w:del>
      <w:del w:id="204" w:author="win10" w:date="2020-05-09T17:37:00Z">
        <w:r w:rsidR="002D759E" w:rsidDel="00403A3C">
          <w:rPr>
            <w:noProof/>
            <w:webHidden/>
          </w:rPr>
          <w:delText>67</w:delText>
        </w:r>
      </w:del>
      <w:del w:id="205" w:author="win10" w:date="2020-06-12T14:00:00Z">
        <w:r w:rsidDel="00A74AA4">
          <w:rPr>
            <w:noProof/>
            <w:webHidden/>
          </w:rPr>
          <w:fldChar w:fldCharType="end"/>
        </w:r>
        <w:r w:rsidRPr="00590C03" w:rsidDel="00A74AA4">
          <w:rPr>
            <w:rStyle w:val="aa"/>
            <w:noProof/>
          </w:rPr>
          <w:fldChar w:fldCharType="end"/>
        </w:r>
      </w:del>
    </w:p>
    <w:p w14:paraId="3D78651C" w14:textId="5069AA63" w:rsidR="00F94B78" w:rsidDel="00A74AA4" w:rsidRDefault="00F94B78">
      <w:pPr>
        <w:pStyle w:val="TOC3"/>
        <w:tabs>
          <w:tab w:val="right" w:leader="dot" w:pos="8296"/>
        </w:tabs>
        <w:rPr>
          <w:del w:id="206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207" w:author="win10" w:date="2020-06-12T14:00:00Z">
        <w:r w:rsidRPr="00590C03" w:rsidDel="00A74AA4">
          <w:rPr>
            <w:rStyle w:val="aa"/>
            <w:noProof/>
          </w:rPr>
          <w:fldChar w:fldCharType="begin"/>
        </w:r>
        <w:r w:rsidRPr="00590C03" w:rsidDel="00A74AA4">
          <w:rPr>
            <w:rStyle w:val="aa"/>
            <w:noProof/>
          </w:rPr>
          <w:delInstrText xml:space="preserve"> </w:delInstrText>
        </w:r>
        <w:r w:rsidDel="00A74AA4">
          <w:rPr>
            <w:noProof/>
          </w:rPr>
          <w:delInstrText>HYPERLINK \l "_Toc34766970"</w:delInstrText>
        </w:r>
        <w:r w:rsidRPr="00590C03" w:rsidDel="00A74AA4">
          <w:rPr>
            <w:rStyle w:val="aa"/>
            <w:noProof/>
          </w:rPr>
          <w:delInstrText xml:space="preserve"> </w:delInstrText>
        </w:r>
        <w:r w:rsidRPr="00590C03" w:rsidDel="00A74AA4">
          <w:rPr>
            <w:rStyle w:val="aa"/>
            <w:noProof/>
          </w:rPr>
          <w:fldChar w:fldCharType="separate"/>
        </w:r>
      </w:del>
      <w:ins w:id="208" w:author="win10" w:date="2020-06-12T14:00:00Z">
        <w:r w:rsidR="00A74AA4">
          <w:rPr>
            <w:rStyle w:val="aa"/>
            <w:rFonts w:hint="eastAsia"/>
            <w:b/>
            <w:bCs/>
            <w:noProof/>
          </w:rPr>
          <w:t>错误</w:t>
        </w:r>
        <w:r w:rsidR="00A74AA4">
          <w:rPr>
            <w:rStyle w:val="aa"/>
            <w:rFonts w:hint="eastAsia"/>
            <w:b/>
            <w:bCs/>
            <w:noProof/>
          </w:rPr>
          <w:t>!</w:t>
        </w:r>
        <w:r w:rsidR="00A74AA4">
          <w:rPr>
            <w:rStyle w:val="aa"/>
            <w:rFonts w:hint="eastAsia"/>
            <w:b/>
            <w:bCs/>
            <w:noProof/>
          </w:rPr>
          <w:t>超链接引用无效。</w:t>
        </w:r>
      </w:ins>
      <w:del w:id="209" w:author="win10" w:date="2020-06-12T14:00:00Z">
        <w:r w:rsidRPr="00590C03" w:rsidDel="00A74AA4">
          <w:rPr>
            <w:rStyle w:val="aa"/>
            <w:noProof/>
          </w:rPr>
          <w:delText xml:space="preserve">4.2.3 </w:delText>
        </w:r>
        <w:r w:rsidRPr="00590C03" w:rsidDel="00A74AA4">
          <w:rPr>
            <w:rStyle w:val="aa"/>
            <w:noProof/>
          </w:rPr>
          <w:delText>设备控制（</w:delText>
        </w:r>
        <w:r w:rsidRPr="00590C03" w:rsidDel="00A74AA4">
          <w:rPr>
            <w:rStyle w:val="aa"/>
            <w:rFonts w:cs="Arial"/>
            <w:noProof/>
          </w:rPr>
          <w:delText>Control</w:delText>
        </w:r>
        <w:r w:rsidRPr="00590C03" w:rsidDel="00A74AA4">
          <w:rPr>
            <w:rStyle w:val="aa"/>
            <w:noProof/>
          </w:rPr>
          <w:delText>）</w:delText>
        </w:r>
        <w:r w:rsidDel="00A74AA4">
          <w:rPr>
            <w:noProof/>
            <w:webHidden/>
          </w:rPr>
          <w:tab/>
        </w:r>
        <w:r w:rsidDel="00A74AA4">
          <w:rPr>
            <w:noProof/>
            <w:webHidden/>
          </w:rPr>
          <w:fldChar w:fldCharType="begin"/>
        </w:r>
        <w:r w:rsidDel="00A74AA4">
          <w:rPr>
            <w:noProof/>
            <w:webHidden/>
          </w:rPr>
          <w:delInstrText xml:space="preserve"> PAGEREF _Toc34766970 \h </w:delInstrText>
        </w:r>
        <w:r w:rsidDel="00A74AA4">
          <w:rPr>
            <w:noProof/>
            <w:webHidden/>
          </w:rPr>
        </w:r>
        <w:r w:rsidDel="00A74AA4">
          <w:rPr>
            <w:noProof/>
            <w:webHidden/>
          </w:rPr>
          <w:fldChar w:fldCharType="separate"/>
        </w:r>
      </w:del>
      <w:del w:id="210" w:author="win10" w:date="2020-05-09T17:37:00Z">
        <w:r w:rsidR="002D759E" w:rsidDel="00403A3C">
          <w:rPr>
            <w:noProof/>
            <w:webHidden/>
          </w:rPr>
          <w:delText>68</w:delText>
        </w:r>
      </w:del>
      <w:del w:id="211" w:author="win10" w:date="2020-06-12T14:00:00Z">
        <w:r w:rsidDel="00A74AA4">
          <w:rPr>
            <w:noProof/>
            <w:webHidden/>
          </w:rPr>
          <w:fldChar w:fldCharType="end"/>
        </w:r>
        <w:r w:rsidRPr="00590C03" w:rsidDel="00A74AA4">
          <w:rPr>
            <w:rStyle w:val="aa"/>
            <w:noProof/>
          </w:rPr>
          <w:fldChar w:fldCharType="end"/>
        </w:r>
      </w:del>
    </w:p>
    <w:p w14:paraId="4ECBC148" w14:textId="0F02771A" w:rsidR="00F94B78" w:rsidDel="00A74AA4" w:rsidRDefault="00F94B78">
      <w:pPr>
        <w:pStyle w:val="TOC2"/>
        <w:tabs>
          <w:tab w:val="right" w:leader="dot" w:pos="8296"/>
        </w:tabs>
        <w:rPr>
          <w:del w:id="212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213" w:author="win10" w:date="2020-06-12T14:00:00Z">
        <w:r w:rsidRPr="00590C03" w:rsidDel="00A74AA4">
          <w:rPr>
            <w:rStyle w:val="aa"/>
            <w:noProof/>
          </w:rPr>
          <w:fldChar w:fldCharType="begin"/>
        </w:r>
        <w:r w:rsidRPr="00590C03" w:rsidDel="00A74AA4">
          <w:rPr>
            <w:rStyle w:val="aa"/>
            <w:noProof/>
          </w:rPr>
          <w:delInstrText xml:space="preserve"> </w:delInstrText>
        </w:r>
        <w:r w:rsidDel="00A74AA4">
          <w:rPr>
            <w:noProof/>
          </w:rPr>
          <w:delInstrText>HYPERLINK \l "_Toc34766971"</w:delInstrText>
        </w:r>
        <w:r w:rsidRPr="00590C03" w:rsidDel="00A74AA4">
          <w:rPr>
            <w:rStyle w:val="aa"/>
            <w:noProof/>
          </w:rPr>
          <w:delInstrText xml:space="preserve"> </w:delInstrText>
        </w:r>
        <w:r w:rsidRPr="00590C03" w:rsidDel="00A74AA4">
          <w:rPr>
            <w:rStyle w:val="aa"/>
            <w:noProof/>
          </w:rPr>
          <w:fldChar w:fldCharType="separate"/>
        </w:r>
      </w:del>
      <w:ins w:id="214" w:author="win10" w:date="2020-06-12T14:00:00Z">
        <w:r w:rsidR="00A74AA4">
          <w:rPr>
            <w:rStyle w:val="aa"/>
            <w:rFonts w:hint="eastAsia"/>
            <w:b/>
            <w:bCs/>
            <w:noProof/>
          </w:rPr>
          <w:t>错误</w:t>
        </w:r>
        <w:r w:rsidR="00A74AA4">
          <w:rPr>
            <w:rStyle w:val="aa"/>
            <w:rFonts w:hint="eastAsia"/>
            <w:b/>
            <w:bCs/>
            <w:noProof/>
          </w:rPr>
          <w:t>!</w:t>
        </w:r>
        <w:r w:rsidR="00A74AA4">
          <w:rPr>
            <w:rStyle w:val="aa"/>
            <w:rFonts w:hint="eastAsia"/>
            <w:b/>
            <w:bCs/>
            <w:noProof/>
          </w:rPr>
          <w:t>超链接引用无效。</w:t>
        </w:r>
      </w:ins>
      <w:del w:id="215" w:author="win10" w:date="2020-06-12T14:00:00Z">
        <w:r w:rsidRPr="00590C03" w:rsidDel="00A74AA4">
          <w:rPr>
            <w:rStyle w:val="aa"/>
            <w:noProof/>
          </w:rPr>
          <w:delText>4.3 PV-203</w:delText>
        </w:r>
        <w:r w:rsidDel="00A74AA4">
          <w:rPr>
            <w:noProof/>
            <w:webHidden/>
          </w:rPr>
          <w:tab/>
        </w:r>
        <w:r w:rsidDel="00A74AA4">
          <w:rPr>
            <w:noProof/>
            <w:webHidden/>
          </w:rPr>
          <w:fldChar w:fldCharType="begin"/>
        </w:r>
        <w:r w:rsidDel="00A74AA4">
          <w:rPr>
            <w:noProof/>
            <w:webHidden/>
          </w:rPr>
          <w:delInstrText xml:space="preserve"> PAGEREF _Toc34766971 \h </w:delInstrText>
        </w:r>
        <w:r w:rsidDel="00A74AA4">
          <w:rPr>
            <w:noProof/>
            <w:webHidden/>
          </w:rPr>
        </w:r>
        <w:r w:rsidDel="00A74AA4">
          <w:rPr>
            <w:noProof/>
            <w:webHidden/>
          </w:rPr>
          <w:fldChar w:fldCharType="separate"/>
        </w:r>
      </w:del>
      <w:del w:id="216" w:author="win10" w:date="2020-05-09T17:37:00Z">
        <w:r w:rsidR="002D759E" w:rsidDel="00403A3C">
          <w:rPr>
            <w:noProof/>
            <w:webHidden/>
          </w:rPr>
          <w:delText>78</w:delText>
        </w:r>
      </w:del>
      <w:del w:id="217" w:author="win10" w:date="2020-06-12T14:00:00Z">
        <w:r w:rsidDel="00A74AA4">
          <w:rPr>
            <w:noProof/>
            <w:webHidden/>
          </w:rPr>
          <w:fldChar w:fldCharType="end"/>
        </w:r>
        <w:r w:rsidRPr="00590C03" w:rsidDel="00A74AA4">
          <w:rPr>
            <w:rStyle w:val="aa"/>
            <w:noProof/>
          </w:rPr>
          <w:fldChar w:fldCharType="end"/>
        </w:r>
      </w:del>
    </w:p>
    <w:p w14:paraId="79C2C663" w14:textId="4B0D7C59" w:rsidR="00F94B78" w:rsidDel="00A74AA4" w:rsidRDefault="00F94B78">
      <w:pPr>
        <w:pStyle w:val="TOC3"/>
        <w:tabs>
          <w:tab w:val="right" w:leader="dot" w:pos="8296"/>
        </w:tabs>
        <w:rPr>
          <w:del w:id="218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219" w:author="win10" w:date="2020-06-12T14:00:00Z">
        <w:r w:rsidRPr="00590C03" w:rsidDel="00A74AA4">
          <w:rPr>
            <w:rStyle w:val="aa"/>
            <w:noProof/>
          </w:rPr>
          <w:fldChar w:fldCharType="begin"/>
        </w:r>
        <w:r w:rsidRPr="00590C03" w:rsidDel="00A74AA4">
          <w:rPr>
            <w:rStyle w:val="aa"/>
            <w:noProof/>
          </w:rPr>
          <w:delInstrText xml:space="preserve"> </w:delInstrText>
        </w:r>
        <w:r w:rsidDel="00A74AA4">
          <w:rPr>
            <w:noProof/>
          </w:rPr>
          <w:delInstrText>HYPERLINK \l "_Toc34766972"</w:delInstrText>
        </w:r>
        <w:r w:rsidRPr="00590C03" w:rsidDel="00A74AA4">
          <w:rPr>
            <w:rStyle w:val="aa"/>
            <w:noProof/>
          </w:rPr>
          <w:delInstrText xml:space="preserve"> </w:delInstrText>
        </w:r>
        <w:r w:rsidRPr="00590C03" w:rsidDel="00A74AA4">
          <w:rPr>
            <w:rStyle w:val="aa"/>
            <w:noProof/>
          </w:rPr>
          <w:fldChar w:fldCharType="separate"/>
        </w:r>
      </w:del>
      <w:ins w:id="220" w:author="win10" w:date="2020-06-12T14:00:00Z">
        <w:r w:rsidR="00A74AA4">
          <w:rPr>
            <w:rStyle w:val="aa"/>
            <w:rFonts w:hint="eastAsia"/>
            <w:b/>
            <w:bCs/>
            <w:noProof/>
          </w:rPr>
          <w:t>错误</w:t>
        </w:r>
        <w:r w:rsidR="00A74AA4">
          <w:rPr>
            <w:rStyle w:val="aa"/>
            <w:rFonts w:hint="eastAsia"/>
            <w:b/>
            <w:bCs/>
            <w:noProof/>
          </w:rPr>
          <w:t>!</w:t>
        </w:r>
        <w:r w:rsidR="00A74AA4">
          <w:rPr>
            <w:rStyle w:val="aa"/>
            <w:rFonts w:hint="eastAsia"/>
            <w:b/>
            <w:bCs/>
            <w:noProof/>
          </w:rPr>
          <w:t>超链接引用无效。</w:t>
        </w:r>
      </w:ins>
      <w:del w:id="221" w:author="win10" w:date="2020-06-12T14:00:00Z">
        <w:r w:rsidRPr="00590C03" w:rsidDel="00A74AA4">
          <w:rPr>
            <w:rStyle w:val="aa"/>
            <w:noProof/>
          </w:rPr>
          <w:delText xml:space="preserve">4.2.1 </w:delText>
        </w:r>
        <w:r w:rsidRPr="00590C03" w:rsidDel="00A74AA4">
          <w:rPr>
            <w:rStyle w:val="aa"/>
            <w:noProof/>
          </w:rPr>
          <w:delText>设备状态（</w:delText>
        </w:r>
        <w:r w:rsidRPr="00590C03" w:rsidDel="00A74AA4">
          <w:rPr>
            <w:rStyle w:val="aa"/>
            <w:rFonts w:cs="Arial"/>
            <w:noProof/>
          </w:rPr>
          <w:delText>State</w:delText>
        </w:r>
        <w:r w:rsidRPr="00590C03" w:rsidDel="00A74AA4">
          <w:rPr>
            <w:rStyle w:val="aa"/>
            <w:noProof/>
          </w:rPr>
          <w:delText>）</w:delText>
        </w:r>
        <w:r w:rsidDel="00A74AA4">
          <w:rPr>
            <w:noProof/>
            <w:webHidden/>
          </w:rPr>
          <w:tab/>
        </w:r>
        <w:r w:rsidDel="00A74AA4">
          <w:rPr>
            <w:noProof/>
            <w:webHidden/>
          </w:rPr>
          <w:fldChar w:fldCharType="begin"/>
        </w:r>
        <w:r w:rsidDel="00A74AA4">
          <w:rPr>
            <w:noProof/>
            <w:webHidden/>
          </w:rPr>
          <w:delInstrText xml:space="preserve"> PAGEREF _Toc34766972 \h </w:delInstrText>
        </w:r>
        <w:r w:rsidDel="00A74AA4">
          <w:rPr>
            <w:noProof/>
            <w:webHidden/>
          </w:rPr>
        </w:r>
        <w:r w:rsidDel="00A74AA4">
          <w:rPr>
            <w:noProof/>
            <w:webHidden/>
          </w:rPr>
          <w:fldChar w:fldCharType="separate"/>
        </w:r>
      </w:del>
      <w:del w:id="222" w:author="win10" w:date="2020-05-09T17:37:00Z">
        <w:r w:rsidR="002D759E" w:rsidDel="00403A3C">
          <w:rPr>
            <w:noProof/>
            <w:webHidden/>
          </w:rPr>
          <w:delText>78</w:delText>
        </w:r>
      </w:del>
      <w:del w:id="223" w:author="win10" w:date="2020-06-12T14:00:00Z">
        <w:r w:rsidDel="00A74AA4">
          <w:rPr>
            <w:noProof/>
            <w:webHidden/>
          </w:rPr>
          <w:fldChar w:fldCharType="end"/>
        </w:r>
        <w:r w:rsidRPr="00590C03" w:rsidDel="00A74AA4">
          <w:rPr>
            <w:rStyle w:val="aa"/>
            <w:noProof/>
          </w:rPr>
          <w:fldChar w:fldCharType="end"/>
        </w:r>
      </w:del>
    </w:p>
    <w:p w14:paraId="4041BEFF" w14:textId="3B6F05F4" w:rsidR="00F94B78" w:rsidDel="00A74AA4" w:rsidRDefault="00F94B78">
      <w:pPr>
        <w:pStyle w:val="TOC3"/>
        <w:tabs>
          <w:tab w:val="right" w:leader="dot" w:pos="8296"/>
        </w:tabs>
        <w:rPr>
          <w:del w:id="224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225" w:author="win10" w:date="2020-06-12T14:00:00Z">
        <w:r w:rsidRPr="00590C03" w:rsidDel="00A74AA4">
          <w:rPr>
            <w:rStyle w:val="aa"/>
            <w:noProof/>
          </w:rPr>
          <w:fldChar w:fldCharType="begin"/>
        </w:r>
        <w:r w:rsidRPr="00590C03" w:rsidDel="00A74AA4">
          <w:rPr>
            <w:rStyle w:val="aa"/>
            <w:noProof/>
          </w:rPr>
          <w:delInstrText xml:space="preserve"> </w:delInstrText>
        </w:r>
        <w:r w:rsidDel="00A74AA4">
          <w:rPr>
            <w:noProof/>
          </w:rPr>
          <w:delInstrText>HYPERLINK \l "_Toc34766973"</w:delInstrText>
        </w:r>
        <w:r w:rsidRPr="00590C03" w:rsidDel="00A74AA4">
          <w:rPr>
            <w:rStyle w:val="aa"/>
            <w:noProof/>
          </w:rPr>
          <w:delInstrText xml:space="preserve"> </w:delInstrText>
        </w:r>
        <w:r w:rsidRPr="00590C03" w:rsidDel="00A74AA4">
          <w:rPr>
            <w:rStyle w:val="aa"/>
            <w:noProof/>
          </w:rPr>
          <w:fldChar w:fldCharType="separate"/>
        </w:r>
      </w:del>
      <w:ins w:id="226" w:author="win10" w:date="2020-06-12T14:00:00Z">
        <w:r w:rsidR="00A74AA4">
          <w:rPr>
            <w:rStyle w:val="aa"/>
            <w:rFonts w:hint="eastAsia"/>
            <w:b/>
            <w:bCs/>
            <w:noProof/>
          </w:rPr>
          <w:t>错误</w:t>
        </w:r>
        <w:r w:rsidR="00A74AA4">
          <w:rPr>
            <w:rStyle w:val="aa"/>
            <w:rFonts w:hint="eastAsia"/>
            <w:b/>
            <w:bCs/>
            <w:noProof/>
          </w:rPr>
          <w:t>!</w:t>
        </w:r>
        <w:r w:rsidR="00A74AA4">
          <w:rPr>
            <w:rStyle w:val="aa"/>
            <w:rFonts w:hint="eastAsia"/>
            <w:b/>
            <w:bCs/>
            <w:noProof/>
          </w:rPr>
          <w:t>超链接引用无效。</w:t>
        </w:r>
      </w:ins>
      <w:del w:id="227" w:author="win10" w:date="2020-06-12T14:00:00Z">
        <w:r w:rsidRPr="00590C03" w:rsidDel="00A74AA4">
          <w:rPr>
            <w:rStyle w:val="aa"/>
            <w:noProof/>
          </w:rPr>
          <w:delText xml:space="preserve">4.2.2 </w:delText>
        </w:r>
        <w:r w:rsidRPr="00590C03" w:rsidDel="00A74AA4">
          <w:rPr>
            <w:rStyle w:val="aa"/>
            <w:noProof/>
          </w:rPr>
          <w:delText>设备运行数据（</w:delText>
        </w:r>
        <w:r w:rsidRPr="00590C03" w:rsidDel="00A74AA4">
          <w:rPr>
            <w:rStyle w:val="aa"/>
            <w:rFonts w:cs="Arial"/>
            <w:noProof/>
          </w:rPr>
          <w:delText>Rundata</w:delText>
        </w:r>
        <w:r w:rsidRPr="00590C03" w:rsidDel="00A74AA4">
          <w:rPr>
            <w:rStyle w:val="aa"/>
            <w:noProof/>
          </w:rPr>
          <w:delText>）</w:delText>
        </w:r>
        <w:r w:rsidDel="00A74AA4">
          <w:rPr>
            <w:noProof/>
            <w:webHidden/>
          </w:rPr>
          <w:tab/>
        </w:r>
        <w:r w:rsidDel="00A74AA4">
          <w:rPr>
            <w:noProof/>
            <w:webHidden/>
          </w:rPr>
          <w:fldChar w:fldCharType="begin"/>
        </w:r>
        <w:r w:rsidDel="00A74AA4">
          <w:rPr>
            <w:noProof/>
            <w:webHidden/>
          </w:rPr>
          <w:delInstrText xml:space="preserve"> PAGEREF _Toc34766973 \h </w:delInstrText>
        </w:r>
        <w:r w:rsidDel="00A74AA4">
          <w:rPr>
            <w:noProof/>
            <w:webHidden/>
          </w:rPr>
        </w:r>
        <w:r w:rsidDel="00A74AA4">
          <w:rPr>
            <w:noProof/>
            <w:webHidden/>
          </w:rPr>
          <w:fldChar w:fldCharType="separate"/>
        </w:r>
      </w:del>
      <w:del w:id="228" w:author="win10" w:date="2020-05-09T17:37:00Z">
        <w:r w:rsidR="002D759E" w:rsidDel="00403A3C">
          <w:rPr>
            <w:noProof/>
            <w:webHidden/>
          </w:rPr>
          <w:delText>79</w:delText>
        </w:r>
      </w:del>
      <w:del w:id="229" w:author="win10" w:date="2020-06-12T14:00:00Z">
        <w:r w:rsidDel="00A74AA4">
          <w:rPr>
            <w:noProof/>
            <w:webHidden/>
          </w:rPr>
          <w:fldChar w:fldCharType="end"/>
        </w:r>
        <w:r w:rsidRPr="00590C03" w:rsidDel="00A74AA4">
          <w:rPr>
            <w:rStyle w:val="aa"/>
            <w:noProof/>
          </w:rPr>
          <w:fldChar w:fldCharType="end"/>
        </w:r>
      </w:del>
    </w:p>
    <w:p w14:paraId="3549205E" w14:textId="2AED4EEA" w:rsidR="00F94B78" w:rsidDel="00A74AA4" w:rsidRDefault="00F94B78">
      <w:pPr>
        <w:pStyle w:val="TOC3"/>
        <w:tabs>
          <w:tab w:val="right" w:leader="dot" w:pos="8296"/>
        </w:tabs>
        <w:rPr>
          <w:del w:id="230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231" w:author="win10" w:date="2020-06-12T14:00:00Z">
        <w:r w:rsidRPr="00590C03" w:rsidDel="00A74AA4">
          <w:rPr>
            <w:rStyle w:val="aa"/>
            <w:noProof/>
          </w:rPr>
          <w:fldChar w:fldCharType="begin"/>
        </w:r>
        <w:r w:rsidRPr="00590C03" w:rsidDel="00A74AA4">
          <w:rPr>
            <w:rStyle w:val="aa"/>
            <w:noProof/>
          </w:rPr>
          <w:delInstrText xml:space="preserve"> </w:delInstrText>
        </w:r>
        <w:r w:rsidDel="00A74AA4">
          <w:rPr>
            <w:noProof/>
          </w:rPr>
          <w:delInstrText>HYPERLINK \l "_Toc34766974"</w:delInstrText>
        </w:r>
        <w:r w:rsidRPr="00590C03" w:rsidDel="00A74AA4">
          <w:rPr>
            <w:rStyle w:val="aa"/>
            <w:noProof/>
          </w:rPr>
          <w:delInstrText xml:space="preserve"> </w:delInstrText>
        </w:r>
        <w:r w:rsidRPr="00590C03" w:rsidDel="00A74AA4">
          <w:rPr>
            <w:rStyle w:val="aa"/>
            <w:noProof/>
          </w:rPr>
          <w:fldChar w:fldCharType="separate"/>
        </w:r>
      </w:del>
      <w:ins w:id="232" w:author="win10" w:date="2020-06-12T14:00:00Z">
        <w:r w:rsidR="00A74AA4">
          <w:rPr>
            <w:rStyle w:val="aa"/>
            <w:rFonts w:hint="eastAsia"/>
            <w:b/>
            <w:bCs/>
            <w:noProof/>
          </w:rPr>
          <w:t>错误</w:t>
        </w:r>
        <w:r w:rsidR="00A74AA4">
          <w:rPr>
            <w:rStyle w:val="aa"/>
            <w:rFonts w:hint="eastAsia"/>
            <w:b/>
            <w:bCs/>
            <w:noProof/>
          </w:rPr>
          <w:t>!</w:t>
        </w:r>
        <w:r w:rsidR="00A74AA4">
          <w:rPr>
            <w:rStyle w:val="aa"/>
            <w:rFonts w:hint="eastAsia"/>
            <w:b/>
            <w:bCs/>
            <w:noProof/>
          </w:rPr>
          <w:t>超链接引用无效。</w:t>
        </w:r>
      </w:ins>
      <w:del w:id="233" w:author="win10" w:date="2020-06-12T14:00:00Z">
        <w:r w:rsidRPr="00590C03" w:rsidDel="00A74AA4">
          <w:rPr>
            <w:rStyle w:val="aa"/>
            <w:noProof/>
          </w:rPr>
          <w:delText xml:space="preserve">4.2.3 </w:delText>
        </w:r>
        <w:r w:rsidRPr="00590C03" w:rsidDel="00A74AA4">
          <w:rPr>
            <w:rStyle w:val="aa"/>
            <w:noProof/>
          </w:rPr>
          <w:delText>设备控制（</w:delText>
        </w:r>
        <w:r w:rsidRPr="00590C03" w:rsidDel="00A74AA4">
          <w:rPr>
            <w:rStyle w:val="aa"/>
            <w:rFonts w:cs="Arial"/>
            <w:noProof/>
          </w:rPr>
          <w:delText>Control</w:delText>
        </w:r>
        <w:r w:rsidRPr="00590C03" w:rsidDel="00A74AA4">
          <w:rPr>
            <w:rStyle w:val="aa"/>
            <w:noProof/>
          </w:rPr>
          <w:delText>）</w:delText>
        </w:r>
        <w:r w:rsidDel="00A74AA4">
          <w:rPr>
            <w:noProof/>
            <w:webHidden/>
          </w:rPr>
          <w:tab/>
        </w:r>
        <w:r w:rsidDel="00A74AA4">
          <w:rPr>
            <w:noProof/>
            <w:webHidden/>
          </w:rPr>
          <w:fldChar w:fldCharType="begin"/>
        </w:r>
        <w:r w:rsidDel="00A74AA4">
          <w:rPr>
            <w:noProof/>
            <w:webHidden/>
          </w:rPr>
          <w:delInstrText xml:space="preserve"> PAGEREF _Toc34766974 \h </w:delInstrText>
        </w:r>
        <w:r w:rsidDel="00A74AA4">
          <w:rPr>
            <w:noProof/>
            <w:webHidden/>
          </w:rPr>
        </w:r>
        <w:r w:rsidDel="00A74AA4">
          <w:rPr>
            <w:noProof/>
            <w:webHidden/>
          </w:rPr>
          <w:fldChar w:fldCharType="separate"/>
        </w:r>
      </w:del>
      <w:del w:id="234" w:author="win10" w:date="2020-05-09T17:37:00Z">
        <w:r w:rsidR="002D759E" w:rsidDel="00403A3C">
          <w:rPr>
            <w:noProof/>
            <w:webHidden/>
          </w:rPr>
          <w:delText>81</w:delText>
        </w:r>
      </w:del>
      <w:del w:id="235" w:author="win10" w:date="2020-06-12T14:00:00Z">
        <w:r w:rsidDel="00A74AA4">
          <w:rPr>
            <w:noProof/>
            <w:webHidden/>
          </w:rPr>
          <w:fldChar w:fldCharType="end"/>
        </w:r>
        <w:r w:rsidRPr="00590C03" w:rsidDel="00A74AA4">
          <w:rPr>
            <w:rStyle w:val="aa"/>
            <w:noProof/>
          </w:rPr>
          <w:fldChar w:fldCharType="end"/>
        </w:r>
      </w:del>
    </w:p>
    <w:p w14:paraId="516B86EC" w14:textId="2C9F0B87" w:rsidR="00F94B78" w:rsidDel="00A74AA4" w:rsidRDefault="00F94B78">
      <w:pPr>
        <w:pStyle w:val="TOC2"/>
        <w:tabs>
          <w:tab w:val="right" w:leader="dot" w:pos="8296"/>
        </w:tabs>
        <w:rPr>
          <w:del w:id="236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237" w:author="win10" w:date="2020-06-12T14:00:00Z">
        <w:r w:rsidRPr="00590C03" w:rsidDel="00A74AA4">
          <w:rPr>
            <w:rStyle w:val="aa"/>
            <w:noProof/>
          </w:rPr>
          <w:fldChar w:fldCharType="begin"/>
        </w:r>
        <w:r w:rsidRPr="00590C03" w:rsidDel="00A74AA4">
          <w:rPr>
            <w:rStyle w:val="aa"/>
            <w:noProof/>
          </w:rPr>
          <w:delInstrText xml:space="preserve"> </w:delInstrText>
        </w:r>
        <w:r w:rsidDel="00A74AA4">
          <w:rPr>
            <w:noProof/>
          </w:rPr>
          <w:delInstrText>HYPERLINK \l "_Toc34766975"</w:delInstrText>
        </w:r>
        <w:r w:rsidRPr="00590C03" w:rsidDel="00A74AA4">
          <w:rPr>
            <w:rStyle w:val="aa"/>
            <w:noProof/>
          </w:rPr>
          <w:delInstrText xml:space="preserve"> </w:delInstrText>
        </w:r>
        <w:r w:rsidRPr="00590C03" w:rsidDel="00A74AA4">
          <w:rPr>
            <w:rStyle w:val="aa"/>
            <w:noProof/>
          </w:rPr>
          <w:fldChar w:fldCharType="separate"/>
        </w:r>
      </w:del>
      <w:ins w:id="238" w:author="win10" w:date="2020-06-12T14:00:00Z">
        <w:r w:rsidR="00A74AA4">
          <w:rPr>
            <w:rStyle w:val="aa"/>
            <w:rFonts w:hint="eastAsia"/>
            <w:b/>
            <w:bCs/>
            <w:noProof/>
          </w:rPr>
          <w:t>错误</w:t>
        </w:r>
        <w:r w:rsidR="00A74AA4">
          <w:rPr>
            <w:rStyle w:val="aa"/>
            <w:rFonts w:hint="eastAsia"/>
            <w:b/>
            <w:bCs/>
            <w:noProof/>
          </w:rPr>
          <w:t>!</w:t>
        </w:r>
        <w:r w:rsidR="00A74AA4">
          <w:rPr>
            <w:rStyle w:val="aa"/>
            <w:rFonts w:hint="eastAsia"/>
            <w:b/>
            <w:bCs/>
            <w:noProof/>
          </w:rPr>
          <w:t>超链接引用无效。</w:t>
        </w:r>
      </w:ins>
      <w:del w:id="239" w:author="win10" w:date="2020-06-12T14:00:00Z">
        <w:r w:rsidRPr="00590C03" w:rsidDel="00A74AA4">
          <w:rPr>
            <w:rStyle w:val="aa"/>
            <w:noProof/>
          </w:rPr>
          <w:delText>4.4 DW-111</w:delText>
        </w:r>
        <w:r w:rsidDel="00A74AA4">
          <w:rPr>
            <w:noProof/>
            <w:webHidden/>
          </w:rPr>
          <w:tab/>
        </w:r>
        <w:r w:rsidDel="00A74AA4">
          <w:rPr>
            <w:noProof/>
            <w:webHidden/>
          </w:rPr>
          <w:fldChar w:fldCharType="begin"/>
        </w:r>
        <w:r w:rsidDel="00A74AA4">
          <w:rPr>
            <w:noProof/>
            <w:webHidden/>
          </w:rPr>
          <w:delInstrText xml:space="preserve"> PAGEREF _Toc34766975 \h </w:delInstrText>
        </w:r>
        <w:r w:rsidDel="00A74AA4">
          <w:rPr>
            <w:noProof/>
            <w:webHidden/>
          </w:rPr>
        </w:r>
        <w:r w:rsidDel="00A74AA4">
          <w:rPr>
            <w:noProof/>
            <w:webHidden/>
          </w:rPr>
          <w:fldChar w:fldCharType="separate"/>
        </w:r>
      </w:del>
      <w:del w:id="240" w:author="win10" w:date="2020-05-09T17:37:00Z">
        <w:r w:rsidR="002D759E" w:rsidDel="00403A3C">
          <w:rPr>
            <w:noProof/>
            <w:webHidden/>
          </w:rPr>
          <w:delText>92</w:delText>
        </w:r>
      </w:del>
      <w:del w:id="241" w:author="win10" w:date="2020-06-12T14:00:00Z">
        <w:r w:rsidDel="00A74AA4">
          <w:rPr>
            <w:noProof/>
            <w:webHidden/>
          </w:rPr>
          <w:fldChar w:fldCharType="end"/>
        </w:r>
        <w:r w:rsidRPr="00590C03" w:rsidDel="00A74AA4">
          <w:rPr>
            <w:rStyle w:val="aa"/>
            <w:noProof/>
          </w:rPr>
          <w:fldChar w:fldCharType="end"/>
        </w:r>
      </w:del>
    </w:p>
    <w:p w14:paraId="2523DE3B" w14:textId="085794B5" w:rsidR="00F94B78" w:rsidDel="00A74AA4" w:rsidRDefault="00F94B78">
      <w:pPr>
        <w:pStyle w:val="TOC3"/>
        <w:tabs>
          <w:tab w:val="right" w:leader="dot" w:pos="8296"/>
        </w:tabs>
        <w:rPr>
          <w:del w:id="242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243" w:author="win10" w:date="2020-06-12T14:00:00Z">
        <w:r w:rsidRPr="00590C03" w:rsidDel="00A74AA4">
          <w:rPr>
            <w:rStyle w:val="aa"/>
            <w:noProof/>
          </w:rPr>
          <w:fldChar w:fldCharType="begin"/>
        </w:r>
        <w:r w:rsidRPr="00590C03" w:rsidDel="00A74AA4">
          <w:rPr>
            <w:rStyle w:val="aa"/>
            <w:noProof/>
          </w:rPr>
          <w:delInstrText xml:space="preserve"> </w:delInstrText>
        </w:r>
        <w:r w:rsidDel="00A74AA4">
          <w:rPr>
            <w:noProof/>
          </w:rPr>
          <w:delInstrText>HYPERLINK \l "_Toc34766976"</w:delInstrText>
        </w:r>
        <w:r w:rsidRPr="00590C03" w:rsidDel="00A74AA4">
          <w:rPr>
            <w:rStyle w:val="aa"/>
            <w:noProof/>
          </w:rPr>
          <w:delInstrText xml:space="preserve"> </w:delInstrText>
        </w:r>
        <w:r w:rsidRPr="00590C03" w:rsidDel="00A74AA4">
          <w:rPr>
            <w:rStyle w:val="aa"/>
            <w:noProof/>
          </w:rPr>
          <w:fldChar w:fldCharType="separate"/>
        </w:r>
      </w:del>
      <w:ins w:id="244" w:author="win10" w:date="2020-06-12T14:00:00Z">
        <w:r w:rsidR="00A74AA4">
          <w:rPr>
            <w:rStyle w:val="aa"/>
            <w:rFonts w:hint="eastAsia"/>
            <w:b/>
            <w:bCs/>
            <w:noProof/>
          </w:rPr>
          <w:t>错误</w:t>
        </w:r>
        <w:r w:rsidR="00A74AA4">
          <w:rPr>
            <w:rStyle w:val="aa"/>
            <w:rFonts w:hint="eastAsia"/>
            <w:b/>
            <w:bCs/>
            <w:noProof/>
          </w:rPr>
          <w:t>!</w:t>
        </w:r>
        <w:r w:rsidR="00A74AA4">
          <w:rPr>
            <w:rStyle w:val="aa"/>
            <w:rFonts w:hint="eastAsia"/>
            <w:b/>
            <w:bCs/>
            <w:noProof/>
          </w:rPr>
          <w:t>超链接引用无效。</w:t>
        </w:r>
      </w:ins>
      <w:del w:id="245" w:author="win10" w:date="2020-06-12T14:00:00Z">
        <w:r w:rsidRPr="00590C03" w:rsidDel="00A74AA4">
          <w:rPr>
            <w:rStyle w:val="aa"/>
            <w:noProof/>
          </w:rPr>
          <w:delText xml:space="preserve">4.4.1 </w:delText>
        </w:r>
        <w:r w:rsidRPr="00590C03" w:rsidDel="00A74AA4">
          <w:rPr>
            <w:rStyle w:val="aa"/>
            <w:noProof/>
          </w:rPr>
          <w:delText>设备状态（</w:delText>
        </w:r>
        <w:r w:rsidRPr="00590C03" w:rsidDel="00A74AA4">
          <w:rPr>
            <w:rStyle w:val="aa"/>
            <w:rFonts w:cs="Arial"/>
            <w:noProof/>
          </w:rPr>
          <w:delText>State</w:delText>
        </w:r>
        <w:r w:rsidRPr="00590C03" w:rsidDel="00A74AA4">
          <w:rPr>
            <w:rStyle w:val="aa"/>
            <w:noProof/>
          </w:rPr>
          <w:delText>）</w:delText>
        </w:r>
        <w:r w:rsidDel="00A74AA4">
          <w:rPr>
            <w:noProof/>
            <w:webHidden/>
          </w:rPr>
          <w:tab/>
        </w:r>
        <w:r w:rsidDel="00A74AA4">
          <w:rPr>
            <w:noProof/>
            <w:webHidden/>
          </w:rPr>
          <w:fldChar w:fldCharType="begin"/>
        </w:r>
        <w:r w:rsidDel="00A74AA4">
          <w:rPr>
            <w:noProof/>
            <w:webHidden/>
          </w:rPr>
          <w:delInstrText xml:space="preserve"> PAGEREF _Toc34766976 \h </w:delInstrText>
        </w:r>
        <w:r w:rsidDel="00A74AA4">
          <w:rPr>
            <w:noProof/>
            <w:webHidden/>
          </w:rPr>
        </w:r>
        <w:r w:rsidDel="00A74AA4">
          <w:rPr>
            <w:noProof/>
            <w:webHidden/>
          </w:rPr>
          <w:fldChar w:fldCharType="separate"/>
        </w:r>
      </w:del>
      <w:del w:id="246" w:author="win10" w:date="2020-05-09T17:37:00Z">
        <w:r w:rsidR="002D759E" w:rsidDel="00403A3C">
          <w:rPr>
            <w:noProof/>
            <w:webHidden/>
          </w:rPr>
          <w:delText>92</w:delText>
        </w:r>
      </w:del>
      <w:del w:id="247" w:author="win10" w:date="2020-06-12T14:00:00Z">
        <w:r w:rsidDel="00A74AA4">
          <w:rPr>
            <w:noProof/>
            <w:webHidden/>
          </w:rPr>
          <w:fldChar w:fldCharType="end"/>
        </w:r>
        <w:r w:rsidRPr="00590C03" w:rsidDel="00A74AA4">
          <w:rPr>
            <w:rStyle w:val="aa"/>
            <w:noProof/>
          </w:rPr>
          <w:fldChar w:fldCharType="end"/>
        </w:r>
      </w:del>
    </w:p>
    <w:p w14:paraId="6C1156BF" w14:textId="0478F201" w:rsidR="00F94B78" w:rsidDel="00A74AA4" w:rsidRDefault="00F94B78">
      <w:pPr>
        <w:pStyle w:val="TOC3"/>
        <w:tabs>
          <w:tab w:val="right" w:leader="dot" w:pos="8296"/>
        </w:tabs>
        <w:rPr>
          <w:del w:id="248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249" w:author="win10" w:date="2020-06-12T14:00:00Z">
        <w:r w:rsidRPr="00590C03" w:rsidDel="00A74AA4">
          <w:rPr>
            <w:rStyle w:val="aa"/>
            <w:noProof/>
          </w:rPr>
          <w:fldChar w:fldCharType="begin"/>
        </w:r>
        <w:r w:rsidRPr="00590C03" w:rsidDel="00A74AA4">
          <w:rPr>
            <w:rStyle w:val="aa"/>
            <w:noProof/>
          </w:rPr>
          <w:delInstrText xml:space="preserve"> </w:delInstrText>
        </w:r>
        <w:r w:rsidDel="00A74AA4">
          <w:rPr>
            <w:noProof/>
          </w:rPr>
          <w:delInstrText>HYPERLINK \l "_Toc34766977"</w:delInstrText>
        </w:r>
        <w:r w:rsidRPr="00590C03" w:rsidDel="00A74AA4">
          <w:rPr>
            <w:rStyle w:val="aa"/>
            <w:noProof/>
          </w:rPr>
          <w:delInstrText xml:space="preserve"> </w:delInstrText>
        </w:r>
        <w:r w:rsidRPr="00590C03" w:rsidDel="00A74AA4">
          <w:rPr>
            <w:rStyle w:val="aa"/>
            <w:noProof/>
          </w:rPr>
          <w:fldChar w:fldCharType="separate"/>
        </w:r>
      </w:del>
      <w:ins w:id="250" w:author="win10" w:date="2020-06-12T14:00:00Z">
        <w:r w:rsidR="00A74AA4">
          <w:rPr>
            <w:rStyle w:val="aa"/>
            <w:rFonts w:hint="eastAsia"/>
            <w:b/>
            <w:bCs/>
            <w:noProof/>
          </w:rPr>
          <w:t>错误</w:t>
        </w:r>
        <w:r w:rsidR="00A74AA4">
          <w:rPr>
            <w:rStyle w:val="aa"/>
            <w:rFonts w:hint="eastAsia"/>
            <w:b/>
            <w:bCs/>
            <w:noProof/>
          </w:rPr>
          <w:t>!</w:t>
        </w:r>
        <w:r w:rsidR="00A74AA4">
          <w:rPr>
            <w:rStyle w:val="aa"/>
            <w:rFonts w:hint="eastAsia"/>
            <w:b/>
            <w:bCs/>
            <w:noProof/>
          </w:rPr>
          <w:t>超链接引用无效。</w:t>
        </w:r>
      </w:ins>
      <w:del w:id="251" w:author="win10" w:date="2020-06-12T14:00:00Z">
        <w:r w:rsidRPr="00590C03" w:rsidDel="00A74AA4">
          <w:rPr>
            <w:rStyle w:val="aa"/>
            <w:noProof/>
          </w:rPr>
          <w:delText xml:space="preserve">4.4.2 </w:delText>
        </w:r>
        <w:r w:rsidRPr="00590C03" w:rsidDel="00A74AA4">
          <w:rPr>
            <w:rStyle w:val="aa"/>
            <w:noProof/>
          </w:rPr>
          <w:delText>设备运行数据（</w:delText>
        </w:r>
        <w:r w:rsidRPr="00590C03" w:rsidDel="00A74AA4">
          <w:rPr>
            <w:rStyle w:val="aa"/>
            <w:rFonts w:cs="Arial"/>
            <w:noProof/>
          </w:rPr>
          <w:delText>Rundata</w:delText>
        </w:r>
        <w:r w:rsidRPr="00590C03" w:rsidDel="00A74AA4">
          <w:rPr>
            <w:rStyle w:val="aa"/>
            <w:noProof/>
          </w:rPr>
          <w:delText>）</w:delText>
        </w:r>
        <w:r w:rsidDel="00A74AA4">
          <w:rPr>
            <w:noProof/>
            <w:webHidden/>
          </w:rPr>
          <w:tab/>
        </w:r>
        <w:r w:rsidDel="00A74AA4">
          <w:rPr>
            <w:noProof/>
            <w:webHidden/>
          </w:rPr>
          <w:fldChar w:fldCharType="begin"/>
        </w:r>
        <w:r w:rsidDel="00A74AA4">
          <w:rPr>
            <w:noProof/>
            <w:webHidden/>
          </w:rPr>
          <w:delInstrText xml:space="preserve"> PAGEREF _Toc34766977 \h </w:delInstrText>
        </w:r>
        <w:r w:rsidDel="00A74AA4">
          <w:rPr>
            <w:noProof/>
            <w:webHidden/>
          </w:rPr>
        </w:r>
        <w:r w:rsidDel="00A74AA4">
          <w:rPr>
            <w:noProof/>
            <w:webHidden/>
          </w:rPr>
          <w:fldChar w:fldCharType="separate"/>
        </w:r>
      </w:del>
      <w:del w:id="252" w:author="win10" w:date="2020-05-09T17:37:00Z">
        <w:r w:rsidR="002D759E" w:rsidDel="00403A3C">
          <w:rPr>
            <w:noProof/>
            <w:webHidden/>
          </w:rPr>
          <w:delText>93</w:delText>
        </w:r>
      </w:del>
      <w:del w:id="253" w:author="win10" w:date="2020-06-12T14:00:00Z">
        <w:r w:rsidDel="00A74AA4">
          <w:rPr>
            <w:noProof/>
            <w:webHidden/>
          </w:rPr>
          <w:fldChar w:fldCharType="end"/>
        </w:r>
        <w:r w:rsidRPr="00590C03" w:rsidDel="00A74AA4">
          <w:rPr>
            <w:rStyle w:val="aa"/>
            <w:noProof/>
          </w:rPr>
          <w:fldChar w:fldCharType="end"/>
        </w:r>
      </w:del>
    </w:p>
    <w:p w14:paraId="7039CB01" w14:textId="32632424" w:rsidR="00F94B78" w:rsidDel="00A74AA4" w:rsidRDefault="00F94B78">
      <w:pPr>
        <w:pStyle w:val="TOC3"/>
        <w:tabs>
          <w:tab w:val="right" w:leader="dot" w:pos="8296"/>
        </w:tabs>
        <w:rPr>
          <w:del w:id="254" w:author="win10" w:date="2020-06-12T14:00:00Z"/>
          <w:rFonts w:asciiTheme="minorHAnsi" w:eastAsiaTheme="minorEastAsia" w:hAnsiTheme="minorHAnsi" w:cstheme="minorBidi"/>
          <w:noProof/>
          <w:szCs w:val="22"/>
        </w:rPr>
      </w:pPr>
      <w:del w:id="255" w:author="win10" w:date="2020-06-12T14:00:00Z">
        <w:r w:rsidRPr="00590C03" w:rsidDel="00A74AA4">
          <w:rPr>
            <w:rStyle w:val="aa"/>
            <w:noProof/>
          </w:rPr>
          <w:fldChar w:fldCharType="begin"/>
        </w:r>
        <w:r w:rsidRPr="00590C03" w:rsidDel="00A74AA4">
          <w:rPr>
            <w:rStyle w:val="aa"/>
            <w:noProof/>
          </w:rPr>
          <w:delInstrText xml:space="preserve"> </w:delInstrText>
        </w:r>
        <w:r w:rsidDel="00A74AA4">
          <w:rPr>
            <w:noProof/>
          </w:rPr>
          <w:delInstrText>HYPERLINK \l "_Toc34766978"</w:delInstrText>
        </w:r>
        <w:r w:rsidRPr="00590C03" w:rsidDel="00A74AA4">
          <w:rPr>
            <w:rStyle w:val="aa"/>
            <w:noProof/>
          </w:rPr>
          <w:delInstrText xml:space="preserve"> </w:delInstrText>
        </w:r>
        <w:r w:rsidRPr="00590C03" w:rsidDel="00A74AA4">
          <w:rPr>
            <w:rStyle w:val="aa"/>
            <w:noProof/>
          </w:rPr>
          <w:fldChar w:fldCharType="separate"/>
        </w:r>
      </w:del>
      <w:ins w:id="256" w:author="win10" w:date="2020-06-12T14:00:00Z">
        <w:r w:rsidR="00A74AA4">
          <w:rPr>
            <w:rStyle w:val="aa"/>
            <w:rFonts w:hint="eastAsia"/>
            <w:b/>
            <w:bCs/>
            <w:noProof/>
          </w:rPr>
          <w:t>错误</w:t>
        </w:r>
        <w:r w:rsidR="00A74AA4">
          <w:rPr>
            <w:rStyle w:val="aa"/>
            <w:rFonts w:hint="eastAsia"/>
            <w:b/>
            <w:bCs/>
            <w:noProof/>
          </w:rPr>
          <w:t>!</w:t>
        </w:r>
        <w:r w:rsidR="00A74AA4">
          <w:rPr>
            <w:rStyle w:val="aa"/>
            <w:rFonts w:hint="eastAsia"/>
            <w:b/>
            <w:bCs/>
            <w:noProof/>
          </w:rPr>
          <w:t>超链接引用无效。</w:t>
        </w:r>
      </w:ins>
      <w:del w:id="257" w:author="win10" w:date="2020-06-12T14:00:00Z">
        <w:r w:rsidRPr="00590C03" w:rsidDel="00A74AA4">
          <w:rPr>
            <w:rStyle w:val="aa"/>
            <w:noProof/>
          </w:rPr>
          <w:delText xml:space="preserve">4.4.3 </w:delText>
        </w:r>
        <w:r w:rsidRPr="00590C03" w:rsidDel="00A74AA4">
          <w:rPr>
            <w:rStyle w:val="aa"/>
            <w:noProof/>
          </w:rPr>
          <w:delText>设备控制（</w:delText>
        </w:r>
        <w:r w:rsidRPr="00590C03" w:rsidDel="00A74AA4">
          <w:rPr>
            <w:rStyle w:val="aa"/>
            <w:rFonts w:cs="Arial"/>
            <w:noProof/>
          </w:rPr>
          <w:delText>Control</w:delText>
        </w:r>
        <w:r w:rsidRPr="00590C03" w:rsidDel="00A74AA4">
          <w:rPr>
            <w:rStyle w:val="aa"/>
            <w:noProof/>
          </w:rPr>
          <w:delText>）</w:delText>
        </w:r>
        <w:r w:rsidDel="00A74AA4">
          <w:rPr>
            <w:noProof/>
            <w:webHidden/>
          </w:rPr>
          <w:tab/>
        </w:r>
        <w:r w:rsidDel="00A74AA4">
          <w:rPr>
            <w:noProof/>
            <w:webHidden/>
          </w:rPr>
          <w:fldChar w:fldCharType="begin"/>
        </w:r>
        <w:r w:rsidDel="00A74AA4">
          <w:rPr>
            <w:noProof/>
            <w:webHidden/>
          </w:rPr>
          <w:delInstrText xml:space="preserve"> PAGEREF _Toc34766978 \h </w:delInstrText>
        </w:r>
        <w:r w:rsidDel="00A74AA4">
          <w:rPr>
            <w:noProof/>
            <w:webHidden/>
          </w:rPr>
        </w:r>
        <w:r w:rsidDel="00A74AA4">
          <w:rPr>
            <w:noProof/>
            <w:webHidden/>
          </w:rPr>
          <w:fldChar w:fldCharType="separate"/>
        </w:r>
      </w:del>
      <w:del w:id="258" w:author="win10" w:date="2020-05-09T17:37:00Z">
        <w:r w:rsidR="002D759E" w:rsidDel="00403A3C">
          <w:rPr>
            <w:noProof/>
            <w:webHidden/>
          </w:rPr>
          <w:delText>95</w:delText>
        </w:r>
      </w:del>
      <w:del w:id="259" w:author="win10" w:date="2020-06-12T14:00:00Z">
        <w:r w:rsidDel="00A74AA4">
          <w:rPr>
            <w:noProof/>
            <w:webHidden/>
          </w:rPr>
          <w:fldChar w:fldCharType="end"/>
        </w:r>
        <w:r w:rsidRPr="00590C03" w:rsidDel="00A74AA4">
          <w:rPr>
            <w:rStyle w:val="aa"/>
            <w:noProof/>
          </w:rPr>
          <w:fldChar w:fldCharType="end"/>
        </w:r>
      </w:del>
    </w:p>
    <w:p w14:paraId="3613C366" w14:textId="77777777" w:rsidR="00EA5016" w:rsidRDefault="004C4817">
      <w:r>
        <w:rPr>
          <w:rFonts w:hint="eastAsia"/>
        </w:rPr>
        <w:fldChar w:fldCharType="end"/>
      </w:r>
    </w:p>
    <w:p w14:paraId="2F3BEF68" w14:textId="77777777" w:rsidR="00EA5016" w:rsidRDefault="00EA5016">
      <w:pPr>
        <w:pStyle w:val="TOC1"/>
        <w:tabs>
          <w:tab w:val="right" w:leader="dot" w:pos="8306"/>
        </w:tabs>
        <w:sectPr w:rsidR="00EA5016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295C29F8" w14:textId="77777777" w:rsidR="00EA5016" w:rsidRDefault="004C4817">
      <w:pPr>
        <w:pStyle w:val="1"/>
        <w:ind w:firstLine="643"/>
      </w:pPr>
      <w:bookmarkStart w:id="260" w:name="_Toc26146"/>
      <w:bookmarkStart w:id="261" w:name="_Toc28352242"/>
      <w:bookmarkStart w:id="262" w:name="_Toc42862871"/>
      <w:r>
        <w:rPr>
          <w:rFonts w:hint="eastAsia"/>
        </w:rPr>
        <w:lastRenderedPageBreak/>
        <w:t>版本修改：</w:t>
      </w:r>
      <w:bookmarkEnd w:id="260"/>
      <w:bookmarkEnd w:id="261"/>
      <w:bookmarkEnd w:id="262"/>
    </w:p>
    <w:tbl>
      <w:tblPr>
        <w:tblpPr w:leftFromText="180" w:rightFromText="180" w:vertAnchor="text" w:horzAnchor="page" w:tblpX="1793" w:tblpY="115"/>
        <w:tblOverlap w:val="never"/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4111"/>
        <w:gridCol w:w="1134"/>
        <w:gridCol w:w="1304"/>
      </w:tblGrid>
      <w:tr w:rsidR="00EA5016" w14:paraId="4EE6C6F5" w14:textId="77777777">
        <w:tc>
          <w:tcPr>
            <w:tcW w:w="846" w:type="dxa"/>
            <w:shd w:val="clear" w:color="auto" w:fill="auto"/>
          </w:tcPr>
          <w:p w14:paraId="4FC2E9FB" w14:textId="77777777" w:rsidR="00EA5016" w:rsidRDefault="004C4817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  <w:shd w:val="clear" w:color="auto" w:fill="auto"/>
          </w:tcPr>
          <w:p w14:paraId="039728B1" w14:textId="77777777" w:rsidR="00EA5016" w:rsidRDefault="004C4817">
            <w:pPr>
              <w:jc w:val="center"/>
            </w:pPr>
            <w:r>
              <w:rPr>
                <w:rFonts w:hint="eastAsia"/>
              </w:rPr>
              <w:t>修改记录</w:t>
            </w:r>
          </w:p>
        </w:tc>
        <w:tc>
          <w:tcPr>
            <w:tcW w:w="4111" w:type="dxa"/>
            <w:shd w:val="clear" w:color="auto" w:fill="auto"/>
          </w:tcPr>
          <w:p w14:paraId="5900ADFF" w14:textId="77777777" w:rsidR="00EA5016" w:rsidRDefault="004C481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134" w:type="dxa"/>
            <w:shd w:val="clear" w:color="auto" w:fill="auto"/>
          </w:tcPr>
          <w:p w14:paraId="0A1FE31C" w14:textId="77777777" w:rsidR="00EA5016" w:rsidRDefault="004C4817">
            <w:pPr>
              <w:jc w:val="center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1304" w:type="dxa"/>
            <w:shd w:val="clear" w:color="auto" w:fill="auto"/>
          </w:tcPr>
          <w:p w14:paraId="045869FD" w14:textId="77777777" w:rsidR="00EA5016" w:rsidRDefault="004C4817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EA5016" w14:paraId="13AD3D57" w14:textId="77777777">
        <w:tc>
          <w:tcPr>
            <w:tcW w:w="846" w:type="dxa"/>
            <w:shd w:val="clear" w:color="auto" w:fill="auto"/>
          </w:tcPr>
          <w:p w14:paraId="066B79C0" w14:textId="77777777" w:rsidR="00EA5016" w:rsidRDefault="004C4817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134" w:type="dxa"/>
            <w:shd w:val="clear" w:color="auto" w:fill="auto"/>
          </w:tcPr>
          <w:p w14:paraId="642A7EEF" w14:textId="77777777" w:rsidR="00EA5016" w:rsidRDefault="004C4817">
            <w:pPr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4111" w:type="dxa"/>
            <w:shd w:val="clear" w:color="auto" w:fill="auto"/>
          </w:tcPr>
          <w:p w14:paraId="4D547BE7" w14:textId="77777777" w:rsidR="00EA5016" w:rsidRDefault="004C4817">
            <w:pPr>
              <w:jc w:val="center"/>
            </w:pPr>
            <w:r>
              <w:rPr>
                <w:rFonts w:hint="eastAsia"/>
              </w:rPr>
              <w:t>协议制订</w:t>
            </w:r>
          </w:p>
        </w:tc>
        <w:tc>
          <w:tcPr>
            <w:tcW w:w="1134" w:type="dxa"/>
            <w:shd w:val="clear" w:color="auto" w:fill="auto"/>
          </w:tcPr>
          <w:p w14:paraId="3D222808" w14:textId="1DF6B254" w:rsidR="00EA5016" w:rsidRDefault="004C4817">
            <w:pPr>
              <w:jc w:val="center"/>
            </w:pPr>
            <w:del w:id="263" w:author="win10" w:date="2020-06-12T14:01:00Z">
              <w:r w:rsidDel="00A74AA4">
                <w:rPr>
                  <w:rFonts w:hint="eastAsia"/>
                </w:rPr>
                <w:delText>林锋</w:delText>
              </w:r>
            </w:del>
          </w:p>
        </w:tc>
        <w:tc>
          <w:tcPr>
            <w:tcW w:w="1304" w:type="dxa"/>
            <w:shd w:val="clear" w:color="auto" w:fill="auto"/>
          </w:tcPr>
          <w:p w14:paraId="62668FF3" w14:textId="3619FC74" w:rsidR="00EA5016" w:rsidRDefault="004C4817">
            <w:pPr>
              <w:jc w:val="center"/>
            </w:pPr>
            <w:del w:id="264" w:author="win10" w:date="2020-06-12T14:01:00Z">
              <w:r w:rsidDel="00A74AA4">
                <w:rPr>
                  <w:rFonts w:hint="eastAsia"/>
                </w:rPr>
                <w:delText>2019.09.16</w:delText>
              </w:r>
            </w:del>
          </w:p>
        </w:tc>
      </w:tr>
      <w:tr w:rsidR="00EA5016" w:rsidDel="00A74AA4" w14:paraId="0BC88D98" w14:textId="4EB266E5">
        <w:trPr>
          <w:del w:id="265" w:author="win10" w:date="2020-06-12T14:01:00Z"/>
        </w:trPr>
        <w:tc>
          <w:tcPr>
            <w:tcW w:w="846" w:type="dxa"/>
            <w:shd w:val="clear" w:color="auto" w:fill="auto"/>
          </w:tcPr>
          <w:p w14:paraId="7816E0D5" w14:textId="56C16487" w:rsidR="00EA5016" w:rsidDel="00A74AA4" w:rsidRDefault="004C4817">
            <w:pPr>
              <w:jc w:val="center"/>
              <w:rPr>
                <w:del w:id="266" w:author="win10" w:date="2020-06-12T14:01:00Z"/>
              </w:rPr>
            </w:pPr>
            <w:del w:id="267" w:author="win10" w:date="2020-06-12T14:01:00Z">
              <w:r w:rsidDel="00A74AA4">
                <w:rPr>
                  <w:rFonts w:hint="eastAsia"/>
                </w:rPr>
                <w:delText>0.2</w:delText>
              </w:r>
            </w:del>
          </w:p>
        </w:tc>
        <w:tc>
          <w:tcPr>
            <w:tcW w:w="1134" w:type="dxa"/>
            <w:shd w:val="clear" w:color="auto" w:fill="auto"/>
          </w:tcPr>
          <w:p w14:paraId="20BC4E5B" w14:textId="5FF8F638" w:rsidR="00EA5016" w:rsidDel="00A74AA4" w:rsidRDefault="004C4817">
            <w:pPr>
              <w:jc w:val="center"/>
              <w:rPr>
                <w:del w:id="268" w:author="win10" w:date="2020-06-12T14:01:00Z"/>
              </w:rPr>
            </w:pPr>
            <w:del w:id="269" w:author="win10" w:date="2020-06-12T14:01:00Z">
              <w:r w:rsidDel="00A74AA4">
                <w:rPr>
                  <w:rFonts w:hint="eastAsia"/>
                </w:rPr>
                <w:delText>更新</w:delText>
              </w:r>
            </w:del>
          </w:p>
        </w:tc>
        <w:tc>
          <w:tcPr>
            <w:tcW w:w="4111" w:type="dxa"/>
            <w:shd w:val="clear" w:color="auto" w:fill="auto"/>
          </w:tcPr>
          <w:p w14:paraId="7316C003" w14:textId="04BF03EB" w:rsidR="00EA5016" w:rsidDel="00A74AA4" w:rsidRDefault="004C4817">
            <w:pPr>
              <w:jc w:val="left"/>
              <w:rPr>
                <w:del w:id="270" w:author="win10" w:date="2020-06-12T14:01:00Z"/>
              </w:rPr>
            </w:pPr>
            <w:del w:id="271" w:author="win10" w:date="2020-06-12T14:01:00Z">
              <w:r w:rsidDel="00A74AA4">
                <w:rPr>
                  <w:rFonts w:hint="eastAsia"/>
                </w:rPr>
                <w:delText>1</w:delText>
              </w:r>
              <w:r w:rsidDel="00A74AA4">
                <w:rPr>
                  <w:rFonts w:hint="eastAsia"/>
                </w:rPr>
                <w:delText>、订阅消息</w:delText>
              </w:r>
              <w:r w:rsidDel="00A74AA4">
                <w:rPr>
                  <w:rFonts w:hint="eastAsia"/>
                </w:rPr>
                <w:delText>topic</w:delText>
              </w:r>
              <w:r w:rsidDel="00A74AA4">
                <w:rPr>
                  <w:rFonts w:hint="eastAsia"/>
                </w:rPr>
                <w:delText>统一为</w:delText>
              </w:r>
              <w:r w:rsidDel="00A74AA4">
                <w:rPr>
                  <w:rFonts w:hint="eastAsia"/>
                </w:rPr>
                <w:delText>cmd</w:delText>
              </w:r>
              <w:r w:rsidDel="00A74AA4">
                <w:rPr>
                  <w:rFonts w:hint="eastAsia"/>
                </w:rPr>
                <w:delText>；</w:delText>
              </w:r>
            </w:del>
          </w:p>
          <w:p w14:paraId="4AD133D1" w14:textId="4AA7E426" w:rsidR="00EA5016" w:rsidDel="00A74AA4" w:rsidRDefault="004C4817">
            <w:pPr>
              <w:jc w:val="left"/>
              <w:rPr>
                <w:del w:id="272" w:author="win10" w:date="2020-06-12T14:01:00Z"/>
              </w:rPr>
            </w:pPr>
            <w:del w:id="273" w:author="win10" w:date="2020-06-12T14:01:00Z">
              <w:r w:rsidDel="00A74AA4">
                <w:rPr>
                  <w:rFonts w:hint="eastAsia"/>
                </w:rPr>
                <w:delText>2</w:delText>
              </w:r>
              <w:r w:rsidDel="00A74AA4">
                <w:rPr>
                  <w:rFonts w:hint="eastAsia"/>
                </w:rPr>
                <w:delText>、协议文档的</w:delText>
              </w:r>
              <w:r w:rsidDel="00A74AA4">
                <w:rPr>
                  <w:rFonts w:hint="eastAsia"/>
                </w:rPr>
                <w:delText>1.3.2</w:delText>
              </w:r>
              <w:r w:rsidDel="00A74AA4">
                <w:rPr>
                  <w:rFonts w:hint="eastAsia"/>
                </w:rPr>
                <w:delText>中上报的举例与</w:delText>
              </w:r>
              <w:r w:rsidDel="00A74AA4">
                <w:rPr>
                  <w:rFonts w:hint="eastAsia"/>
                </w:rPr>
                <w:delText>MGCC</w:delText>
              </w:r>
              <w:r w:rsidDel="00A74AA4">
                <w:rPr>
                  <w:rFonts w:hint="eastAsia"/>
                </w:rPr>
                <w:delText>状态消息的开关机不一致；</w:delText>
              </w:r>
            </w:del>
          </w:p>
          <w:p w14:paraId="56BDB529" w14:textId="40D19C0D" w:rsidR="00EA5016" w:rsidDel="00A74AA4" w:rsidRDefault="004C4817">
            <w:pPr>
              <w:jc w:val="left"/>
              <w:rPr>
                <w:del w:id="274" w:author="win10" w:date="2020-06-12T14:01:00Z"/>
              </w:rPr>
            </w:pPr>
            <w:del w:id="275" w:author="win10" w:date="2020-06-12T14:01:00Z">
              <w:r w:rsidDel="00A74AA4">
                <w:rPr>
                  <w:rFonts w:hint="eastAsia"/>
                </w:rPr>
                <w:delText>3</w:delText>
              </w:r>
              <w:r w:rsidDel="00A74AA4">
                <w:rPr>
                  <w:rFonts w:hint="eastAsia"/>
                </w:rPr>
                <w:delText>、</w:delText>
              </w:r>
              <w:r w:rsidDel="00A74AA4">
                <w:rPr>
                  <w:rFonts w:hint="eastAsia"/>
                </w:rPr>
                <w:delText>PCS</w:delText>
              </w:r>
              <w:r w:rsidDel="00A74AA4">
                <w:rPr>
                  <w:rFonts w:hint="eastAsia"/>
                </w:rPr>
                <w:delText>增加无功控制模式状态上报</w:delText>
              </w:r>
              <w:r w:rsidDel="00A74AA4">
                <w:rPr>
                  <w:rFonts w:hint="eastAsia"/>
                </w:rPr>
                <w:delText xml:space="preserve"> </w:delText>
              </w:r>
              <w:r w:rsidDel="00A74AA4">
                <w:rPr>
                  <w:rFonts w:hint="eastAsia"/>
                </w:rPr>
                <w:delText>；</w:delText>
              </w:r>
            </w:del>
          </w:p>
          <w:p w14:paraId="46DBD6BD" w14:textId="19B9A08B" w:rsidR="00EA5016" w:rsidDel="00A74AA4" w:rsidRDefault="004C4817">
            <w:pPr>
              <w:jc w:val="left"/>
              <w:rPr>
                <w:del w:id="276" w:author="win10" w:date="2020-06-12T14:01:00Z"/>
              </w:rPr>
            </w:pPr>
            <w:del w:id="277" w:author="win10" w:date="2020-06-12T14:01:00Z">
              <w:r w:rsidDel="00A74AA4">
                <w:rPr>
                  <w:rFonts w:hint="eastAsia"/>
                </w:rPr>
                <w:delText>4</w:delText>
              </w:r>
              <w:r w:rsidDel="00A74AA4">
                <w:rPr>
                  <w:rFonts w:hint="eastAsia"/>
                </w:rPr>
                <w:delText>、</w:delText>
              </w:r>
              <w:r w:rsidDel="00A74AA4">
                <w:rPr>
                  <w:rFonts w:hint="eastAsia"/>
                </w:rPr>
                <w:delText>MGCC</w:delText>
              </w:r>
              <w:r w:rsidDel="00A74AA4">
                <w:rPr>
                  <w:rFonts w:hint="eastAsia"/>
                </w:rPr>
                <w:delText>增加并网点功率控制开关状态上报，原并网点功率控制改为并网点功率控制状态；</w:delText>
              </w:r>
            </w:del>
          </w:p>
          <w:p w14:paraId="7AC9D943" w14:textId="71CBC82F" w:rsidR="00EA5016" w:rsidDel="00A74AA4" w:rsidRDefault="004C4817">
            <w:pPr>
              <w:jc w:val="left"/>
              <w:rPr>
                <w:del w:id="278" w:author="win10" w:date="2020-06-12T14:01:00Z"/>
              </w:rPr>
            </w:pPr>
            <w:del w:id="279" w:author="win10" w:date="2020-06-12T14:01:00Z">
              <w:r w:rsidDel="00A74AA4">
                <w:rPr>
                  <w:rFonts w:hint="eastAsia"/>
                </w:rPr>
                <w:delText>5</w:delText>
              </w:r>
              <w:r w:rsidDel="00A74AA4">
                <w:rPr>
                  <w:rFonts w:hint="eastAsia"/>
                </w:rPr>
                <w:delText>、</w:delText>
              </w:r>
              <w:r w:rsidDel="00A74AA4">
                <w:rPr>
                  <w:rFonts w:hint="eastAsia"/>
                </w:rPr>
                <w:delText>PV</w:delText>
              </w:r>
              <w:r w:rsidDel="00A74AA4">
                <w:rPr>
                  <w:rFonts w:hint="eastAsia"/>
                </w:rPr>
                <w:delText>增加开关机状态上报，原状态数据改为运行状态；</w:delText>
              </w:r>
            </w:del>
          </w:p>
          <w:p w14:paraId="2CA0DFEB" w14:textId="787F3E97" w:rsidR="00EA5016" w:rsidDel="00A74AA4" w:rsidRDefault="004C4817">
            <w:pPr>
              <w:jc w:val="left"/>
              <w:rPr>
                <w:del w:id="280" w:author="win10" w:date="2020-06-12T14:01:00Z"/>
              </w:rPr>
            </w:pPr>
            <w:del w:id="281" w:author="win10" w:date="2020-06-12T14:01:00Z">
              <w:r w:rsidDel="00A74AA4">
                <w:rPr>
                  <w:rFonts w:hint="eastAsia"/>
                </w:rPr>
                <w:delText>6</w:delText>
              </w:r>
              <w:r w:rsidDel="00A74AA4">
                <w:rPr>
                  <w:rFonts w:hint="eastAsia"/>
                </w:rPr>
                <w:delText>、</w:delText>
              </w:r>
              <w:r w:rsidDel="00A74AA4">
                <w:rPr>
                  <w:rFonts w:hint="eastAsia"/>
                </w:rPr>
                <w:delText>PCS</w:delText>
              </w:r>
              <w:r w:rsidDel="00A74AA4">
                <w:rPr>
                  <w:rFonts w:hint="eastAsia"/>
                </w:rPr>
                <w:delText>增加交流电压、交流电流和频率的数据上报；</w:delText>
              </w:r>
            </w:del>
          </w:p>
          <w:p w14:paraId="32BB0886" w14:textId="0ACE7AB3" w:rsidR="00EA5016" w:rsidDel="00A74AA4" w:rsidRDefault="004C4817">
            <w:pPr>
              <w:jc w:val="left"/>
              <w:rPr>
                <w:del w:id="282" w:author="win10" w:date="2020-06-12T14:01:00Z"/>
              </w:rPr>
            </w:pPr>
            <w:del w:id="283" w:author="win10" w:date="2020-06-12T14:01:00Z">
              <w:r w:rsidDel="00A74AA4">
                <w:rPr>
                  <w:rFonts w:hint="eastAsia"/>
                </w:rPr>
                <w:delText>7</w:delText>
              </w:r>
              <w:r w:rsidDel="00A74AA4">
                <w:rPr>
                  <w:rFonts w:hint="eastAsia"/>
                </w:rPr>
                <w:delText>、</w:delText>
              </w:r>
              <w:r w:rsidDel="00A74AA4">
                <w:rPr>
                  <w:rFonts w:hint="eastAsia"/>
                </w:rPr>
                <w:delText>PCS</w:delText>
              </w:r>
              <w:r w:rsidDel="00A74AA4">
                <w:rPr>
                  <w:rFonts w:hint="eastAsia"/>
                </w:rPr>
                <w:delText>增加紧急功率数据上报及控制；</w:delText>
              </w:r>
            </w:del>
          </w:p>
          <w:p w14:paraId="4C42C177" w14:textId="3F834507" w:rsidR="00EA5016" w:rsidDel="00A74AA4" w:rsidRDefault="004C4817">
            <w:pPr>
              <w:jc w:val="left"/>
              <w:rPr>
                <w:del w:id="284" w:author="win10" w:date="2020-06-12T14:01:00Z"/>
              </w:rPr>
            </w:pPr>
            <w:del w:id="285" w:author="win10" w:date="2020-06-12T14:01:00Z">
              <w:r w:rsidDel="00A74AA4">
                <w:rPr>
                  <w:rFonts w:hint="eastAsia"/>
                </w:rPr>
                <w:delText>8</w:delText>
              </w:r>
              <w:r w:rsidDel="00A74AA4">
                <w:rPr>
                  <w:rFonts w:hint="eastAsia"/>
                </w:rPr>
                <w:delText>、</w:delText>
              </w:r>
              <w:r w:rsidDel="00A74AA4">
                <w:rPr>
                  <w:rFonts w:hint="eastAsia"/>
                </w:rPr>
                <w:delText>BMS</w:delText>
              </w:r>
              <w:r w:rsidDel="00A74AA4">
                <w:rPr>
                  <w:rFonts w:hint="eastAsia"/>
                </w:rPr>
                <w:delText>增加总电压和总电流数据上报；</w:delText>
              </w:r>
            </w:del>
          </w:p>
          <w:p w14:paraId="3804C254" w14:textId="71DE4F09" w:rsidR="00EA5016" w:rsidDel="00A74AA4" w:rsidRDefault="004C4817">
            <w:pPr>
              <w:jc w:val="left"/>
              <w:rPr>
                <w:del w:id="286" w:author="win10" w:date="2020-06-12T14:01:00Z"/>
              </w:rPr>
            </w:pPr>
            <w:del w:id="287" w:author="win10" w:date="2020-06-12T14:01:00Z">
              <w:r w:rsidDel="00A74AA4">
                <w:rPr>
                  <w:rFonts w:hint="eastAsia"/>
                </w:rPr>
                <w:delText>9</w:delText>
              </w:r>
              <w:r w:rsidDel="00A74AA4">
                <w:rPr>
                  <w:rFonts w:hint="eastAsia"/>
                </w:rPr>
                <w:delText>、光伏故障修改为只上报故障与否，不细分故障类型。</w:delText>
              </w:r>
            </w:del>
          </w:p>
        </w:tc>
        <w:tc>
          <w:tcPr>
            <w:tcW w:w="1134" w:type="dxa"/>
            <w:shd w:val="clear" w:color="auto" w:fill="auto"/>
          </w:tcPr>
          <w:p w14:paraId="299FF106" w14:textId="0790051F" w:rsidR="00EA5016" w:rsidDel="00A74AA4" w:rsidRDefault="004C4817">
            <w:pPr>
              <w:jc w:val="center"/>
              <w:rPr>
                <w:del w:id="288" w:author="win10" w:date="2020-06-12T14:01:00Z"/>
              </w:rPr>
            </w:pPr>
            <w:del w:id="289" w:author="win10" w:date="2020-06-12T14:01:00Z">
              <w:r w:rsidDel="00A74AA4">
                <w:rPr>
                  <w:rFonts w:hint="eastAsia"/>
                </w:rPr>
                <w:delText>林锋</w:delText>
              </w:r>
            </w:del>
          </w:p>
        </w:tc>
        <w:tc>
          <w:tcPr>
            <w:tcW w:w="1304" w:type="dxa"/>
            <w:shd w:val="clear" w:color="auto" w:fill="auto"/>
          </w:tcPr>
          <w:p w14:paraId="77EE4B38" w14:textId="02BE042A" w:rsidR="00EA5016" w:rsidDel="00A74AA4" w:rsidRDefault="004C4817">
            <w:pPr>
              <w:jc w:val="center"/>
              <w:rPr>
                <w:del w:id="290" w:author="win10" w:date="2020-06-12T14:01:00Z"/>
              </w:rPr>
            </w:pPr>
            <w:del w:id="291" w:author="win10" w:date="2020-06-12T14:01:00Z">
              <w:r w:rsidDel="00A74AA4">
                <w:rPr>
                  <w:rFonts w:hint="eastAsia"/>
                </w:rPr>
                <w:delText>2019.10.21</w:delText>
              </w:r>
            </w:del>
          </w:p>
        </w:tc>
      </w:tr>
      <w:tr w:rsidR="00EA5016" w:rsidDel="00A74AA4" w14:paraId="125E1457" w14:textId="347E3C59">
        <w:trPr>
          <w:del w:id="292" w:author="win10" w:date="2020-06-12T14:01:00Z"/>
        </w:trPr>
        <w:tc>
          <w:tcPr>
            <w:tcW w:w="846" w:type="dxa"/>
            <w:shd w:val="clear" w:color="auto" w:fill="auto"/>
          </w:tcPr>
          <w:p w14:paraId="27ECC993" w14:textId="15742AC4" w:rsidR="00EA5016" w:rsidDel="00A74AA4" w:rsidRDefault="004C4817">
            <w:pPr>
              <w:jc w:val="center"/>
              <w:rPr>
                <w:del w:id="293" w:author="win10" w:date="2020-06-12T14:01:00Z"/>
              </w:rPr>
            </w:pPr>
            <w:del w:id="294" w:author="win10" w:date="2020-06-12T14:01:00Z">
              <w:r w:rsidDel="00A74AA4">
                <w:rPr>
                  <w:rFonts w:hint="eastAsia"/>
                </w:rPr>
                <w:delText>0.3</w:delText>
              </w:r>
            </w:del>
          </w:p>
        </w:tc>
        <w:tc>
          <w:tcPr>
            <w:tcW w:w="1134" w:type="dxa"/>
            <w:shd w:val="clear" w:color="auto" w:fill="auto"/>
          </w:tcPr>
          <w:p w14:paraId="41FDDF93" w14:textId="28D9AE51" w:rsidR="00EA5016" w:rsidDel="00A74AA4" w:rsidRDefault="004C4817">
            <w:pPr>
              <w:jc w:val="center"/>
              <w:rPr>
                <w:del w:id="295" w:author="win10" w:date="2020-06-12T14:01:00Z"/>
              </w:rPr>
            </w:pPr>
            <w:del w:id="296" w:author="win10" w:date="2020-06-12T14:01:00Z">
              <w:r w:rsidDel="00A74AA4">
                <w:rPr>
                  <w:rFonts w:hint="eastAsia"/>
                </w:rPr>
                <w:delText>更新</w:delText>
              </w:r>
            </w:del>
          </w:p>
        </w:tc>
        <w:tc>
          <w:tcPr>
            <w:tcW w:w="4111" w:type="dxa"/>
            <w:shd w:val="clear" w:color="auto" w:fill="auto"/>
          </w:tcPr>
          <w:p w14:paraId="4376D5B5" w14:textId="489826C0" w:rsidR="00EA5016" w:rsidDel="00A74AA4" w:rsidRDefault="004C4817">
            <w:pPr>
              <w:jc w:val="left"/>
              <w:rPr>
                <w:del w:id="297" w:author="win10" w:date="2020-06-12T14:01:00Z"/>
              </w:rPr>
            </w:pPr>
            <w:del w:id="298" w:author="win10" w:date="2020-06-12T14:01:00Z">
              <w:r w:rsidDel="00A74AA4">
                <w:rPr>
                  <w:rFonts w:hint="eastAsia"/>
                </w:rPr>
                <w:delText>1</w:delText>
              </w:r>
              <w:r w:rsidDel="00A74AA4">
                <w:rPr>
                  <w:rFonts w:hint="eastAsia"/>
                </w:rPr>
                <w:delText>、</w:delText>
              </w:r>
              <w:r w:rsidDel="00A74AA4">
                <w:rPr>
                  <w:rFonts w:hint="eastAsia"/>
                </w:rPr>
                <w:delText>PCS</w:delText>
              </w:r>
              <w:r w:rsidDel="00A74AA4">
                <w:rPr>
                  <w:rFonts w:hint="eastAsia"/>
                </w:rPr>
                <w:delText>增加功率因数期望数据上报</w:delText>
              </w:r>
            </w:del>
          </w:p>
          <w:p w14:paraId="40F14949" w14:textId="0E44432D" w:rsidR="00EA5016" w:rsidDel="00A74AA4" w:rsidRDefault="004C4817">
            <w:pPr>
              <w:jc w:val="left"/>
              <w:rPr>
                <w:del w:id="299" w:author="win10" w:date="2020-06-12T14:01:00Z"/>
              </w:rPr>
            </w:pPr>
            <w:del w:id="300" w:author="win10" w:date="2020-06-12T14:01:00Z">
              <w:r w:rsidDel="00A74AA4">
                <w:rPr>
                  <w:rFonts w:hint="eastAsia"/>
                </w:rPr>
                <w:delText>2</w:delText>
              </w:r>
              <w:r w:rsidDel="00A74AA4">
                <w:rPr>
                  <w:rFonts w:hint="eastAsia"/>
                </w:rPr>
                <w:delText>、平台命令下发</w:delText>
              </w:r>
              <w:r w:rsidDel="00A74AA4">
                <w:rPr>
                  <w:rFonts w:hint="eastAsia"/>
                </w:rPr>
                <w:delText>mid</w:delText>
              </w:r>
              <w:r w:rsidDel="00A74AA4">
                <w:rPr>
                  <w:rFonts w:hint="eastAsia"/>
                </w:rPr>
                <w:delText>位置修正</w:delText>
              </w:r>
            </w:del>
          </w:p>
          <w:p w14:paraId="039548C5" w14:textId="0862151C" w:rsidR="00EA5016" w:rsidDel="00A74AA4" w:rsidRDefault="004C4817">
            <w:pPr>
              <w:jc w:val="left"/>
              <w:rPr>
                <w:del w:id="301" w:author="win10" w:date="2020-06-12T14:01:00Z"/>
              </w:rPr>
            </w:pPr>
            <w:del w:id="302" w:author="win10" w:date="2020-06-12T14:01:00Z">
              <w:r w:rsidDel="00A74AA4">
                <w:rPr>
                  <w:rFonts w:hint="eastAsia"/>
                </w:rPr>
                <w:delText>3</w:delText>
              </w:r>
              <w:r w:rsidDel="00A74AA4">
                <w:rPr>
                  <w:rFonts w:hint="eastAsia"/>
                </w:rPr>
                <w:delText>、</w:delText>
              </w:r>
              <w:r w:rsidDel="00A74AA4">
                <w:rPr>
                  <w:rFonts w:hint="eastAsia"/>
                </w:rPr>
                <w:delText>PCS</w:delText>
              </w:r>
              <w:r w:rsidDel="00A74AA4">
                <w:rPr>
                  <w:rFonts w:hint="eastAsia"/>
                </w:rPr>
                <w:delText>数据上报中紧急功率改为紧急功率期望</w:delText>
              </w:r>
            </w:del>
          </w:p>
          <w:p w14:paraId="1115597A" w14:textId="53583172" w:rsidR="00EA5016" w:rsidDel="00A74AA4" w:rsidRDefault="004C4817">
            <w:pPr>
              <w:jc w:val="left"/>
              <w:rPr>
                <w:del w:id="303" w:author="win10" w:date="2020-06-12T14:01:00Z"/>
              </w:rPr>
            </w:pPr>
            <w:del w:id="304" w:author="win10" w:date="2020-06-12T14:01:00Z">
              <w:r w:rsidDel="00A74AA4">
                <w:rPr>
                  <w:rFonts w:hint="eastAsia"/>
                </w:rPr>
                <w:delText>4</w:delText>
              </w:r>
              <w:r w:rsidDel="00A74AA4">
                <w:rPr>
                  <w:rFonts w:hint="eastAsia"/>
                </w:rPr>
                <w:delText>、新增风机设备</w:delText>
              </w:r>
            </w:del>
          </w:p>
        </w:tc>
        <w:tc>
          <w:tcPr>
            <w:tcW w:w="1134" w:type="dxa"/>
            <w:shd w:val="clear" w:color="auto" w:fill="auto"/>
          </w:tcPr>
          <w:p w14:paraId="7B1661BA" w14:textId="041AC16D" w:rsidR="00EA5016" w:rsidDel="00A74AA4" w:rsidRDefault="004C4817">
            <w:pPr>
              <w:jc w:val="center"/>
              <w:rPr>
                <w:del w:id="305" w:author="win10" w:date="2020-06-12T14:01:00Z"/>
              </w:rPr>
            </w:pPr>
            <w:del w:id="306" w:author="win10" w:date="2020-06-12T14:01:00Z">
              <w:r w:rsidDel="00A74AA4">
                <w:rPr>
                  <w:rFonts w:hint="eastAsia"/>
                </w:rPr>
                <w:delText>林锋</w:delText>
              </w:r>
            </w:del>
          </w:p>
        </w:tc>
        <w:tc>
          <w:tcPr>
            <w:tcW w:w="1304" w:type="dxa"/>
            <w:shd w:val="clear" w:color="auto" w:fill="auto"/>
          </w:tcPr>
          <w:p w14:paraId="24B0168E" w14:textId="399C192A" w:rsidR="00EA5016" w:rsidDel="00A74AA4" w:rsidRDefault="004C4817">
            <w:pPr>
              <w:jc w:val="center"/>
              <w:rPr>
                <w:del w:id="307" w:author="win10" w:date="2020-06-12T14:01:00Z"/>
              </w:rPr>
            </w:pPr>
            <w:del w:id="308" w:author="win10" w:date="2020-06-12T14:01:00Z">
              <w:r w:rsidDel="00A74AA4">
                <w:rPr>
                  <w:rFonts w:hint="eastAsia"/>
                </w:rPr>
                <w:delText>2019.10.29</w:delText>
              </w:r>
            </w:del>
          </w:p>
        </w:tc>
      </w:tr>
      <w:tr w:rsidR="00EA5016" w:rsidDel="00A74AA4" w14:paraId="271B30C9" w14:textId="24B6525B">
        <w:trPr>
          <w:del w:id="309" w:author="win10" w:date="2020-06-12T14:01:00Z"/>
        </w:trPr>
        <w:tc>
          <w:tcPr>
            <w:tcW w:w="846" w:type="dxa"/>
            <w:shd w:val="clear" w:color="auto" w:fill="auto"/>
          </w:tcPr>
          <w:p w14:paraId="3E3EFD69" w14:textId="6B944C2B" w:rsidR="00EA5016" w:rsidDel="00A74AA4" w:rsidRDefault="004C4817">
            <w:pPr>
              <w:jc w:val="center"/>
              <w:rPr>
                <w:del w:id="310" w:author="win10" w:date="2020-06-12T14:01:00Z"/>
              </w:rPr>
            </w:pPr>
            <w:del w:id="311" w:author="win10" w:date="2020-06-12T14:01:00Z">
              <w:r w:rsidDel="00A74AA4">
                <w:rPr>
                  <w:rFonts w:hint="eastAsia"/>
                </w:rPr>
                <w:delText>0</w:delText>
              </w:r>
              <w:r w:rsidDel="00A74AA4">
                <w:delText>.4</w:delText>
              </w:r>
            </w:del>
          </w:p>
        </w:tc>
        <w:tc>
          <w:tcPr>
            <w:tcW w:w="1134" w:type="dxa"/>
            <w:shd w:val="clear" w:color="auto" w:fill="auto"/>
          </w:tcPr>
          <w:p w14:paraId="118C7AA4" w14:textId="7AE1B128" w:rsidR="00EA5016" w:rsidDel="00A74AA4" w:rsidRDefault="004C4817">
            <w:pPr>
              <w:jc w:val="center"/>
              <w:rPr>
                <w:del w:id="312" w:author="win10" w:date="2020-06-12T14:01:00Z"/>
              </w:rPr>
            </w:pPr>
            <w:del w:id="313" w:author="win10" w:date="2020-06-12T14:01:00Z">
              <w:r w:rsidDel="00A74AA4">
                <w:rPr>
                  <w:rFonts w:hint="eastAsia"/>
                </w:rPr>
                <w:delText>更新</w:delText>
              </w:r>
            </w:del>
          </w:p>
        </w:tc>
        <w:tc>
          <w:tcPr>
            <w:tcW w:w="4111" w:type="dxa"/>
            <w:shd w:val="clear" w:color="auto" w:fill="auto"/>
          </w:tcPr>
          <w:p w14:paraId="5549A2B8" w14:textId="7093ABE5" w:rsidR="00EA5016" w:rsidDel="00A74AA4" w:rsidRDefault="004C4817">
            <w:pPr>
              <w:jc w:val="left"/>
              <w:rPr>
                <w:del w:id="314" w:author="win10" w:date="2020-06-12T14:01:00Z"/>
              </w:rPr>
            </w:pPr>
            <w:del w:id="315" w:author="win10" w:date="2020-06-12T14:01:00Z">
              <w:r w:rsidDel="00A74AA4">
                <w:delText>1</w:delText>
              </w:r>
              <w:r w:rsidDel="00A74AA4">
                <w:rPr>
                  <w:rFonts w:hint="eastAsia"/>
                </w:rPr>
                <w:delText>、</w:delText>
              </w:r>
              <w:r w:rsidDel="00A74AA4">
                <w:rPr>
                  <w:rFonts w:hint="eastAsia"/>
                </w:rPr>
                <w:delText>PCS</w:delText>
              </w:r>
              <w:r w:rsidDel="00A74AA4">
                <w:rPr>
                  <w:rFonts w:hint="eastAsia"/>
                </w:rPr>
                <w:delText>状态充放电静置改为待机</w:delText>
              </w:r>
            </w:del>
          </w:p>
          <w:p w14:paraId="04F44F14" w14:textId="64CE0240" w:rsidR="00EA5016" w:rsidDel="00A74AA4" w:rsidRDefault="004C4817">
            <w:pPr>
              <w:jc w:val="left"/>
              <w:rPr>
                <w:del w:id="316" w:author="win10" w:date="2020-06-12T14:01:00Z"/>
              </w:rPr>
            </w:pPr>
            <w:del w:id="317" w:author="win10" w:date="2020-06-12T14:01:00Z">
              <w:r w:rsidDel="00A74AA4">
                <w:rPr>
                  <w:rFonts w:hint="eastAsia"/>
                </w:rPr>
                <w:delText>2</w:delText>
              </w:r>
              <w:r w:rsidDel="00A74AA4">
                <w:rPr>
                  <w:rFonts w:hint="eastAsia"/>
                </w:rPr>
                <w:delText>、</w:delText>
              </w:r>
              <w:r w:rsidDel="00A74AA4">
                <w:rPr>
                  <w:rFonts w:hint="eastAsia"/>
                </w:rPr>
                <w:delText>BMS</w:delText>
              </w:r>
              <w:r w:rsidDel="00A74AA4">
                <w:rPr>
                  <w:rFonts w:hint="eastAsia"/>
                </w:rPr>
                <w:delText>状态充放电增加</w:delText>
              </w:r>
              <w:r w:rsidDel="00A74AA4">
                <w:rPr>
                  <w:rFonts w:hint="eastAsia"/>
                </w:rPr>
                <w:delText>PreCharge</w:delText>
              </w:r>
              <w:r w:rsidDel="00A74AA4">
                <w:rPr>
                  <w:rFonts w:hint="eastAsia"/>
                </w:rPr>
                <w:delText>（预充）</w:delText>
              </w:r>
            </w:del>
          </w:p>
          <w:p w14:paraId="2B8A6AC3" w14:textId="3861FC6D" w:rsidR="00EA5016" w:rsidDel="00A74AA4" w:rsidRDefault="004C4817">
            <w:pPr>
              <w:jc w:val="left"/>
              <w:rPr>
                <w:del w:id="318" w:author="win10" w:date="2020-06-12T14:01:00Z"/>
              </w:rPr>
            </w:pPr>
            <w:del w:id="319" w:author="win10" w:date="2020-06-12T14:01:00Z">
              <w:r w:rsidDel="00A74AA4">
                <w:rPr>
                  <w:rFonts w:hint="eastAsia"/>
                </w:rPr>
                <w:delText>3</w:delText>
              </w:r>
              <w:r w:rsidDel="00A74AA4">
                <w:rPr>
                  <w:rFonts w:hint="eastAsia"/>
                </w:rPr>
                <w:delText>、</w:delText>
              </w:r>
              <w:r w:rsidDel="00A74AA4">
                <w:rPr>
                  <w:rFonts w:hint="eastAsia"/>
                </w:rPr>
                <w:delText>LC-1</w:delText>
              </w:r>
              <w:r w:rsidDel="00A74AA4">
                <w:rPr>
                  <w:rFonts w:hint="eastAsia"/>
                </w:rPr>
                <w:delText>更改为</w:delText>
              </w:r>
              <w:r w:rsidDel="00A74AA4">
                <w:rPr>
                  <w:rFonts w:hint="eastAsia"/>
                </w:rPr>
                <w:delText>MGLC-1</w:delText>
              </w:r>
            </w:del>
          </w:p>
          <w:p w14:paraId="782E9307" w14:textId="44D5884C" w:rsidR="00EA5016" w:rsidDel="00A74AA4" w:rsidRDefault="004C4817">
            <w:pPr>
              <w:jc w:val="left"/>
              <w:rPr>
                <w:del w:id="320" w:author="win10" w:date="2020-06-12T14:01:00Z"/>
              </w:rPr>
            </w:pPr>
            <w:del w:id="321" w:author="win10" w:date="2020-06-12T14:01:00Z">
              <w:r w:rsidDel="00A74AA4">
                <w:rPr>
                  <w:rFonts w:hint="eastAsia"/>
                </w:rPr>
                <w:delText>4</w:delText>
              </w:r>
              <w:r w:rsidDel="00A74AA4">
                <w:rPr>
                  <w:rFonts w:hint="eastAsia"/>
                </w:rPr>
                <w:delText>、开关机状态增加中间态</w:delText>
              </w:r>
              <w:r w:rsidDel="00A74AA4">
                <w:delText>OnOff</w:delText>
              </w:r>
              <w:r w:rsidDel="00A74AA4">
                <w:rPr>
                  <w:rFonts w:hint="eastAsia"/>
                </w:rPr>
                <w:delText>ing</w:delText>
              </w:r>
            </w:del>
          </w:p>
          <w:p w14:paraId="2DCB6BBB" w14:textId="4E0E3182" w:rsidR="00EA5016" w:rsidDel="00A74AA4" w:rsidRDefault="004C4817">
            <w:pPr>
              <w:jc w:val="left"/>
              <w:rPr>
                <w:del w:id="322" w:author="win10" w:date="2020-06-12T14:01:00Z"/>
              </w:rPr>
            </w:pPr>
            <w:del w:id="323" w:author="win10" w:date="2020-06-12T14:01:00Z">
              <w:r w:rsidDel="00A74AA4">
                <w:rPr>
                  <w:rFonts w:hint="eastAsia"/>
                </w:rPr>
                <w:delText>5</w:delText>
              </w:r>
              <w:r w:rsidDel="00A74AA4">
                <w:rPr>
                  <w:rFonts w:hint="eastAsia"/>
                </w:rPr>
                <w:delText>、增加</w:delText>
              </w:r>
              <w:r w:rsidDel="00A74AA4">
                <w:rPr>
                  <w:rFonts w:hint="eastAsia"/>
                </w:rPr>
                <w:delText>cmd</w:delText>
              </w:r>
              <w:r w:rsidDel="00A74AA4">
                <w:rPr>
                  <w:rFonts w:hint="eastAsia"/>
                </w:rPr>
                <w:delText>应答表参数值</w:delText>
              </w:r>
              <w:r w:rsidDel="00A74AA4">
                <w:rPr>
                  <w:rFonts w:hint="eastAsia"/>
                </w:rPr>
                <w:delText>Parameter Error</w:delText>
              </w:r>
            </w:del>
          </w:p>
        </w:tc>
        <w:tc>
          <w:tcPr>
            <w:tcW w:w="1134" w:type="dxa"/>
            <w:shd w:val="clear" w:color="auto" w:fill="auto"/>
          </w:tcPr>
          <w:p w14:paraId="6FF0A5E5" w14:textId="15F14A03" w:rsidR="00EA5016" w:rsidDel="00A74AA4" w:rsidRDefault="004C4817">
            <w:pPr>
              <w:jc w:val="center"/>
              <w:rPr>
                <w:del w:id="324" w:author="win10" w:date="2020-06-12T14:01:00Z"/>
              </w:rPr>
            </w:pPr>
            <w:del w:id="325" w:author="win10" w:date="2020-06-12T14:01:00Z">
              <w:r w:rsidDel="00A74AA4">
                <w:rPr>
                  <w:rFonts w:hint="eastAsia"/>
                </w:rPr>
                <w:delText>林锋</w:delText>
              </w:r>
            </w:del>
          </w:p>
        </w:tc>
        <w:tc>
          <w:tcPr>
            <w:tcW w:w="1304" w:type="dxa"/>
            <w:shd w:val="clear" w:color="auto" w:fill="auto"/>
          </w:tcPr>
          <w:p w14:paraId="7E192E89" w14:textId="0EE93C2D" w:rsidR="00EA5016" w:rsidDel="00A74AA4" w:rsidRDefault="004C4817">
            <w:pPr>
              <w:jc w:val="center"/>
              <w:rPr>
                <w:del w:id="326" w:author="win10" w:date="2020-06-12T14:01:00Z"/>
              </w:rPr>
            </w:pPr>
            <w:del w:id="327" w:author="win10" w:date="2020-06-12T14:01:00Z">
              <w:r w:rsidDel="00A74AA4">
                <w:rPr>
                  <w:rFonts w:hint="eastAsia"/>
                </w:rPr>
                <w:delText>2019.1</w:delText>
              </w:r>
              <w:r w:rsidDel="00A74AA4">
                <w:delText>1</w:delText>
              </w:r>
              <w:r w:rsidDel="00A74AA4">
                <w:rPr>
                  <w:rFonts w:hint="eastAsia"/>
                </w:rPr>
                <w:delText>.2</w:delText>
              </w:r>
              <w:r w:rsidDel="00A74AA4">
                <w:delText>2</w:delText>
              </w:r>
            </w:del>
          </w:p>
        </w:tc>
      </w:tr>
      <w:tr w:rsidR="00EA5016" w:rsidDel="00A74AA4" w14:paraId="569BF72C" w14:textId="08C276CD">
        <w:trPr>
          <w:del w:id="328" w:author="win10" w:date="2020-06-12T14:01:00Z"/>
        </w:trPr>
        <w:tc>
          <w:tcPr>
            <w:tcW w:w="846" w:type="dxa"/>
            <w:shd w:val="clear" w:color="auto" w:fill="auto"/>
          </w:tcPr>
          <w:p w14:paraId="592B61F7" w14:textId="4EA02048" w:rsidR="00EA5016" w:rsidDel="00A74AA4" w:rsidRDefault="004C4817">
            <w:pPr>
              <w:jc w:val="center"/>
              <w:rPr>
                <w:del w:id="329" w:author="win10" w:date="2020-06-12T14:01:00Z"/>
              </w:rPr>
            </w:pPr>
            <w:del w:id="330" w:author="win10" w:date="2020-06-12T14:01:00Z">
              <w:r w:rsidDel="00A74AA4">
                <w:rPr>
                  <w:rFonts w:hint="eastAsia"/>
                </w:rPr>
                <w:delText>0</w:delText>
              </w:r>
              <w:r w:rsidDel="00A74AA4">
                <w:delText>.5</w:delText>
              </w:r>
            </w:del>
          </w:p>
        </w:tc>
        <w:tc>
          <w:tcPr>
            <w:tcW w:w="1134" w:type="dxa"/>
            <w:shd w:val="clear" w:color="auto" w:fill="auto"/>
          </w:tcPr>
          <w:p w14:paraId="705A1D7D" w14:textId="47126DCB" w:rsidR="00EA5016" w:rsidDel="00A74AA4" w:rsidRDefault="004C4817">
            <w:pPr>
              <w:jc w:val="center"/>
              <w:rPr>
                <w:del w:id="331" w:author="win10" w:date="2020-06-12T14:01:00Z"/>
              </w:rPr>
            </w:pPr>
            <w:del w:id="332" w:author="win10" w:date="2020-06-12T14:01:00Z">
              <w:r w:rsidDel="00A74AA4">
                <w:rPr>
                  <w:rFonts w:hint="eastAsia"/>
                </w:rPr>
                <w:delText>更新</w:delText>
              </w:r>
            </w:del>
          </w:p>
        </w:tc>
        <w:tc>
          <w:tcPr>
            <w:tcW w:w="4111" w:type="dxa"/>
            <w:shd w:val="clear" w:color="auto" w:fill="auto"/>
          </w:tcPr>
          <w:p w14:paraId="4C2A3FAB" w14:textId="7F0C7995" w:rsidR="00EA5016" w:rsidDel="00A74AA4" w:rsidRDefault="004C4817">
            <w:pPr>
              <w:jc w:val="left"/>
              <w:rPr>
                <w:del w:id="333" w:author="win10" w:date="2020-06-12T14:01:00Z"/>
              </w:rPr>
            </w:pPr>
            <w:del w:id="334" w:author="win10" w:date="2020-06-12T14:01:00Z">
              <w:r w:rsidDel="00A74AA4">
                <w:rPr>
                  <w:rFonts w:hint="eastAsia"/>
                </w:rPr>
                <w:delText>1</w:delText>
              </w:r>
              <w:r w:rsidDel="00A74AA4">
                <w:rPr>
                  <w:rFonts w:hint="eastAsia"/>
                </w:rPr>
                <w:delText>、增加</w:delText>
              </w:r>
              <w:r w:rsidDel="00A74AA4">
                <w:rPr>
                  <w:rFonts w:hint="eastAsia"/>
                </w:rPr>
                <w:delText>2.1MGCC-1</w:delText>
              </w:r>
              <w:r w:rsidDel="00A74AA4">
                <w:rPr>
                  <w:rFonts w:hint="eastAsia"/>
                </w:rPr>
                <w:delText>中的设备属性</w:delText>
              </w:r>
            </w:del>
          </w:p>
        </w:tc>
        <w:tc>
          <w:tcPr>
            <w:tcW w:w="1134" w:type="dxa"/>
            <w:shd w:val="clear" w:color="auto" w:fill="auto"/>
          </w:tcPr>
          <w:p w14:paraId="0BD95552" w14:textId="73A3A6E5" w:rsidR="00EA5016" w:rsidDel="00A74AA4" w:rsidRDefault="004C4817">
            <w:pPr>
              <w:jc w:val="center"/>
              <w:rPr>
                <w:del w:id="335" w:author="win10" w:date="2020-06-12T14:01:00Z"/>
              </w:rPr>
            </w:pPr>
            <w:del w:id="336" w:author="win10" w:date="2020-06-12T14:01:00Z">
              <w:r w:rsidDel="00A74AA4">
                <w:rPr>
                  <w:rFonts w:hint="eastAsia"/>
                </w:rPr>
                <w:delText>沈添国</w:delText>
              </w:r>
            </w:del>
          </w:p>
        </w:tc>
        <w:tc>
          <w:tcPr>
            <w:tcW w:w="1304" w:type="dxa"/>
            <w:shd w:val="clear" w:color="auto" w:fill="auto"/>
          </w:tcPr>
          <w:p w14:paraId="2BAAE83B" w14:textId="26A7A71B" w:rsidR="00EA5016" w:rsidDel="00A74AA4" w:rsidRDefault="004C4817">
            <w:pPr>
              <w:jc w:val="center"/>
              <w:rPr>
                <w:del w:id="337" w:author="win10" w:date="2020-06-12T14:01:00Z"/>
              </w:rPr>
            </w:pPr>
            <w:del w:id="338" w:author="win10" w:date="2020-06-12T14:01:00Z">
              <w:r w:rsidDel="00A74AA4">
                <w:rPr>
                  <w:rFonts w:hint="eastAsia"/>
                </w:rPr>
                <w:delText>2019.1</w:delText>
              </w:r>
              <w:r w:rsidDel="00A74AA4">
                <w:delText>2</w:delText>
              </w:r>
              <w:r w:rsidDel="00A74AA4">
                <w:rPr>
                  <w:rFonts w:hint="eastAsia"/>
                </w:rPr>
                <w:delText>.04</w:delText>
              </w:r>
            </w:del>
          </w:p>
        </w:tc>
      </w:tr>
      <w:tr w:rsidR="00EA5016" w:rsidDel="00A74AA4" w14:paraId="2EB03BC2" w14:textId="2ABE4BA4">
        <w:trPr>
          <w:del w:id="339" w:author="win10" w:date="2020-06-12T14:01:00Z"/>
        </w:trPr>
        <w:tc>
          <w:tcPr>
            <w:tcW w:w="846" w:type="dxa"/>
            <w:shd w:val="clear" w:color="auto" w:fill="auto"/>
          </w:tcPr>
          <w:p w14:paraId="386647B9" w14:textId="185CF1EC" w:rsidR="00EA5016" w:rsidDel="00A74AA4" w:rsidRDefault="004C4817">
            <w:pPr>
              <w:jc w:val="center"/>
              <w:rPr>
                <w:del w:id="340" w:author="win10" w:date="2020-06-12T14:01:00Z"/>
              </w:rPr>
            </w:pPr>
            <w:del w:id="341" w:author="win10" w:date="2020-06-12T14:01:00Z">
              <w:r w:rsidDel="00A74AA4">
                <w:rPr>
                  <w:rFonts w:hint="eastAsia"/>
                </w:rPr>
                <w:delText>0</w:delText>
              </w:r>
              <w:r w:rsidDel="00A74AA4">
                <w:delText>.</w:delText>
              </w:r>
              <w:r w:rsidDel="00A74AA4">
                <w:rPr>
                  <w:rFonts w:hint="eastAsia"/>
                </w:rPr>
                <w:delText>6</w:delText>
              </w:r>
            </w:del>
          </w:p>
        </w:tc>
        <w:tc>
          <w:tcPr>
            <w:tcW w:w="1134" w:type="dxa"/>
            <w:shd w:val="clear" w:color="auto" w:fill="auto"/>
          </w:tcPr>
          <w:p w14:paraId="46DA5DE5" w14:textId="2BA1132C" w:rsidR="00EA5016" w:rsidDel="00A74AA4" w:rsidRDefault="004C4817">
            <w:pPr>
              <w:jc w:val="center"/>
              <w:rPr>
                <w:del w:id="342" w:author="win10" w:date="2020-06-12T14:01:00Z"/>
              </w:rPr>
            </w:pPr>
            <w:del w:id="343" w:author="win10" w:date="2020-06-12T14:01:00Z">
              <w:r w:rsidDel="00A74AA4">
                <w:rPr>
                  <w:rFonts w:hint="eastAsia"/>
                </w:rPr>
                <w:delText>更新</w:delText>
              </w:r>
            </w:del>
          </w:p>
        </w:tc>
        <w:tc>
          <w:tcPr>
            <w:tcW w:w="4111" w:type="dxa"/>
            <w:shd w:val="clear" w:color="auto" w:fill="auto"/>
          </w:tcPr>
          <w:p w14:paraId="4251044A" w14:textId="516CF5B7" w:rsidR="00EA5016" w:rsidDel="00A74AA4" w:rsidRDefault="004C4817">
            <w:pPr>
              <w:jc w:val="left"/>
              <w:rPr>
                <w:del w:id="344" w:author="win10" w:date="2020-06-12T14:01:00Z"/>
              </w:rPr>
            </w:pPr>
            <w:del w:id="345" w:author="win10" w:date="2020-06-12T14:01:00Z">
              <w:r w:rsidDel="00A74AA4">
                <w:rPr>
                  <w:rFonts w:hint="eastAsia"/>
                </w:rPr>
                <w:delText>1</w:delText>
              </w:r>
              <w:r w:rsidDel="00A74AA4">
                <w:rPr>
                  <w:rFonts w:hint="eastAsia"/>
                </w:rPr>
                <w:delText>、增加通讯设置协议</w:delText>
              </w:r>
            </w:del>
          </w:p>
        </w:tc>
        <w:tc>
          <w:tcPr>
            <w:tcW w:w="1134" w:type="dxa"/>
            <w:shd w:val="clear" w:color="auto" w:fill="auto"/>
          </w:tcPr>
          <w:p w14:paraId="391E6C84" w14:textId="1C1ED6E3" w:rsidR="00EA5016" w:rsidDel="00A74AA4" w:rsidRDefault="004C4817">
            <w:pPr>
              <w:jc w:val="center"/>
              <w:rPr>
                <w:del w:id="346" w:author="win10" w:date="2020-06-12T14:01:00Z"/>
              </w:rPr>
            </w:pPr>
            <w:del w:id="347" w:author="win10" w:date="2020-06-12T14:01:00Z">
              <w:r w:rsidDel="00A74AA4">
                <w:rPr>
                  <w:rFonts w:hint="eastAsia"/>
                </w:rPr>
                <w:delText>林锋</w:delText>
              </w:r>
            </w:del>
          </w:p>
        </w:tc>
        <w:tc>
          <w:tcPr>
            <w:tcW w:w="1304" w:type="dxa"/>
            <w:shd w:val="clear" w:color="auto" w:fill="auto"/>
          </w:tcPr>
          <w:p w14:paraId="5F35D16D" w14:textId="0BFE02CE" w:rsidR="00EA5016" w:rsidDel="00A74AA4" w:rsidRDefault="004C4817">
            <w:pPr>
              <w:jc w:val="center"/>
              <w:rPr>
                <w:del w:id="348" w:author="win10" w:date="2020-06-12T14:01:00Z"/>
              </w:rPr>
            </w:pPr>
            <w:del w:id="349" w:author="win10" w:date="2020-06-12T14:01:00Z">
              <w:r w:rsidDel="00A74AA4">
                <w:rPr>
                  <w:rFonts w:hint="eastAsia"/>
                </w:rPr>
                <w:delText>2019.1</w:delText>
              </w:r>
              <w:r w:rsidDel="00A74AA4">
                <w:delText>2</w:delText>
              </w:r>
              <w:r w:rsidDel="00A74AA4">
                <w:rPr>
                  <w:rFonts w:hint="eastAsia"/>
                </w:rPr>
                <w:delText>.11</w:delText>
              </w:r>
            </w:del>
          </w:p>
        </w:tc>
      </w:tr>
      <w:tr w:rsidR="00EA5016" w:rsidDel="00A74AA4" w14:paraId="6D0AE000" w14:textId="0907D84C">
        <w:trPr>
          <w:del w:id="350" w:author="win10" w:date="2020-06-12T14:01:00Z"/>
        </w:trPr>
        <w:tc>
          <w:tcPr>
            <w:tcW w:w="846" w:type="dxa"/>
            <w:shd w:val="clear" w:color="auto" w:fill="auto"/>
          </w:tcPr>
          <w:p w14:paraId="39F1504D" w14:textId="02CBCEAD" w:rsidR="00EA5016" w:rsidDel="00A74AA4" w:rsidRDefault="004C4817">
            <w:pPr>
              <w:jc w:val="center"/>
              <w:rPr>
                <w:del w:id="351" w:author="win10" w:date="2020-06-12T14:01:00Z"/>
              </w:rPr>
            </w:pPr>
            <w:del w:id="352" w:author="win10" w:date="2020-06-12T14:01:00Z">
              <w:r w:rsidDel="00A74AA4">
                <w:rPr>
                  <w:rFonts w:hint="eastAsia"/>
                </w:rPr>
                <w:delText>1.0</w:delText>
              </w:r>
            </w:del>
          </w:p>
        </w:tc>
        <w:tc>
          <w:tcPr>
            <w:tcW w:w="1134" w:type="dxa"/>
            <w:shd w:val="clear" w:color="auto" w:fill="auto"/>
          </w:tcPr>
          <w:p w14:paraId="79A2771B" w14:textId="0CBD39B2" w:rsidR="00EA5016" w:rsidDel="00A74AA4" w:rsidRDefault="004C4817">
            <w:pPr>
              <w:jc w:val="center"/>
              <w:rPr>
                <w:del w:id="353" w:author="win10" w:date="2020-06-12T14:01:00Z"/>
              </w:rPr>
            </w:pPr>
            <w:del w:id="354" w:author="win10" w:date="2020-06-12T14:01:00Z">
              <w:r w:rsidDel="00A74AA4">
                <w:rPr>
                  <w:rFonts w:hint="eastAsia"/>
                </w:rPr>
                <w:delText>更新</w:delText>
              </w:r>
            </w:del>
          </w:p>
        </w:tc>
        <w:tc>
          <w:tcPr>
            <w:tcW w:w="4111" w:type="dxa"/>
            <w:shd w:val="clear" w:color="auto" w:fill="auto"/>
          </w:tcPr>
          <w:p w14:paraId="68C03E8B" w14:textId="4E206653" w:rsidR="00EA5016" w:rsidDel="00A74AA4" w:rsidRDefault="004C4817">
            <w:pPr>
              <w:jc w:val="left"/>
              <w:rPr>
                <w:del w:id="355" w:author="win10" w:date="2020-06-12T14:01:00Z"/>
              </w:rPr>
            </w:pPr>
            <w:del w:id="356" w:author="win10" w:date="2020-06-12T14:01:00Z">
              <w:r w:rsidDel="00A74AA4">
                <w:rPr>
                  <w:rFonts w:hint="eastAsia"/>
                </w:rPr>
                <w:delText>1</w:delText>
              </w:r>
              <w:r w:rsidDel="00A74AA4">
                <w:rPr>
                  <w:rFonts w:hint="eastAsia"/>
                </w:rPr>
                <w:delText>、数据上报协议框架删除</w:delText>
              </w:r>
              <w:r w:rsidDel="00A74AA4">
                <w:rPr>
                  <w:rFonts w:hint="eastAsia"/>
                </w:rPr>
                <w:delText>data</w:delText>
              </w:r>
              <w:r w:rsidDel="00A74AA4">
                <w:rPr>
                  <w:rFonts w:hint="eastAsia"/>
                </w:rPr>
                <w:delText>字段服务数据组，对应示例修改，示例</w:delText>
              </w:r>
              <w:r w:rsidDel="00A74AA4">
                <w:rPr>
                  <w:rFonts w:hint="eastAsia"/>
                </w:rPr>
                <w:delText>topic</w:delText>
              </w:r>
              <w:r w:rsidDel="00A74AA4">
                <w:rPr>
                  <w:rFonts w:hint="eastAsia"/>
                </w:rPr>
                <w:delText>更新，</w:delText>
              </w:r>
              <w:r w:rsidDel="00A74AA4">
                <w:rPr>
                  <w:rFonts w:hint="eastAsia"/>
                </w:rPr>
                <w:delText>deviceId</w:delText>
              </w:r>
              <w:r w:rsidDel="00A74AA4">
                <w:rPr>
                  <w:rFonts w:hint="eastAsia"/>
                </w:rPr>
                <w:delText>更新</w:delText>
              </w:r>
            </w:del>
          </w:p>
          <w:p w14:paraId="322C3E87" w14:textId="371055FE" w:rsidR="00EA5016" w:rsidDel="00A74AA4" w:rsidRDefault="004C4817">
            <w:pPr>
              <w:jc w:val="left"/>
              <w:rPr>
                <w:del w:id="357" w:author="win10" w:date="2020-06-12T14:01:00Z"/>
              </w:rPr>
            </w:pPr>
            <w:del w:id="358" w:author="win10" w:date="2020-06-12T14:01:00Z">
              <w:r w:rsidDel="00A74AA4">
                <w:rPr>
                  <w:rFonts w:hint="eastAsia"/>
                </w:rPr>
                <w:delText>2</w:delText>
              </w:r>
              <w:r w:rsidDel="00A74AA4">
                <w:rPr>
                  <w:rFonts w:hint="eastAsia"/>
                </w:rPr>
                <w:delText>、</w:delText>
              </w:r>
              <w:r w:rsidDel="00A74AA4">
                <w:rPr>
                  <w:rFonts w:hint="eastAsia"/>
                </w:rPr>
                <w:delText>MGCC</w:delText>
              </w:r>
              <w:r w:rsidDel="00A74AA4">
                <w:rPr>
                  <w:rFonts w:hint="eastAsia"/>
                </w:rPr>
                <w:delText>运行数据移除</w:delText>
              </w:r>
              <w:r w:rsidDel="00A74AA4">
                <w:rPr>
                  <w:rFonts w:hint="eastAsia"/>
                </w:rPr>
                <w:delText>low</w:delText>
              </w:r>
              <w:r w:rsidDel="00A74AA4">
                <w:rPr>
                  <w:rFonts w:hint="eastAsia"/>
                </w:rPr>
                <w:delText>级别数据</w:delText>
              </w:r>
            </w:del>
          </w:p>
          <w:p w14:paraId="66678753" w14:textId="470DE88D" w:rsidR="00EA5016" w:rsidDel="00A74AA4" w:rsidRDefault="004C4817">
            <w:pPr>
              <w:jc w:val="left"/>
              <w:rPr>
                <w:del w:id="359" w:author="win10" w:date="2020-06-12T14:01:00Z"/>
              </w:rPr>
            </w:pPr>
            <w:del w:id="360" w:author="win10" w:date="2020-06-12T14:01:00Z">
              <w:r w:rsidDel="00A74AA4">
                <w:rPr>
                  <w:rFonts w:hint="eastAsia"/>
                </w:rPr>
                <w:delText>3</w:delText>
              </w:r>
              <w:r w:rsidDel="00A74AA4">
                <w:rPr>
                  <w:rFonts w:hint="eastAsia"/>
                </w:rPr>
                <w:delText>、</w:delText>
              </w:r>
              <w:r w:rsidDel="00A74AA4">
                <w:rPr>
                  <w:rFonts w:hint="eastAsia"/>
                </w:rPr>
                <w:delText>MGCC</w:delText>
              </w:r>
              <w:r w:rsidDel="00A74AA4">
                <w:rPr>
                  <w:rFonts w:hint="eastAsia"/>
                </w:rPr>
                <w:delText>状态数据</w:delText>
              </w:r>
              <w:r w:rsidDel="00A74AA4">
                <w:rPr>
                  <w:rFonts w:hint="eastAsia"/>
                </w:rPr>
                <w:delText>MGCC</w:delText>
              </w:r>
              <w:r w:rsidDel="00A74AA4">
                <w:rPr>
                  <w:rFonts w:hint="eastAsia"/>
                </w:rPr>
                <w:delText>在线替换为下挂设备在线，其他根据配置工具界面修正文档更新</w:delText>
              </w:r>
            </w:del>
          </w:p>
          <w:p w14:paraId="2CBF6387" w14:textId="463F6F4C" w:rsidR="00EA5016" w:rsidDel="00A74AA4" w:rsidRDefault="004C4817">
            <w:pPr>
              <w:jc w:val="left"/>
              <w:rPr>
                <w:del w:id="361" w:author="win10" w:date="2020-06-12T14:01:00Z"/>
              </w:rPr>
            </w:pPr>
            <w:del w:id="362" w:author="win10" w:date="2020-06-12T14:01:00Z">
              <w:r w:rsidDel="00A74AA4">
                <w:rPr>
                  <w:rFonts w:hint="eastAsia"/>
                </w:rPr>
                <w:delText>4</w:delText>
              </w:r>
              <w:r w:rsidDel="00A74AA4">
                <w:rPr>
                  <w:rFonts w:hint="eastAsia"/>
                </w:rPr>
                <w:delText>、</w:delText>
              </w:r>
              <w:r w:rsidDel="00A74AA4">
                <w:rPr>
                  <w:rFonts w:hint="eastAsia"/>
                </w:rPr>
                <w:delText>PCS</w:delText>
              </w:r>
              <w:r w:rsidDel="00A74AA4">
                <w:rPr>
                  <w:rFonts w:hint="eastAsia"/>
                </w:rPr>
                <w:delText>运行数据增加可用容量</w:delText>
              </w:r>
            </w:del>
          </w:p>
          <w:p w14:paraId="455A0CDB" w14:textId="23D2EB99" w:rsidR="00EA5016" w:rsidDel="00A74AA4" w:rsidRDefault="004C4817">
            <w:pPr>
              <w:jc w:val="left"/>
              <w:rPr>
                <w:del w:id="363" w:author="win10" w:date="2020-06-12T14:01:00Z"/>
              </w:rPr>
            </w:pPr>
            <w:del w:id="364" w:author="win10" w:date="2020-06-12T14:01:00Z">
              <w:r w:rsidDel="00A74AA4">
                <w:rPr>
                  <w:rFonts w:hint="eastAsia"/>
                </w:rPr>
                <w:delText>5</w:delText>
              </w:r>
              <w:r w:rsidDel="00A74AA4">
                <w:rPr>
                  <w:rFonts w:hint="eastAsia"/>
                </w:rPr>
                <w:delText>、</w:delText>
              </w:r>
              <w:r w:rsidDel="00A74AA4">
                <w:rPr>
                  <w:rFonts w:hint="eastAsia"/>
                </w:rPr>
                <w:delText>BMS</w:delText>
              </w:r>
              <w:r w:rsidDel="00A74AA4">
                <w:rPr>
                  <w:rFonts w:hint="eastAsia"/>
                </w:rPr>
                <w:delText>运行数据增加最大允许充电电流、最大允许放电电流、最大允许充电功率和最大允许放电功率</w:delText>
              </w:r>
            </w:del>
          </w:p>
          <w:p w14:paraId="2AAC0D18" w14:textId="01600034" w:rsidR="00EA5016" w:rsidDel="00A74AA4" w:rsidRDefault="004C4817">
            <w:pPr>
              <w:jc w:val="left"/>
              <w:rPr>
                <w:del w:id="365" w:author="win10" w:date="2020-06-12T14:01:00Z"/>
              </w:rPr>
            </w:pPr>
            <w:del w:id="366" w:author="win10" w:date="2020-06-12T14:01:00Z">
              <w:r w:rsidDel="00A74AA4">
                <w:rPr>
                  <w:rFonts w:hint="eastAsia"/>
                </w:rPr>
                <w:delText>6</w:delText>
              </w:r>
              <w:r w:rsidDel="00A74AA4">
                <w:rPr>
                  <w:rFonts w:hint="eastAsia"/>
                </w:rPr>
                <w:delText>、</w:delText>
              </w:r>
              <w:r w:rsidDel="00A74AA4">
                <w:rPr>
                  <w:rFonts w:hint="eastAsia"/>
                </w:rPr>
                <w:delText>PV</w:delText>
              </w:r>
              <w:r w:rsidDel="00A74AA4">
                <w:rPr>
                  <w:rFonts w:hint="eastAsia"/>
                </w:rPr>
                <w:delText>运行数据增加额定输出功率和额定无功输出功率</w:delText>
              </w:r>
            </w:del>
          </w:p>
        </w:tc>
        <w:tc>
          <w:tcPr>
            <w:tcW w:w="1134" w:type="dxa"/>
            <w:shd w:val="clear" w:color="auto" w:fill="auto"/>
          </w:tcPr>
          <w:p w14:paraId="257F1BE6" w14:textId="731351A0" w:rsidR="00EA5016" w:rsidDel="00A74AA4" w:rsidRDefault="004C4817">
            <w:pPr>
              <w:jc w:val="center"/>
              <w:rPr>
                <w:del w:id="367" w:author="win10" w:date="2020-06-12T14:01:00Z"/>
              </w:rPr>
            </w:pPr>
            <w:del w:id="368" w:author="win10" w:date="2020-06-12T14:01:00Z">
              <w:r w:rsidDel="00A74AA4">
                <w:rPr>
                  <w:rFonts w:hint="eastAsia"/>
                </w:rPr>
                <w:delText>林锋</w:delText>
              </w:r>
            </w:del>
          </w:p>
        </w:tc>
        <w:tc>
          <w:tcPr>
            <w:tcW w:w="1304" w:type="dxa"/>
            <w:shd w:val="clear" w:color="auto" w:fill="auto"/>
          </w:tcPr>
          <w:p w14:paraId="185E19A7" w14:textId="0016E2CF" w:rsidR="00EA5016" w:rsidDel="00A74AA4" w:rsidRDefault="004C4817">
            <w:pPr>
              <w:jc w:val="center"/>
              <w:rPr>
                <w:del w:id="369" w:author="win10" w:date="2020-06-12T14:01:00Z"/>
              </w:rPr>
            </w:pPr>
            <w:del w:id="370" w:author="win10" w:date="2020-06-12T14:01:00Z">
              <w:r w:rsidDel="00A74AA4">
                <w:rPr>
                  <w:rFonts w:hint="eastAsia"/>
                </w:rPr>
                <w:delText>2019.1</w:delText>
              </w:r>
              <w:r w:rsidDel="00A74AA4">
                <w:delText>2</w:delText>
              </w:r>
              <w:r w:rsidDel="00A74AA4">
                <w:rPr>
                  <w:rFonts w:hint="eastAsia"/>
                </w:rPr>
                <w:delText>.26</w:delText>
              </w:r>
            </w:del>
          </w:p>
        </w:tc>
      </w:tr>
      <w:tr w:rsidR="00EA5016" w:rsidDel="00A74AA4" w14:paraId="56288031" w14:textId="61FE493F">
        <w:trPr>
          <w:del w:id="371" w:author="win10" w:date="2020-06-12T14:01:00Z"/>
        </w:trPr>
        <w:tc>
          <w:tcPr>
            <w:tcW w:w="846" w:type="dxa"/>
            <w:shd w:val="clear" w:color="auto" w:fill="auto"/>
          </w:tcPr>
          <w:p w14:paraId="55405304" w14:textId="1236C32A" w:rsidR="00EA5016" w:rsidDel="00A74AA4" w:rsidRDefault="004C4817">
            <w:pPr>
              <w:jc w:val="center"/>
              <w:rPr>
                <w:del w:id="372" w:author="win10" w:date="2020-06-12T14:01:00Z"/>
              </w:rPr>
            </w:pPr>
            <w:del w:id="373" w:author="win10" w:date="2020-06-12T14:01:00Z">
              <w:r w:rsidDel="00A74AA4">
                <w:rPr>
                  <w:rFonts w:hint="eastAsia"/>
                </w:rPr>
                <w:delText>1.1</w:delText>
              </w:r>
            </w:del>
          </w:p>
        </w:tc>
        <w:tc>
          <w:tcPr>
            <w:tcW w:w="1134" w:type="dxa"/>
            <w:shd w:val="clear" w:color="auto" w:fill="auto"/>
          </w:tcPr>
          <w:p w14:paraId="1FBD9367" w14:textId="7C5AE42E" w:rsidR="00EA5016" w:rsidDel="00A74AA4" w:rsidRDefault="004C4817">
            <w:pPr>
              <w:jc w:val="center"/>
              <w:rPr>
                <w:del w:id="374" w:author="win10" w:date="2020-06-12T14:01:00Z"/>
              </w:rPr>
            </w:pPr>
            <w:del w:id="375" w:author="win10" w:date="2020-06-12T14:01:00Z">
              <w:r w:rsidDel="00A74AA4">
                <w:rPr>
                  <w:rFonts w:hint="eastAsia"/>
                </w:rPr>
                <w:delText>更新</w:delText>
              </w:r>
            </w:del>
          </w:p>
        </w:tc>
        <w:tc>
          <w:tcPr>
            <w:tcW w:w="4111" w:type="dxa"/>
            <w:shd w:val="clear" w:color="auto" w:fill="auto"/>
          </w:tcPr>
          <w:p w14:paraId="46CC8CD1" w14:textId="5FDB7832" w:rsidR="00EA5016" w:rsidDel="00A74AA4" w:rsidRDefault="004C4817">
            <w:pPr>
              <w:jc w:val="left"/>
              <w:rPr>
                <w:del w:id="376" w:author="win10" w:date="2020-06-12T14:01:00Z"/>
              </w:rPr>
            </w:pPr>
            <w:del w:id="377" w:author="win10" w:date="2020-06-12T14:01:00Z">
              <w:r w:rsidDel="00A74AA4">
                <w:rPr>
                  <w:rFonts w:hint="eastAsia"/>
                </w:rPr>
                <w:delText>1</w:delText>
              </w:r>
              <w:r w:rsidDel="00A74AA4">
                <w:rPr>
                  <w:rFonts w:hint="eastAsia"/>
                </w:rPr>
                <w:delText>、</w:delText>
              </w:r>
              <w:r w:rsidDel="00A74AA4">
                <w:rPr>
                  <w:rFonts w:hint="eastAsia"/>
                </w:rPr>
                <w:delText>MGCC</w:delText>
              </w:r>
              <w:r w:rsidDel="00A74AA4">
                <w:rPr>
                  <w:rFonts w:hint="eastAsia"/>
                </w:rPr>
                <w:delText>状态数据设备管理部分增加设备类型字段</w:delText>
              </w:r>
            </w:del>
          </w:p>
          <w:p w14:paraId="304302D2" w14:textId="15C18783" w:rsidR="00EA5016" w:rsidDel="00A74AA4" w:rsidRDefault="004C4817">
            <w:pPr>
              <w:jc w:val="left"/>
              <w:rPr>
                <w:del w:id="378" w:author="win10" w:date="2020-06-12T14:01:00Z"/>
              </w:rPr>
            </w:pPr>
            <w:del w:id="379" w:author="win10" w:date="2020-06-12T14:01:00Z">
              <w:r w:rsidDel="00A74AA4">
                <w:rPr>
                  <w:rFonts w:hint="eastAsia"/>
                </w:rPr>
                <w:delText>2</w:delText>
              </w:r>
              <w:r w:rsidDel="00A74AA4">
                <w:rPr>
                  <w:rFonts w:hint="eastAsia"/>
                </w:rPr>
                <w:delText>、</w:delText>
              </w:r>
              <w:r w:rsidDel="00A74AA4">
                <w:rPr>
                  <w:rFonts w:hint="eastAsia"/>
                </w:rPr>
                <w:delText>MGCC</w:delText>
              </w:r>
              <w:r w:rsidDel="00A74AA4">
                <w:rPr>
                  <w:rFonts w:hint="eastAsia"/>
                </w:rPr>
                <w:delText>状态数据增加新系统状态字</w:delText>
              </w:r>
              <w:r w:rsidDel="00A74AA4">
                <w:rPr>
                  <w:rFonts w:hint="eastAsia"/>
                </w:rPr>
                <w:delText xml:space="preserve">  </w:delText>
              </w:r>
            </w:del>
          </w:p>
          <w:p w14:paraId="15D0046A" w14:textId="4BF9F14D" w:rsidR="00EA5016" w:rsidDel="00A74AA4" w:rsidRDefault="004C4817">
            <w:pPr>
              <w:jc w:val="left"/>
              <w:rPr>
                <w:del w:id="380" w:author="win10" w:date="2020-06-12T14:01:00Z"/>
              </w:rPr>
            </w:pPr>
            <w:del w:id="381" w:author="win10" w:date="2020-06-12T14:01:00Z">
              <w:r w:rsidDel="00A74AA4">
                <w:rPr>
                  <w:rFonts w:hint="eastAsia"/>
                </w:rPr>
                <w:delText>3</w:delText>
              </w:r>
              <w:r w:rsidDel="00A74AA4">
                <w:rPr>
                  <w:rFonts w:hint="eastAsia"/>
                </w:rPr>
                <w:delText>、</w:delText>
              </w:r>
              <w:r w:rsidDel="00A74AA4">
                <w:rPr>
                  <w:rFonts w:hint="eastAsia"/>
                </w:rPr>
                <w:delText>MGCC</w:delText>
              </w:r>
              <w:r w:rsidDel="00A74AA4">
                <w:rPr>
                  <w:rFonts w:hint="eastAsia"/>
                </w:rPr>
                <w:delText>运行数据增加并网压频恢复延时、购电价、卖电价和峰谷区段</w:delText>
              </w:r>
            </w:del>
          </w:p>
          <w:p w14:paraId="68460CFB" w14:textId="06F0D8D5" w:rsidR="00EA5016" w:rsidDel="00A74AA4" w:rsidRDefault="004C4817">
            <w:pPr>
              <w:jc w:val="left"/>
              <w:rPr>
                <w:del w:id="382" w:author="win10" w:date="2020-06-12T14:01:00Z"/>
              </w:rPr>
            </w:pPr>
            <w:del w:id="383" w:author="win10" w:date="2020-06-12T14:01:00Z">
              <w:r w:rsidDel="00A74AA4">
                <w:rPr>
                  <w:rFonts w:hint="eastAsia"/>
                </w:rPr>
                <w:delText>4</w:delText>
              </w:r>
              <w:r w:rsidDel="00A74AA4">
                <w:rPr>
                  <w:rFonts w:hint="eastAsia"/>
                </w:rPr>
                <w:delText>、</w:delText>
              </w:r>
              <w:r w:rsidDel="00A74AA4">
                <w:rPr>
                  <w:rFonts w:hint="eastAsia"/>
                </w:rPr>
                <w:delText>MGCC</w:delText>
              </w:r>
              <w:r w:rsidDel="00A74AA4">
                <w:rPr>
                  <w:rFonts w:hint="eastAsia"/>
                </w:rPr>
                <w:delText>控制指令增加删除所有设备</w:delText>
              </w:r>
            </w:del>
          </w:p>
          <w:p w14:paraId="626CD50B" w14:textId="6CAD3D9D" w:rsidR="00EA5016" w:rsidDel="00A74AA4" w:rsidRDefault="004C4817">
            <w:pPr>
              <w:jc w:val="left"/>
              <w:rPr>
                <w:del w:id="384" w:author="win10" w:date="2020-06-12T14:01:00Z"/>
              </w:rPr>
            </w:pPr>
            <w:del w:id="385" w:author="win10" w:date="2020-06-12T14:01:00Z">
              <w:r w:rsidDel="00A74AA4">
                <w:rPr>
                  <w:rFonts w:hint="eastAsia"/>
                </w:rPr>
                <w:delText>5</w:delText>
              </w:r>
              <w:r w:rsidDel="00A74AA4">
                <w:rPr>
                  <w:rFonts w:hint="eastAsia"/>
                </w:rPr>
                <w:delText>、</w:delText>
              </w:r>
              <w:r w:rsidDel="00A74AA4">
                <w:rPr>
                  <w:rFonts w:hint="eastAsia"/>
                </w:rPr>
                <w:delText>BMS</w:delText>
              </w:r>
              <w:r w:rsidDel="00A74AA4">
                <w:rPr>
                  <w:rFonts w:hint="eastAsia"/>
                </w:rPr>
                <w:delText>运行数据增加电池组总容量</w:delText>
              </w:r>
            </w:del>
          </w:p>
        </w:tc>
        <w:tc>
          <w:tcPr>
            <w:tcW w:w="1134" w:type="dxa"/>
            <w:shd w:val="clear" w:color="auto" w:fill="auto"/>
          </w:tcPr>
          <w:p w14:paraId="0435FB5D" w14:textId="1D930704" w:rsidR="00EA5016" w:rsidDel="00A74AA4" w:rsidRDefault="004C4817">
            <w:pPr>
              <w:jc w:val="center"/>
              <w:rPr>
                <w:del w:id="386" w:author="win10" w:date="2020-06-12T14:01:00Z"/>
              </w:rPr>
            </w:pPr>
            <w:del w:id="387" w:author="win10" w:date="2020-06-12T14:01:00Z">
              <w:r w:rsidDel="00A74AA4">
                <w:rPr>
                  <w:rFonts w:hint="eastAsia"/>
                </w:rPr>
                <w:delText>林锋</w:delText>
              </w:r>
            </w:del>
          </w:p>
        </w:tc>
        <w:tc>
          <w:tcPr>
            <w:tcW w:w="1304" w:type="dxa"/>
            <w:shd w:val="clear" w:color="auto" w:fill="auto"/>
          </w:tcPr>
          <w:p w14:paraId="25F8D5A2" w14:textId="72A5E991" w:rsidR="00EA5016" w:rsidDel="00A74AA4" w:rsidRDefault="004C4817">
            <w:pPr>
              <w:jc w:val="center"/>
              <w:rPr>
                <w:del w:id="388" w:author="win10" w:date="2020-06-12T14:01:00Z"/>
              </w:rPr>
            </w:pPr>
            <w:del w:id="389" w:author="win10" w:date="2020-06-12T14:01:00Z">
              <w:r w:rsidDel="00A74AA4">
                <w:rPr>
                  <w:rFonts w:hint="eastAsia"/>
                </w:rPr>
                <w:delText>2020.0</w:delText>
              </w:r>
              <w:r w:rsidR="00086F0F" w:rsidDel="00A74AA4">
                <w:rPr>
                  <w:rFonts w:hint="eastAsia"/>
                </w:rPr>
                <w:delText>3</w:delText>
              </w:r>
              <w:r w:rsidDel="00A74AA4">
                <w:rPr>
                  <w:rFonts w:hint="eastAsia"/>
                </w:rPr>
                <w:delText>.1</w:delText>
              </w:r>
              <w:r w:rsidR="00086F0F" w:rsidDel="00A74AA4">
                <w:rPr>
                  <w:rFonts w:hint="eastAsia"/>
                </w:rPr>
                <w:delText>0</w:delText>
              </w:r>
            </w:del>
          </w:p>
        </w:tc>
      </w:tr>
      <w:tr w:rsidR="00BD43DA" w:rsidDel="00A74AA4" w14:paraId="38FCA967" w14:textId="0A4FE409">
        <w:trPr>
          <w:del w:id="390" w:author="win10" w:date="2020-06-12T14:01:00Z"/>
        </w:trPr>
        <w:tc>
          <w:tcPr>
            <w:tcW w:w="846" w:type="dxa"/>
            <w:shd w:val="clear" w:color="auto" w:fill="auto"/>
          </w:tcPr>
          <w:p w14:paraId="32AEA081" w14:textId="17BFAFA7" w:rsidR="00BD43DA" w:rsidDel="00A74AA4" w:rsidRDefault="00BD43DA" w:rsidP="00BD43DA">
            <w:pPr>
              <w:jc w:val="center"/>
              <w:rPr>
                <w:del w:id="391" w:author="win10" w:date="2020-06-12T14:01:00Z"/>
              </w:rPr>
            </w:pPr>
            <w:del w:id="392" w:author="win10" w:date="2020-06-12T14:01:00Z">
              <w:r w:rsidDel="00A74AA4">
                <w:rPr>
                  <w:rFonts w:hint="eastAsia"/>
                </w:rPr>
                <w:delText>1.</w:delText>
              </w:r>
              <w:r w:rsidDel="00A74AA4">
                <w:delText>2</w:delText>
              </w:r>
            </w:del>
          </w:p>
        </w:tc>
        <w:tc>
          <w:tcPr>
            <w:tcW w:w="1134" w:type="dxa"/>
            <w:shd w:val="clear" w:color="auto" w:fill="auto"/>
          </w:tcPr>
          <w:p w14:paraId="70503BF8" w14:textId="4E2FDDEE" w:rsidR="00BD43DA" w:rsidDel="00A74AA4" w:rsidRDefault="00BD43DA" w:rsidP="00BD43DA">
            <w:pPr>
              <w:jc w:val="center"/>
              <w:rPr>
                <w:del w:id="393" w:author="win10" w:date="2020-06-12T14:01:00Z"/>
              </w:rPr>
            </w:pPr>
            <w:del w:id="394" w:author="win10" w:date="2020-06-12T14:01:00Z">
              <w:r w:rsidDel="00A74AA4">
                <w:rPr>
                  <w:rFonts w:hint="eastAsia"/>
                </w:rPr>
                <w:delText>更新</w:delText>
              </w:r>
            </w:del>
          </w:p>
        </w:tc>
        <w:tc>
          <w:tcPr>
            <w:tcW w:w="4111" w:type="dxa"/>
            <w:shd w:val="clear" w:color="auto" w:fill="auto"/>
          </w:tcPr>
          <w:p w14:paraId="7BB5020A" w14:textId="46091229" w:rsidR="00403ABD" w:rsidDel="00A74AA4" w:rsidRDefault="00BD43DA" w:rsidP="00403ABD">
            <w:pPr>
              <w:jc w:val="left"/>
              <w:rPr>
                <w:del w:id="395" w:author="win10" w:date="2020-06-12T14:01:00Z"/>
              </w:rPr>
            </w:pPr>
            <w:del w:id="396" w:author="win10" w:date="2020-06-12T14:01:00Z">
              <w:r w:rsidDel="00A74AA4">
                <w:rPr>
                  <w:rFonts w:hint="eastAsia"/>
                </w:rPr>
                <w:delText>1</w:delText>
              </w:r>
              <w:r w:rsidDel="00A74AA4">
                <w:rPr>
                  <w:rFonts w:hint="eastAsia"/>
                </w:rPr>
                <w:delText>、</w:delText>
              </w:r>
              <w:r w:rsidR="00403ABD" w:rsidDel="00A74AA4">
                <w:rPr>
                  <w:rFonts w:hint="eastAsia"/>
                </w:rPr>
                <w:delText>P</w:delText>
              </w:r>
              <w:r w:rsidR="00403ABD" w:rsidDel="00A74AA4">
                <w:delText>CS</w:delText>
              </w:r>
              <w:r w:rsidR="00403ABD" w:rsidDel="00A74AA4">
                <w:rPr>
                  <w:rFonts w:hint="eastAsia"/>
                </w:rPr>
                <w:delText>及</w:delText>
              </w:r>
              <w:r w:rsidR="00403ABD" w:rsidDel="00A74AA4">
                <w:rPr>
                  <w:rFonts w:hint="eastAsia"/>
                </w:rPr>
                <w:delText>P</w:delText>
              </w:r>
              <w:r w:rsidR="00403ABD" w:rsidDel="00A74AA4">
                <w:delText>V</w:delText>
              </w:r>
              <w:r w:rsidR="00403ABD" w:rsidDel="00A74AA4">
                <w:rPr>
                  <w:rFonts w:hint="eastAsia"/>
                </w:rPr>
                <w:delText>增加系统状态字</w:delText>
              </w:r>
            </w:del>
          </w:p>
          <w:p w14:paraId="51198165" w14:textId="1F60CEC9" w:rsidR="00BD43DA" w:rsidDel="00A74AA4" w:rsidRDefault="00AE712C" w:rsidP="00DD2F3D">
            <w:pPr>
              <w:jc w:val="left"/>
              <w:rPr>
                <w:del w:id="397" w:author="win10" w:date="2020-06-12T14:01:00Z"/>
              </w:rPr>
            </w:pPr>
            <w:del w:id="398" w:author="win10" w:date="2020-06-12T14:01:00Z">
              <w:r w:rsidDel="00A74AA4">
                <w:rPr>
                  <w:rFonts w:hint="eastAsia"/>
                </w:rPr>
                <w:delText>2</w:delText>
              </w:r>
              <w:r w:rsidR="00BD43DA" w:rsidDel="00A74AA4">
                <w:rPr>
                  <w:rFonts w:hint="eastAsia"/>
                </w:rPr>
                <w:delText>、</w:delText>
              </w:r>
              <w:r w:rsidR="00BD43DA" w:rsidDel="00A74AA4">
                <w:rPr>
                  <w:rFonts w:hint="eastAsia"/>
                </w:rPr>
                <w:delText>BMS</w:delText>
              </w:r>
              <w:r w:rsidR="00BD43DA" w:rsidDel="00A74AA4">
                <w:rPr>
                  <w:rFonts w:hint="eastAsia"/>
                </w:rPr>
                <w:delText>运行数据</w:delText>
              </w:r>
              <w:r w:rsidR="00E8066E" w:rsidDel="00A74AA4">
                <w:rPr>
                  <w:rFonts w:hint="eastAsia"/>
                </w:rPr>
                <w:delText>及控制改动</w:delText>
              </w:r>
            </w:del>
          </w:p>
        </w:tc>
        <w:tc>
          <w:tcPr>
            <w:tcW w:w="1134" w:type="dxa"/>
            <w:shd w:val="clear" w:color="auto" w:fill="auto"/>
          </w:tcPr>
          <w:p w14:paraId="5A85D389" w14:textId="26922C87" w:rsidR="00BD43DA" w:rsidDel="00A74AA4" w:rsidRDefault="00BD43DA" w:rsidP="00BD43DA">
            <w:pPr>
              <w:jc w:val="center"/>
              <w:rPr>
                <w:del w:id="399" w:author="win10" w:date="2020-06-12T14:01:00Z"/>
              </w:rPr>
            </w:pPr>
            <w:del w:id="400" w:author="win10" w:date="2020-06-12T14:01:00Z">
              <w:r w:rsidDel="00A74AA4">
                <w:rPr>
                  <w:rFonts w:hint="eastAsia"/>
                </w:rPr>
                <w:delText>林锋</w:delText>
              </w:r>
            </w:del>
          </w:p>
        </w:tc>
        <w:tc>
          <w:tcPr>
            <w:tcW w:w="1304" w:type="dxa"/>
            <w:shd w:val="clear" w:color="auto" w:fill="auto"/>
          </w:tcPr>
          <w:p w14:paraId="5B11126C" w14:textId="531C9368" w:rsidR="00BD43DA" w:rsidDel="00A74AA4" w:rsidRDefault="00BD43DA" w:rsidP="00BD43DA">
            <w:pPr>
              <w:jc w:val="center"/>
              <w:rPr>
                <w:del w:id="401" w:author="win10" w:date="2020-06-12T14:01:00Z"/>
              </w:rPr>
            </w:pPr>
            <w:del w:id="402" w:author="win10" w:date="2020-06-12T14:01:00Z">
              <w:r w:rsidDel="00A74AA4">
                <w:rPr>
                  <w:rFonts w:hint="eastAsia"/>
                </w:rPr>
                <w:delText>2020.03.</w:delText>
              </w:r>
              <w:r w:rsidR="005B34FB" w:rsidDel="00A74AA4">
                <w:rPr>
                  <w:rFonts w:hint="eastAsia"/>
                </w:rPr>
                <w:delText>24</w:delText>
              </w:r>
            </w:del>
          </w:p>
        </w:tc>
      </w:tr>
      <w:tr w:rsidR="00D43629" w:rsidDel="00A74AA4" w14:paraId="26C33654" w14:textId="6428317C">
        <w:trPr>
          <w:del w:id="403" w:author="win10" w:date="2020-06-12T14:01:00Z"/>
        </w:trPr>
        <w:tc>
          <w:tcPr>
            <w:tcW w:w="846" w:type="dxa"/>
            <w:shd w:val="clear" w:color="auto" w:fill="auto"/>
          </w:tcPr>
          <w:p w14:paraId="72F4FA21" w14:textId="36D47D25" w:rsidR="00D43629" w:rsidDel="00A74AA4" w:rsidRDefault="00D43629" w:rsidP="00D43629">
            <w:pPr>
              <w:jc w:val="center"/>
              <w:rPr>
                <w:del w:id="404" w:author="win10" w:date="2020-06-12T14:01:00Z"/>
              </w:rPr>
            </w:pPr>
            <w:del w:id="405" w:author="win10" w:date="2020-06-12T14:01:00Z">
              <w:r w:rsidDel="00A74AA4">
                <w:rPr>
                  <w:rFonts w:hint="eastAsia"/>
                </w:rPr>
                <w:delText>1.3</w:delText>
              </w:r>
            </w:del>
          </w:p>
        </w:tc>
        <w:tc>
          <w:tcPr>
            <w:tcW w:w="1134" w:type="dxa"/>
            <w:shd w:val="clear" w:color="auto" w:fill="auto"/>
          </w:tcPr>
          <w:p w14:paraId="3B2CAA0B" w14:textId="58B3168E" w:rsidR="00D43629" w:rsidDel="00A74AA4" w:rsidRDefault="00D43629" w:rsidP="00D43629">
            <w:pPr>
              <w:jc w:val="center"/>
              <w:rPr>
                <w:del w:id="406" w:author="win10" w:date="2020-06-12T14:01:00Z"/>
              </w:rPr>
            </w:pPr>
            <w:del w:id="407" w:author="win10" w:date="2020-06-12T14:01:00Z">
              <w:r w:rsidDel="00A74AA4">
                <w:rPr>
                  <w:rFonts w:hint="eastAsia"/>
                </w:rPr>
                <w:delText>更新</w:delText>
              </w:r>
            </w:del>
          </w:p>
        </w:tc>
        <w:tc>
          <w:tcPr>
            <w:tcW w:w="4111" w:type="dxa"/>
            <w:shd w:val="clear" w:color="auto" w:fill="auto"/>
          </w:tcPr>
          <w:p w14:paraId="0AD34854" w14:textId="7003511F" w:rsidR="00D43629" w:rsidDel="00A74AA4" w:rsidRDefault="00D43629" w:rsidP="00D43629">
            <w:pPr>
              <w:jc w:val="left"/>
              <w:rPr>
                <w:del w:id="408" w:author="win10" w:date="2020-06-12T14:01:00Z"/>
              </w:rPr>
            </w:pPr>
            <w:del w:id="409" w:author="win10" w:date="2020-06-12T14:01:00Z">
              <w:r w:rsidDel="00A74AA4">
                <w:rPr>
                  <w:rFonts w:hint="eastAsia"/>
                </w:rPr>
                <w:delText>1</w:delText>
              </w:r>
              <w:r w:rsidDel="00A74AA4">
                <w:rPr>
                  <w:rFonts w:hint="eastAsia"/>
                </w:rPr>
                <w:delText>、</w:delText>
              </w:r>
              <w:r w:rsidDel="00A74AA4">
                <w:rPr>
                  <w:rFonts w:hint="eastAsia"/>
                </w:rPr>
                <w:delText>PCS</w:delText>
              </w:r>
              <w:r w:rsidDel="00A74AA4">
                <w:rPr>
                  <w:rFonts w:hint="eastAsia"/>
                </w:rPr>
                <w:delText>增加系统状态字“</w:delText>
              </w:r>
              <w:r w:rsidDel="00A74AA4">
                <w:rPr>
                  <w:rFonts w:hint="eastAsia"/>
                </w:rPr>
                <w:delText>PCS</w:delText>
              </w:r>
              <w:r w:rsidDel="00A74AA4">
                <w:rPr>
                  <w:rFonts w:hint="eastAsia"/>
                </w:rPr>
                <w:delText>无功无差调节”</w:delText>
              </w:r>
            </w:del>
          </w:p>
          <w:p w14:paraId="668A8399" w14:textId="0EFF742D" w:rsidR="00D43629" w:rsidDel="00A74AA4" w:rsidRDefault="00D43629" w:rsidP="00D43629">
            <w:pPr>
              <w:jc w:val="left"/>
              <w:rPr>
                <w:del w:id="410" w:author="win10" w:date="2020-06-12T14:01:00Z"/>
              </w:rPr>
            </w:pPr>
            <w:del w:id="411" w:author="win10" w:date="2020-06-12T14:01:00Z">
              <w:r w:rsidDel="00A74AA4">
                <w:rPr>
                  <w:rFonts w:hint="eastAsia"/>
                </w:rPr>
                <w:delText>2</w:delText>
              </w:r>
              <w:r w:rsidDel="00A74AA4">
                <w:rPr>
                  <w:rFonts w:hint="eastAsia"/>
                </w:rPr>
                <w:delText>、</w:delText>
              </w:r>
              <w:r w:rsidDel="00A74AA4">
                <w:rPr>
                  <w:rFonts w:hint="eastAsia"/>
                </w:rPr>
                <w:delText>PCS</w:delText>
              </w:r>
              <w:r w:rsidDel="00A74AA4">
                <w:rPr>
                  <w:rFonts w:hint="eastAsia"/>
                </w:rPr>
                <w:delText>增加运行数据及控制有功设定和无功设定</w:delText>
              </w:r>
            </w:del>
          </w:p>
          <w:p w14:paraId="3B842AC2" w14:textId="7B2BBDE5" w:rsidR="00D43629" w:rsidDel="00A74AA4" w:rsidRDefault="00D43629" w:rsidP="00D43629">
            <w:pPr>
              <w:jc w:val="left"/>
              <w:rPr>
                <w:del w:id="412" w:author="win10" w:date="2020-06-12T14:01:00Z"/>
              </w:rPr>
            </w:pPr>
            <w:del w:id="413" w:author="win10" w:date="2020-06-12T14:01:00Z">
              <w:r w:rsidDel="00A74AA4">
                <w:rPr>
                  <w:rFonts w:hint="eastAsia"/>
                </w:rPr>
                <w:delText>3</w:delText>
              </w:r>
              <w:r w:rsidDel="00A74AA4">
                <w:rPr>
                  <w:rFonts w:hint="eastAsia"/>
                </w:rPr>
                <w:delText>、</w:delText>
              </w:r>
              <w:r w:rsidDel="00A74AA4">
                <w:rPr>
                  <w:rFonts w:hint="eastAsia"/>
                </w:rPr>
                <w:delText>PV</w:delText>
              </w:r>
              <w:r w:rsidDel="00A74AA4">
                <w:rPr>
                  <w:rFonts w:hint="eastAsia"/>
                </w:rPr>
                <w:delText>运行数据增加总无功功率</w:delText>
              </w:r>
            </w:del>
          </w:p>
        </w:tc>
        <w:tc>
          <w:tcPr>
            <w:tcW w:w="1134" w:type="dxa"/>
            <w:shd w:val="clear" w:color="auto" w:fill="auto"/>
          </w:tcPr>
          <w:p w14:paraId="5869283F" w14:textId="02B477B8" w:rsidR="00D43629" w:rsidDel="00A74AA4" w:rsidRDefault="00D43629" w:rsidP="00D43629">
            <w:pPr>
              <w:jc w:val="center"/>
              <w:rPr>
                <w:del w:id="414" w:author="win10" w:date="2020-06-12T14:01:00Z"/>
              </w:rPr>
            </w:pPr>
            <w:del w:id="415" w:author="win10" w:date="2020-06-12T14:01:00Z">
              <w:r w:rsidDel="00A74AA4">
                <w:rPr>
                  <w:rFonts w:hint="eastAsia"/>
                </w:rPr>
                <w:delText>林锋</w:delText>
              </w:r>
            </w:del>
          </w:p>
        </w:tc>
        <w:tc>
          <w:tcPr>
            <w:tcW w:w="1304" w:type="dxa"/>
            <w:shd w:val="clear" w:color="auto" w:fill="auto"/>
          </w:tcPr>
          <w:p w14:paraId="5539D592" w14:textId="15973064" w:rsidR="00D43629" w:rsidDel="00A74AA4" w:rsidRDefault="00D43629" w:rsidP="00D43629">
            <w:pPr>
              <w:jc w:val="center"/>
              <w:rPr>
                <w:del w:id="416" w:author="win10" w:date="2020-06-12T14:01:00Z"/>
              </w:rPr>
            </w:pPr>
            <w:del w:id="417" w:author="win10" w:date="2020-06-12T14:01:00Z">
              <w:r w:rsidDel="00A74AA4">
                <w:rPr>
                  <w:rFonts w:hint="eastAsia"/>
                </w:rPr>
                <w:delText>2020.04.17</w:delText>
              </w:r>
            </w:del>
          </w:p>
        </w:tc>
      </w:tr>
    </w:tbl>
    <w:p w14:paraId="6ACAB78F" w14:textId="77777777" w:rsidR="00EA5016" w:rsidRDefault="00EA5016"/>
    <w:p w14:paraId="7DF0C808" w14:textId="77777777" w:rsidR="00EA5016" w:rsidRDefault="004C4817">
      <w:pPr>
        <w:pStyle w:val="1"/>
      </w:pPr>
      <w:bookmarkStart w:id="418" w:name="_Toc28352243"/>
      <w:bookmarkStart w:id="419" w:name="_Toc6667"/>
      <w:bookmarkStart w:id="420" w:name="_Toc42862872"/>
      <w:r>
        <w:rPr>
          <w:rFonts w:hint="eastAsia"/>
        </w:rPr>
        <w:lastRenderedPageBreak/>
        <w:t>第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通信基本格式</w:t>
      </w:r>
      <w:bookmarkEnd w:id="418"/>
      <w:bookmarkEnd w:id="419"/>
      <w:bookmarkEnd w:id="420"/>
    </w:p>
    <w:p w14:paraId="1936C814" w14:textId="77777777" w:rsidR="00EA5016" w:rsidRDefault="004C4817">
      <w:pPr>
        <w:ind w:firstLineChars="200" w:firstLine="420"/>
        <w:jc w:val="left"/>
      </w:pPr>
      <w:r>
        <w:rPr>
          <w:rFonts w:hint="eastAsia"/>
        </w:rPr>
        <w:t>因采用</w:t>
      </w:r>
      <w:r>
        <w:rPr>
          <w:rFonts w:hint="eastAsia"/>
        </w:rPr>
        <w:t>M</w:t>
      </w:r>
      <w:r>
        <w:t>QTT</w:t>
      </w:r>
      <w:r>
        <w:rPr>
          <w:rFonts w:hint="eastAsia"/>
        </w:rPr>
        <w:t>协议，则分</w:t>
      </w:r>
      <w:r>
        <w:rPr>
          <w:rFonts w:hint="eastAsia"/>
        </w:rPr>
        <w:t>topic</w:t>
      </w:r>
      <w:r>
        <w:rPr>
          <w:rFonts w:hint="eastAsia"/>
        </w:rPr>
        <w:t>和</w:t>
      </w:r>
      <w:r>
        <w:rPr>
          <w:rFonts w:hint="eastAsia"/>
        </w:rPr>
        <w:t>payload</w:t>
      </w:r>
      <w:r>
        <w:rPr>
          <w:rFonts w:hint="eastAsia"/>
        </w:rPr>
        <w:t>来讲；</w:t>
      </w:r>
      <w:r>
        <w:rPr>
          <w:rFonts w:hint="eastAsia"/>
        </w:rPr>
        <w:t>payload</w:t>
      </w:r>
      <w:r>
        <w:rPr>
          <w:rFonts w:hint="eastAsia"/>
        </w:rPr>
        <w:t>部分使用</w:t>
      </w:r>
      <w:r>
        <w:rPr>
          <w:rFonts w:hint="eastAsia"/>
        </w:rPr>
        <w:t>json</w:t>
      </w:r>
      <w:r>
        <w:rPr>
          <w:rFonts w:hint="eastAsia"/>
        </w:rPr>
        <w:t>格式，分为设备数据上报和平台命令下发两类。</w:t>
      </w:r>
    </w:p>
    <w:p w14:paraId="65A673C4" w14:textId="77777777" w:rsidR="00EA5016" w:rsidRDefault="004C4817">
      <w:pPr>
        <w:pStyle w:val="2"/>
        <w:jc w:val="left"/>
      </w:pPr>
      <w:bookmarkStart w:id="421" w:name="_Toc30879"/>
      <w:bookmarkStart w:id="422" w:name="_Toc28352244"/>
      <w:bookmarkStart w:id="423" w:name="_Toc42862873"/>
      <w:r>
        <w:t>1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T</w:t>
      </w:r>
      <w:r>
        <w:t>OPIC</w:t>
      </w:r>
      <w:r>
        <w:rPr>
          <w:rFonts w:hint="eastAsia"/>
        </w:rPr>
        <w:t>定义</w:t>
      </w:r>
      <w:bookmarkEnd w:id="421"/>
      <w:bookmarkEnd w:id="422"/>
      <w:bookmarkEnd w:id="423"/>
    </w:p>
    <w:p w14:paraId="3DB41180" w14:textId="77777777" w:rsidR="00EA5016" w:rsidRDefault="004C4817">
      <w:pPr>
        <w:pStyle w:val="3"/>
        <w:jc w:val="left"/>
      </w:pPr>
      <w:bookmarkStart w:id="424" w:name="_Toc28352245"/>
      <w:bookmarkStart w:id="425" w:name="_Toc42862874"/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.1</w:t>
      </w:r>
      <w:r>
        <w:rPr>
          <w:rFonts w:hint="eastAsia"/>
        </w:rPr>
        <w:t>订阅消息</w:t>
      </w:r>
      <w:r>
        <w:rPr>
          <w:rFonts w:hint="eastAsia"/>
        </w:rPr>
        <w:t>topic</w:t>
      </w:r>
      <w:bookmarkEnd w:id="424"/>
      <w:bookmarkEnd w:id="425"/>
    </w:p>
    <w:p w14:paraId="40103989" w14:textId="77777777" w:rsidR="00EA5016" w:rsidRDefault="004C4817">
      <w:pPr>
        <w:jc w:val="left"/>
      </w:pPr>
      <w:r>
        <w:rPr>
          <w:rFonts w:hint="eastAsia"/>
        </w:rPr>
        <w:t>设备如果要从平台获取消息和数据，需要在登录成功后发起</w:t>
      </w:r>
      <w:r>
        <w:rPr>
          <w:rFonts w:hint="eastAsia"/>
        </w:rPr>
        <w:t>mqtt</w:t>
      </w:r>
      <w:r>
        <w:rPr>
          <w:rFonts w:hint="eastAsia"/>
        </w:rPr>
        <w:t>消息订阅</w:t>
      </w:r>
      <w:r>
        <w:rPr>
          <w:rFonts w:hint="eastAsia"/>
        </w:rPr>
        <w:t>topic</w:t>
      </w:r>
      <w:r>
        <w:rPr>
          <w:rFonts w:hint="eastAsia"/>
        </w:rPr>
        <w:t>。</w:t>
      </w:r>
    </w:p>
    <w:p w14:paraId="497C1509" w14:textId="79D1EFCB" w:rsidR="00EA5016" w:rsidRDefault="004C4817">
      <w:pPr>
        <w:jc w:val="left"/>
      </w:pPr>
      <w:r>
        <w:rPr>
          <w:rFonts w:hint="eastAsia"/>
        </w:rPr>
        <w:t>订阅消息</w:t>
      </w:r>
      <w:r>
        <w:rPr>
          <w:rFonts w:hint="eastAsia"/>
        </w:rPr>
        <w:t>topic</w:t>
      </w:r>
      <w:r>
        <w:rPr>
          <w:rFonts w:hint="eastAsia"/>
        </w:rPr>
        <w:t>格式为：“</w:t>
      </w:r>
      <w:r>
        <w:rPr>
          <w:rFonts w:hint="eastAsia"/>
        </w:rPr>
        <w:t>/</w:t>
      </w:r>
      <w:del w:id="426" w:author="win10" w:date="2020-06-12T14:03:00Z">
        <w:r w:rsidDel="00F01C94">
          <w:rPr>
            <w:rFonts w:hint="eastAsia"/>
          </w:rPr>
          <w:delText>ti</w:delText>
        </w:r>
        <w:r w:rsidDel="00F01C94">
          <w:delText>a</w:delText>
        </w:r>
        <w:r w:rsidDel="00F01C94">
          <w:rPr>
            <w:rFonts w:hint="eastAsia"/>
          </w:rPr>
          <w:delText>nshun</w:delText>
        </w:r>
      </w:del>
      <w:ins w:id="427" w:author="win10" w:date="2020-06-12T14:03:00Z">
        <w:r w:rsidR="00F01C94">
          <w:t>mgs</w:t>
        </w:r>
      </w:ins>
      <w:r>
        <w:rPr>
          <w:rFonts w:hint="eastAsia"/>
        </w:rPr>
        <w:t>/v1/ {deviceId} /{</w:t>
      </w:r>
      <w:r>
        <w:t>s</w:t>
      </w:r>
      <w:r>
        <w:rPr>
          <w:rFonts w:hint="eastAsia"/>
        </w:rPr>
        <w:t>ubdeviceId}/cmd/{codecMode}</w:t>
      </w:r>
      <w:r>
        <w:rPr>
          <w:rFonts w:hint="eastAsia"/>
        </w:rPr>
        <w:t>”。</w:t>
      </w:r>
    </w:p>
    <w:p w14:paraId="383FD30F" w14:textId="3066215C" w:rsidR="00EA5016" w:rsidRDefault="004C4817">
      <w:pPr>
        <w:jc w:val="left"/>
      </w:pPr>
      <w:del w:id="428" w:author="win10" w:date="2020-06-12T14:03:00Z">
        <w:r w:rsidDel="00F01C94">
          <w:rPr>
            <w:rFonts w:hint="eastAsia"/>
          </w:rPr>
          <w:delText>“</w:delText>
        </w:r>
        <w:r w:rsidDel="00F01C94">
          <w:rPr>
            <w:rFonts w:hint="eastAsia"/>
          </w:rPr>
          <w:delText>ti</w:delText>
        </w:r>
        <w:r w:rsidDel="00F01C94">
          <w:delText>a</w:delText>
        </w:r>
        <w:r w:rsidDel="00F01C94">
          <w:rPr>
            <w:rFonts w:hint="eastAsia"/>
          </w:rPr>
          <w:delText>nshun</w:delText>
        </w:r>
      </w:del>
      <w:ins w:id="429" w:author="win10" w:date="2020-06-12T14:03:00Z">
        <w:r w:rsidR="00F01C94">
          <w:rPr>
            <w:rFonts w:hint="eastAsia"/>
          </w:rPr>
          <w:t>“</w:t>
        </w:r>
        <w:r w:rsidR="00F01C94">
          <w:t>mgs</w:t>
        </w:r>
      </w:ins>
      <w:r>
        <w:rPr>
          <w:rFonts w:hint="eastAsia"/>
        </w:rPr>
        <w:t>”为项目名；</w:t>
      </w:r>
    </w:p>
    <w:p w14:paraId="0390C9A9" w14:textId="77777777" w:rsidR="00EA5016" w:rsidRDefault="004C4817">
      <w:pPr>
        <w:jc w:val="left"/>
      </w:pPr>
      <w:r>
        <w:rPr>
          <w:rFonts w:hint="eastAsia"/>
        </w:rPr>
        <w:t>“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”为协议版本；</w:t>
      </w:r>
    </w:p>
    <w:p w14:paraId="6494F863" w14:textId="77777777" w:rsidR="00EA5016" w:rsidRDefault="004C4817">
      <w:pPr>
        <w:jc w:val="left"/>
      </w:pPr>
      <w:r>
        <w:rPr>
          <w:rFonts w:hint="eastAsia"/>
        </w:rPr>
        <w:t>“</w:t>
      </w:r>
      <w:r>
        <w:rPr>
          <w:rFonts w:hint="eastAsia"/>
        </w:rPr>
        <w:t>deviceId</w:t>
      </w:r>
      <w:r>
        <w:rPr>
          <w:rFonts w:hint="eastAsia"/>
        </w:rPr>
        <w:t>”的值，使用</w:t>
      </w:r>
      <w:r>
        <w:rPr>
          <w:rFonts w:hint="eastAsia"/>
        </w:rPr>
        <w:t>M</w:t>
      </w:r>
      <w:r>
        <w:t>GCC</w:t>
      </w:r>
      <w:r>
        <w:rPr>
          <w:rFonts w:hint="eastAsia"/>
        </w:rPr>
        <w:t>设备的</w:t>
      </w:r>
      <w:r>
        <w:rPr>
          <w:rFonts w:hint="eastAsia"/>
        </w:rPr>
        <w:t>S</w:t>
      </w:r>
      <w:r>
        <w:t>N</w:t>
      </w:r>
      <w:r>
        <w:rPr>
          <w:rFonts w:hint="eastAsia"/>
        </w:rPr>
        <w:t>。</w:t>
      </w:r>
    </w:p>
    <w:p w14:paraId="4209DD4F" w14:textId="77777777" w:rsidR="00EA5016" w:rsidRDefault="004C4817">
      <w:pPr>
        <w:jc w:val="left"/>
      </w:pPr>
      <w:r>
        <w:rPr>
          <w:rFonts w:hint="eastAsia"/>
        </w:rPr>
        <w:t>“</w:t>
      </w:r>
      <w:r>
        <w:t>s</w:t>
      </w:r>
      <w:r>
        <w:rPr>
          <w:rFonts w:hint="eastAsia"/>
        </w:rPr>
        <w:t>ubdeviceId</w:t>
      </w:r>
      <w:r>
        <w:rPr>
          <w:rFonts w:hint="eastAsia"/>
        </w:rPr>
        <w:t>”的值，当为</w:t>
      </w:r>
      <w:r>
        <w:rPr>
          <w:rFonts w:hint="eastAsia"/>
        </w:rPr>
        <w:t>M</w:t>
      </w:r>
      <w:r>
        <w:t>GCC</w:t>
      </w:r>
      <w:r>
        <w:rPr>
          <w:rFonts w:hint="eastAsia"/>
        </w:rPr>
        <w:t>设备时填</w:t>
      </w:r>
      <w:r>
        <w:rPr>
          <w:rFonts w:hint="eastAsia"/>
        </w:rPr>
        <w:t>0</w:t>
      </w:r>
      <w:r>
        <w:rPr>
          <w:rFonts w:hint="eastAsia"/>
        </w:rPr>
        <w:t>，为</w:t>
      </w:r>
      <w:r>
        <w:rPr>
          <w:rFonts w:hint="eastAsia"/>
        </w:rPr>
        <w:t>M</w:t>
      </w:r>
      <w:r>
        <w:t>G</w:t>
      </w:r>
      <w:r>
        <w:rPr>
          <w:rFonts w:hint="eastAsia"/>
        </w:rPr>
        <w:t>L</w:t>
      </w:r>
      <w:r>
        <w:t>C</w:t>
      </w:r>
      <w:r>
        <w:rPr>
          <w:rFonts w:hint="eastAsia"/>
        </w:rPr>
        <w:t>设备时使用</w:t>
      </w:r>
      <w:r>
        <w:rPr>
          <w:rFonts w:hint="eastAsia"/>
        </w:rPr>
        <w:t>M</w:t>
      </w:r>
      <w:r>
        <w:t>G</w:t>
      </w:r>
      <w:r>
        <w:rPr>
          <w:rFonts w:hint="eastAsia"/>
        </w:rPr>
        <w:t>L</w:t>
      </w:r>
      <w:r>
        <w:t>C</w:t>
      </w:r>
      <w:r>
        <w:rPr>
          <w:rFonts w:hint="eastAsia"/>
        </w:rPr>
        <w:t>设备的</w:t>
      </w:r>
      <w:r>
        <w:rPr>
          <w:rFonts w:hint="eastAsia"/>
        </w:rPr>
        <w:t>S</w:t>
      </w:r>
      <w:r>
        <w:t>N</w:t>
      </w:r>
      <w:r>
        <w:rPr>
          <w:rFonts w:hint="eastAsia"/>
        </w:rPr>
        <w:t>。</w:t>
      </w:r>
    </w:p>
    <w:p w14:paraId="0F7BF665" w14:textId="77777777" w:rsidR="00EA5016" w:rsidRDefault="004C4817">
      <w:pPr>
        <w:jc w:val="left"/>
      </w:pPr>
      <w:r>
        <w:rPr>
          <w:rFonts w:hint="eastAsia"/>
        </w:rPr>
        <w:t>“</w:t>
      </w:r>
      <w:r>
        <w:rPr>
          <w:rFonts w:hint="eastAsia"/>
        </w:rPr>
        <w:t>codecMode</w:t>
      </w:r>
      <w:r>
        <w:rPr>
          <w:rFonts w:hint="eastAsia"/>
        </w:rPr>
        <w:t>”为订阅的编解码类型，当用户使用自身开发的编解码插件时“</w:t>
      </w:r>
      <w:r>
        <w:rPr>
          <w:rFonts w:hint="eastAsia"/>
        </w:rPr>
        <w:t>codecMode</w:t>
      </w:r>
      <w:r>
        <w:rPr>
          <w:rFonts w:hint="eastAsia"/>
        </w:rPr>
        <w:t>”取值为“</w:t>
      </w:r>
      <w:r>
        <w:rPr>
          <w:rFonts w:hint="eastAsia"/>
        </w:rPr>
        <w:t>binary</w:t>
      </w:r>
      <w:r>
        <w:rPr>
          <w:rFonts w:hint="eastAsia"/>
        </w:rPr>
        <w:t>”，没有开发编解码插件的“</w:t>
      </w:r>
      <w:r>
        <w:rPr>
          <w:rFonts w:hint="eastAsia"/>
        </w:rPr>
        <w:t>codecMode</w:t>
      </w:r>
      <w:r>
        <w:rPr>
          <w:rFonts w:hint="eastAsia"/>
        </w:rPr>
        <w:t>”取值为“</w:t>
      </w:r>
      <w:r>
        <w:rPr>
          <w:rFonts w:hint="eastAsia"/>
        </w:rPr>
        <w:t>json</w:t>
      </w:r>
      <w:r>
        <w:rPr>
          <w:rFonts w:hint="eastAsia"/>
        </w:rPr>
        <w:t>”。</w:t>
      </w:r>
    </w:p>
    <w:p w14:paraId="21A83A3D" w14:textId="77777777" w:rsidR="00EA5016" w:rsidRDefault="00EA5016"/>
    <w:p w14:paraId="4DCEFCD1" w14:textId="77777777" w:rsidR="00EA5016" w:rsidRDefault="004C4817">
      <w:pPr>
        <w:pStyle w:val="3"/>
        <w:jc w:val="left"/>
      </w:pPr>
      <w:bookmarkStart w:id="430" w:name="_Toc28352246"/>
      <w:bookmarkStart w:id="431" w:name="_Toc42862875"/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上报消息</w:t>
      </w:r>
      <w:r>
        <w:rPr>
          <w:rFonts w:hint="eastAsia"/>
        </w:rPr>
        <w:t>topic</w:t>
      </w:r>
      <w:bookmarkEnd w:id="430"/>
      <w:bookmarkEnd w:id="431"/>
    </w:p>
    <w:p w14:paraId="18C5C2C8" w14:textId="77777777" w:rsidR="00EA5016" w:rsidRDefault="004C4817">
      <w:pPr>
        <w:jc w:val="left"/>
      </w:pPr>
      <w:r>
        <w:rPr>
          <w:rFonts w:hint="eastAsia"/>
        </w:rPr>
        <w:t>设备如果要通过</w:t>
      </w:r>
      <w:r>
        <w:rPr>
          <w:rFonts w:hint="eastAsia"/>
        </w:rPr>
        <w:t>MQTT</w:t>
      </w:r>
      <w:r>
        <w:rPr>
          <w:rFonts w:hint="eastAsia"/>
        </w:rPr>
        <w:t>通道上报数据，需要发给指定的</w:t>
      </w:r>
      <w:r>
        <w:rPr>
          <w:rFonts w:hint="eastAsia"/>
        </w:rPr>
        <w:t>topic</w:t>
      </w:r>
      <w:r>
        <w:rPr>
          <w:rFonts w:hint="eastAsia"/>
        </w:rPr>
        <w:t>。</w:t>
      </w:r>
    </w:p>
    <w:p w14:paraId="75CE38DC" w14:textId="15820390" w:rsidR="00EA5016" w:rsidRDefault="004C4817">
      <w:pPr>
        <w:jc w:val="left"/>
      </w:pPr>
      <w:r>
        <w:rPr>
          <w:rFonts w:hint="eastAsia"/>
        </w:rPr>
        <w:t>上报消息</w:t>
      </w:r>
      <w:r>
        <w:rPr>
          <w:rFonts w:hint="eastAsia"/>
        </w:rPr>
        <w:t>topic</w:t>
      </w:r>
      <w:r>
        <w:rPr>
          <w:rFonts w:hint="eastAsia"/>
        </w:rPr>
        <w:t>格式为：“</w:t>
      </w:r>
      <w:r>
        <w:rPr>
          <w:rFonts w:hint="eastAsia"/>
        </w:rPr>
        <w:t>/</w:t>
      </w:r>
      <w:del w:id="432" w:author="win10" w:date="2020-06-12T14:05:00Z">
        <w:r w:rsidDel="00B24B22">
          <w:rPr>
            <w:rFonts w:hint="eastAsia"/>
          </w:rPr>
          <w:delText xml:space="preserve"> </w:delText>
        </w:r>
      </w:del>
      <w:del w:id="433" w:author="win10" w:date="2020-06-12T14:03:00Z">
        <w:r w:rsidDel="00F01C94">
          <w:rPr>
            <w:rFonts w:hint="eastAsia"/>
          </w:rPr>
          <w:delText>ti</w:delText>
        </w:r>
        <w:r w:rsidDel="00F01C94">
          <w:delText>a</w:delText>
        </w:r>
        <w:r w:rsidDel="00F01C94">
          <w:rPr>
            <w:rFonts w:hint="eastAsia"/>
          </w:rPr>
          <w:delText xml:space="preserve">nshun </w:delText>
        </w:r>
      </w:del>
      <w:ins w:id="434" w:author="win10" w:date="2020-06-12T14:03:00Z">
        <w:r w:rsidR="00F01C94">
          <w:t>mgs</w:t>
        </w:r>
      </w:ins>
      <w:r>
        <w:rPr>
          <w:rFonts w:hint="eastAsia"/>
        </w:rPr>
        <w:t>/v1/ {deviceId} /{</w:t>
      </w:r>
      <w:r>
        <w:t xml:space="preserve"> s</w:t>
      </w:r>
      <w:r>
        <w:rPr>
          <w:rFonts w:hint="eastAsia"/>
        </w:rPr>
        <w:t>ubdeviceId }/data/{codecMode}</w:t>
      </w:r>
      <w:r>
        <w:rPr>
          <w:rFonts w:hint="eastAsia"/>
        </w:rPr>
        <w:t>”。</w:t>
      </w:r>
    </w:p>
    <w:p w14:paraId="036857B2" w14:textId="26C2D466" w:rsidR="00EA5016" w:rsidRDefault="004C4817">
      <w:pPr>
        <w:jc w:val="left"/>
      </w:pPr>
      <w:del w:id="435" w:author="win10" w:date="2020-06-12T14:03:00Z">
        <w:r w:rsidDel="00F01C94">
          <w:rPr>
            <w:rFonts w:hint="eastAsia"/>
          </w:rPr>
          <w:delText>“</w:delText>
        </w:r>
        <w:r w:rsidDel="00F01C94">
          <w:rPr>
            <w:rFonts w:hint="eastAsia"/>
          </w:rPr>
          <w:delText>ti</w:delText>
        </w:r>
        <w:r w:rsidDel="00F01C94">
          <w:delText>a</w:delText>
        </w:r>
        <w:r w:rsidDel="00F01C94">
          <w:rPr>
            <w:rFonts w:hint="eastAsia"/>
          </w:rPr>
          <w:delText>nshun</w:delText>
        </w:r>
      </w:del>
      <w:ins w:id="436" w:author="win10" w:date="2020-06-12T14:03:00Z">
        <w:r w:rsidR="00F01C94">
          <w:rPr>
            <w:rFonts w:hint="eastAsia"/>
          </w:rPr>
          <w:t>“</w:t>
        </w:r>
        <w:r w:rsidR="00F01C94">
          <w:t>mgs</w:t>
        </w:r>
      </w:ins>
      <w:r>
        <w:rPr>
          <w:rFonts w:hint="eastAsia"/>
        </w:rPr>
        <w:t>”为项目名；</w:t>
      </w:r>
    </w:p>
    <w:p w14:paraId="54F9003C" w14:textId="77777777" w:rsidR="00EA5016" w:rsidRDefault="004C4817">
      <w:pPr>
        <w:jc w:val="left"/>
      </w:pPr>
      <w:r>
        <w:rPr>
          <w:rFonts w:hint="eastAsia"/>
        </w:rPr>
        <w:t>“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”为协议版本；</w:t>
      </w:r>
    </w:p>
    <w:p w14:paraId="6F8ADCF4" w14:textId="77777777" w:rsidR="00EA5016" w:rsidRDefault="004C4817">
      <w:pPr>
        <w:jc w:val="left"/>
      </w:pPr>
      <w:r>
        <w:rPr>
          <w:rFonts w:hint="eastAsia"/>
        </w:rPr>
        <w:t>“</w:t>
      </w:r>
      <w:r>
        <w:rPr>
          <w:rFonts w:hint="eastAsia"/>
        </w:rPr>
        <w:t>deviceId</w:t>
      </w:r>
      <w:r>
        <w:rPr>
          <w:rFonts w:hint="eastAsia"/>
        </w:rPr>
        <w:t>”的值，使用</w:t>
      </w:r>
      <w:r>
        <w:rPr>
          <w:rFonts w:hint="eastAsia"/>
        </w:rPr>
        <w:t>M</w:t>
      </w:r>
      <w:r>
        <w:t>GCC</w:t>
      </w:r>
      <w:r>
        <w:rPr>
          <w:rFonts w:hint="eastAsia"/>
        </w:rPr>
        <w:t>设备的</w:t>
      </w:r>
      <w:r>
        <w:rPr>
          <w:rFonts w:hint="eastAsia"/>
        </w:rPr>
        <w:t>S</w:t>
      </w:r>
      <w:r>
        <w:t>N</w:t>
      </w:r>
      <w:r>
        <w:rPr>
          <w:rFonts w:hint="eastAsia"/>
        </w:rPr>
        <w:t>。</w:t>
      </w:r>
    </w:p>
    <w:p w14:paraId="3D4B70B4" w14:textId="77777777" w:rsidR="00EA5016" w:rsidRDefault="004C4817">
      <w:pPr>
        <w:jc w:val="left"/>
      </w:pPr>
      <w:r>
        <w:rPr>
          <w:rFonts w:hint="eastAsia"/>
        </w:rPr>
        <w:t>“</w:t>
      </w:r>
      <w:r>
        <w:t>s</w:t>
      </w:r>
      <w:r>
        <w:rPr>
          <w:rFonts w:hint="eastAsia"/>
        </w:rPr>
        <w:t>ubdeviceId</w:t>
      </w:r>
      <w:r>
        <w:rPr>
          <w:rFonts w:hint="eastAsia"/>
        </w:rPr>
        <w:t>”的值，当为</w:t>
      </w:r>
      <w:r>
        <w:rPr>
          <w:rFonts w:hint="eastAsia"/>
        </w:rPr>
        <w:t>M</w:t>
      </w:r>
      <w:r>
        <w:t>GCC</w:t>
      </w:r>
      <w:r>
        <w:rPr>
          <w:rFonts w:hint="eastAsia"/>
        </w:rPr>
        <w:t>设备时填</w:t>
      </w:r>
      <w:r>
        <w:rPr>
          <w:rFonts w:hint="eastAsia"/>
        </w:rPr>
        <w:t>0</w:t>
      </w:r>
      <w:r>
        <w:rPr>
          <w:rFonts w:hint="eastAsia"/>
        </w:rPr>
        <w:t>，为</w:t>
      </w:r>
      <w:r>
        <w:rPr>
          <w:rFonts w:hint="eastAsia"/>
        </w:rPr>
        <w:t>M</w:t>
      </w:r>
      <w:r>
        <w:t>G</w:t>
      </w:r>
      <w:r>
        <w:rPr>
          <w:rFonts w:hint="eastAsia"/>
        </w:rPr>
        <w:t>L</w:t>
      </w:r>
      <w:r>
        <w:t>C</w:t>
      </w:r>
      <w:r>
        <w:rPr>
          <w:rFonts w:hint="eastAsia"/>
        </w:rPr>
        <w:t>设备时使用</w:t>
      </w:r>
      <w:r>
        <w:rPr>
          <w:rFonts w:hint="eastAsia"/>
        </w:rPr>
        <w:t>M</w:t>
      </w:r>
      <w:r>
        <w:t>G</w:t>
      </w:r>
      <w:r>
        <w:rPr>
          <w:rFonts w:hint="eastAsia"/>
        </w:rPr>
        <w:t>L</w:t>
      </w:r>
      <w:r>
        <w:t>C</w:t>
      </w:r>
      <w:r>
        <w:rPr>
          <w:rFonts w:hint="eastAsia"/>
        </w:rPr>
        <w:t>设备的</w:t>
      </w:r>
      <w:r>
        <w:rPr>
          <w:rFonts w:hint="eastAsia"/>
        </w:rPr>
        <w:t>S</w:t>
      </w:r>
      <w:r>
        <w:t>N</w:t>
      </w:r>
      <w:r>
        <w:rPr>
          <w:rFonts w:hint="eastAsia"/>
        </w:rPr>
        <w:t>。</w:t>
      </w:r>
    </w:p>
    <w:p w14:paraId="122F912B" w14:textId="77777777" w:rsidR="00EA5016" w:rsidRDefault="004C4817">
      <w:pPr>
        <w:jc w:val="left"/>
      </w:pPr>
      <w:r>
        <w:rPr>
          <w:rFonts w:hint="eastAsia"/>
        </w:rPr>
        <w:t>“</w:t>
      </w:r>
      <w:r>
        <w:rPr>
          <w:rFonts w:hint="eastAsia"/>
        </w:rPr>
        <w:t>codecMode</w:t>
      </w:r>
      <w:r>
        <w:rPr>
          <w:rFonts w:hint="eastAsia"/>
        </w:rPr>
        <w:t>”为订阅的编解码类型，当用户使用自身开发的编解码插件时“</w:t>
      </w:r>
      <w:r>
        <w:rPr>
          <w:rFonts w:hint="eastAsia"/>
        </w:rPr>
        <w:t>codecMode</w:t>
      </w:r>
      <w:r>
        <w:rPr>
          <w:rFonts w:hint="eastAsia"/>
        </w:rPr>
        <w:t>”取值为“</w:t>
      </w:r>
      <w:r>
        <w:rPr>
          <w:rFonts w:hint="eastAsia"/>
        </w:rPr>
        <w:t>binary</w:t>
      </w:r>
      <w:r>
        <w:rPr>
          <w:rFonts w:hint="eastAsia"/>
        </w:rPr>
        <w:t>”，没有开发编解码插件的“</w:t>
      </w:r>
      <w:r>
        <w:rPr>
          <w:rFonts w:hint="eastAsia"/>
        </w:rPr>
        <w:t>codecMode</w:t>
      </w:r>
      <w:r>
        <w:rPr>
          <w:rFonts w:hint="eastAsia"/>
        </w:rPr>
        <w:t>”取值为“</w:t>
      </w:r>
      <w:r>
        <w:rPr>
          <w:rFonts w:hint="eastAsia"/>
        </w:rPr>
        <w:t>json</w:t>
      </w:r>
      <w:r>
        <w:rPr>
          <w:rFonts w:hint="eastAsia"/>
        </w:rPr>
        <w:t>”。</w:t>
      </w:r>
    </w:p>
    <w:p w14:paraId="45E0E80D" w14:textId="77777777" w:rsidR="00EA5016" w:rsidRDefault="00EA5016"/>
    <w:p w14:paraId="603314DC" w14:textId="77777777" w:rsidR="00EA5016" w:rsidRDefault="004C4817">
      <w:pPr>
        <w:pStyle w:val="2"/>
        <w:jc w:val="left"/>
      </w:pPr>
      <w:bookmarkStart w:id="437" w:name="_Toc28352247"/>
      <w:bookmarkStart w:id="438" w:name="_Toc42862876"/>
      <w:r>
        <w:t>1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MQTT CONNECT</w:t>
      </w:r>
      <w:r>
        <w:rPr>
          <w:rFonts w:hint="eastAsia"/>
        </w:rPr>
        <w:t>连接鉴权</w:t>
      </w:r>
      <w:bookmarkEnd w:id="437"/>
      <w:bookmarkEnd w:id="438"/>
    </w:p>
    <w:p w14:paraId="22B42978" w14:textId="77777777" w:rsidR="00EA5016" w:rsidRDefault="004C4817">
      <w:pPr>
        <w:jc w:val="left"/>
      </w:pPr>
      <w:r>
        <w:rPr>
          <w:rFonts w:hint="eastAsia"/>
        </w:rPr>
        <w:t>暂时无</w:t>
      </w:r>
    </w:p>
    <w:p w14:paraId="74A7A97F" w14:textId="77777777" w:rsidR="00EA5016" w:rsidRDefault="00EA5016">
      <w:pPr>
        <w:jc w:val="left"/>
      </w:pPr>
    </w:p>
    <w:p w14:paraId="5F1E6339" w14:textId="77777777" w:rsidR="00EA5016" w:rsidRDefault="004C4817">
      <w:pPr>
        <w:pStyle w:val="2"/>
        <w:jc w:val="left"/>
      </w:pPr>
      <w:bookmarkStart w:id="439" w:name="_Toc28352248"/>
      <w:bookmarkStart w:id="440" w:name="_Toc42862877"/>
      <w:r>
        <w:t>1</w:t>
      </w:r>
      <w:r>
        <w:rPr>
          <w:rFonts w:hint="eastAsia"/>
        </w:rPr>
        <w:t>.3</w:t>
      </w:r>
      <w:r>
        <w:t xml:space="preserve"> PAYLOAD</w:t>
      </w:r>
      <w:r>
        <w:rPr>
          <w:rFonts w:hint="eastAsia"/>
        </w:rPr>
        <w:t>设备数据上报</w:t>
      </w:r>
      <w:bookmarkEnd w:id="439"/>
      <w:bookmarkEnd w:id="440"/>
    </w:p>
    <w:p w14:paraId="2BD165BD" w14:textId="77777777" w:rsidR="00EA5016" w:rsidRDefault="004C4817">
      <w:pPr>
        <w:pStyle w:val="3"/>
        <w:jc w:val="left"/>
      </w:pPr>
      <w:bookmarkStart w:id="441" w:name="_Toc28352249"/>
      <w:bookmarkStart w:id="442" w:name="_Toc42862878"/>
      <w:r>
        <w:t>1</w:t>
      </w:r>
      <w:r>
        <w:rPr>
          <w:rFonts w:hint="eastAsia"/>
        </w:rPr>
        <w:t>.3.1</w:t>
      </w:r>
      <w:r>
        <w:t xml:space="preserve"> </w:t>
      </w:r>
      <w:r>
        <w:rPr>
          <w:rFonts w:hint="eastAsia"/>
        </w:rPr>
        <w:t>接口功能</w:t>
      </w:r>
      <w:bookmarkEnd w:id="441"/>
      <w:bookmarkEnd w:id="442"/>
    </w:p>
    <w:p w14:paraId="1B38C9F2" w14:textId="77777777" w:rsidR="00EA5016" w:rsidRDefault="004C4817">
      <w:pPr>
        <w:widowControl/>
        <w:spacing w:after="150" w:line="390" w:lineRule="atLeast"/>
        <w:jc w:val="left"/>
        <w:rPr>
          <w:rFonts w:ascii="&amp;quot" w:hAnsi="&amp;quot" w:cs="宋体" w:hint="eastAsia"/>
          <w:color w:val="3D3F43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用于设备上报数据给平台</w:t>
      </w:r>
      <w:r>
        <w:rPr>
          <w:rFonts w:ascii="&amp;quot" w:hAnsi="&amp;quot" w:cs="宋体"/>
          <w:color w:val="3D3F43"/>
          <w:kern w:val="0"/>
          <w:szCs w:val="21"/>
        </w:rPr>
        <w:t>。</w:t>
      </w:r>
    </w:p>
    <w:p w14:paraId="6CA80AEC" w14:textId="77777777" w:rsidR="00EA5016" w:rsidRDefault="00EA5016">
      <w:pPr>
        <w:widowControl/>
        <w:spacing w:after="150" w:line="390" w:lineRule="atLeast"/>
        <w:jc w:val="left"/>
        <w:rPr>
          <w:rFonts w:ascii="&amp;quot" w:hAnsi="&amp;quot" w:cs="宋体" w:hint="eastAsia"/>
          <w:color w:val="3D3F43"/>
          <w:kern w:val="0"/>
          <w:szCs w:val="21"/>
        </w:rPr>
      </w:pPr>
    </w:p>
    <w:p w14:paraId="05B800EA" w14:textId="77777777" w:rsidR="00EA5016" w:rsidRDefault="004C4817">
      <w:pPr>
        <w:pStyle w:val="3"/>
        <w:jc w:val="left"/>
      </w:pPr>
      <w:bookmarkStart w:id="443" w:name="_Toc28352250"/>
      <w:bookmarkStart w:id="444" w:name="_Toc42862879"/>
      <w:r>
        <w:lastRenderedPageBreak/>
        <w:t>1</w:t>
      </w:r>
      <w:r>
        <w:rPr>
          <w:rFonts w:hint="eastAsia"/>
        </w:rPr>
        <w:t>.3.</w:t>
      </w:r>
      <w:r>
        <w:t xml:space="preserve">2 </w:t>
      </w:r>
      <w:r>
        <w:rPr>
          <w:rFonts w:hint="eastAsia"/>
        </w:rPr>
        <w:t>参数说明</w:t>
      </w:r>
      <w:bookmarkEnd w:id="443"/>
      <w:bookmarkEnd w:id="444"/>
    </w:p>
    <w:tbl>
      <w:tblPr>
        <w:tblW w:w="5000" w:type="pct"/>
        <w:tblCellSpacing w:w="0" w:type="dxa"/>
        <w:tblInd w:w="173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93"/>
        <w:gridCol w:w="993"/>
        <w:gridCol w:w="1592"/>
        <w:gridCol w:w="4312"/>
      </w:tblGrid>
      <w:tr w:rsidR="00EA5016" w14:paraId="37865FC2" w14:textId="77777777">
        <w:trPr>
          <w:tblHeader/>
          <w:tblCellSpacing w:w="0" w:type="dxa"/>
        </w:trPr>
        <w:tc>
          <w:tcPr>
            <w:tcW w:w="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F07CA2D" w14:textId="77777777" w:rsidR="00EA5016" w:rsidRDefault="004C4817">
            <w:pPr>
              <w:jc w:val="center"/>
            </w:pPr>
            <w:r>
              <w:t>字段名</w:t>
            </w:r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8E410E3" w14:textId="77777777" w:rsidR="00EA5016" w:rsidRDefault="004C4817">
            <w:pPr>
              <w:jc w:val="center"/>
            </w:pPr>
            <w:r>
              <w:t>必选</w:t>
            </w:r>
            <w:r>
              <w:t>/</w:t>
            </w:r>
            <w:r>
              <w:t>可选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068CE14" w14:textId="77777777" w:rsidR="00EA5016" w:rsidRDefault="004C4817">
            <w:pPr>
              <w:jc w:val="center"/>
            </w:pPr>
            <w:r>
              <w:t>类型</w:t>
            </w:r>
          </w:p>
        </w:tc>
        <w:tc>
          <w:tcPr>
            <w:tcW w:w="2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FB6812D" w14:textId="77777777" w:rsidR="00EA5016" w:rsidRDefault="004C4817">
            <w:pPr>
              <w:jc w:val="center"/>
            </w:pPr>
            <w:r>
              <w:t>参数描述</w:t>
            </w:r>
          </w:p>
        </w:tc>
      </w:tr>
      <w:tr w:rsidR="00EA5016" w14:paraId="7746F332" w14:textId="77777777">
        <w:trPr>
          <w:tblCellSpacing w:w="0" w:type="dxa"/>
        </w:trPr>
        <w:tc>
          <w:tcPr>
            <w:tcW w:w="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9146919" w14:textId="77777777" w:rsidR="00EA5016" w:rsidRDefault="004C4817">
            <w:pPr>
              <w:jc w:val="left"/>
            </w:pPr>
            <w:r>
              <w:t>msgType</w:t>
            </w:r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F10B2D5" w14:textId="77777777" w:rsidR="00EA5016" w:rsidRDefault="004C4817">
            <w:pPr>
              <w:jc w:val="left"/>
            </w:pPr>
            <w:r>
              <w:t>必选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EA96B8C" w14:textId="77777777" w:rsidR="00EA5016" w:rsidRDefault="004C4817">
            <w:pPr>
              <w:jc w:val="left"/>
            </w:pPr>
            <w:r>
              <w:t>String</w:t>
            </w:r>
          </w:p>
        </w:tc>
        <w:tc>
          <w:tcPr>
            <w:tcW w:w="2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48FAF5A" w14:textId="77777777" w:rsidR="00EA5016" w:rsidRDefault="004C4817">
            <w:pPr>
              <w:jc w:val="left"/>
            </w:pPr>
            <w:r>
              <w:t>表示设备上报数据，固定值</w:t>
            </w:r>
            <w:r>
              <w:t>“deviceReq”</w:t>
            </w:r>
            <w:r>
              <w:t>。</w:t>
            </w:r>
          </w:p>
        </w:tc>
      </w:tr>
      <w:tr w:rsidR="00EA5016" w14:paraId="4EBB35DC" w14:textId="77777777">
        <w:trPr>
          <w:tblCellSpacing w:w="0" w:type="dxa"/>
        </w:trPr>
        <w:tc>
          <w:tcPr>
            <w:tcW w:w="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7ECCDC1" w14:textId="77777777" w:rsidR="00EA5016" w:rsidRDefault="004C4817">
            <w:pPr>
              <w:jc w:val="left"/>
            </w:pPr>
            <w:r>
              <w:t>deviceType</w:t>
            </w:r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29E6A69" w14:textId="77777777" w:rsidR="00EA5016" w:rsidRDefault="004C4817">
            <w:pPr>
              <w:jc w:val="left"/>
            </w:pPr>
            <w:r>
              <w:t>必选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2651D61" w14:textId="77777777" w:rsidR="00EA5016" w:rsidRDefault="004C4817">
            <w:pPr>
              <w:jc w:val="left"/>
            </w:pPr>
            <w:r>
              <w:t>String</w:t>
            </w:r>
          </w:p>
        </w:tc>
        <w:tc>
          <w:tcPr>
            <w:tcW w:w="2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C24E6E9" w14:textId="77777777" w:rsidR="00EA5016" w:rsidRDefault="004C4817">
            <w:pPr>
              <w:jc w:val="left"/>
            </w:pPr>
            <w:r>
              <w:t>表示设备</w:t>
            </w:r>
            <w:r>
              <w:rPr>
                <w:rFonts w:hint="eastAsia"/>
              </w:rPr>
              <w:t>类型</w:t>
            </w:r>
            <w:r>
              <w:t>，（具体结构参考下表</w:t>
            </w:r>
            <w:r>
              <w:t>deviceType</w:t>
            </w:r>
            <w:r>
              <w:t>定义表）。</w:t>
            </w:r>
          </w:p>
        </w:tc>
      </w:tr>
      <w:tr w:rsidR="00EA5016" w14:paraId="4350F56F" w14:textId="77777777">
        <w:trPr>
          <w:tblCellSpacing w:w="0" w:type="dxa"/>
        </w:trPr>
        <w:tc>
          <w:tcPr>
            <w:tcW w:w="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F0E221E" w14:textId="77777777" w:rsidR="00EA5016" w:rsidRDefault="004C4817">
            <w:pPr>
              <w:jc w:val="left"/>
            </w:pPr>
            <w:r>
              <w:t>deviceId</w:t>
            </w:r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C3FDA00" w14:textId="77777777" w:rsidR="00EA5016" w:rsidRDefault="004C4817">
            <w:pPr>
              <w:jc w:val="left"/>
            </w:pPr>
            <w:r>
              <w:t>必选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89B0AA5" w14:textId="77777777" w:rsidR="00EA5016" w:rsidRDefault="004C4817">
            <w:pPr>
              <w:jc w:val="left"/>
            </w:pPr>
            <w:r>
              <w:t>String</w:t>
            </w:r>
          </w:p>
        </w:tc>
        <w:tc>
          <w:tcPr>
            <w:tcW w:w="2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EF40ADA" w14:textId="77777777" w:rsidR="00EA5016" w:rsidRDefault="004C4817">
            <w:pPr>
              <w:jc w:val="left"/>
            </w:pPr>
            <w:r>
              <w:t>表示设备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，</w:t>
            </w:r>
            <w:r>
              <w:rPr>
                <w:rFonts w:hint="eastAsia"/>
              </w:rPr>
              <w:t>从设备管理中分配</w:t>
            </w:r>
            <w:r>
              <w:t>。</w:t>
            </w:r>
          </w:p>
        </w:tc>
      </w:tr>
      <w:tr w:rsidR="00EA5016" w14:paraId="60D4B045" w14:textId="77777777">
        <w:trPr>
          <w:tblCellSpacing w:w="0" w:type="dxa"/>
        </w:trPr>
        <w:tc>
          <w:tcPr>
            <w:tcW w:w="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3E46B8F" w14:textId="77777777" w:rsidR="00EA5016" w:rsidRDefault="004C4817">
            <w:pPr>
              <w:jc w:val="left"/>
            </w:pPr>
            <w:r>
              <w:t>data</w:t>
            </w:r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CFF0452" w14:textId="77777777" w:rsidR="00EA5016" w:rsidRDefault="004C4817">
            <w:pPr>
              <w:jc w:val="left"/>
            </w:pPr>
            <w:r>
              <w:t>必选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E55A08C" w14:textId="77777777" w:rsidR="00EA5016" w:rsidRDefault="004C4817">
            <w:pPr>
              <w:jc w:val="left"/>
            </w:pPr>
            <w:r>
              <w:t>ServiceData</w:t>
            </w:r>
          </w:p>
        </w:tc>
        <w:tc>
          <w:tcPr>
            <w:tcW w:w="2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5FCDDC5" w14:textId="77777777" w:rsidR="00EA5016" w:rsidRDefault="004C4817">
            <w:pPr>
              <w:jc w:val="left"/>
            </w:pPr>
            <w:r>
              <w:t>一组服务的数据（具体结构参考下表</w:t>
            </w:r>
            <w:r>
              <w:t>ServiceData</w:t>
            </w:r>
            <w:r>
              <w:t>定义表），当需要上传批量数据时，可在</w:t>
            </w:r>
            <w:r>
              <w:rPr>
                <w:rFonts w:hint="eastAsia"/>
              </w:rPr>
              <w:t>扩展</w:t>
            </w:r>
            <w:r>
              <w:t>该字段中添加数据。</w:t>
            </w:r>
          </w:p>
        </w:tc>
      </w:tr>
    </w:tbl>
    <w:p w14:paraId="5A7B41DF" w14:textId="77777777" w:rsidR="00EA5016" w:rsidRDefault="00EA5016"/>
    <w:p w14:paraId="459AFD0D" w14:textId="77777777" w:rsidR="00EA5016" w:rsidRDefault="004C4817">
      <w:pPr>
        <w:widowControl/>
        <w:spacing w:after="150" w:line="390" w:lineRule="atLeast"/>
        <w:jc w:val="left"/>
        <w:rPr>
          <w:rFonts w:ascii="&amp;quot" w:hAnsi="&amp;quot" w:cs="宋体" w:hint="eastAsia"/>
          <w:color w:val="3D3F43"/>
          <w:kern w:val="0"/>
          <w:szCs w:val="21"/>
        </w:rPr>
      </w:pPr>
      <w:r>
        <w:rPr>
          <w:rFonts w:ascii="&amp;quot" w:hAnsi="&amp;quot" w:cs="宋体"/>
          <w:color w:val="3D3F43"/>
          <w:kern w:val="0"/>
          <w:szCs w:val="21"/>
        </w:rPr>
        <w:t>deviceType</w:t>
      </w:r>
      <w:r>
        <w:rPr>
          <w:rFonts w:ascii="&amp;quot" w:hAnsi="&amp;quot" w:cs="宋体"/>
          <w:color w:val="3D3F43"/>
          <w:kern w:val="0"/>
          <w:szCs w:val="21"/>
        </w:rPr>
        <w:t>定义表：</w:t>
      </w:r>
    </w:p>
    <w:tbl>
      <w:tblPr>
        <w:tblW w:w="3470" w:type="pct"/>
        <w:tblCellSpacing w:w="0" w:type="dxa"/>
        <w:tblInd w:w="173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80"/>
        <w:gridCol w:w="4373"/>
      </w:tblGrid>
      <w:tr w:rsidR="00EA5016" w14:paraId="3E89AE76" w14:textId="77777777">
        <w:trPr>
          <w:tblHeader/>
          <w:tblCellSpacing w:w="0" w:type="dxa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5EAAAEB" w14:textId="77777777" w:rsidR="00EA5016" w:rsidRDefault="004C4817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8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6ABF958" w14:textId="77777777" w:rsidR="00EA5016" w:rsidRDefault="004C4817">
            <w:pPr>
              <w:jc w:val="center"/>
            </w:pPr>
            <w:r>
              <w:t>参数描述</w:t>
            </w:r>
          </w:p>
        </w:tc>
      </w:tr>
      <w:tr w:rsidR="00EA5016" w14:paraId="5269187E" w14:textId="77777777">
        <w:trPr>
          <w:tblCellSpacing w:w="0" w:type="dxa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2F6CAB2" w14:textId="77777777" w:rsidR="00EA5016" w:rsidRDefault="004C4817">
            <w:r>
              <w:t>MGCC-1</w:t>
            </w:r>
          </w:p>
        </w:tc>
        <w:tc>
          <w:tcPr>
            <w:tcW w:w="38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0CAE2BD" w14:textId="77777777" w:rsidR="00EA5016" w:rsidRDefault="004C4817">
            <w:r>
              <w:rPr>
                <w:rFonts w:hint="eastAsia"/>
              </w:rPr>
              <w:t>M</w:t>
            </w:r>
            <w:r>
              <w:t>GCC</w:t>
            </w:r>
            <w:r>
              <w:rPr>
                <w:rFonts w:hint="eastAsia"/>
              </w:rPr>
              <w:t>第一版</w:t>
            </w:r>
            <w:r>
              <w:t>。</w:t>
            </w:r>
          </w:p>
        </w:tc>
      </w:tr>
      <w:tr w:rsidR="00EA5016" w14:paraId="63C73F9A" w14:textId="77777777">
        <w:trPr>
          <w:tblCellSpacing w:w="0" w:type="dxa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4DD7D94" w14:textId="77777777" w:rsidR="00EA5016" w:rsidRDefault="004C4817">
            <w:r>
              <w:t>MGLC-1</w:t>
            </w:r>
          </w:p>
        </w:tc>
        <w:tc>
          <w:tcPr>
            <w:tcW w:w="38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0276E81" w14:textId="77777777" w:rsidR="00EA5016" w:rsidRDefault="004C4817">
            <w:r>
              <w:t>MGLC</w:t>
            </w:r>
            <w:r>
              <w:rPr>
                <w:rFonts w:hint="eastAsia"/>
              </w:rPr>
              <w:t>第一版</w:t>
            </w:r>
            <w:r>
              <w:t>。</w:t>
            </w:r>
          </w:p>
        </w:tc>
      </w:tr>
      <w:tr w:rsidR="00EA5016" w14:paraId="2E1E0BE9" w14:textId="77777777">
        <w:trPr>
          <w:tblCellSpacing w:w="0" w:type="dxa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DDFD0A2" w14:textId="26938BB6" w:rsidR="00EA5016" w:rsidRDefault="004C4817">
            <w:del w:id="445" w:author="win10" w:date="2020-06-12T13:56:00Z">
              <w:r w:rsidDel="003D2C50">
                <w:rPr>
                  <w:rFonts w:hint="eastAsia"/>
                </w:rPr>
                <w:delText>P</w:delText>
              </w:r>
              <w:r w:rsidDel="003D2C50">
                <w:delText>CS-301</w:delText>
              </w:r>
            </w:del>
          </w:p>
        </w:tc>
        <w:tc>
          <w:tcPr>
            <w:tcW w:w="38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E53C0F3" w14:textId="4C8CD1EC" w:rsidR="00EA5016" w:rsidRDefault="004C4817">
            <w:del w:id="446" w:author="win10" w:date="2020-06-12T13:56:00Z">
              <w:r w:rsidDel="003D2C50">
                <w:rPr>
                  <w:rFonts w:hint="eastAsia"/>
                </w:rPr>
                <w:delText>盛弘</w:delText>
              </w:r>
              <w:r w:rsidDel="003D2C50">
                <w:rPr>
                  <w:rFonts w:hint="eastAsia"/>
                </w:rPr>
                <w:delText>-</w:delText>
              </w:r>
              <w:r w:rsidDel="003D2C50">
                <w:rPr>
                  <w:rFonts w:hint="eastAsia"/>
                </w:rPr>
                <w:delText>储能逆变器</w:delText>
              </w:r>
            </w:del>
          </w:p>
        </w:tc>
      </w:tr>
      <w:tr w:rsidR="00EA5016" w:rsidDel="00B24B22" w14:paraId="53B55546" w14:textId="326EFC97">
        <w:trPr>
          <w:tblCellSpacing w:w="0" w:type="dxa"/>
          <w:del w:id="447" w:author="win10" w:date="2020-06-12T14:04:00Z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1BBB71F" w14:textId="05E72464" w:rsidR="00EA5016" w:rsidDel="00B24B22" w:rsidRDefault="004C4817">
            <w:pPr>
              <w:rPr>
                <w:del w:id="448" w:author="win10" w:date="2020-06-12T14:04:00Z"/>
              </w:rPr>
            </w:pPr>
            <w:del w:id="449" w:author="win10" w:date="2020-06-12T13:56:00Z">
              <w:r w:rsidDel="003D2C50">
                <w:rPr>
                  <w:rFonts w:hint="eastAsia"/>
                </w:rPr>
                <w:delText>B</w:delText>
              </w:r>
              <w:r w:rsidDel="003D2C50">
                <w:delText>MS-302</w:delText>
              </w:r>
            </w:del>
          </w:p>
        </w:tc>
        <w:tc>
          <w:tcPr>
            <w:tcW w:w="38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96CF30F" w14:textId="0F6BB798" w:rsidR="00EA5016" w:rsidDel="00B24B22" w:rsidRDefault="004C4817">
            <w:pPr>
              <w:rPr>
                <w:del w:id="450" w:author="win10" w:date="2020-06-12T14:04:00Z"/>
              </w:rPr>
            </w:pPr>
            <w:del w:id="451" w:author="win10" w:date="2020-06-12T13:56:00Z">
              <w:r w:rsidDel="003D2C50">
                <w:rPr>
                  <w:rFonts w:hint="eastAsia"/>
                </w:rPr>
                <w:delText>拓邦</w:delText>
              </w:r>
              <w:r w:rsidDel="003D2C50">
                <w:rPr>
                  <w:rFonts w:hint="eastAsia"/>
                </w:rPr>
                <w:delText>-B</w:delText>
              </w:r>
              <w:r w:rsidDel="003D2C50">
                <w:delText>MS</w:delText>
              </w:r>
            </w:del>
          </w:p>
        </w:tc>
      </w:tr>
      <w:tr w:rsidR="00EA5016" w:rsidDel="00B24B22" w14:paraId="1C1DDF64" w14:textId="0B6DEABC">
        <w:trPr>
          <w:tblCellSpacing w:w="0" w:type="dxa"/>
          <w:del w:id="452" w:author="win10" w:date="2020-06-12T14:04:00Z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E953B90" w14:textId="66DCF370" w:rsidR="00EA5016" w:rsidDel="00B24B22" w:rsidRDefault="004C4817">
            <w:pPr>
              <w:rPr>
                <w:del w:id="453" w:author="win10" w:date="2020-06-12T14:04:00Z"/>
              </w:rPr>
            </w:pPr>
            <w:del w:id="454" w:author="win10" w:date="2020-06-12T13:56:00Z">
              <w:r w:rsidDel="003D2C50">
                <w:rPr>
                  <w:rFonts w:hint="eastAsia"/>
                </w:rPr>
                <w:delText>P</w:delText>
              </w:r>
              <w:r w:rsidDel="003D2C50">
                <w:delText>V-203</w:delText>
              </w:r>
            </w:del>
          </w:p>
        </w:tc>
        <w:tc>
          <w:tcPr>
            <w:tcW w:w="38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E1AFB0C" w14:textId="4573ED93" w:rsidR="00EA5016" w:rsidDel="00B24B22" w:rsidRDefault="004C4817">
            <w:pPr>
              <w:rPr>
                <w:del w:id="455" w:author="win10" w:date="2020-06-12T14:04:00Z"/>
              </w:rPr>
            </w:pPr>
            <w:del w:id="456" w:author="win10" w:date="2020-06-12T13:56:00Z">
              <w:r w:rsidDel="003D2C50">
                <w:rPr>
                  <w:rFonts w:hint="eastAsia"/>
                </w:rPr>
                <w:delText>阳光</w:delText>
              </w:r>
              <w:r w:rsidDel="003D2C50">
                <w:rPr>
                  <w:rFonts w:hint="eastAsia"/>
                </w:rPr>
                <w:delText>-</w:delText>
              </w:r>
              <w:r w:rsidDel="003D2C50">
                <w:rPr>
                  <w:rFonts w:hint="eastAsia"/>
                </w:rPr>
                <w:delText>光伏逆变器</w:delText>
              </w:r>
            </w:del>
          </w:p>
        </w:tc>
      </w:tr>
      <w:tr w:rsidR="00EA5016" w:rsidDel="00B24B22" w14:paraId="7D2C430F" w14:textId="7938B4D6">
        <w:trPr>
          <w:tblCellSpacing w:w="0" w:type="dxa"/>
          <w:del w:id="457" w:author="win10" w:date="2020-06-12T14:04:00Z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10FC5B0" w14:textId="12D2E8F8" w:rsidR="00EA5016" w:rsidDel="00B24B22" w:rsidRDefault="004C4817">
            <w:pPr>
              <w:rPr>
                <w:del w:id="458" w:author="win10" w:date="2020-06-12T14:04:00Z"/>
              </w:rPr>
            </w:pPr>
            <w:del w:id="459" w:author="win10" w:date="2020-06-12T13:56:00Z">
              <w:r w:rsidDel="003D2C50">
                <w:rPr>
                  <w:rFonts w:hint="eastAsia"/>
                </w:rPr>
                <w:delText>D</w:delText>
              </w:r>
              <w:r w:rsidDel="003D2C50">
                <w:delText>W-111</w:delText>
              </w:r>
            </w:del>
          </w:p>
        </w:tc>
        <w:tc>
          <w:tcPr>
            <w:tcW w:w="38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51FB9EC" w14:textId="40402E30" w:rsidR="00EA5016" w:rsidDel="00B24B22" w:rsidRDefault="004C4817">
            <w:pPr>
              <w:rPr>
                <w:del w:id="460" w:author="win10" w:date="2020-06-12T14:04:00Z"/>
              </w:rPr>
            </w:pPr>
            <w:del w:id="461" w:author="win10" w:date="2020-06-12T13:56:00Z">
              <w:r w:rsidDel="003D2C50">
                <w:rPr>
                  <w:rFonts w:hint="eastAsia"/>
                </w:rPr>
                <w:delText>研旭</w:delText>
              </w:r>
              <w:r w:rsidDel="003D2C50">
                <w:rPr>
                  <w:rFonts w:hint="eastAsia"/>
                </w:rPr>
                <w:delText>-</w:delText>
              </w:r>
              <w:r w:rsidDel="003D2C50">
                <w:rPr>
                  <w:rFonts w:hint="eastAsia"/>
                </w:rPr>
                <w:delText>风机</w:delText>
              </w:r>
            </w:del>
          </w:p>
        </w:tc>
      </w:tr>
      <w:tr w:rsidR="00EA5016" w:rsidDel="00B24B22" w14:paraId="3AE1A224" w14:textId="09517855">
        <w:trPr>
          <w:tblCellSpacing w:w="0" w:type="dxa"/>
          <w:del w:id="462" w:author="win10" w:date="2020-06-12T14:04:00Z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6159CB9" w14:textId="0F7E67F0" w:rsidR="00EA5016" w:rsidDel="00B24B22" w:rsidRDefault="004C4817">
            <w:pPr>
              <w:rPr>
                <w:del w:id="463" w:author="win10" w:date="2020-06-12T14:04:00Z"/>
              </w:rPr>
            </w:pPr>
            <w:del w:id="464" w:author="win10" w:date="2020-06-12T13:56:00Z">
              <w:r w:rsidDel="003D2C50">
                <w:rPr>
                  <w:rFonts w:hint="eastAsia"/>
                </w:rPr>
                <w:delText>R</w:delText>
              </w:r>
              <w:r w:rsidDel="003D2C50">
                <w:delText>LC-501</w:delText>
              </w:r>
            </w:del>
          </w:p>
        </w:tc>
        <w:tc>
          <w:tcPr>
            <w:tcW w:w="38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62A2BDE" w14:textId="7F660EC4" w:rsidR="00EA5016" w:rsidDel="00B24B22" w:rsidRDefault="004C4817">
            <w:pPr>
              <w:rPr>
                <w:del w:id="465" w:author="win10" w:date="2020-06-12T14:04:00Z"/>
              </w:rPr>
            </w:pPr>
            <w:del w:id="466" w:author="win10" w:date="2020-06-12T13:56:00Z">
              <w:r w:rsidDel="003D2C50">
                <w:rPr>
                  <w:rFonts w:hint="eastAsia"/>
                </w:rPr>
                <w:delText>研旭</w:delText>
              </w:r>
              <w:r w:rsidDel="003D2C50">
                <w:rPr>
                  <w:rFonts w:hint="eastAsia"/>
                </w:rPr>
                <w:delText>-RLC</w:delText>
              </w:r>
            </w:del>
          </w:p>
        </w:tc>
      </w:tr>
    </w:tbl>
    <w:p w14:paraId="7D160548" w14:textId="77777777" w:rsidR="00EA5016" w:rsidRDefault="00EA5016"/>
    <w:p w14:paraId="50D5A2ED" w14:textId="77777777" w:rsidR="00EA5016" w:rsidRDefault="004C4817">
      <w:pPr>
        <w:widowControl/>
        <w:spacing w:after="150" w:line="390" w:lineRule="atLeast"/>
        <w:jc w:val="left"/>
        <w:rPr>
          <w:rFonts w:ascii="&amp;quot" w:hAnsi="&amp;quot" w:cs="宋体" w:hint="eastAsia"/>
          <w:color w:val="3D3F43"/>
          <w:kern w:val="0"/>
          <w:szCs w:val="21"/>
        </w:rPr>
      </w:pPr>
      <w:r>
        <w:rPr>
          <w:rFonts w:ascii="&amp;quot" w:hAnsi="&amp;quot" w:cs="宋体"/>
          <w:color w:val="3D3F43"/>
          <w:kern w:val="0"/>
          <w:szCs w:val="21"/>
        </w:rPr>
        <w:t>ServiceData</w:t>
      </w:r>
      <w:r>
        <w:rPr>
          <w:rFonts w:ascii="&amp;quot" w:hAnsi="&amp;quot" w:cs="宋体"/>
          <w:color w:val="3D3F43"/>
          <w:kern w:val="0"/>
          <w:szCs w:val="21"/>
        </w:rPr>
        <w:t>定义表：</w:t>
      </w:r>
    </w:p>
    <w:tbl>
      <w:tblPr>
        <w:tblW w:w="5000" w:type="pct"/>
        <w:tblCellSpacing w:w="0" w:type="dxa"/>
        <w:tblInd w:w="173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39"/>
        <w:gridCol w:w="1215"/>
        <w:gridCol w:w="1154"/>
        <w:gridCol w:w="4482"/>
      </w:tblGrid>
      <w:tr w:rsidR="00EA5016" w14:paraId="1614BEBB" w14:textId="77777777">
        <w:trPr>
          <w:tblHeader/>
          <w:tblCellSpacing w:w="0" w:type="dxa"/>
        </w:trPr>
        <w:tc>
          <w:tcPr>
            <w:tcW w:w="8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ED83D08" w14:textId="77777777" w:rsidR="00EA5016" w:rsidRDefault="004C4817">
            <w:r>
              <w:t>字段名</w:t>
            </w:r>
          </w:p>
        </w:tc>
        <w:tc>
          <w:tcPr>
            <w:tcW w:w="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8AA3B11" w14:textId="77777777" w:rsidR="00EA5016" w:rsidRDefault="004C4817">
            <w:r>
              <w:t>必选</w:t>
            </w:r>
            <w:r>
              <w:t>/</w:t>
            </w:r>
            <w:r>
              <w:t>可选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5A8C8E0" w14:textId="77777777" w:rsidR="00EA5016" w:rsidRDefault="004C4817">
            <w:r>
              <w:t>类型</w:t>
            </w:r>
          </w:p>
        </w:tc>
        <w:tc>
          <w:tcPr>
            <w:tcW w:w="27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72F2113" w14:textId="77777777" w:rsidR="00EA5016" w:rsidRDefault="004C4817">
            <w:r>
              <w:t>参数描述</w:t>
            </w:r>
          </w:p>
        </w:tc>
      </w:tr>
      <w:tr w:rsidR="00EA5016" w14:paraId="409A7531" w14:textId="77777777">
        <w:trPr>
          <w:tblCellSpacing w:w="0" w:type="dxa"/>
        </w:trPr>
        <w:tc>
          <w:tcPr>
            <w:tcW w:w="8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4E5C3D5" w14:textId="77777777" w:rsidR="00EA5016" w:rsidRDefault="004C4817">
            <w:r>
              <w:t>serviceId</w:t>
            </w:r>
          </w:p>
        </w:tc>
        <w:tc>
          <w:tcPr>
            <w:tcW w:w="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D96892F" w14:textId="77777777" w:rsidR="00EA5016" w:rsidRDefault="004C4817">
            <w:r>
              <w:t>必选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319C2DD" w14:textId="77777777" w:rsidR="00EA5016" w:rsidRDefault="004C4817">
            <w:r>
              <w:t>String</w:t>
            </w:r>
          </w:p>
        </w:tc>
        <w:tc>
          <w:tcPr>
            <w:tcW w:w="27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E557C9D" w14:textId="77777777" w:rsidR="00EA5016" w:rsidRDefault="004C4817">
            <w:pPr>
              <w:jc w:val="left"/>
            </w:pPr>
            <w:r>
              <w:t>设备服务的</w:t>
            </w:r>
            <w:r>
              <w:t>ID</w:t>
            </w:r>
            <w:r>
              <w:t>。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R</w:t>
            </w:r>
            <w:r>
              <w:t>undata</w:t>
            </w:r>
          </w:p>
        </w:tc>
      </w:tr>
      <w:tr w:rsidR="00EA5016" w14:paraId="5A9BCEF3" w14:textId="77777777">
        <w:trPr>
          <w:tblCellSpacing w:w="0" w:type="dxa"/>
        </w:trPr>
        <w:tc>
          <w:tcPr>
            <w:tcW w:w="8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08EB0B2" w14:textId="77777777" w:rsidR="00EA5016" w:rsidRDefault="004C4817">
            <w:r>
              <w:t>priority</w:t>
            </w:r>
          </w:p>
        </w:tc>
        <w:tc>
          <w:tcPr>
            <w:tcW w:w="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D1D529C" w14:textId="77777777" w:rsidR="00EA5016" w:rsidRDefault="004C4817">
            <w:r>
              <w:t>必选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8F7227B" w14:textId="77777777" w:rsidR="00EA5016" w:rsidRDefault="004C4817">
            <w:r>
              <w:t>String</w:t>
            </w:r>
          </w:p>
        </w:tc>
        <w:tc>
          <w:tcPr>
            <w:tcW w:w="27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BF2BF25" w14:textId="77777777" w:rsidR="00EA5016" w:rsidRDefault="004C4817">
            <w:pPr>
              <w:jc w:val="left"/>
            </w:pPr>
            <w:r>
              <w:rPr>
                <w:rFonts w:hint="eastAsia"/>
              </w:rPr>
              <w:t>数据优先级，分级为</w:t>
            </w:r>
            <w:bookmarkStart w:id="467" w:name="_Hlk20210888"/>
            <w:r>
              <w:t>High</w:t>
            </w:r>
            <w:bookmarkEnd w:id="467"/>
            <w:r>
              <w:rPr>
                <w:rFonts w:hint="eastAsia"/>
              </w:rPr>
              <w:t>，</w:t>
            </w:r>
            <w:r>
              <w:t>Normal</w:t>
            </w:r>
            <w:r>
              <w:rPr>
                <w:rFonts w:hint="eastAsia"/>
              </w:rPr>
              <w:t>，</w:t>
            </w:r>
            <w:r>
              <w:t>Low</w:t>
            </w:r>
            <w:r>
              <w:rPr>
                <w:rFonts w:hint="eastAsia"/>
              </w:rPr>
              <w:t>。</w:t>
            </w:r>
          </w:p>
        </w:tc>
      </w:tr>
      <w:tr w:rsidR="00EA5016" w14:paraId="3B268256" w14:textId="77777777">
        <w:trPr>
          <w:tblCellSpacing w:w="0" w:type="dxa"/>
        </w:trPr>
        <w:tc>
          <w:tcPr>
            <w:tcW w:w="8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65F1852" w14:textId="77777777" w:rsidR="00EA5016" w:rsidRDefault="004C4817">
            <w:r>
              <w:t>serviceData</w:t>
            </w:r>
          </w:p>
        </w:tc>
        <w:tc>
          <w:tcPr>
            <w:tcW w:w="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934C5AD" w14:textId="77777777" w:rsidR="00EA5016" w:rsidRDefault="004C4817">
            <w:r>
              <w:t>必选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890470D" w14:textId="77777777" w:rsidR="00EA5016" w:rsidRDefault="004C4817">
            <w:r>
              <w:t>ObjectNode</w:t>
            </w:r>
          </w:p>
        </w:tc>
        <w:tc>
          <w:tcPr>
            <w:tcW w:w="27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202A953" w14:textId="77777777" w:rsidR="00EA5016" w:rsidRDefault="004C4817">
            <w:pPr>
              <w:jc w:val="left"/>
            </w:pPr>
            <w:r>
              <w:t>一个服务的数据，具体字段在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解析</w:t>
            </w:r>
            <w:r>
              <w:t>里定义</w:t>
            </w:r>
            <w:r>
              <w:rPr>
                <w:rFonts w:hint="eastAsia"/>
              </w:rPr>
              <w:t>，见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章节</w:t>
            </w:r>
            <w:r>
              <w:t>。</w:t>
            </w:r>
          </w:p>
        </w:tc>
      </w:tr>
      <w:tr w:rsidR="00EA5016" w14:paraId="1951695A" w14:textId="77777777">
        <w:trPr>
          <w:tblCellSpacing w:w="0" w:type="dxa"/>
        </w:trPr>
        <w:tc>
          <w:tcPr>
            <w:tcW w:w="8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F62E506" w14:textId="77777777" w:rsidR="00EA5016" w:rsidRDefault="004C4817">
            <w:r>
              <w:t>eventTime</w:t>
            </w:r>
          </w:p>
        </w:tc>
        <w:tc>
          <w:tcPr>
            <w:tcW w:w="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FF90879" w14:textId="77777777" w:rsidR="00EA5016" w:rsidRDefault="004C4817">
            <w:r>
              <w:t>可选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FC6D603" w14:textId="77777777" w:rsidR="00EA5016" w:rsidRDefault="004C4817">
            <w:r>
              <w:t>String</w:t>
            </w:r>
          </w:p>
        </w:tc>
        <w:tc>
          <w:tcPr>
            <w:tcW w:w="27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A0CF293" w14:textId="77777777" w:rsidR="00EA5016" w:rsidRDefault="004C4817">
            <w:pPr>
              <w:jc w:val="left"/>
            </w:pPr>
            <w:r>
              <w:t>设备采集数据</w:t>
            </w:r>
            <w:r>
              <w:t>UTC</w:t>
            </w:r>
            <w:r>
              <w:t>时间（格式：</w:t>
            </w:r>
            <w:r>
              <w:t>yyyyMMddTHHmmssZ</w:t>
            </w:r>
            <w:r>
              <w:t>），如：</w:t>
            </w:r>
            <w:r>
              <w:t>201</w:t>
            </w:r>
            <w:r>
              <w:rPr>
                <w:rFonts w:hint="eastAsia"/>
              </w:rPr>
              <w:t>909</w:t>
            </w:r>
            <w:r>
              <w:t>1</w:t>
            </w:r>
            <w:r>
              <w:rPr>
                <w:rFonts w:hint="eastAsia"/>
              </w:rPr>
              <w:t>6</w:t>
            </w:r>
            <w:r>
              <w:t>T</w:t>
            </w:r>
            <w:r>
              <w:rPr>
                <w:rFonts w:hint="eastAsia"/>
              </w:rPr>
              <w:t>0912</w:t>
            </w:r>
            <w:r>
              <w:t>20Z</w:t>
            </w:r>
            <w:r>
              <w:t>。</w:t>
            </w:r>
          </w:p>
          <w:p w14:paraId="5DC2E82A" w14:textId="77777777" w:rsidR="00EA5016" w:rsidRDefault="004C4817">
            <w:pPr>
              <w:jc w:val="left"/>
            </w:pPr>
            <w:r>
              <w:t>设备上报数据不带该参数或参数格式错误时，则数据上报时间以平台时间为准。</w:t>
            </w:r>
          </w:p>
        </w:tc>
      </w:tr>
    </w:tbl>
    <w:p w14:paraId="63437038" w14:textId="77777777" w:rsidR="00EA5016" w:rsidRDefault="004C481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9B73A4" wp14:editId="3DB02189">
                <wp:simplePos x="0" y="0"/>
                <wp:positionH relativeFrom="column">
                  <wp:posOffset>20955</wp:posOffset>
                </wp:positionH>
                <wp:positionV relativeFrom="paragraph">
                  <wp:posOffset>262890</wp:posOffset>
                </wp:positionV>
                <wp:extent cx="5494655" cy="1404620"/>
                <wp:effectExtent l="0" t="0" r="10795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B7B4B3B" w14:textId="77777777" w:rsidR="00DE3E82" w:rsidRDefault="00DE3E82">
                            <w:r>
                              <w:t xml:space="preserve">MQTT </w:t>
                            </w:r>
                          </w:p>
                          <w:p w14:paraId="44022193" w14:textId="1248E4A8" w:rsidR="00DE3E82" w:rsidRDefault="00DE3E82">
                            <w:r>
                              <w:t>Topic: /</w:t>
                            </w:r>
                            <w:del w:id="468" w:author="win10" w:date="2020-06-12T14:03:00Z">
                              <w:r w:rsidDel="00B24B22">
                                <w:delText>tianshun</w:delText>
                              </w:r>
                            </w:del>
                            <w:ins w:id="469" w:author="win10" w:date="2020-06-12T14:03:00Z">
                              <w:r w:rsidR="00B24B22">
                                <w:t>mgs</w:t>
                              </w:r>
                            </w:ins>
                            <w:r>
                              <w:t>/v1/TS02E510000100/0/data/</w:t>
                            </w:r>
                            <w:r>
                              <w:rPr>
                                <w:rFonts w:hint="eastAsia"/>
                              </w:rPr>
                              <w:t>json</w:t>
                            </w:r>
                          </w:p>
                          <w:p w14:paraId="20CEEA15" w14:textId="77777777" w:rsidR="00DE3E82" w:rsidRDefault="00DE3E82">
                            <w:r>
                              <w:t>MQTT Client</w:t>
                            </w:r>
                            <w:r>
                              <w:t>发送的</w:t>
                            </w:r>
                            <w:r>
                              <w:t>payload</w:t>
                            </w:r>
                            <w:r>
                              <w:t>：</w:t>
                            </w:r>
                            <w:r>
                              <w:t xml:space="preserve"> </w:t>
                            </w:r>
                          </w:p>
                          <w:p w14:paraId="3CF6EDC3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680C2C47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"msgType": "deviceReq",</w:t>
                            </w:r>
                          </w:p>
                          <w:p w14:paraId="360B82D9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"deviceType": "MGCC-1",</w:t>
                            </w:r>
                          </w:p>
                          <w:p w14:paraId="72A79D9D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"deviceId": "0",</w:t>
                            </w:r>
                          </w:p>
                          <w:p w14:paraId="2356879F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"data": {</w:t>
                            </w:r>
                          </w:p>
                          <w:p w14:paraId="499DB4B4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"serviceId": "Rundata",</w:t>
                            </w:r>
                          </w:p>
                          <w:p w14:paraId="422A4458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"priority": "High",</w:t>
                            </w:r>
                          </w:p>
                          <w:p w14:paraId="6A8CAD79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"serviceData": {</w:t>
                            </w:r>
                          </w:p>
                          <w:p w14:paraId="31E7DC11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"SOCBound": [20.0, 80.0],</w:t>
                            </w:r>
                          </w:p>
                          <w:p w14:paraId="26F23B3D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"GridConnectedPower": 5.0,</w:t>
                            </w:r>
                          </w:p>
                          <w:p w14:paraId="35D75C71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"PID": [0, 0.8, 0]</w:t>
                            </w:r>
                          </w:p>
                          <w:p w14:paraId="22022741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},</w:t>
                            </w:r>
                          </w:p>
                          <w:p w14:paraId="47A8B80A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"eventTime": "20190916T091220Z"</w:t>
                            </w:r>
                          </w:p>
                          <w:p w14:paraId="2EA91FCA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29355F27" w14:textId="77777777" w:rsidR="00DE3E82" w:rsidRDefault="00DE3E82"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9B73A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.65pt;margin-top:20.7pt;width:432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">
                <v:textbox style="mso-fit-shape-to-text:t">
                  <w:txbxContent>
                    <w:p w14:paraId="7B7B4B3B" w14:textId="77777777" w:rsidR="00DE3E82" w:rsidRDefault="00DE3E82">
                      <w:r>
                        <w:t xml:space="preserve">MQTT </w:t>
                      </w:r>
                    </w:p>
                    <w:p w14:paraId="44022193" w14:textId="1248E4A8" w:rsidR="00DE3E82" w:rsidRDefault="00DE3E82">
                      <w:r>
                        <w:t>Topic: /</w:t>
                      </w:r>
                      <w:del w:id="470" w:author="win10" w:date="2020-06-12T14:03:00Z">
                        <w:r w:rsidDel="00B24B22">
                          <w:delText>tianshun</w:delText>
                        </w:r>
                      </w:del>
                      <w:ins w:id="471" w:author="win10" w:date="2020-06-12T14:03:00Z">
                        <w:r w:rsidR="00B24B22">
                          <w:t>mgs</w:t>
                        </w:r>
                      </w:ins>
                      <w:r>
                        <w:t>/v1/TS02E510000100/0/data/</w:t>
                      </w:r>
                      <w:r>
                        <w:rPr>
                          <w:rFonts w:hint="eastAsia"/>
                        </w:rPr>
                        <w:t>json</w:t>
                      </w:r>
                    </w:p>
                    <w:p w14:paraId="20CEEA15" w14:textId="77777777" w:rsidR="00DE3E82" w:rsidRDefault="00DE3E82">
                      <w:r>
                        <w:t>MQTT Client</w:t>
                      </w:r>
                      <w:r>
                        <w:t>发送的</w:t>
                      </w:r>
                      <w:r>
                        <w:t>payload</w:t>
                      </w:r>
                      <w:r>
                        <w:t>：</w:t>
                      </w:r>
                      <w:r>
                        <w:t xml:space="preserve"> </w:t>
                      </w:r>
                    </w:p>
                    <w:p w14:paraId="3CF6EDC3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>{</w:t>
                      </w:r>
                    </w:p>
                    <w:p w14:paraId="680C2C47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"msgType": "deviceReq",</w:t>
                      </w:r>
                    </w:p>
                    <w:p w14:paraId="360B82D9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"deviceType": "MGCC-1",</w:t>
                      </w:r>
                    </w:p>
                    <w:p w14:paraId="72A79D9D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"deviceId": "0",</w:t>
                      </w:r>
                    </w:p>
                    <w:p w14:paraId="2356879F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"data": {</w:t>
                      </w:r>
                    </w:p>
                    <w:p w14:paraId="499DB4B4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"serviceId": "Rundata",</w:t>
                      </w:r>
                    </w:p>
                    <w:p w14:paraId="422A4458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"priority": "High",</w:t>
                      </w:r>
                    </w:p>
                    <w:p w14:paraId="6A8CAD79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"serviceData": {</w:t>
                      </w:r>
                    </w:p>
                    <w:p w14:paraId="31E7DC11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"SOCBound": [20.0, 80.0],</w:t>
                      </w:r>
                    </w:p>
                    <w:p w14:paraId="26F23B3D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"GridConnectedPower": 5.0,</w:t>
                      </w:r>
                    </w:p>
                    <w:p w14:paraId="35D75C71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"PID": [0, 0.8, 0]</w:t>
                      </w:r>
                    </w:p>
                    <w:p w14:paraId="22022741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},</w:t>
                      </w:r>
                    </w:p>
                    <w:p w14:paraId="47A8B80A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"eventTime": "20190916T091220Z"</w:t>
                      </w:r>
                    </w:p>
                    <w:p w14:paraId="2EA91FCA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29355F27" w14:textId="77777777" w:rsidR="00DE3E82" w:rsidRDefault="00DE3E82"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bCs/>
        </w:rPr>
        <w:t>示例</w:t>
      </w:r>
      <w:r>
        <w:rPr>
          <w:rFonts w:hint="eastAsia"/>
        </w:rPr>
        <w:t>：</w:t>
      </w:r>
    </w:p>
    <w:p w14:paraId="2D34FBF9" w14:textId="77777777" w:rsidR="00EA5016" w:rsidRDefault="00EA5016">
      <w:bookmarkStart w:id="472" w:name="_Toc6650"/>
    </w:p>
    <w:p w14:paraId="64B33AF3" w14:textId="77777777" w:rsidR="00EA5016" w:rsidRDefault="004C4817">
      <w:pPr>
        <w:pStyle w:val="2"/>
      </w:pPr>
      <w:bookmarkStart w:id="473" w:name="_Toc28352251"/>
      <w:bookmarkStart w:id="474" w:name="_Toc42862880"/>
      <w:r>
        <w:t>1</w:t>
      </w:r>
      <w:r>
        <w:rPr>
          <w:rFonts w:hint="eastAsia"/>
        </w:rPr>
        <w:t>.4</w:t>
      </w:r>
      <w:r>
        <w:t xml:space="preserve"> PAYLOAD</w:t>
      </w:r>
      <w:r>
        <w:rPr>
          <w:rFonts w:hint="eastAsia"/>
        </w:rPr>
        <w:t>平台命令下发</w:t>
      </w:r>
      <w:bookmarkEnd w:id="473"/>
      <w:bookmarkEnd w:id="474"/>
    </w:p>
    <w:p w14:paraId="4AE95EA8" w14:textId="77777777" w:rsidR="00EA5016" w:rsidRDefault="004C4817">
      <w:pPr>
        <w:pStyle w:val="3"/>
        <w:jc w:val="left"/>
      </w:pPr>
      <w:bookmarkStart w:id="475" w:name="_Toc28352252"/>
      <w:bookmarkStart w:id="476" w:name="_Toc42862881"/>
      <w:r>
        <w:t>1</w:t>
      </w:r>
      <w:r>
        <w:rPr>
          <w:rFonts w:hint="eastAsia"/>
        </w:rPr>
        <w:t>.4.1</w:t>
      </w:r>
      <w:r>
        <w:t xml:space="preserve"> </w:t>
      </w:r>
      <w:r>
        <w:rPr>
          <w:rFonts w:hint="eastAsia"/>
        </w:rPr>
        <w:t>接口功能</w:t>
      </w:r>
      <w:bookmarkEnd w:id="475"/>
      <w:bookmarkEnd w:id="476"/>
    </w:p>
    <w:p w14:paraId="75E13FD3" w14:textId="77777777" w:rsidR="00EA5016" w:rsidRDefault="004C4817">
      <w:pPr>
        <w:widowControl/>
        <w:spacing w:after="150" w:line="390" w:lineRule="atLeast"/>
        <w:jc w:val="left"/>
        <w:rPr>
          <w:rFonts w:ascii="&amp;quot" w:hAnsi="&amp;quot" w:cs="宋体" w:hint="eastAsia"/>
          <w:color w:val="3D3F43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用于平台向设备下发设备控制命令</w:t>
      </w:r>
      <w:r>
        <w:rPr>
          <w:rFonts w:ascii="&amp;quot" w:hAnsi="&amp;quot" w:cs="宋体"/>
          <w:color w:val="3D3F43"/>
          <w:kern w:val="0"/>
          <w:szCs w:val="21"/>
        </w:rPr>
        <w:t>。</w:t>
      </w:r>
    </w:p>
    <w:p w14:paraId="5D5A77F6" w14:textId="77777777" w:rsidR="00EA5016" w:rsidRDefault="004C4817">
      <w:pPr>
        <w:pStyle w:val="3"/>
        <w:jc w:val="left"/>
      </w:pPr>
      <w:bookmarkStart w:id="477" w:name="_Toc28352253"/>
      <w:bookmarkStart w:id="478" w:name="_Toc42862882"/>
      <w:r>
        <w:t>1</w:t>
      </w:r>
      <w:r>
        <w:rPr>
          <w:rFonts w:hint="eastAsia"/>
        </w:rPr>
        <w:t>.4.</w:t>
      </w:r>
      <w:r>
        <w:t xml:space="preserve">2 </w:t>
      </w:r>
      <w:r>
        <w:rPr>
          <w:rFonts w:hint="eastAsia"/>
        </w:rPr>
        <w:t>参数说明</w:t>
      </w:r>
      <w:bookmarkEnd w:id="477"/>
      <w:bookmarkEnd w:id="478"/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93"/>
        <w:gridCol w:w="1001"/>
        <w:gridCol w:w="1593"/>
        <w:gridCol w:w="4303"/>
      </w:tblGrid>
      <w:tr w:rsidR="00EA5016" w14:paraId="2DD02C41" w14:textId="77777777">
        <w:trPr>
          <w:tblHeader/>
          <w:tblCellSpacing w:w="0" w:type="dxa"/>
        </w:trPr>
        <w:tc>
          <w:tcPr>
            <w:tcW w:w="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2B91160" w14:textId="77777777" w:rsidR="00EA5016" w:rsidRDefault="004C4817">
            <w:pPr>
              <w:jc w:val="center"/>
            </w:pPr>
            <w:r>
              <w:t>字段名</w:t>
            </w:r>
          </w:p>
        </w:tc>
        <w:tc>
          <w:tcPr>
            <w:tcW w:w="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0DC7720" w14:textId="77777777" w:rsidR="00EA5016" w:rsidRDefault="004C4817">
            <w:pPr>
              <w:jc w:val="center"/>
            </w:pPr>
            <w:r>
              <w:t>必选</w:t>
            </w:r>
            <w:r>
              <w:t>/</w:t>
            </w:r>
            <w:r>
              <w:t>可选</w:t>
            </w:r>
          </w:p>
        </w:tc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4D2EC27" w14:textId="77777777" w:rsidR="00EA5016" w:rsidRDefault="004C4817">
            <w:pPr>
              <w:jc w:val="center"/>
            </w:pPr>
            <w:r>
              <w:t>类型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ABA72BB" w14:textId="77777777" w:rsidR="00EA5016" w:rsidRDefault="004C4817">
            <w:pPr>
              <w:jc w:val="center"/>
            </w:pPr>
            <w:r>
              <w:t>参数描述</w:t>
            </w:r>
          </w:p>
        </w:tc>
      </w:tr>
      <w:tr w:rsidR="00EA5016" w14:paraId="3A8EB03F" w14:textId="77777777">
        <w:trPr>
          <w:tblCellSpacing w:w="0" w:type="dxa"/>
        </w:trPr>
        <w:tc>
          <w:tcPr>
            <w:tcW w:w="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63E758F" w14:textId="77777777" w:rsidR="00EA5016" w:rsidRDefault="004C4817">
            <w:r>
              <w:t>msgType</w:t>
            </w:r>
          </w:p>
        </w:tc>
        <w:tc>
          <w:tcPr>
            <w:tcW w:w="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530AE6A" w14:textId="77777777" w:rsidR="00EA5016" w:rsidRDefault="004C4817">
            <w:r>
              <w:t>必选</w:t>
            </w:r>
          </w:p>
        </w:tc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79FEC93" w14:textId="77777777" w:rsidR="00EA5016" w:rsidRDefault="004C4817">
            <w:r>
              <w:t>String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D43BBF6" w14:textId="77777777" w:rsidR="00EA5016" w:rsidRDefault="004C4817">
            <w:r>
              <w:t>表示平台下发的请求，</w:t>
            </w:r>
            <w:r>
              <w:rPr>
                <w:rFonts w:hint="eastAsia"/>
              </w:rPr>
              <w:t>用</w:t>
            </w:r>
            <w:r>
              <w:t>“cloudReq”</w:t>
            </w:r>
            <w:r>
              <w:rPr>
                <w:rFonts w:hint="eastAsia"/>
              </w:rPr>
              <w:t>；设备对命令的应答用</w:t>
            </w:r>
            <w:r>
              <w:t>“deviceResp”</w:t>
            </w:r>
            <w:r>
              <w:t>。</w:t>
            </w:r>
          </w:p>
        </w:tc>
      </w:tr>
      <w:tr w:rsidR="00EA5016" w14:paraId="2807C589" w14:textId="77777777">
        <w:trPr>
          <w:tblCellSpacing w:w="0" w:type="dxa"/>
        </w:trPr>
        <w:tc>
          <w:tcPr>
            <w:tcW w:w="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F0C3F99" w14:textId="77777777" w:rsidR="00EA5016" w:rsidRDefault="004C4817">
            <w:r>
              <w:t>deviceType</w:t>
            </w:r>
          </w:p>
        </w:tc>
        <w:tc>
          <w:tcPr>
            <w:tcW w:w="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3F09AD6" w14:textId="77777777" w:rsidR="00EA5016" w:rsidRDefault="004C4817">
            <w:r>
              <w:t>必选</w:t>
            </w:r>
          </w:p>
        </w:tc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070DDCF" w14:textId="77777777" w:rsidR="00EA5016" w:rsidRDefault="004C4817">
            <w:r>
              <w:t>String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4FA0E6A" w14:textId="77777777" w:rsidR="00EA5016" w:rsidRDefault="004C4817">
            <w:r>
              <w:t>表示设备</w:t>
            </w:r>
            <w:r>
              <w:rPr>
                <w:rFonts w:hint="eastAsia"/>
              </w:rPr>
              <w:t>类型</w:t>
            </w:r>
            <w:r>
              <w:t>，（具体结构参考</w:t>
            </w:r>
            <w:r>
              <w:rPr>
                <w:rFonts w:hint="eastAsia"/>
              </w:rPr>
              <w:t>设备数据上报中</w:t>
            </w:r>
            <w:r>
              <w:t>deviceType</w:t>
            </w:r>
            <w:r>
              <w:t>定义表）。</w:t>
            </w:r>
          </w:p>
        </w:tc>
      </w:tr>
      <w:tr w:rsidR="00EA5016" w14:paraId="60425C65" w14:textId="77777777">
        <w:trPr>
          <w:tblCellSpacing w:w="0" w:type="dxa"/>
        </w:trPr>
        <w:tc>
          <w:tcPr>
            <w:tcW w:w="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D31E81E" w14:textId="77777777" w:rsidR="00EA5016" w:rsidRDefault="004C4817">
            <w:r>
              <w:t>deviceId</w:t>
            </w:r>
          </w:p>
        </w:tc>
        <w:tc>
          <w:tcPr>
            <w:tcW w:w="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EA2AE74" w14:textId="77777777" w:rsidR="00EA5016" w:rsidRDefault="004C4817">
            <w:r>
              <w:t>必选</w:t>
            </w:r>
          </w:p>
        </w:tc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20B4CAB" w14:textId="77777777" w:rsidR="00EA5016" w:rsidRDefault="004C4817">
            <w:r>
              <w:t>String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688FC42" w14:textId="77777777" w:rsidR="00EA5016" w:rsidRDefault="004C4817">
            <w:r>
              <w:t>表示设备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，</w:t>
            </w:r>
            <w:r>
              <w:rPr>
                <w:rFonts w:hint="eastAsia"/>
              </w:rPr>
              <w:t>从设备管理中分配</w:t>
            </w:r>
            <w:r>
              <w:t>。</w:t>
            </w:r>
          </w:p>
        </w:tc>
      </w:tr>
      <w:tr w:rsidR="00EA5016" w14:paraId="7755022E" w14:textId="77777777">
        <w:trPr>
          <w:tblCellSpacing w:w="0" w:type="dxa"/>
        </w:trPr>
        <w:tc>
          <w:tcPr>
            <w:tcW w:w="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CDF8886" w14:textId="77777777" w:rsidR="00EA5016" w:rsidRDefault="004C4817">
            <w:r>
              <w:t>serviceId</w:t>
            </w:r>
          </w:p>
        </w:tc>
        <w:tc>
          <w:tcPr>
            <w:tcW w:w="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68563DB" w14:textId="77777777" w:rsidR="00EA5016" w:rsidRDefault="004C4817">
            <w:r>
              <w:t>必选</w:t>
            </w:r>
          </w:p>
        </w:tc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654A70B" w14:textId="77777777" w:rsidR="00EA5016" w:rsidRDefault="004C4817">
            <w:r>
              <w:t>String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8992CB6" w14:textId="77777777" w:rsidR="00EA5016" w:rsidRDefault="004C4817">
            <w:r>
              <w:t>设备服务的</w:t>
            </w:r>
            <w:r>
              <w:t>ID</w:t>
            </w:r>
            <w:r>
              <w:t>。</w:t>
            </w:r>
            <w:r>
              <w:rPr>
                <w:rFonts w:hint="eastAsia"/>
              </w:rPr>
              <w:t>目前仅有</w:t>
            </w:r>
            <w:r>
              <w:rPr>
                <w:rFonts w:hint="eastAsia"/>
              </w:rPr>
              <w:t>Control</w:t>
            </w:r>
          </w:p>
        </w:tc>
      </w:tr>
      <w:tr w:rsidR="00EA5016" w14:paraId="4A637B69" w14:textId="77777777">
        <w:trPr>
          <w:tblCellSpacing w:w="0" w:type="dxa"/>
        </w:trPr>
        <w:tc>
          <w:tcPr>
            <w:tcW w:w="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341842B" w14:textId="77777777" w:rsidR="00EA5016" w:rsidRDefault="004C4817">
            <w:r>
              <w:t>mid</w:t>
            </w:r>
          </w:p>
        </w:tc>
        <w:tc>
          <w:tcPr>
            <w:tcW w:w="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37816FF" w14:textId="77777777" w:rsidR="00EA5016" w:rsidRDefault="004C4817">
            <w:r>
              <w:t>必选</w:t>
            </w:r>
          </w:p>
        </w:tc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1172960" w14:textId="77777777" w:rsidR="00EA5016" w:rsidRDefault="004C4817">
            <w:r>
              <w:t>Int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09B2191" w14:textId="77777777" w:rsidR="00EA5016" w:rsidRDefault="004C4817">
            <w:r>
              <w:rPr>
                <w:rFonts w:hint="eastAsia"/>
              </w:rPr>
              <w:t>4</w:t>
            </w:r>
            <w:r>
              <w:t>字节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</w:t>
            </w:r>
            <w:r>
              <w:t>的命令</w:t>
            </w:r>
            <w:r>
              <w:t>id</w:t>
            </w:r>
            <w:r>
              <w:t>，平台内部分配（范围</w:t>
            </w:r>
            <w:r>
              <w:t>1-65535</w:t>
            </w:r>
            <w:r>
              <w:t>），设备命令响应平台时，需要返回该值。</w:t>
            </w:r>
          </w:p>
        </w:tc>
      </w:tr>
      <w:tr w:rsidR="00EA5016" w14:paraId="584782CE" w14:textId="77777777">
        <w:trPr>
          <w:tblCellSpacing w:w="0" w:type="dxa"/>
        </w:trPr>
        <w:tc>
          <w:tcPr>
            <w:tcW w:w="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5824CC6" w14:textId="77777777" w:rsidR="00EA5016" w:rsidRDefault="004C4817">
            <w:r>
              <w:t>cmd</w:t>
            </w:r>
          </w:p>
        </w:tc>
        <w:tc>
          <w:tcPr>
            <w:tcW w:w="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2C83BC5" w14:textId="77777777" w:rsidR="00EA5016" w:rsidRDefault="004C4817">
            <w:r>
              <w:t>必选</w:t>
            </w:r>
          </w:p>
        </w:tc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6A9C75C" w14:textId="77777777" w:rsidR="00EA5016" w:rsidRDefault="004C4817">
            <w:r>
              <w:t>String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A52099D" w14:textId="77777777" w:rsidR="00EA5016" w:rsidRDefault="004C4817">
            <w:r>
              <w:t>服务的命令名，</w:t>
            </w:r>
            <w:r>
              <w:rPr>
                <w:rFonts w:ascii="宋体" w:hAnsi="宋体"/>
              </w:rPr>
              <w:t>具体字段在</w:t>
            </w:r>
            <w:r>
              <w:rPr>
                <w:rFonts w:cs="Arial"/>
              </w:rPr>
              <w:t>json</w:t>
            </w:r>
            <w:r>
              <w:rPr>
                <w:rFonts w:ascii="宋体" w:hAnsi="宋体" w:hint="eastAsia"/>
              </w:rPr>
              <w:t>解析</w:t>
            </w:r>
            <w:r>
              <w:rPr>
                <w:rFonts w:ascii="宋体" w:hAnsi="宋体"/>
              </w:rPr>
              <w:t>里定</w:t>
            </w:r>
            <w:r>
              <w:rPr>
                <w:rFonts w:ascii="宋体" w:hAnsi="宋体"/>
              </w:rPr>
              <w:lastRenderedPageBreak/>
              <w:t>义</w:t>
            </w:r>
            <w:r>
              <w:rPr>
                <w:rFonts w:ascii="宋体" w:hAnsi="宋体" w:hint="eastAsia"/>
              </w:rPr>
              <w:t>，见3、4、5章节</w:t>
            </w:r>
            <w:r>
              <w:rPr>
                <w:rFonts w:ascii="宋体" w:hAnsi="宋体"/>
              </w:rPr>
              <w:t>。</w:t>
            </w:r>
          </w:p>
        </w:tc>
      </w:tr>
      <w:tr w:rsidR="00EA5016" w14:paraId="78CEB52A" w14:textId="77777777">
        <w:trPr>
          <w:tblCellSpacing w:w="0" w:type="dxa"/>
        </w:trPr>
        <w:tc>
          <w:tcPr>
            <w:tcW w:w="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A721092" w14:textId="77777777" w:rsidR="00EA5016" w:rsidRDefault="004C4817">
            <w:r>
              <w:t>paras</w:t>
            </w:r>
          </w:p>
        </w:tc>
        <w:tc>
          <w:tcPr>
            <w:tcW w:w="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4F294EC" w14:textId="77777777" w:rsidR="00EA5016" w:rsidRDefault="004C4817">
            <w:r>
              <w:t>必选</w:t>
            </w:r>
          </w:p>
        </w:tc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947DA15" w14:textId="77777777" w:rsidR="00EA5016" w:rsidRDefault="004C4817">
            <w:r>
              <w:t>ObjectNode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48621E3" w14:textId="77777777" w:rsidR="00EA5016" w:rsidRDefault="004C4817">
            <w:r>
              <w:t>命令的参数，</w:t>
            </w:r>
            <w:r>
              <w:rPr>
                <w:rFonts w:ascii="宋体" w:hAnsi="宋体"/>
              </w:rPr>
              <w:t>具体字段在</w:t>
            </w:r>
            <w:r>
              <w:rPr>
                <w:rFonts w:cs="Arial"/>
              </w:rPr>
              <w:t>json</w:t>
            </w:r>
            <w:r>
              <w:rPr>
                <w:rFonts w:ascii="宋体" w:hAnsi="宋体" w:hint="eastAsia"/>
              </w:rPr>
              <w:t>解析</w:t>
            </w:r>
            <w:r>
              <w:rPr>
                <w:rFonts w:ascii="宋体" w:hAnsi="宋体"/>
              </w:rPr>
              <w:t>里定义</w:t>
            </w:r>
            <w:r>
              <w:rPr>
                <w:rFonts w:ascii="宋体" w:hAnsi="宋体" w:hint="eastAsia"/>
              </w:rPr>
              <w:t>，见3、4、5章节</w:t>
            </w:r>
            <w:r>
              <w:t>。</w:t>
            </w:r>
          </w:p>
        </w:tc>
      </w:tr>
      <w:tr w:rsidR="00EA5016" w14:paraId="701A9B9C" w14:textId="77777777">
        <w:trPr>
          <w:tblCellSpacing w:w="0" w:type="dxa"/>
        </w:trPr>
        <w:tc>
          <w:tcPr>
            <w:tcW w:w="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D08F2D6" w14:textId="77777777" w:rsidR="00EA5016" w:rsidRDefault="004C4817">
            <w:r>
              <w:t>eventTime</w:t>
            </w:r>
          </w:p>
        </w:tc>
        <w:tc>
          <w:tcPr>
            <w:tcW w:w="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B58C8D8" w14:textId="77777777" w:rsidR="00EA5016" w:rsidRDefault="004C4817">
            <w:r>
              <w:t>可选</w:t>
            </w:r>
          </w:p>
        </w:tc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81DDCCA" w14:textId="77777777" w:rsidR="00EA5016" w:rsidRDefault="004C4817">
            <w:r>
              <w:t>String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CABEE74" w14:textId="77777777" w:rsidR="00EA5016" w:rsidRDefault="004C4817">
            <w:pPr>
              <w:jc w:val="left"/>
            </w:pPr>
            <w:r>
              <w:rPr>
                <w:rFonts w:hint="eastAsia"/>
              </w:rPr>
              <w:t>平台下发命令</w:t>
            </w:r>
            <w:r>
              <w:t>UTC</w:t>
            </w:r>
            <w:r>
              <w:t>时间（格式：</w:t>
            </w:r>
            <w:r>
              <w:t>yyyyMMddTHHmmssZ</w:t>
            </w:r>
            <w:r>
              <w:t>），如：</w:t>
            </w:r>
            <w:r>
              <w:rPr>
                <w:rFonts w:cs="Arial"/>
              </w:rPr>
              <w:t>20190916T091220Z</w:t>
            </w:r>
            <w:r>
              <w:t>。</w:t>
            </w:r>
          </w:p>
          <w:p w14:paraId="0AE78D0B" w14:textId="77777777" w:rsidR="00EA5016" w:rsidRDefault="004C4817">
            <w:pPr>
              <w:jc w:val="left"/>
            </w:pPr>
            <w:r>
              <w:rPr>
                <w:rFonts w:hint="eastAsia"/>
              </w:rPr>
              <w:t>平台下发命令</w:t>
            </w:r>
            <w:r>
              <w:t>不带该参数或参数格式错误时，则</w:t>
            </w:r>
            <w:r>
              <w:rPr>
                <w:rFonts w:hint="eastAsia"/>
              </w:rPr>
              <w:t>下发命令</w:t>
            </w:r>
            <w:r>
              <w:t>时间以</w:t>
            </w:r>
            <w:r>
              <w:rPr>
                <w:rFonts w:hint="eastAsia"/>
              </w:rPr>
              <w:t>本地</w:t>
            </w:r>
            <w:r>
              <w:t>时间为准。</w:t>
            </w:r>
          </w:p>
        </w:tc>
      </w:tr>
    </w:tbl>
    <w:p w14:paraId="47D0ADDA" w14:textId="77777777" w:rsidR="00EA5016" w:rsidRDefault="00EA5016">
      <w:pPr>
        <w:ind w:firstLine="422"/>
        <w:rPr>
          <w:b/>
          <w:bCs/>
        </w:rPr>
      </w:pPr>
    </w:p>
    <w:p w14:paraId="2BAA598A" w14:textId="77777777" w:rsidR="00EA5016" w:rsidRDefault="004C48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9035F23" wp14:editId="01657771">
                <wp:simplePos x="0" y="0"/>
                <wp:positionH relativeFrom="column">
                  <wp:posOffset>20955</wp:posOffset>
                </wp:positionH>
                <wp:positionV relativeFrom="paragraph">
                  <wp:posOffset>262890</wp:posOffset>
                </wp:positionV>
                <wp:extent cx="5494655" cy="1404620"/>
                <wp:effectExtent l="0" t="0" r="10795" b="17780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682CB1C" w14:textId="77777777" w:rsidR="00DE3E82" w:rsidRDefault="00DE3E82">
                            <w:r>
                              <w:t>平台</w:t>
                            </w:r>
                            <w:r>
                              <w:rPr>
                                <w:rFonts w:hint="eastAsia"/>
                              </w:rPr>
                              <w:t>下发</w:t>
                            </w:r>
                            <w:r>
                              <w:t>MQTT</w:t>
                            </w:r>
                            <w:r>
                              <w:t>命令</w:t>
                            </w:r>
                            <w:r>
                              <w:t xml:space="preserve"> </w:t>
                            </w:r>
                          </w:p>
                          <w:p w14:paraId="72B6D666" w14:textId="450C5A0B" w:rsidR="00DE3E82" w:rsidRDefault="00DE3E82">
                            <w:r>
                              <w:t>Topic: /</w:t>
                            </w:r>
                            <w:del w:id="479" w:author="win10" w:date="2020-06-12T14:04:00Z">
                              <w:r w:rsidDel="00B24B22">
                                <w:delText>tianshun</w:delText>
                              </w:r>
                            </w:del>
                            <w:ins w:id="480" w:author="win10" w:date="2020-06-12T14:04:00Z">
                              <w:r w:rsidR="00B24B22">
                                <w:t>mgs</w:t>
                              </w:r>
                            </w:ins>
                            <w:r>
                              <w:t xml:space="preserve">/v1/TS02E510000100/ TS01E510000100/data/json </w:t>
                            </w:r>
                          </w:p>
                          <w:p w14:paraId="6B4BF01A" w14:textId="77777777" w:rsidR="00DE3E82" w:rsidRDefault="00DE3E82">
                            <w:r>
                              <w:t>MQTT Client</w:t>
                            </w:r>
                            <w:r>
                              <w:t>发送的</w:t>
                            </w:r>
                            <w:r>
                              <w:t>payload</w:t>
                            </w:r>
                            <w:r>
                              <w:t>：</w:t>
                            </w:r>
                            <w:r>
                              <w:t xml:space="preserve"> </w:t>
                            </w:r>
                          </w:p>
                          <w:p w14:paraId="5B4708C2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4F27E94B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"msgType": "cloudReq",</w:t>
                            </w:r>
                          </w:p>
                          <w:p w14:paraId="492DD4E3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"deviceType": "PCS-301",</w:t>
                            </w:r>
                          </w:p>
                          <w:p w14:paraId="7E4CDEDB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"deviceId": "1-1",</w:t>
                            </w:r>
                          </w:p>
                          <w:p w14:paraId="660E61F4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"serviceId": "Control",</w:t>
                            </w:r>
                          </w:p>
                          <w:p w14:paraId="50D0CB25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"mid": 2019,</w:t>
                            </w:r>
                          </w:p>
                          <w:p w14:paraId="750E2DCB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"cmd": "OnOff",</w:t>
                            </w:r>
                          </w:p>
                          <w:p w14:paraId="3BFFBF67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"paras": {</w:t>
                            </w:r>
                          </w:p>
                          <w:p w14:paraId="5D5EB998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"Operation": "Running"</w:t>
                            </w:r>
                          </w:p>
                          <w:p w14:paraId="1602DAA2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},</w:t>
                            </w:r>
                          </w:p>
                          <w:p w14:paraId="068A273C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"eventTime": "20190916T091240Z"</w:t>
                            </w:r>
                          </w:p>
                          <w:p w14:paraId="7D0FECFA" w14:textId="77777777" w:rsidR="00DE3E82" w:rsidRDefault="00DE3E82"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035F23" id="_x0000_s1027" type="#_x0000_t202" style="position:absolute;left:0;text-align:left;margin-left:1.65pt;margin-top:20.7pt;width:432.6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">
                <v:textbox style="mso-fit-shape-to-text:t">
                  <w:txbxContent>
                    <w:p w14:paraId="5682CB1C" w14:textId="77777777" w:rsidR="00DE3E82" w:rsidRDefault="00DE3E82">
                      <w:r>
                        <w:t>平台</w:t>
                      </w:r>
                      <w:r>
                        <w:rPr>
                          <w:rFonts w:hint="eastAsia"/>
                        </w:rPr>
                        <w:t>下发</w:t>
                      </w:r>
                      <w:r>
                        <w:t>MQTT</w:t>
                      </w:r>
                      <w:r>
                        <w:t>命令</w:t>
                      </w:r>
                      <w:r>
                        <w:t xml:space="preserve"> </w:t>
                      </w:r>
                    </w:p>
                    <w:p w14:paraId="72B6D666" w14:textId="450C5A0B" w:rsidR="00DE3E82" w:rsidRDefault="00DE3E82">
                      <w:r>
                        <w:t>Topic: /</w:t>
                      </w:r>
                      <w:del w:id="481" w:author="win10" w:date="2020-06-12T14:04:00Z">
                        <w:r w:rsidDel="00B24B22">
                          <w:delText>tianshun</w:delText>
                        </w:r>
                      </w:del>
                      <w:ins w:id="482" w:author="win10" w:date="2020-06-12T14:04:00Z">
                        <w:r w:rsidR="00B24B22">
                          <w:t>mgs</w:t>
                        </w:r>
                      </w:ins>
                      <w:r>
                        <w:t xml:space="preserve">/v1/TS02E510000100/ TS01E510000100/data/json </w:t>
                      </w:r>
                    </w:p>
                    <w:p w14:paraId="6B4BF01A" w14:textId="77777777" w:rsidR="00DE3E82" w:rsidRDefault="00DE3E82">
                      <w:r>
                        <w:t>MQTT Client</w:t>
                      </w:r>
                      <w:r>
                        <w:t>发送的</w:t>
                      </w:r>
                      <w:r>
                        <w:t>payload</w:t>
                      </w:r>
                      <w:r>
                        <w:t>：</w:t>
                      </w:r>
                      <w:r>
                        <w:t xml:space="preserve"> </w:t>
                      </w:r>
                    </w:p>
                    <w:p w14:paraId="5B4708C2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>{</w:t>
                      </w:r>
                    </w:p>
                    <w:p w14:paraId="4F27E94B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"msgType": "cloudReq",</w:t>
                      </w:r>
                    </w:p>
                    <w:p w14:paraId="492DD4E3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"deviceType": "PCS-301",</w:t>
                      </w:r>
                    </w:p>
                    <w:p w14:paraId="7E4CDEDB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"deviceId": "1-1",</w:t>
                      </w:r>
                    </w:p>
                    <w:p w14:paraId="660E61F4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"serviceId": "Control",</w:t>
                      </w:r>
                    </w:p>
                    <w:p w14:paraId="50D0CB25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"mid": 2019,</w:t>
                      </w:r>
                    </w:p>
                    <w:p w14:paraId="750E2DCB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"cmd": "OnOff",</w:t>
                      </w:r>
                    </w:p>
                    <w:p w14:paraId="3BFFBF67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"paras": {</w:t>
                      </w:r>
                    </w:p>
                    <w:p w14:paraId="5D5EB998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"Operation": "Running"</w:t>
                      </w:r>
                    </w:p>
                    <w:p w14:paraId="1602DAA2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},</w:t>
                      </w:r>
                    </w:p>
                    <w:p w14:paraId="068A273C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"eventTime": "20190916T091240Z"</w:t>
                      </w:r>
                    </w:p>
                    <w:p w14:paraId="7D0FECFA" w14:textId="77777777" w:rsidR="00DE3E82" w:rsidRDefault="00DE3E82"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bCs/>
        </w:rPr>
        <w:t>示例</w:t>
      </w:r>
      <w:r>
        <w:rPr>
          <w:rFonts w:hint="eastAsia"/>
        </w:rPr>
        <w:t>：</w:t>
      </w:r>
    </w:p>
    <w:p w14:paraId="4139D8B4" w14:textId="77777777" w:rsidR="00EA5016" w:rsidRDefault="00EA5016"/>
    <w:p w14:paraId="633B3580" w14:textId="77777777" w:rsidR="00EA5016" w:rsidRDefault="00EA5016"/>
    <w:p w14:paraId="71804D9B" w14:textId="77777777" w:rsidR="00EA5016" w:rsidRDefault="00EA5016"/>
    <w:p w14:paraId="622E38E7" w14:textId="77777777" w:rsidR="00EA5016" w:rsidRDefault="00EA5016"/>
    <w:p w14:paraId="2249F107" w14:textId="77777777" w:rsidR="00EA5016" w:rsidRDefault="004C481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CA3E698" wp14:editId="26D22612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5494655" cy="1404620"/>
                <wp:effectExtent l="0" t="0" r="10795" b="13970"/>
                <wp:wrapSquare wrapText="bothSides"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2786B88" w14:textId="77777777" w:rsidR="00DE3E82" w:rsidRDefault="00DE3E82">
                            <w:r>
                              <w:rPr>
                                <w:rFonts w:hint="eastAsia"/>
                              </w:rPr>
                              <w:t>设备应答</w:t>
                            </w:r>
                            <w:r>
                              <w:t>MQTT</w:t>
                            </w: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t xml:space="preserve"> </w:t>
                            </w:r>
                          </w:p>
                          <w:p w14:paraId="60C1F60E" w14:textId="77777777" w:rsidR="00DE3E82" w:rsidRDefault="00DE3E82">
                            <w:r>
                              <w:t xml:space="preserve">Topic: /tianshun/v1/{deviceId}/{subdeviceId}/cmd/{codecMode} </w:t>
                            </w:r>
                          </w:p>
                          <w:p w14:paraId="0C095307" w14:textId="77777777" w:rsidR="00DE3E82" w:rsidRDefault="00DE3E82">
                            <w:r>
                              <w:t>MQTT Client</w:t>
                            </w:r>
                            <w:r>
                              <w:t>发送的</w:t>
                            </w:r>
                            <w:r>
                              <w:t>payload</w:t>
                            </w:r>
                            <w:r>
                              <w:t>：</w:t>
                            </w:r>
                            <w:r>
                              <w:t xml:space="preserve"> </w:t>
                            </w:r>
                          </w:p>
                          <w:p w14:paraId="5CC2F926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3EDD1D31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"msgType": "deviceResp",</w:t>
                            </w:r>
                          </w:p>
                          <w:p w14:paraId="43B5BA57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"deviceType": "PCS-301",</w:t>
                            </w:r>
                          </w:p>
                          <w:p w14:paraId="2DBA77C5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"deviceId": "1-1",</w:t>
                            </w:r>
                          </w:p>
                          <w:p w14:paraId="65918413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"serviceId": "Control",</w:t>
                            </w:r>
                          </w:p>
                          <w:p w14:paraId="1A84BFFF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"mid": 2019,</w:t>
                            </w:r>
                          </w:p>
                          <w:p w14:paraId="71C64D1C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"cmd": "OnOff",</w:t>
                            </w:r>
                          </w:p>
                          <w:p w14:paraId="5F892335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"paras": {</w:t>
                            </w:r>
                          </w:p>
                          <w:p w14:paraId="2B1881CB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"Operation": "Success"</w:t>
                            </w:r>
                          </w:p>
                          <w:p w14:paraId="663824E8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},</w:t>
                            </w:r>
                          </w:p>
                          <w:p w14:paraId="12ECC228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ab/>
                              <w:t>"eventTime": "20190916T091240Z"</w:t>
                            </w:r>
                          </w:p>
                          <w:p w14:paraId="1FE14543" w14:textId="77777777" w:rsidR="00DE3E82" w:rsidRDefault="00DE3E82">
                            <w:pP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D3F43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A3E698" id="_x0000_s1028" type="#_x0000_t202" style="position:absolute;left:0;text-align:left;margin-left:0;margin-top:25.8pt;width:432.65pt;height:110.6pt;z-index:2517155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">
                <v:textbox style="mso-fit-shape-to-text:t">
                  <w:txbxContent>
                    <w:p w14:paraId="02786B88" w14:textId="77777777" w:rsidR="00DE3E82" w:rsidRDefault="00DE3E82">
                      <w:r>
                        <w:rPr>
                          <w:rFonts w:hint="eastAsia"/>
                        </w:rPr>
                        <w:t>设备应答</w:t>
                      </w:r>
                      <w:r>
                        <w:t>MQTT</w:t>
                      </w:r>
                      <w:r>
                        <w:rPr>
                          <w:rFonts w:hint="eastAsia"/>
                        </w:rPr>
                        <w:t>消息</w:t>
                      </w:r>
                      <w:r>
                        <w:t xml:space="preserve"> </w:t>
                      </w:r>
                    </w:p>
                    <w:p w14:paraId="60C1F60E" w14:textId="77777777" w:rsidR="00DE3E82" w:rsidRDefault="00DE3E82">
                      <w:r>
                        <w:t xml:space="preserve">Topic: /tianshun/v1/{deviceId}/{subdeviceId}/cmd/{codecMode} </w:t>
                      </w:r>
                    </w:p>
                    <w:p w14:paraId="0C095307" w14:textId="77777777" w:rsidR="00DE3E82" w:rsidRDefault="00DE3E82">
                      <w:r>
                        <w:t>MQTT Client</w:t>
                      </w:r>
                      <w:r>
                        <w:t>发送的</w:t>
                      </w:r>
                      <w:r>
                        <w:t>payload</w:t>
                      </w:r>
                      <w:r>
                        <w:t>：</w:t>
                      </w:r>
                      <w:r>
                        <w:t xml:space="preserve"> </w:t>
                      </w:r>
                    </w:p>
                    <w:p w14:paraId="5CC2F926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>{</w:t>
                      </w:r>
                    </w:p>
                    <w:p w14:paraId="3EDD1D31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"msgType": "deviceResp",</w:t>
                      </w:r>
                    </w:p>
                    <w:p w14:paraId="43B5BA57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"deviceType": "PCS-301",</w:t>
                      </w:r>
                    </w:p>
                    <w:p w14:paraId="2DBA77C5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"deviceId": "1-1",</w:t>
                      </w:r>
                    </w:p>
                    <w:p w14:paraId="65918413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"serviceId": "Control",</w:t>
                      </w:r>
                    </w:p>
                    <w:p w14:paraId="1A84BFFF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"mid": 2019,</w:t>
                      </w:r>
                    </w:p>
                    <w:p w14:paraId="71C64D1C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"cmd": "OnOff",</w:t>
                      </w:r>
                    </w:p>
                    <w:p w14:paraId="5F892335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"paras": {</w:t>
                      </w:r>
                    </w:p>
                    <w:p w14:paraId="2B1881CB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"Operation": "Success"</w:t>
                      </w:r>
                    </w:p>
                    <w:p w14:paraId="663824E8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},</w:t>
                      </w:r>
                    </w:p>
                    <w:p w14:paraId="12ECC228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ab/>
                        <w:t>"eventTime": "20190916T091240Z"</w:t>
                      </w:r>
                    </w:p>
                    <w:p w14:paraId="1FE14543" w14:textId="77777777" w:rsidR="00DE3E82" w:rsidRDefault="00DE3E82">
                      <w:pP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3D3F43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B05DBB" w14:textId="77777777" w:rsidR="00EA5016" w:rsidRDefault="00EA5016"/>
    <w:p w14:paraId="4E088DA6" w14:textId="77777777" w:rsidR="00EA5016" w:rsidRDefault="004C4817">
      <w:pPr>
        <w:pStyle w:val="3"/>
        <w:jc w:val="left"/>
      </w:pPr>
      <w:bookmarkStart w:id="483" w:name="_Toc28352254"/>
      <w:bookmarkStart w:id="484" w:name="_Toc42862883"/>
      <w:r>
        <w:t>1</w:t>
      </w:r>
      <w:r>
        <w:rPr>
          <w:rFonts w:hint="eastAsia"/>
        </w:rPr>
        <w:t>.4.3</w:t>
      </w:r>
      <w:r>
        <w:t xml:space="preserve"> </w:t>
      </w:r>
      <w:r>
        <w:rPr>
          <w:rFonts w:hint="eastAsia"/>
        </w:rPr>
        <w:t>cmd</w:t>
      </w:r>
      <w:r>
        <w:rPr>
          <w:rFonts w:hint="eastAsia"/>
        </w:rPr>
        <w:t>应答表</w:t>
      </w:r>
      <w:bookmarkEnd w:id="483"/>
      <w:bookmarkEnd w:id="484"/>
    </w:p>
    <w:p w14:paraId="392EF46B" w14:textId="77777777" w:rsidR="00EA5016" w:rsidRDefault="004C4817">
      <w:r>
        <w:tab/>
      </w:r>
      <w:r>
        <w:rPr>
          <w:rFonts w:hint="eastAsia"/>
        </w:rPr>
        <w:t>设备对平台下发命令的响应，在处理命令后给与回复的参数。</w:t>
      </w:r>
    </w:p>
    <w:p w14:paraId="596381EA" w14:textId="77777777" w:rsidR="00EA5016" w:rsidRDefault="00EA5016"/>
    <w:tbl>
      <w:tblPr>
        <w:tblW w:w="4593" w:type="pct"/>
        <w:tblCellSpacing w:w="0" w:type="dxa"/>
        <w:tblInd w:w="173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80"/>
        <w:gridCol w:w="6235"/>
      </w:tblGrid>
      <w:tr w:rsidR="00EA5016" w14:paraId="134B002E" w14:textId="77777777">
        <w:trPr>
          <w:tblHeader/>
          <w:tblCellSpacing w:w="0" w:type="dxa"/>
        </w:trPr>
        <w:tc>
          <w:tcPr>
            <w:tcW w:w="9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97BCE11" w14:textId="77777777" w:rsidR="00EA5016" w:rsidRDefault="004C4817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4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D9D36C4" w14:textId="77777777" w:rsidR="00EA5016" w:rsidRDefault="004C4817">
            <w:pPr>
              <w:jc w:val="center"/>
            </w:pPr>
            <w:r>
              <w:t>参数描述</w:t>
            </w:r>
          </w:p>
        </w:tc>
      </w:tr>
      <w:tr w:rsidR="00EA5016" w14:paraId="035D0623" w14:textId="77777777">
        <w:trPr>
          <w:tblCellSpacing w:w="0" w:type="dxa"/>
        </w:trPr>
        <w:tc>
          <w:tcPr>
            <w:tcW w:w="9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F52ABAB" w14:textId="77777777" w:rsidR="00EA5016" w:rsidRDefault="004C4817">
            <w:r>
              <w:t>Success</w:t>
            </w:r>
          </w:p>
        </w:tc>
        <w:tc>
          <w:tcPr>
            <w:tcW w:w="4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190997C" w14:textId="77777777" w:rsidR="00EA5016" w:rsidRDefault="004C4817">
            <w:r>
              <w:rPr>
                <w:rFonts w:hint="eastAsia"/>
              </w:rPr>
              <w:t>成功</w:t>
            </w:r>
            <w:r>
              <w:t>。</w:t>
            </w:r>
          </w:p>
        </w:tc>
      </w:tr>
      <w:tr w:rsidR="00EA5016" w14:paraId="4D120D1E" w14:textId="77777777">
        <w:trPr>
          <w:tblCellSpacing w:w="0" w:type="dxa"/>
        </w:trPr>
        <w:tc>
          <w:tcPr>
            <w:tcW w:w="9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2C12942" w14:textId="77777777" w:rsidR="00EA5016" w:rsidRDefault="004C4817">
            <w:r>
              <w:t>Fail</w:t>
            </w:r>
          </w:p>
        </w:tc>
        <w:tc>
          <w:tcPr>
            <w:tcW w:w="4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75899D2" w14:textId="77777777" w:rsidR="00EA5016" w:rsidRDefault="004C4817">
            <w:r>
              <w:rPr>
                <w:rFonts w:hint="eastAsia"/>
              </w:rPr>
              <w:t>失败</w:t>
            </w:r>
            <w:r>
              <w:t>。</w:t>
            </w:r>
          </w:p>
        </w:tc>
      </w:tr>
      <w:tr w:rsidR="00EA5016" w14:paraId="686E5E0C" w14:textId="77777777">
        <w:trPr>
          <w:tblCellSpacing w:w="0" w:type="dxa"/>
        </w:trPr>
        <w:tc>
          <w:tcPr>
            <w:tcW w:w="9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88E0D17" w14:textId="77777777" w:rsidR="00EA5016" w:rsidRDefault="004C4817">
            <w:r>
              <w:rPr>
                <w:rFonts w:hint="eastAsia"/>
              </w:rPr>
              <w:t>T</w:t>
            </w:r>
            <w:r>
              <w:t>imeout</w:t>
            </w:r>
          </w:p>
        </w:tc>
        <w:tc>
          <w:tcPr>
            <w:tcW w:w="4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C99195B" w14:textId="77777777" w:rsidR="00EA5016" w:rsidRDefault="004C4817">
            <w:r>
              <w:rPr>
                <w:rFonts w:hint="eastAsia"/>
              </w:rPr>
              <w:t>设备处理超时。</w:t>
            </w:r>
          </w:p>
        </w:tc>
      </w:tr>
      <w:tr w:rsidR="00EA5016" w14:paraId="609AF8DA" w14:textId="77777777">
        <w:trPr>
          <w:tblCellSpacing w:w="0" w:type="dxa"/>
        </w:trPr>
        <w:tc>
          <w:tcPr>
            <w:tcW w:w="9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D1ACFB8" w14:textId="77777777" w:rsidR="00EA5016" w:rsidRDefault="004C4817">
            <w:r>
              <w:rPr>
                <w:rFonts w:hint="eastAsia"/>
              </w:rPr>
              <w:t>Busy</w:t>
            </w:r>
          </w:p>
        </w:tc>
        <w:tc>
          <w:tcPr>
            <w:tcW w:w="4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89FAC1F" w14:textId="77777777" w:rsidR="00EA5016" w:rsidRDefault="004C4817">
            <w:r>
              <w:rPr>
                <w:rFonts w:hint="eastAsia"/>
              </w:rPr>
              <w:t>设备被占用</w:t>
            </w:r>
          </w:p>
        </w:tc>
      </w:tr>
      <w:tr w:rsidR="00EA5016" w14:paraId="18DD0D07" w14:textId="77777777">
        <w:trPr>
          <w:tblCellSpacing w:w="0" w:type="dxa"/>
        </w:trPr>
        <w:tc>
          <w:tcPr>
            <w:tcW w:w="9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449A9FF" w14:textId="77777777" w:rsidR="00EA5016" w:rsidRDefault="004C4817">
            <w:r>
              <w:rPr>
                <w:rFonts w:hint="eastAsia"/>
              </w:rPr>
              <w:t>Pa</w:t>
            </w:r>
            <w:r>
              <w:t>rameter Error</w:t>
            </w:r>
          </w:p>
        </w:tc>
        <w:tc>
          <w:tcPr>
            <w:tcW w:w="4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90B7D92" w14:textId="77777777" w:rsidR="00EA5016" w:rsidRDefault="004C4817">
            <w:r>
              <w:rPr>
                <w:rFonts w:hint="eastAsia"/>
              </w:rPr>
              <w:t>设置参数错误</w:t>
            </w:r>
          </w:p>
        </w:tc>
      </w:tr>
      <w:tr w:rsidR="00EA5016" w14:paraId="470E2927" w14:textId="77777777">
        <w:trPr>
          <w:tblCellSpacing w:w="0" w:type="dxa"/>
        </w:trPr>
        <w:tc>
          <w:tcPr>
            <w:tcW w:w="9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34987DA" w14:textId="77777777" w:rsidR="00EA5016" w:rsidRDefault="00EA5016"/>
        </w:tc>
        <w:tc>
          <w:tcPr>
            <w:tcW w:w="4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6EDACE1" w14:textId="77777777" w:rsidR="00EA5016" w:rsidRDefault="00EA5016"/>
        </w:tc>
      </w:tr>
      <w:tr w:rsidR="00EA5016" w14:paraId="12BE6A1D" w14:textId="77777777">
        <w:trPr>
          <w:tblCellSpacing w:w="0" w:type="dxa"/>
        </w:trPr>
        <w:tc>
          <w:tcPr>
            <w:tcW w:w="9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54D88D9" w14:textId="77777777" w:rsidR="00EA5016" w:rsidRDefault="00EA5016"/>
        </w:tc>
        <w:tc>
          <w:tcPr>
            <w:tcW w:w="4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A87B1D8" w14:textId="77777777" w:rsidR="00EA5016" w:rsidRDefault="00EA5016"/>
        </w:tc>
      </w:tr>
    </w:tbl>
    <w:p w14:paraId="2DF98851" w14:textId="2BA592E5" w:rsidR="00EA5016" w:rsidDel="003D2C50" w:rsidRDefault="00EA5016">
      <w:pPr>
        <w:rPr>
          <w:del w:id="485" w:author="win10" w:date="2020-06-12T13:57:00Z"/>
        </w:rPr>
      </w:pPr>
    </w:p>
    <w:p w14:paraId="58EF6497" w14:textId="7E36530B" w:rsidR="00EA5016" w:rsidDel="003D2C50" w:rsidRDefault="004C4817">
      <w:pPr>
        <w:pStyle w:val="1"/>
        <w:rPr>
          <w:del w:id="486" w:author="win10" w:date="2020-06-12T13:56:00Z"/>
        </w:rPr>
      </w:pPr>
      <w:bookmarkStart w:id="487" w:name="_Toc28352255"/>
      <w:del w:id="488" w:author="win10" w:date="2020-06-12T13:56:00Z">
        <w:r w:rsidDel="003D2C50">
          <w:rPr>
            <w:rFonts w:hint="eastAsia"/>
          </w:rPr>
          <w:delText>第</w:delText>
        </w:r>
        <w:r w:rsidDel="003D2C50">
          <w:delText>2</w:delText>
        </w:r>
        <w:r w:rsidDel="003D2C50">
          <w:rPr>
            <w:rFonts w:hint="eastAsia"/>
          </w:rPr>
          <w:delText xml:space="preserve"> </w:delText>
        </w:r>
        <w:r w:rsidDel="003D2C50">
          <w:rPr>
            <w:rFonts w:hint="eastAsia"/>
          </w:rPr>
          <w:delText>章</w:delText>
        </w:r>
        <w:r w:rsidDel="003D2C50">
          <w:rPr>
            <w:rFonts w:hint="eastAsia"/>
          </w:rPr>
          <w:delText xml:space="preserve"> </w:delText>
        </w:r>
        <w:bookmarkEnd w:id="472"/>
        <w:r w:rsidDel="003D2C50">
          <w:rPr>
            <w:rFonts w:hint="eastAsia"/>
          </w:rPr>
          <w:delText>M</w:delText>
        </w:r>
        <w:r w:rsidDel="003D2C50">
          <w:delText>GCC</w:delText>
        </w:r>
        <w:r w:rsidDel="003D2C50">
          <w:rPr>
            <w:rFonts w:hint="eastAsia"/>
          </w:rPr>
          <w:delText>解析</w:delText>
        </w:r>
        <w:bookmarkEnd w:id="487"/>
      </w:del>
    </w:p>
    <w:p w14:paraId="72F2D489" w14:textId="7D3187FE" w:rsidR="00EA5016" w:rsidDel="003D2C50" w:rsidRDefault="004C4817">
      <w:pPr>
        <w:ind w:firstLineChars="200" w:firstLine="420"/>
        <w:jc w:val="left"/>
        <w:rPr>
          <w:del w:id="489" w:author="win10" w:date="2020-06-12T13:56:00Z"/>
          <w:rFonts w:ascii="宋体" w:hAnsi="宋体"/>
        </w:rPr>
      </w:pPr>
      <w:del w:id="490" w:author="win10" w:date="2020-06-12T13:56:00Z">
        <w:r w:rsidDel="003D2C50">
          <w:rPr>
            <w:rFonts w:ascii="宋体" w:hAnsi="宋体" w:hint="eastAsia"/>
          </w:rPr>
          <w:delText>本章介绍的协议主要规定</w:delText>
        </w:r>
        <w:r w:rsidDel="003D2C50">
          <w:rPr>
            <w:rFonts w:cs="Arial"/>
          </w:rPr>
          <w:delText>MGCC</w:delText>
        </w:r>
        <w:r w:rsidDel="003D2C50">
          <w:rPr>
            <w:rFonts w:ascii="宋体" w:hAnsi="宋体" w:hint="eastAsia"/>
          </w:rPr>
          <w:delText>（中央控制器）类</w:delText>
        </w:r>
        <w:r w:rsidDel="003D2C50">
          <w:rPr>
            <w:rFonts w:cs="Arial"/>
          </w:rPr>
          <w:delText>json</w:delText>
        </w:r>
        <w:r w:rsidDel="003D2C50">
          <w:rPr>
            <w:rFonts w:ascii="宋体" w:hAnsi="宋体" w:hint="eastAsia"/>
          </w:rPr>
          <w:delText>的解析格式。</w:delText>
        </w:r>
      </w:del>
    </w:p>
    <w:p w14:paraId="68D08A3F" w14:textId="5F10F410" w:rsidR="00EA5016" w:rsidDel="003D2C50" w:rsidRDefault="004C4817">
      <w:pPr>
        <w:pStyle w:val="2"/>
        <w:rPr>
          <w:del w:id="491" w:author="win10" w:date="2020-06-12T13:56:00Z"/>
        </w:rPr>
      </w:pPr>
      <w:bookmarkStart w:id="492" w:name="_Toc28352256"/>
      <w:del w:id="493" w:author="win10" w:date="2020-06-12T13:56:00Z">
        <w:r w:rsidDel="003D2C50">
          <w:rPr>
            <w:rFonts w:hint="eastAsia"/>
          </w:rPr>
          <w:delText xml:space="preserve">2.1 </w:delText>
        </w:r>
        <w:r w:rsidDel="003D2C50">
          <w:delText>MGCC-1</w:delText>
        </w:r>
        <w:bookmarkEnd w:id="492"/>
      </w:del>
    </w:p>
    <w:p w14:paraId="2354841B" w14:textId="3FD5BAB6" w:rsidR="00EA5016" w:rsidDel="003D2C50" w:rsidRDefault="004C4817">
      <w:pPr>
        <w:ind w:firstLineChars="200" w:firstLine="420"/>
        <w:rPr>
          <w:del w:id="494" w:author="win10" w:date="2020-06-12T13:56:00Z"/>
          <w:rFonts w:cs="Arial"/>
          <w:kern w:val="0"/>
          <w:szCs w:val="21"/>
        </w:rPr>
      </w:pPr>
      <w:del w:id="495" w:author="win10" w:date="2020-06-12T13:56:00Z">
        <w:r w:rsidDel="003D2C50">
          <w:rPr>
            <w:rFonts w:hint="eastAsia"/>
          </w:rPr>
          <w:delText>本设备为天顺智慧能源生产的</w:delText>
        </w:r>
        <w:r w:rsidDel="003D2C50">
          <w:rPr>
            <w:rFonts w:hint="eastAsia"/>
          </w:rPr>
          <w:delText>M</w:delText>
        </w:r>
        <w:r w:rsidDel="003D2C50">
          <w:delText>GCC</w:delText>
        </w:r>
        <w:r w:rsidDel="003D2C50">
          <w:rPr>
            <w:rFonts w:hint="eastAsia"/>
          </w:rPr>
          <w:delText>第一代产品，所支持的</w:delText>
        </w:r>
        <w:r w:rsidDel="003D2C50">
          <w:rPr>
            <w:rFonts w:cs="Arial"/>
            <w:kern w:val="0"/>
            <w:szCs w:val="21"/>
          </w:rPr>
          <w:delText>serviceId</w:delText>
        </w:r>
        <w:r w:rsidDel="003D2C50">
          <w:rPr>
            <w:rFonts w:ascii="宋体" w:hAnsi="宋体" w:cs="宋体" w:hint="eastAsia"/>
            <w:kern w:val="0"/>
            <w:szCs w:val="21"/>
          </w:rPr>
          <w:delText>有</w:delText>
        </w:r>
        <w:r w:rsidDel="003D2C50">
          <w:rPr>
            <w:rFonts w:cs="Arial" w:hint="eastAsia"/>
            <w:kern w:val="0"/>
            <w:szCs w:val="21"/>
          </w:rPr>
          <w:delText>Sta</w:delText>
        </w:r>
        <w:r w:rsidDel="003D2C50">
          <w:rPr>
            <w:rFonts w:cs="Arial"/>
            <w:kern w:val="0"/>
            <w:szCs w:val="21"/>
          </w:rPr>
          <w:delText>te</w:delText>
        </w:r>
        <w:r w:rsidDel="003D2C50">
          <w:rPr>
            <w:rFonts w:cs="Arial" w:hint="eastAsia"/>
            <w:kern w:val="0"/>
            <w:szCs w:val="21"/>
          </w:rPr>
          <w:delText>、</w:delText>
        </w:r>
        <w:r w:rsidDel="003D2C50">
          <w:rPr>
            <w:rFonts w:cs="Arial" w:hint="eastAsia"/>
            <w:kern w:val="0"/>
            <w:szCs w:val="21"/>
          </w:rPr>
          <w:delText>R</w:delText>
        </w:r>
        <w:r w:rsidDel="003D2C50">
          <w:rPr>
            <w:rFonts w:cs="Arial"/>
            <w:kern w:val="0"/>
            <w:szCs w:val="21"/>
          </w:rPr>
          <w:delText>undata</w:delText>
        </w:r>
        <w:r w:rsidDel="003D2C50">
          <w:rPr>
            <w:rFonts w:cs="Arial" w:hint="eastAsia"/>
            <w:kern w:val="0"/>
            <w:szCs w:val="21"/>
          </w:rPr>
          <w:delText>、</w:delText>
        </w:r>
        <w:r w:rsidDel="003D2C50">
          <w:rPr>
            <w:rFonts w:cs="Arial" w:hint="eastAsia"/>
            <w:kern w:val="0"/>
            <w:szCs w:val="21"/>
          </w:rPr>
          <w:delText>Control</w:delText>
        </w:r>
        <w:r w:rsidDel="003D2C50">
          <w:rPr>
            <w:rFonts w:cs="Arial" w:hint="eastAsia"/>
            <w:kern w:val="0"/>
            <w:szCs w:val="21"/>
          </w:rPr>
          <w:delText>三种，下面分别给出说明。</w:delText>
        </w:r>
      </w:del>
    </w:p>
    <w:p w14:paraId="7C5CC4E4" w14:textId="0568BD6D" w:rsidR="00EA5016" w:rsidDel="003D2C50" w:rsidRDefault="00EA5016">
      <w:pPr>
        <w:rPr>
          <w:del w:id="496" w:author="win10" w:date="2020-06-12T13:56:00Z"/>
        </w:rPr>
      </w:pPr>
    </w:p>
    <w:p w14:paraId="0DFA4ACE" w14:textId="2859DAB2" w:rsidR="00EA5016" w:rsidDel="003D2C50" w:rsidRDefault="004C4817">
      <w:pPr>
        <w:pStyle w:val="3"/>
        <w:rPr>
          <w:del w:id="497" w:author="win10" w:date="2020-06-12T13:56:00Z"/>
        </w:rPr>
      </w:pPr>
      <w:bookmarkStart w:id="498" w:name="_Toc28352257"/>
      <w:del w:id="499" w:author="win10" w:date="2020-06-12T13:56:00Z">
        <w:r w:rsidDel="003D2C50">
          <w:delText>2.1</w:delText>
        </w:r>
        <w:r w:rsidDel="003D2C50">
          <w:rPr>
            <w:rFonts w:hint="eastAsia"/>
          </w:rPr>
          <w:delText>.1</w:delText>
        </w:r>
        <w:r w:rsidDel="003D2C50">
          <w:delText xml:space="preserve"> </w:delText>
        </w:r>
        <w:r w:rsidDel="003D2C50">
          <w:rPr>
            <w:rFonts w:hint="eastAsia"/>
          </w:rPr>
          <w:delText>设备状态（</w:delText>
        </w:r>
        <w:r w:rsidDel="003D2C50">
          <w:rPr>
            <w:rFonts w:cs="Arial"/>
          </w:rPr>
          <w:delText>S</w:delText>
        </w:r>
        <w:r w:rsidDel="003D2C50">
          <w:rPr>
            <w:rFonts w:cs="Arial" w:hint="eastAsia"/>
          </w:rPr>
          <w:delText>tate</w:delText>
        </w:r>
        <w:r w:rsidDel="003D2C50">
          <w:rPr>
            <w:rFonts w:hint="eastAsia"/>
          </w:rPr>
          <w:delText>）</w:delText>
        </w:r>
        <w:bookmarkEnd w:id="498"/>
      </w:del>
    </w:p>
    <w:p w14:paraId="56146A92" w14:textId="483C1443" w:rsidR="00EA5016" w:rsidDel="003D2C50" w:rsidRDefault="004C4817">
      <w:pPr>
        <w:ind w:firstLine="420"/>
        <w:rPr>
          <w:del w:id="500" w:author="win10" w:date="2020-06-12T13:56:00Z"/>
        </w:rPr>
      </w:pPr>
      <w:del w:id="501" w:author="win10" w:date="2020-06-12T13:56:00Z">
        <w:r w:rsidDel="003D2C50">
          <w:delText>High</w:delText>
        </w:r>
        <w:r w:rsidDel="003D2C50">
          <w:rPr>
            <w:rFonts w:hint="eastAsia"/>
          </w:rPr>
          <w:delText>类别状态如下表。</w:delText>
        </w:r>
      </w:del>
    </w:p>
    <w:tbl>
      <w:tblPr>
        <w:tblW w:w="5296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74"/>
        <w:gridCol w:w="986"/>
        <w:gridCol w:w="6088"/>
      </w:tblGrid>
      <w:tr w:rsidR="00EA5016" w:rsidDel="003D2C50" w14:paraId="2E28694E" w14:textId="3C21F34E">
        <w:trPr>
          <w:tblHeader/>
          <w:tblCellSpacing w:w="0" w:type="dxa"/>
          <w:del w:id="502" w:author="win10" w:date="2020-06-12T13:56:00Z"/>
        </w:trPr>
        <w:tc>
          <w:tcPr>
            <w:tcW w:w="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849438B" w14:textId="5887E339" w:rsidR="00EA5016" w:rsidDel="003D2C50" w:rsidRDefault="004C4817">
            <w:pPr>
              <w:widowControl/>
              <w:jc w:val="center"/>
              <w:rPr>
                <w:del w:id="503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504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DB129E6" w14:textId="2C6991B0" w:rsidR="00EA5016" w:rsidDel="003D2C50" w:rsidRDefault="004C4817">
            <w:pPr>
              <w:widowControl/>
              <w:jc w:val="center"/>
              <w:rPr>
                <w:del w:id="505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506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0A146CD" w14:textId="44582570" w:rsidR="00EA5016" w:rsidDel="003D2C50" w:rsidRDefault="004C4817">
            <w:pPr>
              <w:widowControl/>
              <w:jc w:val="center"/>
              <w:rPr>
                <w:del w:id="507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508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626160A" w14:textId="30FB84C9" w:rsidR="00EA5016" w:rsidDel="003D2C50" w:rsidRDefault="004C4817">
            <w:pPr>
              <w:widowControl/>
              <w:jc w:val="center"/>
              <w:rPr>
                <w:del w:id="509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510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5B4A3BDA" w14:textId="02761034">
        <w:trPr>
          <w:tblCellSpacing w:w="0" w:type="dxa"/>
          <w:del w:id="511" w:author="win10" w:date="2020-06-12T13:56:00Z"/>
        </w:trPr>
        <w:tc>
          <w:tcPr>
            <w:tcW w:w="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F5CAFEC" w14:textId="28218435" w:rsidR="00EA5016" w:rsidDel="003D2C50" w:rsidRDefault="004C4817">
            <w:pPr>
              <w:jc w:val="left"/>
              <w:rPr>
                <w:del w:id="512" w:author="win10" w:date="2020-06-12T13:56:00Z"/>
              </w:rPr>
            </w:pPr>
            <w:del w:id="513" w:author="win10" w:date="2020-06-12T13:56:00Z">
              <w:r w:rsidDel="003D2C50">
                <w:delText>key</w:delText>
              </w:r>
            </w:del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1D5E1BB" w14:textId="41DE6BE9" w:rsidR="00EA5016" w:rsidDel="003D2C50" w:rsidRDefault="004C4817">
            <w:pPr>
              <w:jc w:val="left"/>
              <w:rPr>
                <w:del w:id="514" w:author="win10" w:date="2020-06-12T13:56:00Z"/>
              </w:rPr>
            </w:pPr>
            <w:del w:id="515" w:author="win10" w:date="2020-06-12T13:56:00Z">
              <w:r w:rsidDel="003D2C50">
                <w:delText>必选</w:delText>
              </w:r>
            </w:del>
          </w:p>
        </w:tc>
        <w:tc>
          <w:tcPr>
            <w:tcW w:w="5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541731E" w14:textId="5626C737" w:rsidR="00EA5016" w:rsidDel="003D2C50" w:rsidRDefault="004C4817">
            <w:pPr>
              <w:jc w:val="left"/>
              <w:rPr>
                <w:del w:id="516" w:author="win10" w:date="2020-06-12T13:56:00Z"/>
              </w:rPr>
            </w:pPr>
            <w:del w:id="517" w:author="win10" w:date="2020-06-12T13:56:00Z">
              <w:r w:rsidDel="003D2C50">
                <w:delText>String</w:delText>
              </w:r>
            </w:del>
          </w:p>
        </w:tc>
        <w:tc>
          <w:tcPr>
            <w:tcW w:w="3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AE9F182" w14:textId="1751D886" w:rsidR="00EA5016" w:rsidDel="003D2C50" w:rsidRDefault="004C4817">
            <w:pPr>
              <w:jc w:val="left"/>
              <w:rPr>
                <w:del w:id="518" w:author="win10" w:date="2020-06-12T13:56:00Z"/>
              </w:rPr>
            </w:pPr>
            <w:del w:id="519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状态类型</w:delText>
              </w:r>
              <w:r w:rsidDel="003D2C50">
                <w:delText>。</w:delText>
              </w:r>
            </w:del>
          </w:p>
          <w:p w14:paraId="3BE2EE1F" w14:textId="43135DA6" w:rsidR="00EA5016" w:rsidDel="003D2C50" w:rsidRDefault="004C4817">
            <w:pPr>
              <w:jc w:val="left"/>
              <w:rPr>
                <w:del w:id="520" w:author="win10" w:date="2020-06-12T13:56:00Z"/>
              </w:rPr>
            </w:pPr>
            <w:del w:id="521" w:author="win10" w:date="2020-06-12T13:56:00Z">
              <w:r w:rsidDel="003D2C50">
                <w:delText>MG</w:delText>
              </w:r>
              <w:r w:rsidDel="003D2C50">
                <w:rPr>
                  <w:rFonts w:hint="eastAsia"/>
                </w:rPr>
                <w:delText>L</w:delText>
              </w:r>
              <w:r w:rsidDel="003D2C50">
                <w:delText>C</w:delText>
              </w:r>
              <w:r w:rsidDel="003D2C50">
                <w:rPr>
                  <w:rFonts w:hint="eastAsia"/>
                </w:rPr>
                <w:delText>在线：</w:delText>
              </w:r>
              <w:r w:rsidDel="003D2C50">
                <w:rPr>
                  <w:rFonts w:hint="eastAsia"/>
                </w:rPr>
                <w:delText>M</w:delText>
              </w:r>
              <w:r w:rsidDel="003D2C50">
                <w:delText>G</w:delText>
              </w:r>
              <w:r w:rsidDel="003D2C50">
                <w:rPr>
                  <w:rFonts w:hint="eastAsia"/>
                </w:rPr>
                <w:delText>L</w:delText>
              </w:r>
              <w:r w:rsidDel="003D2C50">
                <w:delText>COnline</w:delText>
              </w:r>
              <w:r w:rsidDel="003D2C50">
                <w:delText>。</w:delText>
              </w:r>
            </w:del>
          </w:p>
          <w:p w14:paraId="0BD5E705" w14:textId="728F222F" w:rsidR="00EA5016" w:rsidDel="003D2C50" w:rsidRDefault="004C4817">
            <w:pPr>
              <w:jc w:val="left"/>
              <w:rPr>
                <w:del w:id="522" w:author="win10" w:date="2020-06-12T13:56:00Z"/>
              </w:rPr>
            </w:pPr>
            <w:del w:id="523" w:author="win10" w:date="2020-06-12T13:56:00Z">
              <w:r w:rsidDel="003D2C50">
                <w:rPr>
                  <w:rFonts w:hint="eastAsia"/>
                </w:rPr>
                <w:delText>下挂设备在线：</w:delText>
              </w:r>
              <w:r w:rsidDel="003D2C50">
                <w:delText>D</w:delText>
              </w:r>
              <w:r w:rsidDel="003D2C50">
                <w:rPr>
                  <w:rFonts w:hint="eastAsia"/>
                </w:rPr>
                <w:delText>e</w:delText>
              </w:r>
              <w:r w:rsidDel="003D2C50">
                <w:delText>vicesOnline</w:delText>
              </w:r>
              <w:r w:rsidDel="003D2C50">
                <w:delText>。</w:delText>
              </w:r>
            </w:del>
          </w:p>
          <w:p w14:paraId="280C506F" w14:textId="71941739" w:rsidR="00EA5016" w:rsidDel="003D2C50" w:rsidRDefault="004C4817">
            <w:pPr>
              <w:jc w:val="left"/>
              <w:rPr>
                <w:del w:id="524" w:author="win10" w:date="2020-06-12T13:56:00Z"/>
              </w:rPr>
            </w:pPr>
            <w:del w:id="525" w:author="win10" w:date="2020-06-12T13:56:00Z">
              <w:r w:rsidDel="003D2C50">
                <w:rPr>
                  <w:rFonts w:hint="eastAsia"/>
                </w:rPr>
                <w:delText>运行模式：</w:delText>
              </w:r>
              <w:r w:rsidDel="003D2C50">
                <w:rPr>
                  <w:rFonts w:hint="eastAsia"/>
                </w:rPr>
                <w:delText>M</w:delText>
              </w:r>
              <w:r w:rsidDel="003D2C50">
                <w:delText>GR</w:delText>
              </w:r>
              <w:r w:rsidDel="003D2C50">
                <w:rPr>
                  <w:rFonts w:hint="eastAsia"/>
                </w:rPr>
                <w:delText>un</w:delText>
              </w:r>
              <w:r w:rsidDel="003D2C50">
                <w:delText>Mode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7B766CD7" w14:textId="3D26F764" w:rsidR="00EA5016" w:rsidDel="003D2C50" w:rsidRDefault="004C4817">
            <w:pPr>
              <w:jc w:val="left"/>
              <w:rPr>
                <w:del w:id="526" w:author="win10" w:date="2020-06-12T13:56:00Z"/>
              </w:rPr>
            </w:pPr>
            <w:del w:id="527" w:author="win10" w:date="2020-06-12T13:56:00Z">
              <w:r w:rsidDel="003D2C50">
                <w:rPr>
                  <w:rFonts w:hint="eastAsia"/>
                </w:rPr>
                <w:delText>微网开关机：</w:delText>
              </w:r>
              <w:r w:rsidDel="003D2C50">
                <w:rPr>
                  <w:rFonts w:hint="eastAsia"/>
                </w:rPr>
                <w:delText>M</w:delText>
              </w:r>
              <w:r w:rsidDel="003D2C50">
                <w:delText>GOnOff</w:delText>
              </w:r>
              <w:r w:rsidDel="003D2C50">
                <w:delText>。</w:delText>
              </w:r>
            </w:del>
          </w:p>
          <w:p w14:paraId="093A6EFE" w14:textId="6965C690" w:rsidR="00EA5016" w:rsidDel="003D2C50" w:rsidRDefault="004C4817">
            <w:pPr>
              <w:jc w:val="left"/>
              <w:rPr>
                <w:del w:id="528" w:author="win10" w:date="2020-06-12T13:56:00Z"/>
              </w:rPr>
            </w:pPr>
            <w:del w:id="529" w:author="win10" w:date="2020-06-12T13:56:00Z">
              <w:r w:rsidDel="003D2C50">
                <w:rPr>
                  <w:rFonts w:hint="eastAsia"/>
                </w:rPr>
                <w:delText>微网并离网：</w:delText>
              </w:r>
              <w:r w:rsidDel="003D2C50">
                <w:delText>MGOnOffGrid</w:delText>
              </w:r>
              <w:r w:rsidDel="003D2C50">
                <w:delText>。</w:delText>
              </w:r>
            </w:del>
          </w:p>
          <w:p w14:paraId="21C0B58E" w14:textId="253004DB" w:rsidR="00EA5016" w:rsidDel="003D2C50" w:rsidRDefault="004C4817">
            <w:pPr>
              <w:jc w:val="left"/>
              <w:rPr>
                <w:del w:id="530" w:author="win10" w:date="2020-06-12T13:56:00Z"/>
              </w:rPr>
            </w:pPr>
            <w:del w:id="531" w:author="win10" w:date="2020-06-12T13:56:00Z">
              <w:r w:rsidDel="003D2C50">
                <w:rPr>
                  <w:rFonts w:hint="eastAsia"/>
                </w:rPr>
                <w:delText>并网点有功上下限控制开关：</w:delText>
              </w:r>
              <w:r w:rsidDel="003D2C50">
                <w:rPr>
                  <w:rFonts w:hint="eastAsia"/>
                </w:rPr>
                <w:delText>O</w:delText>
              </w:r>
              <w:r w:rsidDel="003D2C50">
                <w:delText>nGrid</w:delText>
              </w:r>
              <w:r w:rsidDel="003D2C50">
                <w:rPr>
                  <w:rFonts w:hint="eastAsia"/>
                </w:rPr>
                <w:delText>A</w:delText>
              </w:r>
              <w:r w:rsidDel="003D2C50">
                <w:delText>ctiveP</w:delText>
              </w:r>
              <w:r w:rsidDel="003D2C50">
                <w:rPr>
                  <w:rFonts w:hint="eastAsia"/>
                </w:rPr>
                <w:delText>ower</w:delText>
              </w:r>
              <w:r w:rsidDel="003D2C50">
                <w:delText>B</w:delText>
              </w:r>
              <w:r w:rsidDel="003D2C50">
                <w:rPr>
                  <w:rFonts w:hint="eastAsia"/>
                </w:rPr>
                <w:delText>ound</w:delText>
              </w:r>
              <w:r w:rsidDel="003D2C50">
                <w:delText>Switch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7901D3A9" w14:textId="24728CE1" w:rsidR="00EA5016" w:rsidDel="003D2C50" w:rsidRDefault="004C4817">
            <w:pPr>
              <w:jc w:val="left"/>
              <w:rPr>
                <w:del w:id="532" w:author="win10" w:date="2020-06-12T13:56:00Z"/>
              </w:rPr>
            </w:pPr>
            <w:del w:id="533" w:author="win10" w:date="2020-06-12T13:56:00Z">
              <w:r w:rsidDel="003D2C50">
                <w:rPr>
                  <w:rFonts w:hint="eastAsia"/>
                </w:rPr>
                <w:delText>并网点功率因数上下限控制开关：</w:delText>
              </w:r>
              <w:r w:rsidDel="003D2C50">
                <w:rPr>
                  <w:rFonts w:hint="eastAsia"/>
                </w:rPr>
                <w:delText>O</w:delText>
              </w:r>
              <w:r w:rsidDel="003D2C50">
                <w:delText>nGridPowerFactorB</w:delText>
              </w:r>
              <w:r w:rsidDel="003D2C50">
                <w:rPr>
                  <w:rFonts w:hint="eastAsia"/>
                </w:rPr>
                <w:delText>ound</w:delText>
              </w:r>
              <w:r w:rsidDel="003D2C50">
                <w:delText>Switch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5621FABF" w14:textId="0583F39A" w:rsidR="00EA5016" w:rsidDel="003D2C50" w:rsidRDefault="004C4817">
            <w:pPr>
              <w:jc w:val="left"/>
              <w:rPr>
                <w:del w:id="534" w:author="win10" w:date="2020-06-12T13:56:00Z"/>
              </w:rPr>
            </w:pPr>
            <w:del w:id="535" w:author="win10" w:date="2020-06-12T13:56:00Z">
              <w:r w:rsidDel="003D2C50">
                <w:rPr>
                  <w:rFonts w:hint="eastAsia"/>
                </w:rPr>
                <w:delText>手动离网后允许自动重并开关：</w:delText>
              </w:r>
            </w:del>
          </w:p>
          <w:p w14:paraId="709D5111" w14:textId="3A0634AB" w:rsidR="00EA5016" w:rsidDel="003D2C50" w:rsidRDefault="004C4817">
            <w:pPr>
              <w:jc w:val="left"/>
              <w:rPr>
                <w:del w:id="536" w:author="win10" w:date="2020-06-12T13:56:00Z"/>
              </w:rPr>
            </w:pPr>
            <w:del w:id="537" w:author="win10" w:date="2020-06-12T13:56:00Z">
              <w:r w:rsidDel="003D2C50">
                <w:delText>ManualOffGridAllowAutoOn</w:delText>
              </w:r>
              <w:r w:rsidDel="003D2C50">
                <w:rPr>
                  <w:rFonts w:hint="eastAsia"/>
                </w:rPr>
                <w:delText>Switch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2CB52C62" w14:textId="7B821B69" w:rsidR="000E71CE" w:rsidDel="003D2C50" w:rsidRDefault="004C4817">
            <w:pPr>
              <w:jc w:val="left"/>
              <w:rPr>
                <w:del w:id="538" w:author="win10" w:date="2020-06-12T13:56:00Z"/>
              </w:rPr>
            </w:pPr>
            <w:del w:id="539" w:author="win10" w:date="2020-06-12T13:56:00Z">
              <w:r w:rsidDel="003D2C50">
                <w:rPr>
                  <w:rFonts w:hint="eastAsia"/>
                </w:rPr>
                <w:delText>虚拟并网断路器手动置位：</w:delText>
              </w:r>
              <w:r w:rsidDel="003D2C50">
                <w:rPr>
                  <w:rFonts w:hint="eastAsia"/>
                </w:rPr>
                <w:delText>VirtualOnGridBreakerManual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3D98B2E3" w14:textId="7F7DAC00" w:rsidR="00EA5016" w:rsidDel="003D2C50" w:rsidRDefault="004C4817">
            <w:pPr>
              <w:jc w:val="left"/>
              <w:rPr>
                <w:del w:id="540" w:author="win10" w:date="2020-06-12T13:56:00Z"/>
              </w:rPr>
            </w:pPr>
            <w:del w:id="541" w:author="win10" w:date="2020-06-12T13:56:00Z">
              <w:r w:rsidDel="003D2C50">
                <w:rPr>
                  <w:rFonts w:hint="eastAsia"/>
                </w:rPr>
                <w:delText>微网系统状态：</w:delText>
              </w:r>
              <w:r w:rsidDel="003D2C50">
                <w:rPr>
                  <w:rFonts w:hint="eastAsia"/>
                </w:rPr>
                <w:delText>M</w:delText>
              </w:r>
              <w:r w:rsidDel="003D2C50">
                <w:delText>GS</w:delText>
              </w:r>
              <w:r w:rsidDel="003D2C50">
                <w:rPr>
                  <w:rFonts w:hint="eastAsia"/>
                </w:rPr>
                <w:delText>ys</w:delText>
              </w:r>
              <w:r w:rsidDel="003D2C50">
                <w:delText>temState</w:delText>
              </w:r>
              <w:r w:rsidDel="003D2C50">
                <w:rPr>
                  <w:rFonts w:hint="eastAsia"/>
                </w:rPr>
                <w:delText>。这里多分一层</w:delText>
              </w:r>
            </w:del>
          </w:p>
          <w:p w14:paraId="2613738D" w14:textId="115BF551" w:rsidR="00EA5016" w:rsidDel="003D2C50" w:rsidRDefault="004C4817">
            <w:pPr>
              <w:jc w:val="left"/>
              <w:rPr>
                <w:del w:id="542" w:author="win10" w:date="2020-06-12T13:56:00Z"/>
              </w:rPr>
            </w:pPr>
            <w:del w:id="543" w:author="win10" w:date="2020-06-12T13:56:00Z">
              <w:r w:rsidDel="003D2C50">
                <w:rPr>
                  <w:rFonts w:hint="eastAsia"/>
                </w:rPr>
                <w:delText>{</w:delText>
              </w:r>
            </w:del>
          </w:p>
          <w:p w14:paraId="5344ADD5" w14:textId="06645BD6" w:rsidR="00EA5016" w:rsidDel="003D2C50" w:rsidRDefault="004C4817">
            <w:pPr>
              <w:ind w:firstLineChars="200" w:firstLine="420"/>
              <w:jc w:val="left"/>
              <w:rPr>
                <w:del w:id="544" w:author="win10" w:date="2020-06-12T13:56:00Z"/>
              </w:rPr>
            </w:pPr>
            <w:del w:id="545" w:author="win10" w:date="2020-06-12T13:56:00Z">
              <w:r w:rsidDel="003D2C50">
                <w:rPr>
                  <w:rFonts w:hint="eastAsia"/>
                </w:rPr>
                <w:delText>离网原因：</w:delText>
              </w:r>
              <w:r w:rsidDel="003D2C50">
                <w:delText>OffGridReason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0CCD9468" w14:textId="791C2802" w:rsidR="00EA5016" w:rsidDel="003D2C50" w:rsidRDefault="004C4817">
            <w:pPr>
              <w:ind w:firstLineChars="200" w:firstLine="420"/>
              <w:jc w:val="left"/>
              <w:rPr>
                <w:del w:id="546" w:author="win10" w:date="2020-06-12T13:56:00Z"/>
              </w:rPr>
            </w:pPr>
            <w:del w:id="547" w:author="win10" w:date="2020-06-12T13:56:00Z">
              <w:r w:rsidDel="003D2C50">
                <w:rPr>
                  <w:rFonts w:hint="eastAsia"/>
                </w:rPr>
                <w:delText>离网状态：</w:delText>
              </w:r>
              <w:r w:rsidDel="003D2C50">
                <w:delText>OffGridState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45C30CF5" w14:textId="7604BD6D" w:rsidR="00EA5016" w:rsidDel="003D2C50" w:rsidRDefault="004C4817">
            <w:pPr>
              <w:ind w:firstLineChars="200" w:firstLine="420"/>
              <w:jc w:val="left"/>
              <w:rPr>
                <w:del w:id="548" w:author="win10" w:date="2020-06-12T13:56:00Z"/>
              </w:rPr>
            </w:pPr>
            <w:del w:id="549" w:author="win10" w:date="2020-06-12T13:56:00Z">
              <w:r w:rsidDel="003D2C50">
                <w:rPr>
                  <w:rFonts w:hint="eastAsia"/>
                </w:rPr>
                <w:delText>离网操作</w:delText>
              </w:r>
              <w:r w:rsidR="00347DDB" w:rsidDel="003D2C50">
                <w:rPr>
                  <w:rFonts w:hint="eastAsia"/>
                </w:rPr>
                <w:delText>进</w:delText>
              </w:r>
              <w:r w:rsidDel="003D2C50">
                <w:rPr>
                  <w:rFonts w:hint="eastAsia"/>
                </w:rPr>
                <w:delText>行中：</w:delText>
              </w:r>
              <w:r w:rsidDel="003D2C50">
                <w:delText>OffGridInOperation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6DA4521A" w14:textId="07514945" w:rsidR="00EA5016" w:rsidDel="003D2C50" w:rsidRDefault="004C4817">
            <w:pPr>
              <w:ind w:firstLineChars="200" w:firstLine="420"/>
              <w:jc w:val="left"/>
              <w:rPr>
                <w:del w:id="550" w:author="win10" w:date="2020-06-12T13:56:00Z"/>
              </w:rPr>
            </w:pPr>
            <w:del w:id="551" w:author="win10" w:date="2020-06-12T13:56:00Z">
              <w:r w:rsidDel="003D2C50">
                <w:rPr>
                  <w:rFonts w:hint="eastAsia"/>
                </w:rPr>
                <w:delText>并网原因：</w:delText>
              </w:r>
              <w:r w:rsidDel="003D2C50">
                <w:delText>OnGridReason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53EEA77B" w14:textId="2A992D80" w:rsidR="00EA5016" w:rsidDel="003D2C50" w:rsidRDefault="004C4817">
            <w:pPr>
              <w:ind w:firstLineChars="200" w:firstLine="420"/>
              <w:jc w:val="left"/>
              <w:rPr>
                <w:del w:id="552" w:author="win10" w:date="2020-06-12T13:56:00Z"/>
              </w:rPr>
            </w:pPr>
            <w:del w:id="553" w:author="win10" w:date="2020-06-12T13:56:00Z">
              <w:r w:rsidDel="003D2C50">
                <w:rPr>
                  <w:rFonts w:hint="eastAsia"/>
                </w:rPr>
                <w:delText>并网状态：</w:delText>
              </w:r>
              <w:r w:rsidDel="003D2C50">
                <w:delText>OnGridState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059BF33A" w14:textId="5ED3F9A1" w:rsidR="00EA5016" w:rsidDel="003D2C50" w:rsidRDefault="004C4817">
            <w:pPr>
              <w:ind w:firstLineChars="200" w:firstLine="420"/>
              <w:jc w:val="left"/>
              <w:rPr>
                <w:del w:id="554" w:author="win10" w:date="2020-06-12T13:56:00Z"/>
              </w:rPr>
            </w:pPr>
            <w:del w:id="555" w:author="win10" w:date="2020-06-12T13:56:00Z">
              <w:r w:rsidDel="003D2C50">
                <w:rPr>
                  <w:rFonts w:hint="eastAsia"/>
                </w:rPr>
                <w:delText>并网操作</w:delText>
              </w:r>
              <w:r w:rsidR="00347DDB" w:rsidDel="003D2C50">
                <w:rPr>
                  <w:rFonts w:hint="eastAsia"/>
                </w:rPr>
                <w:delText>进</w:delText>
              </w:r>
              <w:r w:rsidDel="003D2C50">
                <w:rPr>
                  <w:rFonts w:hint="eastAsia"/>
                </w:rPr>
                <w:delText>行中：</w:delText>
              </w:r>
              <w:r w:rsidDel="003D2C50">
                <w:delText>OnGridInOperation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4ACEADDE" w14:textId="696E9941" w:rsidR="00EA5016" w:rsidDel="003D2C50" w:rsidRDefault="004C4817">
            <w:pPr>
              <w:ind w:firstLineChars="200" w:firstLine="420"/>
              <w:jc w:val="left"/>
              <w:rPr>
                <w:del w:id="556" w:author="win10" w:date="2020-06-12T13:56:00Z"/>
              </w:rPr>
            </w:pPr>
            <w:del w:id="557" w:author="win10" w:date="2020-06-12T13:56:00Z">
              <w:r w:rsidDel="003D2C50">
                <w:rPr>
                  <w:rFonts w:hint="eastAsia"/>
                </w:rPr>
                <w:delText>并网点有功无差调节：</w:delText>
              </w:r>
              <w:r w:rsidDel="003D2C50">
                <w:delText>OnGridActivePowerIsoch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3ABA6C68" w14:textId="3E046EF1" w:rsidR="00EA5016" w:rsidDel="003D2C50" w:rsidRDefault="004C4817">
            <w:pPr>
              <w:ind w:firstLineChars="200" w:firstLine="420"/>
              <w:jc w:val="left"/>
              <w:rPr>
                <w:del w:id="558" w:author="win10" w:date="2020-06-12T13:56:00Z"/>
              </w:rPr>
            </w:pPr>
            <w:del w:id="559" w:author="win10" w:date="2020-06-12T13:56:00Z">
              <w:r w:rsidDel="003D2C50">
                <w:rPr>
                  <w:rFonts w:hint="eastAsia"/>
                </w:rPr>
                <w:delText>并网点无功无差调节：</w:delText>
              </w:r>
              <w:r w:rsidDel="003D2C50">
                <w:delText>OnGridrRe</w:delText>
              </w:r>
              <w:r w:rsidDel="003D2C50">
                <w:rPr>
                  <w:rFonts w:hint="eastAsia"/>
                </w:rPr>
                <w:delText>a</w:delText>
              </w:r>
              <w:r w:rsidDel="003D2C50">
                <w:delText>ctivePowerIsoch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18CB8A26" w14:textId="77E1494A" w:rsidR="00EA5016" w:rsidDel="003D2C50" w:rsidRDefault="004C4817">
            <w:pPr>
              <w:ind w:firstLineChars="200" w:firstLine="420"/>
              <w:jc w:val="left"/>
              <w:rPr>
                <w:del w:id="560" w:author="win10" w:date="2020-06-12T13:56:00Z"/>
              </w:rPr>
            </w:pPr>
            <w:del w:id="561" w:author="win10" w:date="2020-06-12T13:56:00Z">
              <w:r w:rsidDel="003D2C50">
                <w:rPr>
                  <w:rFonts w:hint="eastAsia"/>
                </w:rPr>
                <w:delText>保护性离网：</w:delText>
              </w:r>
              <w:r w:rsidDel="003D2C50">
                <w:rPr>
                  <w:rFonts w:hint="eastAsia"/>
                </w:rPr>
                <w:delText>Protective</w:delText>
              </w:r>
              <w:r w:rsidDel="003D2C50">
                <w:delText>O</w:delText>
              </w:r>
              <w:r w:rsidDel="003D2C50">
                <w:rPr>
                  <w:rFonts w:hint="eastAsia"/>
                </w:rPr>
                <w:delText>ff</w:delText>
              </w:r>
              <w:r w:rsidDel="003D2C50">
                <w:delText>Grid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537F8D93" w14:textId="0A7BAB30" w:rsidR="00EA5016" w:rsidDel="003D2C50" w:rsidRDefault="004C4817">
            <w:pPr>
              <w:ind w:firstLineChars="200" w:firstLine="420"/>
              <w:jc w:val="left"/>
              <w:rPr>
                <w:del w:id="562" w:author="win10" w:date="2020-06-12T13:56:00Z"/>
              </w:rPr>
            </w:pPr>
            <w:del w:id="563" w:author="win10" w:date="2020-06-12T13:56:00Z">
              <w:r w:rsidDel="003D2C50">
                <w:rPr>
                  <w:rFonts w:hint="eastAsia"/>
                </w:rPr>
                <w:delText>自动重并网：</w:delText>
              </w:r>
              <w:r w:rsidDel="003D2C50">
                <w:delText>AutoOnGrid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5F671BF7" w14:textId="00F87ED2" w:rsidR="00EA5016" w:rsidDel="003D2C50" w:rsidRDefault="004C4817">
            <w:pPr>
              <w:ind w:firstLineChars="200" w:firstLine="420"/>
              <w:jc w:val="left"/>
              <w:rPr>
                <w:del w:id="564" w:author="win10" w:date="2020-06-12T13:56:00Z"/>
              </w:rPr>
            </w:pPr>
            <w:del w:id="565" w:author="win10" w:date="2020-06-12T13:56:00Z">
              <w:r w:rsidDel="003D2C50">
                <w:rPr>
                  <w:rFonts w:hint="eastAsia"/>
                </w:rPr>
                <w:delText>手动并网：</w:delText>
              </w:r>
              <w:r w:rsidDel="003D2C50">
                <w:delText>ManualO</w:delText>
              </w:r>
              <w:r w:rsidDel="003D2C50">
                <w:rPr>
                  <w:rFonts w:hint="eastAsia"/>
                </w:rPr>
                <w:delText>n</w:delText>
              </w:r>
              <w:r w:rsidDel="003D2C50">
                <w:delText>Grid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11A8AB39" w14:textId="6EDD28CF" w:rsidR="00EA5016" w:rsidDel="003D2C50" w:rsidRDefault="004C4817">
            <w:pPr>
              <w:ind w:firstLineChars="200" w:firstLine="420"/>
              <w:jc w:val="left"/>
              <w:rPr>
                <w:del w:id="566" w:author="win10" w:date="2020-06-12T13:56:00Z"/>
              </w:rPr>
            </w:pPr>
            <w:del w:id="567" w:author="win10" w:date="2020-06-12T13:56:00Z">
              <w:r w:rsidDel="003D2C50">
                <w:rPr>
                  <w:rFonts w:hint="eastAsia"/>
                </w:rPr>
                <w:delText>并网点功率限制功率因数限制：</w:delText>
              </w:r>
              <w:r w:rsidDel="003D2C50">
                <w:rPr>
                  <w:rFonts w:hint="eastAsia"/>
                </w:rPr>
                <w:delText>O</w:delText>
              </w:r>
              <w:r w:rsidDel="003D2C50">
                <w:delText>nGrid</w:delText>
              </w:r>
              <w:r w:rsidDel="003D2C50">
                <w:rPr>
                  <w:rFonts w:hint="eastAsia"/>
                </w:rPr>
                <w:delText>A</w:delText>
              </w:r>
              <w:r w:rsidDel="003D2C50">
                <w:delText>ctiveP</w:delText>
              </w:r>
              <w:r w:rsidDel="003D2C50">
                <w:rPr>
                  <w:rFonts w:hint="eastAsia"/>
                </w:rPr>
                <w:delText>owerAnd</w:delText>
              </w:r>
              <w:r w:rsidDel="003D2C50">
                <w:delText>PowerFactor</w:delText>
              </w:r>
              <w:r w:rsidDel="003D2C50">
                <w:rPr>
                  <w:rFonts w:hint="eastAsia"/>
                </w:rPr>
                <w:delText>Limit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0EBD710B" w14:textId="26B19CC6" w:rsidR="00EA5016" w:rsidDel="003D2C50" w:rsidRDefault="004C4817">
            <w:pPr>
              <w:ind w:firstLineChars="200" w:firstLine="420"/>
              <w:jc w:val="left"/>
              <w:rPr>
                <w:del w:id="568" w:author="win10" w:date="2020-06-12T13:56:00Z"/>
              </w:rPr>
            </w:pPr>
            <w:del w:id="569" w:author="win10" w:date="2020-06-12T13:56:00Z">
              <w:r w:rsidDel="003D2C50">
                <w:rPr>
                  <w:rFonts w:hint="eastAsia"/>
                </w:rPr>
                <w:delText>并离网源荷管理：</w:delText>
              </w:r>
              <w:r w:rsidDel="003D2C50">
                <w:delText>On</w:delText>
              </w:r>
              <w:r w:rsidDel="003D2C50">
                <w:rPr>
                  <w:rFonts w:hint="eastAsia"/>
                </w:rPr>
                <w:delText>Off</w:delText>
              </w:r>
              <w:r w:rsidDel="003D2C50">
                <w:delText>Grid</w:delText>
              </w:r>
              <w:r w:rsidDel="003D2C50">
                <w:rPr>
                  <w:rFonts w:hint="eastAsia"/>
                </w:rPr>
                <w:delText>SourceManagement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14A6637A" w14:textId="7B4A7310" w:rsidR="00EA5016" w:rsidDel="003D2C50" w:rsidRDefault="004C4817">
            <w:pPr>
              <w:ind w:firstLineChars="200" w:firstLine="420"/>
              <w:jc w:val="left"/>
              <w:rPr>
                <w:del w:id="570" w:author="win10" w:date="2020-06-12T13:56:00Z"/>
              </w:rPr>
            </w:pPr>
            <w:del w:id="571" w:author="win10" w:date="2020-06-12T13:56:00Z">
              <w:r w:rsidDel="003D2C50">
                <w:rPr>
                  <w:rFonts w:hint="eastAsia"/>
                </w:rPr>
                <w:delText>自主充放电：</w:delText>
              </w:r>
              <w:r w:rsidDel="003D2C50">
                <w:rPr>
                  <w:rFonts w:hint="eastAsia"/>
                </w:rPr>
                <w:delText>AutonomouChargeAndDischarge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2D41FBDF" w14:textId="4E11AA6C" w:rsidR="00347DDB" w:rsidDel="003D2C50" w:rsidRDefault="00347DDB">
            <w:pPr>
              <w:ind w:firstLineChars="200" w:firstLine="420"/>
              <w:jc w:val="left"/>
              <w:rPr>
                <w:del w:id="572" w:author="win10" w:date="2020-06-12T13:56:00Z"/>
              </w:rPr>
            </w:pPr>
            <w:del w:id="573" w:author="win10" w:date="2020-06-12T13:56:00Z">
              <w:r w:rsidRPr="005B2647" w:rsidDel="003D2C50">
                <w:rPr>
                  <w:rFonts w:hint="eastAsia"/>
                </w:rPr>
                <w:delText>并网点功率直流模式</w:delText>
              </w:r>
              <w:r w:rsidDel="003D2C50">
                <w:rPr>
                  <w:rFonts w:hint="eastAsia"/>
                </w:rPr>
                <w:delText>：</w:delText>
              </w:r>
              <w:r w:rsidDel="003D2C50">
                <w:delText>OnGridPowerDCMode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4E4306CD" w14:textId="73632644" w:rsidR="00EA5016" w:rsidDel="003D2C50" w:rsidRDefault="004C4817">
            <w:pPr>
              <w:jc w:val="left"/>
              <w:rPr>
                <w:del w:id="574" w:author="win10" w:date="2020-06-12T13:56:00Z"/>
              </w:rPr>
            </w:pPr>
            <w:del w:id="575" w:author="win10" w:date="2020-06-12T13:56:00Z">
              <w:r w:rsidDel="003D2C50">
                <w:rPr>
                  <w:rFonts w:hint="eastAsia"/>
                </w:rPr>
                <w:delText>}</w:delText>
              </w:r>
            </w:del>
          </w:p>
          <w:p w14:paraId="7C68CB3F" w14:textId="0860BE6D" w:rsidR="00372019" w:rsidDel="003D2C50" w:rsidRDefault="004C4817">
            <w:pPr>
              <w:jc w:val="left"/>
              <w:rPr>
                <w:del w:id="576" w:author="win10" w:date="2020-06-12T13:56:00Z"/>
              </w:rPr>
            </w:pPr>
            <w:del w:id="577" w:author="win10" w:date="2020-06-12T13:56:00Z">
              <w:r w:rsidDel="003D2C50">
                <w:rPr>
                  <w:rFonts w:hint="eastAsia"/>
                </w:rPr>
                <w:delText>异常状态：</w:delText>
              </w:r>
              <w:r w:rsidDel="003D2C50">
                <w:rPr>
                  <w:rFonts w:hint="eastAsia"/>
                </w:rPr>
                <w:delText>ErrorState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</w:tc>
      </w:tr>
      <w:tr w:rsidR="00EA5016" w:rsidRPr="00DE3E82" w:rsidDel="003D2C50" w14:paraId="1589C55E" w14:textId="3AE96B59">
        <w:trPr>
          <w:tblCellSpacing w:w="0" w:type="dxa"/>
          <w:del w:id="578" w:author="win10" w:date="2020-06-12T13:56:00Z"/>
        </w:trPr>
        <w:tc>
          <w:tcPr>
            <w:tcW w:w="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9E6FFB9" w14:textId="01F49E28" w:rsidR="00EA5016" w:rsidDel="003D2C50" w:rsidRDefault="004C4817">
            <w:pPr>
              <w:jc w:val="left"/>
              <w:rPr>
                <w:del w:id="579" w:author="win10" w:date="2020-06-12T13:56:00Z"/>
              </w:rPr>
            </w:pPr>
            <w:del w:id="580" w:author="win10" w:date="2020-06-12T13:56:00Z">
              <w:r w:rsidDel="003D2C50">
                <w:delText>value</w:delText>
              </w:r>
            </w:del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DED3AC4" w14:textId="3D85FD0F" w:rsidR="00EA5016" w:rsidDel="003D2C50" w:rsidRDefault="004C4817">
            <w:pPr>
              <w:jc w:val="left"/>
              <w:rPr>
                <w:del w:id="581" w:author="win10" w:date="2020-06-12T13:56:00Z"/>
              </w:rPr>
            </w:pPr>
            <w:del w:id="582" w:author="win10" w:date="2020-06-12T13:56:00Z">
              <w:r w:rsidDel="003D2C50">
                <w:delText>必选</w:delText>
              </w:r>
            </w:del>
          </w:p>
        </w:tc>
        <w:tc>
          <w:tcPr>
            <w:tcW w:w="5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0F453E2" w14:textId="2C3DABED" w:rsidR="00EA5016" w:rsidDel="003D2C50" w:rsidRDefault="004C4817">
            <w:pPr>
              <w:jc w:val="left"/>
              <w:rPr>
                <w:del w:id="583" w:author="win10" w:date="2020-06-12T13:56:00Z"/>
              </w:rPr>
            </w:pPr>
            <w:del w:id="584" w:author="win10" w:date="2020-06-12T13:56:00Z">
              <w:r w:rsidDel="003D2C50">
                <w:delText>String</w:delText>
              </w:r>
            </w:del>
          </w:p>
        </w:tc>
        <w:tc>
          <w:tcPr>
            <w:tcW w:w="3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842E768" w14:textId="7D91EA87" w:rsidR="00EA5016" w:rsidDel="003D2C50" w:rsidRDefault="004C4817">
            <w:pPr>
              <w:jc w:val="left"/>
              <w:rPr>
                <w:del w:id="585" w:author="win10" w:date="2020-06-12T13:56:00Z"/>
              </w:rPr>
            </w:pPr>
            <w:del w:id="586" w:author="win10" w:date="2020-06-12T13:56:00Z">
              <w:r w:rsidDel="003D2C50">
                <w:delText>设备状态的值。</w:delText>
              </w:r>
            </w:del>
          </w:p>
          <w:p w14:paraId="49B4669C" w14:textId="5BCCD847" w:rsidR="00EA5016" w:rsidDel="003D2C50" w:rsidRDefault="004C4817">
            <w:pPr>
              <w:jc w:val="left"/>
              <w:rPr>
                <w:del w:id="587" w:author="win10" w:date="2020-06-12T13:56:00Z"/>
              </w:rPr>
            </w:pPr>
            <w:del w:id="588" w:author="win10" w:date="2020-06-12T13:56:00Z">
              <w:r w:rsidDel="003D2C50">
                <w:delText>MG</w:delText>
              </w:r>
              <w:r w:rsidDel="003D2C50">
                <w:rPr>
                  <w:rFonts w:hint="eastAsia"/>
                </w:rPr>
                <w:delText>LC</w:delText>
              </w:r>
              <w:r w:rsidDel="003D2C50">
                <w:rPr>
                  <w:rFonts w:hint="eastAsia"/>
                </w:rPr>
                <w:delText>在线：</w:delText>
              </w:r>
              <w:r w:rsidDel="003D2C50">
                <w:delText>1</w:delText>
              </w:r>
              <w:r w:rsidDel="003D2C50">
                <w:rPr>
                  <w:rFonts w:hint="eastAsia"/>
                </w:rPr>
                <w:delText>，</w:delText>
              </w:r>
              <w:r w:rsidDel="003D2C50">
                <w:delText xml:space="preserve"> 2</w:delText>
              </w:r>
              <w:r w:rsidDel="003D2C50">
                <w:rPr>
                  <w:rFonts w:hint="eastAsia"/>
                </w:rPr>
                <w:delText>，</w:delText>
              </w:r>
              <w:r w:rsidDel="003D2C50">
                <w:delText xml:space="preserve"> 3</w:delText>
              </w:r>
              <w:r w:rsidDel="003D2C50">
                <w:rPr>
                  <w:rFonts w:hint="eastAsia"/>
                </w:rPr>
                <w:delText>。</w:delText>
              </w:r>
              <w:r w:rsidDel="003D2C50">
                <w:rPr>
                  <w:rFonts w:hint="eastAsia"/>
                </w:rPr>
                <w:delText>M</w:delText>
              </w:r>
              <w:r w:rsidDel="003D2C50">
                <w:delText>G</w:delText>
              </w:r>
              <w:r w:rsidDel="003D2C50">
                <w:rPr>
                  <w:rFonts w:hint="eastAsia"/>
                </w:rPr>
                <w:delText>L</w:delText>
              </w:r>
              <w:r w:rsidDel="003D2C50">
                <w:delText>C</w:delText>
              </w:r>
              <w:r w:rsidDel="003D2C50">
                <w:rPr>
                  <w:rFonts w:hint="eastAsia"/>
                </w:rPr>
                <w:delText>的设备</w:delText>
              </w:r>
              <w:r w:rsidDel="003D2C50">
                <w:rPr>
                  <w:rFonts w:hint="eastAsia"/>
                </w:rPr>
                <w:delText>id</w:delText>
              </w:r>
              <w:r w:rsidDel="003D2C50">
                <w:rPr>
                  <w:rFonts w:hint="eastAsia"/>
                </w:rPr>
                <w:delText>，从设备管理中分配。</w:delText>
              </w:r>
            </w:del>
          </w:p>
          <w:p w14:paraId="28D142BE" w14:textId="67D67F92" w:rsidR="00EA5016" w:rsidDel="003D2C50" w:rsidRDefault="004C4817">
            <w:pPr>
              <w:jc w:val="left"/>
              <w:rPr>
                <w:del w:id="589" w:author="win10" w:date="2020-06-12T13:56:00Z"/>
              </w:rPr>
            </w:pPr>
            <w:del w:id="590" w:author="win10" w:date="2020-06-12T13:56:00Z">
              <w:r w:rsidDel="003D2C50">
                <w:rPr>
                  <w:rFonts w:hint="eastAsia"/>
                </w:rPr>
                <w:delText>下挂设备在线：</w:delText>
              </w:r>
              <w:r w:rsidDel="003D2C50">
                <w:delText>1</w:delText>
              </w:r>
              <w:r w:rsidDel="003D2C50">
                <w:rPr>
                  <w:rFonts w:hint="eastAsia"/>
                </w:rPr>
                <w:delText>-1</w:delText>
              </w:r>
              <w:r w:rsidDel="003D2C50">
                <w:rPr>
                  <w:rFonts w:hint="eastAsia"/>
                </w:rPr>
                <w:delText>，</w:delText>
              </w:r>
              <w:r w:rsidDel="003D2C50">
                <w:delText xml:space="preserve"> 2</w:delText>
              </w:r>
              <w:r w:rsidDel="003D2C50">
                <w:rPr>
                  <w:rFonts w:hint="eastAsia"/>
                </w:rPr>
                <w:delText>-1</w:delText>
              </w:r>
              <w:r w:rsidDel="003D2C50">
                <w:rPr>
                  <w:rFonts w:hint="eastAsia"/>
                </w:rPr>
                <w:delText>，</w:delText>
              </w:r>
              <w:r w:rsidDel="003D2C50">
                <w:delText xml:space="preserve"> 3</w:delText>
              </w:r>
              <w:r w:rsidDel="003D2C50">
                <w:rPr>
                  <w:rFonts w:hint="eastAsia"/>
                </w:rPr>
                <w:delText>-1</w:delText>
              </w:r>
              <w:r w:rsidDel="003D2C50">
                <w:rPr>
                  <w:rFonts w:hint="eastAsia"/>
                </w:rPr>
                <w:delText>，</w:delText>
              </w:r>
              <w:r w:rsidDel="003D2C50">
                <w:rPr>
                  <w:rFonts w:hint="eastAsia"/>
                </w:rPr>
                <w:delText>3-</w:delText>
              </w:r>
              <w:r w:rsidDel="003D2C50">
                <w:delText>2</w:delText>
              </w:r>
              <w:r w:rsidDel="003D2C50">
                <w:rPr>
                  <w:rFonts w:hint="eastAsia"/>
                </w:rPr>
                <w:delText>。下挂设备的设备</w:delText>
              </w:r>
              <w:r w:rsidDel="003D2C50">
                <w:rPr>
                  <w:rFonts w:hint="eastAsia"/>
                </w:rPr>
                <w:delText>id</w:delText>
              </w:r>
              <w:r w:rsidDel="003D2C50">
                <w:rPr>
                  <w:rFonts w:hint="eastAsia"/>
                </w:rPr>
                <w:delText>，从设备管理中分配。</w:delText>
              </w:r>
            </w:del>
          </w:p>
          <w:p w14:paraId="7EFA4537" w14:textId="3445094D" w:rsidR="00EA5016" w:rsidDel="003D2C50" w:rsidRDefault="004C4817">
            <w:pPr>
              <w:jc w:val="left"/>
              <w:rPr>
                <w:del w:id="591" w:author="win10" w:date="2020-06-12T13:56:00Z"/>
              </w:rPr>
            </w:pPr>
            <w:del w:id="592" w:author="win10" w:date="2020-06-12T13:56:00Z">
              <w:r w:rsidDel="003D2C50">
                <w:rPr>
                  <w:rFonts w:hint="eastAsia"/>
                </w:rPr>
                <w:delText>运行模式：</w:delText>
              </w:r>
              <w:r w:rsidDel="003D2C50">
                <w:rPr>
                  <w:rFonts w:hint="eastAsia"/>
                </w:rPr>
                <w:delText>M</w:delText>
              </w:r>
              <w:r w:rsidDel="003D2C50">
                <w:delText>anual</w:delText>
              </w:r>
              <w:r w:rsidDel="003D2C50">
                <w:rPr>
                  <w:rFonts w:hint="eastAsia"/>
                </w:rPr>
                <w:delText>（手动）、</w:delText>
              </w:r>
              <w:r w:rsidDel="003D2C50">
                <w:rPr>
                  <w:rFonts w:hint="eastAsia"/>
                </w:rPr>
                <w:delText>A</w:delText>
              </w:r>
              <w:r w:rsidDel="003D2C50">
                <w:delText>uto</w:delText>
              </w:r>
              <w:r w:rsidDel="003D2C50">
                <w:rPr>
                  <w:rFonts w:hint="eastAsia"/>
                </w:rPr>
                <w:delText>（自动）。</w:delText>
              </w:r>
            </w:del>
          </w:p>
          <w:p w14:paraId="623E5925" w14:textId="6FCE244A" w:rsidR="00EA5016" w:rsidDel="003D2C50" w:rsidRDefault="004C4817">
            <w:pPr>
              <w:jc w:val="left"/>
              <w:rPr>
                <w:del w:id="593" w:author="win10" w:date="2020-06-12T13:56:00Z"/>
              </w:rPr>
            </w:pPr>
            <w:del w:id="594" w:author="win10" w:date="2020-06-12T13:56:00Z">
              <w:r w:rsidDel="003D2C50">
                <w:rPr>
                  <w:rFonts w:hint="eastAsia"/>
                </w:rPr>
                <w:delText>微网开关机：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tart</w:delText>
              </w:r>
              <w:r w:rsidDel="003D2C50">
                <w:rPr>
                  <w:rFonts w:hint="eastAsia"/>
                </w:rPr>
                <w:delText>（运行）、</w:delText>
              </w:r>
              <w:r w:rsidDel="003D2C50">
                <w:rPr>
                  <w:rFonts w:hint="eastAsia"/>
                </w:rPr>
                <w:delText>Stop</w:delText>
              </w:r>
              <w:r w:rsidDel="003D2C50">
                <w:rPr>
                  <w:rFonts w:hint="eastAsia"/>
                </w:rPr>
                <w:delText>（停机）、</w:delText>
              </w:r>
              <w:r w:rsidDel="003D2C50">
                <w:delText>OnOff</w:delText>
              </w:r>
              <w:r w:rsidDel="003D2C50">
                <w:rPr>
                  <w:rFonts w:hint="eastAsia"/>
                </w:rPr>
                <w:delText>ing</w:delText>
              </w:r>
              <w:r w:rsidDel="003D2C50">
                <w:rPr>
                  <w:rFonts w:hint="eastAsia"/>
                </w:rPr>
                <w:delText>（开关机中）</w:delText>
              </w:r>
              <w:r w:rsidDel="003D2C50">
                <w:delText>。</w:delText>
              </w:r>
            </w:del>
          </w:p>
          <w:p w14:paraId="0CEEDE8D" w14:textId="01030BEA" w:rsidR="00EA5016" w:rsidDel="003D2C50" w:rsidRDefault="004C4817">
            <w:pPr>
              <w:jc w:val="left"/>
              <w:rPr>
                <w:del w:id="595" w:author="win10" w:date="2020-06-12T13:56:00Z"/>
              </w:rPr>
            </w:pPr>
            <w:del w:id="596" w:author="win10" w:date="2020-06-12T13:56:00Z">
              <w:r w:rsidDel="003D2C50">
                <w:rPr>
                  <w:rFonts w:hint="eastAsia"/>
                </w:rPr>
                <w:delText>微网并离网：</w:delText>
              </w:r>
              <w:bookmarkStart w:id="597" w:name="_Hlk20380776"/>
              <w:r w:rsidDel="003D2C50">
                <w:rPr>
                  <w:rFonts w:hint="eastAsia"/>
                </w:rPr>
                <w:delText>O</w:delText>
              </w:r>
              <w:r w:rsidDel="003D2C50">
                <w:delText>n</w:delText>
              </w:r>
              <w:r w:rsidDel="003D2C50">
                <w:rPr>
                  <w:rFonts w:hint="eastAsia"/>
                </w:rPr>
                <w:delText>G</w:delText>
              </w:r>
              <w:r w:rsidDel="003D2C50">
                <w:delText>rid</w:delText>
              </w:r>
              <w:bookmarkEnd w:id="597"/>
              <w:r w:rsidDel="003D2C50">
                <w:rPr>
                  <w:rFonts w:hint="eastAsia"/>
                </w:rPr>
                <w:delText>（并网）、</w:delText>
              </w:r>
              <w:r w:rsidDel="003D2C50">
                <w:rPr>
                  <w:rFonts w:hint="eastAsia"/>
                </w:rPr>
                <w:delText>O</w:delText>
              </w:r>
              <w:r w:rsidDel="003D2C50">
                <w:delText>ffGrid</w:delText>
              </w:r>
              <w:r w:rsidDel="003D2C50">
                <w:rPr>
                  <w:rFonts w:hint="eastAsia"/>
                </w:rPr>
                <w:delText>（离网）、</w:delText>
              </w:r>
              <w:r w:rsidDel="003D2C50">
                <w:delText>OnOff</w:delText>
              </w:r>
              <w:r w:rsidDel="003D2C50">
                <w:rPr>
                  <w:rFonts w:hint="eastAsia"/>
                </w:rPr>
                <w:delText>ing</w:delText>
              </w:r>
              <w:r w:rsidDel="003D2C50">
                <w:rPr>
                  <w:rFonts w:hint="eastAsia"/>
                </w:rPr>
                <w:delText>（并离网中）</w:delText>
              </w:r>
              <w:r w:rsidDel="003D2C50">
                <w:delText>。</w:delText>
              </w:r>
            </w:del>
          </w:p>
          <w:p w14:paraId="42DC6F3C" w14:textId="73F8B2C0" w:rsidR="00EA5016" w:rsidDel="003D2C50" w:rsidRDefault="004C4817">
            <w:pPr>
              <w:jc w:val="left"/>
              <w:rPr>
                <w:del w:id="598" w:author="win10" w:date="2020-06-12T13:56:00Z"/>
              </w:rPr>
            </w:pPr>
            <w:del w:id="599" w:author="win10" w:date="2020-06-12T13:56:00Z">
              <w:r w:rsidDel="003D2C50">
                <w:rPr>
                  <w:rFonts w:hint="eastAsia"/>
                </w:rPr>
                <w:delText>并网点有功上下限控制开关：</w:delText>
              </w:r>
              <w:r w:rsidDel="003D2C50">
                <w:rPr>
                  <w:rFonts w:hint="eastAsia"/>
                </w:rPr>
                <w:delText>On</w:delText>
              </w:r>
              <w:r w:rsidDel="003D2C50">
                <w:rPr>
                  <w:rFonts w:hint="eastAsia"/>
                </w:rPr>
                <w:delText>（启用）、</w:delText>
              </w:r>
              <w:r w:rsidDel="003D2C50">
                <w:rPr>
                  <w:rFonts w:hint="eastAsia"/>
                </w:rPr>
                <w:delText>Off</w:delText>
              </w:r>
              <w:r w:rsidDel="003D2C50">
                <w:rPr>
                  <w:rFonts w:hint="eastAsia"/>
                </w:rPr>
                <w:delText>（停用）。</w:delText>
              </w:r>
            </w:del>
          </w:p>
          <w:p w14:paraId="1DA42A7D" w14:textId="1B5A2DB5" w:rsidR="00EA5016" w:rsidDel="003D2C50" w:rsidRDefault="004C4817">
            <w:pPr>
              <w:jc w:val="left"/>
              <w:rPr>
                <w:del w:id="600" w:author="win10" w:date="2020-06-12T13:56:00Z"/>
              </w:rPr>
            </w:pPr>
            <w:del w:id="601" w:author="win10" w:date="2020-06-12T13:56:00Z">
              <w:r w:rsidDel="003D2C50">
                <w:rPr>
                  <w:rFonts w:hint="eastAsia"/>
                </w:rPr>
                <w:delText>并网点功率因数上下限控制开关：</w:delText>
              </w:r>
              <w:r w:rsidDel="003D2C50">
                <w:rPr>
                  <w:rFonts w:hint="eastAsia"/>
                </w:rPr>
                <w:delText>On</w:delText>
              </w:r>
              <w:r w:rsidDel="003D2C50">
                <w:rPr>
                  <w:rFonts w:hint="eastAsia"/>
                </w:rPr>
                <w:delText>（启用）、</w:delText>
              </w:r>
              <w:r w:rsidDel="003D2C50">
                <w:rPr>
                  <w:rFonts w:hint="eastAsia"/>
                </w:rPr>
                <w:delText>Off</w:delText>
              </w:r>
              <w:r w:rsidDel="003D2C50">
                <w:rPr>
                  <w:rFonts w:hint="eastAsia"/>
                </w:rPr>
                <w:delText>（停用）。</w:delText>
              </w:r>
            </w:del>
          </w:p>
          <w:p w14:paraId="3DFEC125" w14:textId="5E4BF660" w:rsidR="00EA5016" w:rsidDel="003D2C50" w:rsidRDefault="004C4817">
            <w:pPr>
              <w:jc w:val="left"/>
              <w:rPr>
                <w:del w:id="602" w:author="win10" w:date="2020-06-12T13:56:00Z"/>
              </w:rPr>
            </w:pPr>
            <w:del w:id="603" w:author="win10" w:date="2020-06-12T13:56:00Z">
              <w:r w:rsidDel="003D2C50">
                <w:rPr>
                  <w:rFonts w:hint="eastAsia"/>
                </w:rPr>
                <w:delText>手动离网后允许自动重并开关：</w:delText>
              </w:r>
              <w:r w:rsidDel="003D2C50">
                <w:rPr>
                  <w:rFonts w:hint="eastAsia"/>
                </w:rPr>
                <w:delText>On</w:delText>
              </w:r>
              <w:r w:rsidDel="003D2C50">
                <w:rPr>
                  <w:rFonts w:hint="eastAsia"/>
                </w:rPr>
                <w:delText>（启用）、</w:delText>
              </w:r>
              <w:r w:rsidDel="003D2C50">
                <w:rPr>
                  <w:rFonts w:hint="eastAsia"/>
                </w:rPr>
                <w:delText>Off</w:delText>
              </w:r>
              <w:r w:rsidDel="003D2C50">
                <w:rPr>
                  <w:rFonts w:hint="eastAsia"/>
                </w:rPr>
                <w:delText>（停用）。</w:delText>
              </w:r>
            </w:del>
          </w:p>
          <w:p w14:paraId="08CC2401" w14:textId="2E107E3A" w:rsidR="00F74B47" w:rsidDel="003D2C50" w:rsidRDefault="004C4817">
            <w:pPr>
              <w:jc w:val="left"/>
              <w:rPr>
                <w:del w:id="604" w:author="win10" w:date="2020-06-12T13:56:00Z"/>
              </w:rPr>
            </w:pPr>
            <w:del w:id="605" w:author="win10" w:date="2020-06-12T13:56:00Z">
              <w:r w:rsidDel="003D2C50">
                <w:rPr>
                  <w:rFonts w:hint="eastAsia"/>
                </w:rPr>
                <w:delText>虚拟并网断路器手动置位：</w:delText>
              </w:r>
              <w:r w:rsidDel="003D2C50">
                <w:rPr>
                  <w:rFonts w:hint="eastAsia"/>
                </w:rPr>
                <w:delText>Open</w:delText>
              </w:r>
              <w:r w:rsidDel="003D2C50">
                <w:rPr>
                  <w:rFonts w:hint="eastAsia"/>
                </w:rPr>
                <w:delText>（分）、</w:delText>
              </w:r>
              <w:r w:rsidDel="003D2C50">
                <w:rPr>
                  <w:rFonts w:hint="eastAsia"/>
                </w:rPr>
                <w:delText>Close</w:delText>
              </w:r>
              <w:r w:rsidDel="003D2C50">
                <w:rPr>
                  <w:rFonts w:hint="eastAsia"/>
                </w:rPr>
                <w:delText>（合）、</w:delText>
              </w:r>
              <w:r w:rsidDel="003D2C50">
                <w:rPr>
                  <w:rFonts w:hint="eastAsia"/>
                </w:rPr>
                <w:delText>NA</w:delText>
              </w:r>
              <w:r w:rsidDel="003D2C50">
                <w:rPr>
                  <w:rFonts w:hint="eastAsia"/>
                </w:rPr>
                <w:delText>（无效）。</w:delText>
              </w:r>
            </w:del>
          </w:p>
          <w:p w14:paraId="6D71C860" w14:textId="7BE2AA0F" w:rsidR="00EA5016" w:rsidDel="003D2C50" w:rsidRDefault="004C4817">
            <w:pPr>
              <w:jc w:val="left"/>
              <w:rPr>
                <w:del w:id="606" w:author="win10" w:date="2020-06-12T13:56:00Z"/>
              </w:rPr>
            </w:pPr>
            <w:del w:id="607" w:author="win10" w:date="2020-06-12T13:56:00Z">
              <w:r w:rsidDel="003D2C50">
                <w:rPr>
                  <w:rFonts w:hint="eastAsia"/>
                </w:rPr>
                <w:delText>微网系统状态：这里多分一层</w:delText>
              </w:r>
            </w:del>
          </w:p>
          <w:p w14:paraId="4121042F" w14:textId="23C2C997" w:rsidR="00EA5016" w:rsidDel="003D2C50" w:rsidRDefault="004C4817">
            <w:pPr>
              <w:ind w:left="420" w:hangingChars="200" w:hanging="420"/>
              <w:jc w:val="left"/>
              <w:rPr>
                <w:del w:id="608" w:author="win10" w:date="2020-06-12T13:56:00Z"/>
              </w:rPr>
            </w:pPr>
            <w:del w:id="609" w:author="win10" w:date="2020-06-12T13:56:00Z">
              <w:r w:rsidDel="003D2C50">
                <w:rPr>
                  <w:rFonts w:hint="eastAsia"/>
                </w:rPr>
                <w:delText>{</w:delText>
              </w:r>
            </w:del>
          </w:p>
          <w:p w14:paraId="2AAA5BE9" w14:textId="0B4472B7" w:rsidR="00EA5016" w:rsidDel="003D2C50" w:rsidRDefault="004C4817">
            <w:pPr>
              <w:ind w:leftChars="200" w:left="420"/>
              <w:jc w:val="left"/>
              <w:rPr>
                <w:del w:id="610" w:author="win10" w:date="2020-06-12T13:56:00Z"/>
              </w:rPr>
            </w:pPr>
            <w:del w:id="611" w:author="win10" w:date="2020-06-12T13:56:00Z">
              <w:r w:rsidDel="003D2C50">
                <w:rPr>
                  <w:rFonts w:hint="eastAsia"/>
                </w:rPr>
                <w:delText>离网原因：</w:delText>
              </w:r>
              <w:r w:rsidDel="003D2C50">
                <w:rPr>
                  <w:rFonts w:hint="eastAsia"/>
                </w:rPr>
                <w:delText>None</w:delText>
              </w:r>
              <w:r w:rsidDel="003D2C50">
                <w:rPr>
                  <w:rFonts w:hint="eastAsia"/>
                </w:rPr>
                <w:delText>（无）、</w:delText>
              </w:r>
              <w:r w:rsidDel="003D2C50">
                <w:rPr>
                  <w:rFonts w:hint="eastAsia"/>
                </w:rPr>
                <w:delText>Manual</w:delText>
              </w:r>
              <w:r w:rsidDel="003D2C50">
                <w:rPr>
                  <w:rFonts w:hint="eastAsia"/>
                </w:rPr>
                <w:delText>（手动）、</w:delText>
              </w:r>
              <w:r w:rsidDel="003D2C50">
                <w:rPr>
                  <w:rFonts w:hint="eastAsia"/>
                </w:rPr>
                <w:delText>VoltageFrequencyNotFit</w:delText>
              </w:r>
              <w:r w:rsidDel="003D2C50">
                <w:rPr>
                  <w:rFonts w:hint="eastAsia"/>
                </w:rPr>
                <w:delText>（压频不合规）、</w:delText>
              </w:r>
              <w:r w:rsidDel="003D2C50">
                <w:rPr>
                  <w:rFonts w:hint="eastAsia"/>
                </w:rPr>
                <w:delText>NoVoltageFrequencyNotFit</w:delText>
              </w:r>
              <w:r w:rsidDel="003D2C50">
                <w:rPr>
                  <w:rFonts w:hint="eastAsia"/>
                </w:rPr>
                <w:delText>（非压频不合规）。</w:delText>
              </w:r>
            </w:del>
          </w:p>
          <w:p w14:paraId="6494D581" w14:textId="4C7A88E4" w:rsidR="00EA5016" w:rsidDel="003D2C50" w:rsidRDefault="004C4817">
            <w:pPr>
              <w:ind w:leftChars="200" w:left="420"/>
              <w:jc w:val="left"/>
              <w:rPr>
                <w:del w:id="612" w:author="win10" w:date="2020-06-12T13:56:00Z"/>
              </w:rPr>
            </w:pPr>
            <w:del w:id="613" w:author="win10" w:date="2020-06-12T13:56:00Z">
              <w:r w:rsidDel="003D2C50">
                <w:rPr>
                  <w:rFonts w:hint="eastAsia"/>
                </w:rPr>
                <w:delText>离网状态：</w:delText>
              </w:r>
              <w:r w:rsidDel="003D2C50">
                <w:rPr>
                  <w:rFonts w:hint="eastAsia"/>
                </w:rPr>
                <w:delText>Normal</w:delText>
              </w:r>
              <w:r w:rsidDel="003D2C50">
                <w:rPr>
                  <w:rFonts w:hint="eastAsia"/>
                </w:rPr>
                <w:delText>（正常）、</w:delText>
              </w:r>
              <w:r w:rsidDel="003D2C50">
                <w:rPr>
                  <w:rFonts w:hint="eastAsia"/>
                </w:rPr>
                <w:delText>Abnormal</w:delText>
              </w:r>
              <w:r w:rsidDel="003D2C50">
                <w:rPr>
                  <w:rFonts w:hint="eastAsia"/>
                </w:rPr>
                <w:delText>（异常）、</w:delText>
              </w:r>
              <w:r w:rsidDel="003D2C50">
                <w:rPr>
                  <w:rFonts w:hint="eastAsia"/>
                </w:rPr>
                <w:delText>NormalOn</w:delText>
              </w:r>
              <w:r w:rsidDel="003D2C50">
                <w:rPr>
                  <w:rFonts w:hint="eastAsia"/>
                </w:rPr>
                <w:delText>（正常并）。</w:delText>
              </w:r>
            </w:del>
          </w:p>
          <w:p w14:paraId="3CCFAA3A" w14:textId="3FB5D296" w:rsidR="00EA5016" w:rsidDel="003D2C50" w:rsidRDefault="004C4817">
            <w:pPr>
              <w:ind w:firstLineChars="200" w:firstLine="420"/>
              <w:jc w:val="left"/>
              <w:rPr>
                <w:del w:id="614" w:author="win10" w:date="2020-06-12T13:56:00Z"/>
              </w:rPr>
            </w:pPr>
            <w:del w:id="615" w:author="win10" w:date="2020-06-12T13:56:00Z">
              <w:r w:rsidDel="003D2C50">
                <w:rPr>
                  <w:rFonts w:hint="eastAsia"/>
                </w:rPr>
                <w:delText>离网操作</w:delText>
              </w:r>
              <w:r w:rsidR="00347DDB" w:rsidDel="003D2C50">
                <w:rPr>
                  <w:rFonts w:hint="eastAsia"/>
                </w:rPr>
                <w:delText>进</w:delText>
              </w:r>
              <w:r w:rsidDel="003D2C50">
                <w:rPr>
                  <w:rFonts w:hint="eastAsia"/>
                </w:rPr>
                <w:delText>行中：</w:delText>
              </w:r>
              <w:r w:rsidDel="003D2C50">
                <w:rPr>
                  <w:rFonts w:hint="eastAsia"/>
                </w:rPr>
                <w:delText>Yes</w:delText>
              </w:r>
              <w:r w:rsidDel="003D2C50">
                <w:rPr>
                  <w:rFonts w:hint="eastAsia"/>
                </w:rPr>
                <w:delText>（是）、</w:delText>
              </w:r>
              <w:r w:rsidDel="003D2C50">
                <w:rPr>
                  <w:rFonts w:hint="eastAsia"/>
                </w:rPr>
                <w:delText>No</w:delText>
              </w:r>
              <w:r w:rsidDel="003D2C50">
                <w:rPr>
                  <w:rFonts w:hint="eastAsia"/>
                </w:rPr>
                <w:delText>（否）。</w:delText>
              </w:r>
            </w:del>
          </w:p>
          <w:p w14:paraId="2383DD47" w14:textId="42EF7C25" w:rsidR="00EA5016" w:rsidDel="003D2C50" w:rsidRDefault="004C4817">
            <w:pPr>
              <w:ind w:firstLineChars="200" w:firstLine="420"/>
              <w:jc w:val="left"/>
              <w:rPr>
                <w:del w:id="616" w:author="win10" w:date="2020-06-12T13:56:00Z"/>
              </w:rPr>
            </w:pPr>
            <w:del w:id="617" w:author="win10" w:date="2020-06-12T13:56:00Z">
              <w:r w:rsidDel="003D2C50">
                <w:rPr>
                  <w:rFonts w:hint="eastAsia"/>
                </w:rPr>
                <w:delText>并网原因：</w:delText>
              </w:r>
              <w:r w:rsidDel="003D2C50">
                <w:rPr>
                  <w:rFonts w:hint="eastAsia"/>
                </w:rPr>
                <w:delText>Auto</w:delText>
              </w:r>
              <w:r w:rsidDel="003D2C50">
                <w:rPr>
                  <w:rFonts w:hint="eastAsia"/>
                </w:rPr>
                <w:delText>（自动）、</w:delText>
              </w:r>
              <w:r w:rsidDel="003D2C50">
                <w:rPr>
                  <w:rFonts w:hint="eastAsia"/>
                </w:rPr>
                <w:delText>Manual</w:delText>
              </w:r>
              <w:r w:rsidDel="003D2C50">
                <w:rPr>
                  <w:rFonts w:hint="eastAsia"/>
                </w:rPr>
                <w:delText>（手动）、</w:delText>
              </w:r>
              <w:r w:rsidDel="003D2C50">
                <w:rPr>
                  <w:rFonts w:hint="eastAsia"/>
                </w:rPr>
                <w:delText>None</w:delText>
              </w:r>
              <w:r w:rsidDel="003D2C50">
                <w:rPr>
                  <w:rFonts w:hint="eastAsia"/>
                </w:rPr>
                <w:delText>（无）。</w:delText>
              </w:r>
            </w:del>
          </w:p>
          <w:p w14:paraId="14CCB387" w14:textId="37A603FF" w:rsidR="00EA5016" w:rsidDel="003D2C50" w:rsidRDefault="004C4817">
            <w:pPr>
              <w:ind w:leftChars="200" w:left="420"/>
              <w:jc w:val="left"/>
              <w:rPr>
                <w:del w:id="618" w:author="win10" w:date="2020-06-12T13:56:00Z"/>
              </w:rPr>
            </w:pPr>
            <w:del w:id="619" w:author="win10" w:date="2020-06-12T13:56:00Z">
              <w:r w:rsidDel="003D2C50">
                <w:rPr>
                  <w:rFonts w:hint="eastAsia"/>
                </w:rPr>
                <w:delText>并网状态：</w:delText>
              </w:r>
              <w:r w:rsidDel="003D2C50">
                <w:rPr>
                  <w:rFonts w:hint="eastAsia"/>
                </w:rPr>
                <w:delText>Normal</w:delText>
              </w:r>
              <w:r w:rsidDel="003D2C50">
                <w:rPr>
                  <w:rFonts w:hint="eastAsia"/>
                </w:rPr>
                <w:delText>（正常）、</w:delText>
              </w:r>
              <w:r w:rsidDel="003D2C50">
                <w:rPr>
                  <w:rFonts w:hint="eastAsia"/>
                </w:rPr>
                <w:delText>Abnormal</w:delText>
              </w:r>
              <w:r w:rsidDel="003D2C50">
                <w:rPr>
                  <w:rFonts w:hint="eastAsia"/>
                </w:rPr>
                <w:delText>（异常）、</w:delText>
              </w:r>
              <w:r w:rsidDel="003D2C50">
                <w:rPr>
                  <w:rFonts w:hint="eastAsia"/>
                </w:rPr>
                <w:delText>NormalOff</w:delText>
              </w:r>
              <w:r w:rsidDel="003D2C50">
                <w:rPr>
                  <w:rFonts w:hint="eastAsia"/>
                </w:rPr>
                <w:delText>（正常离）。</w:delText>
              </w:r>
            </w:del>
          </w:p>
          <w:p w14:paraId="0C100781" w14:textId="6F938B5B" w:rsidR="00EA5016" w:rsidDel="003D2C50" w:rsidRDefault="004C4817">
            <w:pPr>
              <w:ind w:firstLineChars="200" w:firstLine="420"/>
              <w:jc w:val="left"/>
              <w:rPr>
                <w:del w:id="620" w:author="win10" w:date="2020-06-12T13:56:00Z"/>
              </w:rPr>
            </w:pPr>
            <w:del w:id="621" w:author="win10" w:date="2020-06-12T13:56:00Z">
              <w:r w:rsidDel="003D2C50">
                <w:rPr>
                  <w:rFonts w:hint="eastAsia"/>
                </w:rPr>
                <w:delText>并网操作</w:delText>
              </w:r>
              <w:r w:rsidR="00347DDB" w:rsidDel="003D2C50">
                <w:rPr>
                  <w:rFonts w:hint="eastAsia"/>
                </w:rPr>
                <w:delText>进</w:delText>
              </w:r>
              <w:r w:rsidDel="003D2C50">
                <w:rPr>
                  <w:rFonts w:hint="eastAsia"/>
                </w:rPr>
                <w:delText>行中：</w:delText>
              </w:r>
              <w:r w:rsidDel="003D2C50">
                <w:rPr>
                  <w:rFonts w:hint="eastAsia"/>
                </w:rPr>
                <w:delText>Yes</w:delText>
              </w:r>
              <w:r w:rsidDel="003D2C50">
                <w:rPr>
                  <w:rFonts w:hint="eastAsia"/>
                </w:rPr>
                <w:delText>（是）、</w:delText>
              </w:r>
              <w:r w:rsidDel="003D2C50">
                <w:rPr>
                  <w:rFonts w:hint="eastAsia"/>
                </w:rPr>
                <w:delText>No</w:delText>
              </w:r>
              <w:r w:rsidDel="003D2C50">
                <w:rPr>
                  <w:rFonts w:hint="eastAsia"/>
                </w:rPr>
                <w:delText>（否）。</w:delText>
              </w:r>
            </w:del>
          </w:p>
          <w:p w14:paraId="5DFCA1F3" w14:textId="15FDF43F" w:rsidR="00EA5016" w:rsidDel="003D2C50" w:rsidRDefault="004C4817">
            <w:pPr>
              <w:ind w:firstLineChars="200" w:firstLine="420"/>
              <w:jc w:val="left"/>
              <w:rPr>
                <w:del w:id="622" w:author="win10" w:date="2020-06-12T13:56:00Z"/>
              </w:rPr>
            </w:pPr>
            <w:del w:id="623" w:author="win10" w:date="2020-06-12T13:56:00Z">
              <w:r w:rsidDel="003D2C50">
                <w:rPr>
                  <w:rFonts w:hint="eastAsia"/>
                </w:rPr>
                <w:delText>并网点有功无差调节：</w:delText>
              </w:r>
              <w:r w:rsidDel="003D2C50">
                <w:rPr>
                  <w:rFonts w:hint="eastAsia"/>
                </w:rPr>
                <w:delText>Yes</w:delText>
              </w:r>
              <w:r w:rsidDel="003D2C50">
                <w:rPr>
                  <w:rFonts w:hint="eastAsia"/>
                </w:rPr>
                <w:delText>（可）、</w:delText>
              </w:r>
              <w:r w:rsidDel="003D2C50">
                <w:rPr>
                  <w:rFonts w:hint="eastAsia"/>
                </w:rPr>
                <w:delText>No</w:delText>
              </w:r>
              <w:r w:rsidDel="003D2C50">
                <w:rPr>
                  <w:rFonts w:hint="eastAsia"/>
                </w:rPr>
                <w:delText>（不可）。</w:delText>
              </w:r>
            </w:del>
          </w:p>
          <w:p w14:paraId="3A771FDD" w14:textId="3CA9CF38" w:rsidR="00EA5016" w:rsidDel="003D2C50" w:rsidRDefault="004C4817">
            <w:pPr>
              <w:ind w:firstLineChars="200" w:firstLine="420"/>
              <w:jc w:val="left"/>
              <w:rPr>
                <w:del w:id="624" w:author="win10" w:date="2020-06-12T13:56:00Z"/>
              </w:rPr>
            </w:pPr>
            <w:del w:id="625" w:author="win10" w:date="2020-06-12T13:56:00Z">
              <w:r w:rsidDel="003D2C50">
                <w:rPr>
                  <w:rFonts w:hint="eastAsia"/>
                </w:rPr>
                <w:delText>并网点无功无差调节：</w:delText>
              </w:r>
              <w:r w:rsidDel="003D2C50">
                <w:rPr>
                  <w:rFonts w:hint="eastAsia"/>
                </w:rPr>
                <w:delText>Yes</w:delText>
              </w:r>
              <w:r w:rsidDel="003D2C50">
                <w:rPr>
                  <w:rFonts w:hint="eastAsia"/>
                </w:rPr>
                <w:delText>（可）、</w:delText>
              </w:r>
              <w:r w:rsidDel="003D2C50">
                <w:rPr>
                  <w:rFonts w:hint="eastAsia"/>
                </w:rPr>
                <w:delText>No</w:delText>
              </w:r>
              <w:r w:rsidDel="003D2C50">
                <w:rPr>
                  <w:rFonts w:hint="eastAsia"/>
                </w:rPr>
                <w:delText>（不可）。</w:delText>
              </w:r>
            </w:del>
          </w:p>
          <w:p w14:paraId="74083046" w14:textId="1A1071E8" w:rsidR="00EA5016" w:rsidDel="003D2C50" w:rsidRDefault="004C4817">
            <w:pPr>
              <w:ind w:firstLineChars="200" w:firstLine="420"/>
              <w:jc w:val="left"/>
              <w:rPr>
                <w:del w:id="626" w:author="win10" w:date="2020-06-12T13:56:00Z"/>
              </w:rPr>
            </w:pPr>
            <w:del w:id="627" w:author="win10" w:date="2020-06-12T13:56:00Z">
              <w:r w:rsidDel="003D2C50">
                <w:rPr>
                  <w:rFonts w:hint="eastAsia"/>
                </w:rPr>
                <w:delText>保护性离网：</w:delText>
              </w:r>
              <w:r w:rsidDel="003D2C50">
                <w:rPr>
                  <w:rFonts w:hint="eastAsia"/>
                </w:rPr>
                <w:delText>Running</w:delText>
              </w:r>
              <w:r w:rsidDel="003D2C50">
                <w:rPr>
                  <w:rFonts w:hint="eastAsia"/>
                </w:rPr>
                <w:delText>（运行）、</w:delText>
              </w:r>
              <w:r w:rsidDel="003D2C50">
                <w:rPr>
                  <w:rFonts w:hint="eastAsia"/>
                </w:rPr>
                <w:delText>Stop</w:delText>
              </w:r>
              <w:r w:rsidDel="003D2C50">
                <w:rPr>
                  <w:rFonts w:hint="eastAsia"/>
                </w:rPr>
                <w:delText>（停止）、</w:delText>
              </w:r>
              <w:r w:rsidDel="003D2C50">
                <w:rPr>
                  <w:rFonts w:hint="eastAsia"/>
                </w:rPr>
                <w:delText>Error(</w:delText>
              </w:r>
              <w:r w:rsidDel="003D2C50">
                <w:rPr>
                  <w:rFonts w:hint="eastAsia"/>
                </w:rPr>
                <w:delText>异常</w:delText>
              </w:r>
              <w:r w:rsidDel="003D2C50">
                <w:rPr>
                  <w:rFonts w:hint="eastAsia"/>
                </w:rPr>
                <w:delText>)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7930DD72" w14:textId="101A4A03" w:rsidR="00EA5016" w:rsidDel="003D2C50" w:rsidRDefault="004C4817">
            <w:pPr>
              <w:ind w:firstLineChars="200" w:firstLine="420"/>
              <w:jc w:val="left"/>
              <w:rPr>
                <w:del w:id="628" w:author="win10" w:date="2020-06-12T13:56:00Z"/>
              </w:rPr>
            </w:pPr>
            <w:del w:id="629" w:author="win10" w:date="2020-06-12T13:56:00Z">
              <w:r w:rsidDel="003D2C50">
                <w:rPr>
                  <w:rFonts w:hint="eastAsia"/>
                </w:rPr>
                <w:delText>自动重并网：</w:delText>
              </w:r>
              <w:r w:rsidDel="003D2C50">
                <w:rPr>
                  <w:rFonts w:hint="eastAsia"/>
                </w:rPr>
                <w:delText>Running</w:delText>
              </w:r>
              <w:r w:rsidDel="003D2C50">
                <w:rPr>
                  <w:rFonts w:hint="eastAsia"/>
                </w:rPr>
                <w:delText>（运行）、</w:delText>
              </w:r>
              <w:r w:rsidDel="003D2C50">
                <w:rPr>
                  <w:rFonts w:hint="eastAsia"/>
                </w:rPr>
                <w:delText>Stop</w:delText>
              </w:r>
              <w:r w:rsidDel="003D2C50">
                <w:rPr>
                  <w:rFonts w:hint="eastAsia"/>
                </w:rPr>
                <w:delText>（停止）、</w:delText>
              </w:r>
              <w:r w:rsidDel="003D2C50">
                <w:rPr>
                  <w:rFonts w:hint="eastAsia"/>
                </w:rPr>
                <w:delText>Error(</w:delText>
              </w:r>
              <w:r w:rsidDel="003D2C50">
                <w:rPr>
                  <w:rFonts w:hint="eastAsia"/>
                </w:rPr>
                <w:delText>异常</w:delText>
              </w:r>
              <w:r w:rsidDel="003D2C50">
                <w:rPr>
                  <w:rFonts w:hint="eastAsia"/>
                </w:rPr>
                <w:delText>)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62AC4D88" w14:textId="1E6ABFF9" w:rsidR="00EA5016" w:rsidDel="003D2C50" w:rsidRDefault="004C4817">
            <w:pPr>
              <w:ind w:firstLineChars="200" w:firstLine="420"/>
              <w:jc w:val="left"/>
              <w:rPr>
                <w:del w:id="630" w:author="win10" w:date="2020-06-12T13:56:00Z"/>
              </w:rPr>
            </w:pPr>
            <w:del w:id="631" w:author="win10" w:date="2020-06-12T13:56:00Z">
              <w:r w:rsidDel="003D2C50">
                <w:rPr>
                  <w:rFonts w:hint="eastAsia"/>
                </w:rPr>
                <w:delText>手动并网：</w:delText>
              </w:r>
              <w:r w:rsidDel="003D2C50">
                <w:rPr>
                  <w:rFonts w:hint="eastAsia"/>
                </w:rPr>
                <w:delText>Running</w:delText>
              </w:r>
              <w:r w:rsidDel="003D2C50">
                <w:rPr>
                  <w:rFonts w:hint="eastAsia"/>
                </w:rPr>
                <w:delText>（运行）、</w:delText>
              </w:r>
              <w:r w:rsidDel="003D2C50">
                <w:rPr>
                  <w:rFonts w:hint="eastAsia"/>
                </w:rPr>
                <w:delText>Stop</w:delText>
              </w:r>
              <w:r w:rsidDel="003D2C50">
                <w:rPr>
                  <w:rFonts w:hint="eastAsia"/>
                </w:rPr>
                <w:delText>（停止）、</w:delText>
              </w:r>
              <w:r w:rsidDel="003D2C50">
                <w:rPr>
                  <w:rFonts w:hint="eastAsia"/>
                </w:rPr>
                <w:delText>Error(</w:delText>
              </w:r>
              <w:r w:rsidDel="003D2C50">
                <w:rPr>
                  <w:rFonts w:hint="eastAsia"/>
                </w:rPr>
                <w:delText>异常</w:delText>
              </w:r>
              <w:r w:rsidDel="003D2C50">
                <w:rPr>
                  <w:rFonts w:hint="eastAsia"/>
                </w:rPr>
                <w:delText>)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072742A3" w14:textId="095F240F" w:rsidR="00EA5016" w:rsidDel="003D2C50" w:rsidRDefault="004C4817">
            <w:pPr>
              <w:ind w:firstLineChars="200" w:firstLine="420"/>
              <w:jc w:val="left"/>
              <w:rPr>
                <w:del w:id="632" w:author="win10" w:date="2020-06-12T13:56:00Z"/>
              </w:rPr>
            </w:pPr>
            <w:del w:id="633" w:author="win10" w:date="2020-06-12T13:56:00Z">
              <w:r w:rsidDel="003D2C50">
                <w:rPr>
                  <w:rFonts w:hint="eastAsia"/>
                </w:rPr>
                <w:delText>并网点功率限制功率因数限制：</w:delText>
              </w:r>
              <w:r w:rsidDel="003D2C50">
                <w:rPr>
                  <w:rFonts w:hint="eastAsia"/>
                </w:rPr>
                <w:delText>Running</w:delText>
              </w:r>
              <w:r w:rsidDel="003D2C50">
                <w:rPr>
                  <w:rFonts w:hint="eastAsia"/>
                </w:rPr>
                <w:delText>（运行）、</w:delText>
              </w:r>
              <w:r w:rsidDel="003D2C50">
                <w:rPr>
                  <w:rFonts w:hint="eastAsia"/>
                </w:rPr>
                <w:delText>Stop</w:delText>
              </w:r>
              <w:r w:rsidDel="003D2C50">
                <w:rPr>
                  <w:rFonts w:hint="eastAsia"/>
                </w:rPr>
                <w:delText>（停止）、</w:delText>
              </w:r>
              <w:r w:rsidDel="003D2C50">
                <w:rPr>
                  <w:rFonts w:hint="eastAsia"/>
                </w:rPr>
                <w:delText>Error(</w:delText>
              </w:r>
              <w:r w:rsidDel="003D2C50">
                <w:rPr>
                  <w:rFonts w:hint="eastAsia"/>
                </w:rPr>
                <w:delText>异常</w:delText>
              </w:r>
              <w:r w:rsidDel="003D2C50">
                <w:rPr>
                  <w:rFonts w:hint="eastAsia"/>
                </w:rPr>
                <w:delText>)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08340DBB" w14:textId="0970ADA0" w:rsidR="00EA5016" w:rsidDel="003D2C50" w:rsidRDefault="004C4817">
            <w:pPr>
              <w:ind w:firstLineChars="200" w:firstLine="420"/>
              <w:jc w:val="left"/>
              <w:rPr>
                <w:del w:id="634" w:author="win10" w:date="2020-06-12T13:56:00Z"/>
              </w:rPr>
            </w:pPr>
            <w:del w:id="635" w:author="win10" w:date="2020-06-12T13:56:00Z">
              <w:r w:rsidDel="003D2C50">
                <w:rPr>
                  <w:rFonts w:hint="eastAsia"/>
                </w:rPr>
                <w:delText>并离网源荷管理：</w:delText>
              </w:r>
              <w:r w:rsidDel="003D2C50">
                <w:rPr>
                  <w:rFonts w:hint="eastAsia"/>
                </w:rPr>
                <w:delText>Running</w:delText>
              </w:r>
              <w:r w:rsidDel="003D2C50">
                <w:rPr>
                  <w:rFonts w:hint="eastAsia"/>
                </w:rPr>
                <w:delText>（运行）、</w:delText>
              </w:r>
              <w:r w:rsidDel="003D2C50">
                <w:rPr>
                  <w:rFonts w:hint="eastAsia"/>
                </w:rPr>
                <w:delText>Stop</w:delText>
              </w:r>
              <w:r w:rsidDel="003D2C50">
                <w:rPr>
                  <w:rFonts w:hint="eastAsia"/>
                </w:rPr>
                <w:delText>（停止）、</w:delText>
              </w:r>
              <w:r w:rsidDel="003D2C50">
                <w:rPr>
                  <w:rFonts w:hint="eastAsia"/>
                </w:rPr>
                <w:delText>Error(</w:delText>
              </w:r>
              <w:r w:rsidDel="003D2C50">
                <w:rPr>
                  <w:rFonts w:hint="eastAsia"/>
                </w:rPr>
                <w:delText>异常</w:delText>
              </w:r>
              <w:r w:rsidDel="003D2C50">
                <w:rPr>
                  <w:rFonts w:hint="eastAsia"/>
                </w:rPr>
                <w:delText>)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4FFF8058" w14:textId="1E3B7EE5" w:rsidR="00EA5016" w:rsidDel="003D2C50" w:rsidRDefault="004C4817">
            <w:pPr>
              <w:ind w:firstLineChars="200" w:firstLine="420"/>
              <w:jc w:val="left"/>
              <w:rPr>
                <w:del w:id="636" w:author="win10" w:date="2020-06-12T13:56:00Z"/>
              </w:rPr>
            </w:pPr>
            <w:del w:id="637" w:author="win10" w:date="2020-06-12T13:56:00Z">
              <w:r w:rsidDel="003D2C50">
                <w:rPr>
                  <w:rFonts w:hint="eastAsia"/>
                </w:rPr>
                <w:delText>自主充放电：</w:delText>
              </w:r>
              <w:r w:rsidR="005C59B6" w:rsidDel="003D2C50">
                <w:rPr>
                  <w:rFonts w:hint="eastAsia"/>
                </w:rPr>
                <w:delText>每位</w:delText>
              </w:r>
              <w:r w:rsidR="005C59B6" w:rsidDel="003D2C50">
                <w:delText>0/1/2</w:delText>
              </w:r>
              <w:r w:rsidR="005C59B6" w:rsidDel="003D2C50">
                <w:rPr>
                  <w:rFonts w:hint="eastAsia"/>
                </w:rPr>
                <w:delText>，共</w:delText>
              </w:r>
              <w:r w:rsidR="005C59B6" w:rsidDel="003D2C50">
                <w:delText>8</w:delText>
              </w:r>
              <w:r w:rsidR="005C59B6" w:rsidDel="003D2C50">
                <w:rPr>
                  <w:rFonts w:hint="eastAsia"/>
                </w:rPr>
                <w:delText>位；字符串，长度位</w:delText>
              </w:r>
              <w:r w:rsidR="005C59B6" w:rsidDel="003D2C50">
                <w:delText>PCS</w:delText>
              </w:r>
              <w:r w:rsidR="005C59B6" w:rsidDel="003D2C50">
                <w:rPr>
                  <w:rFonts w:hint="eastAsia"/>
                </w:rPr>
                <w:delText>数，暂定为</w:delText>
              </w:r>
              <w:r w:rsidR="005C59B6" w:rsidDel="003D2C50">
                <w:delText>8</w:delText>
              </w:r>
              <w:r w:rsidR="005C59B6" w:rsidDel="003D2C50">
                <w:rPr>
                  <w:rFonts w:hint="eastAsia"/>
                </w:rPr>
                <w:delText>；分别代表停止</w:delText>
              </w:r>
              <w:r w:rsidR="005C59B6" w:rsidDel="003D2C50">
                <w:delText>/</w:delText>
              </w:r>
              <w:r w:rsidR="005C59B6" w:rsidDel="003D2C50">
                <w:rPr>
                  <w:rFonts w:hint="eastAsia"/>
                </w:rPr>
                <w:delText>运行</w:delText>
              </w:r>
              <w:r w:rsidR="005C59B6" w:rsidDel="003D2C50">
                <w:delText>/</w:delText>
              </w:r>
              <w:r w:rsidR="005C59B6" w:rsidDel="003D2C50">
                <w:rPr>
                  <w:rFonts w:hint="eastAsia"/>
                </w:rPr>
                <w:delText>异常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2E9D5B7B" w14:textId="501F777C" w:rsidR="00347DDB" w:rsidRPr="00347DDB" w:rsidDel="003D2C50" w:rsidRDefault="00347DDB">
            <w:pPr>
              <w:ind w:firstLineChars="200" w:firstLine="420"/>
              <w:jc w:val="left"/>
              <w:rPr>
                <w:del w:id="638" w:author="win10" w:date="2020-06-12T13:56:00Z"/>
              </w:rPr>
            </w:pPr>
            <w:del w:id="639" w:author="win10" w:date="2020-06-12T13:56:00Z">
              <w:r w:rsidRPr="005B2647" w:rsidDel="003D2C50">
                <w:rPr>
                  <w:rFonts w:hint="eastAsia"/>
                </w:rPr>
                <w:delText>并网点功率直流模式</w:delText>
              </w:r>
              <w:r w:rsidDel="003D2C50">
                <w:rPr>
                  <w:rFonts w:hint="eastAsia"/>
                </w:rPr>
                <w:delText>：每位</w:delText>
              </w:r>
              <w:r w:rsidDel="003D2C50">
                <w:delText>0/1/2</w:delText>
              </w:r>
              <w:r w:rsidDel="003D2C50">
                <w:rPr>
                  <w:rFonts w:hint="eastAsia"/>
                </w:rPr>
                <w:delText>，共</w:delText>
              </w:r>
              <w:r w:rsidDel="003D2C50">
                <w:delText>8</w:delText>
              </w:r>
              <w:r w:rsidDel="003D2C50">
                <w:rPr>
                  <w:rFonts w:hint="eastAsia"/>
                </w:rPr>
                <w:delText>位；字符串，长度位</w:delText>
              </w:r>
              <w:r w:rsidDel="003D2C50">
                <w:delText>PCS</w:delText>
              </w:r>
              <w:r w:rsidDel="003D2C50">
                <w:rPr>
                  <w:rFonts w:hint="eastAsia"/>
                </w:rPr>
                <w:delText>数，暂定为</w:delText>
              </w:r>
              <w:r w:rsidDel="003D2C50">
                <w:delText>8</w:delText>
              </w:r>
              <w:r w:rsidDel="003D2C50">
                <w:rPr>
                  <w:rFonts w:hint="eastAsia"/>
                </w:rPr>
                <w:delText>；分别代表停止</w:delText>
              </w:r>
              <w:r w:rsidDel="003D2C50">
                <w:delText>/</w:delText>
              </w:r>
              <w:r w:rsidDel="003D2C50">
                <w:rPr>
                  <w:rFonts w:hint="eastAsia"/>
                </w:rPr>
                <w:delText>运行</w:delText>
              </w:r>
              <w:r w:rsidDel="003D2C50">
                <w:delText>/</w:delText>
              </w:r>
              <w:r w:rsidDel="003D2C50">
                <w:rPr>
                  <w:rFonts w:hint="eastAsia"/>
                </w:rPr>
                <w:delText>异常。</w:delText>
              </w:r>
            </w:del>
          </w:p>
          <w:p w14:paraId="17EB9FC4" w14:textId="0B078BF4" w:rsidR="00EA5016" w:rsidDel="003D2C50" w:rsidRDefault="004C4817">
            <w:pPr>
              <w:jc w:val="left"/>
              <w:rPr>
                <w:del w:id="640" w:author="win10" w:date="2020-06-12T13:56:00Z"/>
              </w:rPr>
            </w:pPr>
            <w:del w:id="641" w:author="win10" w:date="2020-06-12T13:56:00Z">
              <w:r w:rsidDel="003D2C50">
                <w:rPr>
                  <w:rFonts w:hint="eastAsia"/>
                </w:rPr>
                <w:delText>}</w:delText>
              </w:r>
            </w:del>
          </w:p>
          <w:p w14:paraId="455CD5FB" w14:textId="05D797DB" w:rsidR="00B278B6" w:rsidDel="003D2C50" w:rsidRDefault="004C4817" w:rsidP="00B278B6">
            <w:pPr>
              <w:jc w:val="left"/>
              <w:rPr>
                <w:del w:id="642" w:author="win10" w:date="2020-06-12T13:56:00Z"/>
              </w:rPr>
            </w:pPr>
            <w:del w:id="643" w:author="win10" w:date="2020-06-12T13:56:00Z">
              <w:r w:rsidDel="003D2C50">
                <w:rPr>
                  <w:rFonts w:hint="eastAsia"/>
                </w:rPr>
                <w:delText>异常状态</w:delText>
              </w:r>
              <w:r w:rsidDel="003D2C50">
                <w:delText>：</w:delText>
              </w:r>
              <w:r w:rsidDel="003D2C50">
                <w:rPr>
                  <w:rFonts w:hint="eastAsia"/>
                </w:rPr>
                <w:delText>详见错误码，暂未定义</w:delText>
              </w:r>
              <w:r w:rsidDel="003D2C50">
                <w:delText>。</w:delText>
              </w:r>
            </w:del>
          </w:p>
        </w:tc>
      </w:tr>
    </w:tbl>
    <w:p w14:paraId="6165700D" w14:textId="27C8176A" w:rsidR="00EA5016" w:rsidDel="003D2C50" w:rsidRDefault="00EA5016">
      <w:pPr>
        <w:rPr>
          <w:del w:id="644" w:author="win10" w:date="2020-06-12T13:56:00Z"/>
          <w:b/>
          <w:bCs/>
        </w:rPr>
      </w:pPr>
    </w:p>
    <w:p w14:paraId="0B8898D0" w14:textId="42370E6E" w:rsidR="00EA5016" w:rsidDel="003D2C50" w:rsidRDefault="00EA5016">
      <w:pPr>
        <w:rPr>
          <w:del w:id="645" w:author="win10" w:date="2020-06-12T13:56:00Z"/>
        </w:rPr>
      </w:pPr>
    </w:p>
    <w:p w14:paraId="6A19829D" w14:textId="202B7933" w:rsidR="00347DDB" w:rsidDel="003D2C50" w:rsidRDefault="00347DDB">
      <w:pPr>
        <w:rPr>
          <w:del w:id="646" w:author="win10" w:date="2020-06-12T13:56:00Z"/>
        </w:rPr>
      </w:pPr>
      <w:del w:id="647" w:author="win10" w:date="2020-06-12T13:56:00Z">
        <w:r w:rsidDel="003D2C50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82816" behindDoc="0" locked="0" layoutInCell="1" allowOverlap="1" wp14:anchorId="670B3F24" wp14:editId="338897B4">
                  <wp:simplePos x="0" y="0"/>
                  <wp:positionH relativeFrom="margin">
                    <wp:posOffset>-37465</wp:posOffset>
                  </wp:positionH>
                  <wp:positionV relativeFrom="paragraph">
                    <wp:posOffset>318770</wp:posOffset>
                  </wp:positionV>
                  <wp:extent cx="5494655" cy="7920990"/>
                  <wp:effectExtent l="0" t="0" r="10795" b="22860"/>
                  <wp:wrapSquare wrapText="bothSides"/>
                  <wp:docPr id="1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7920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71564304" w14:textId="77777777" w:rsidR="00DE3E82" w:rsidRDefault="00DE3E82" w:rsidP="00347DDB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设备</w:t>
                              </w:r>
                              <w:r>
                                <w:rPr>
                                  <w:szCs w:val="21"/>
                                </w:rPr>
                                <w:t>MQTT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上报</w:t>
                              </w:r>
                            </w:p>
                            <w:p w14:paraId="1555E6D8" w14:textId="77777777" w:rsidR="00DE3E82" w:rsidRDefault="00DE3E82" w:rsidP="00347DDB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Topic: /tianshun/v1/TS02E510000100/0/data/json</w:t>
                              </w:r>
                            </w:p>
                            <w:p w14:paraId="1B859FA6" w14:textId="77777777" w:rsidR="00DE3E82" w:rsidRDefault="00DE3E82" w:rsidP="00347DDB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MQTT Client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发送的</w:t>
                              </w:r>
                              <w:r>
                                <w:rPr>
                                  <w:szCs w:val="21"/>
                                </w:rPr>
                                <w:t>payload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704A591A" w14:textId="77777777" w:rsidR="00DE3E82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6F492451" w14:textId="77777777" w:rsidR="00DE3E82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"deviceReq",</w:t>
                              </w:r>
                            </w:p>
                            <w:p w14:paraId="64032A97" w14:textId="77777777" w:rsidR="00DE3E82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"MGCC-1",</w:t>
                              </w:r>
                            </w:p>
                            <w:p w14:paraId="6885C3BC" w14:textId="77777777" w:rsidR="00DE3E82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"0",</w:t>
                              </w:r>
                            </w:p>
                            <w:p w14:paraId="6EB2FE2D" w14:textId="77777777" w:rsidR="00DE3E82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"data": {</w:t>
                              </w:r>
                            </w:p>
                            <w:p w14:paraId="63CE005A" w14:textId="77777777" w:rsidR="00DE3E82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"State",</w:t>
                              </w:r>
                            </w:p>
                            <w:p w14:paraId="70F06E36" w14:textId="77777777" w:rsidR="00DE3E82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"priority": "High",</w:t>
                              </w:r>
                            </w:p>
                            <w:p w14:paraId="52C0EE93" w14:textId="77777777" w:rsidR="00DE3E82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"serviceData": {</w:t>
                              </w:r>
                            </w:p>
                            <w:p w14:paraId="4E8D590A" w14:textId="77777777" w:rsidR="00DE3E82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"LCOnline": "1; 2; 3",</w:t>
                              </w:r>
                            </w:p>
                            <w:p w14:paraId="1F9DB418" w14:textId="77777777" w:rsidR="00DE3E82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"DevicesOnline": "1-1; 2-1; 3-1; 3-2",</w:t>
                              </w:r>
                            </w:p>
                            <w:p w14:paraId="0012BFEF" w14:textId="77777777" w:rsidR="00DE3E82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"MGRunMode": "Manual",</w:t>
                              </w:r>
                            </w:p>
                            <w:p w14:paraId="6A59E4AD" w14:textId="77777777" w:rsidR="00DE3E82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"MGOnOff": "Start",</w:t>
                              </w:r>
                            </w:p>
                            <w:p w14:paraId="15A6AB2D" w14:textId="77777777" w:rsidR="00DE3E82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"MGOnOffGrid": "OnGrid",</w:t>
                              </w:r>
                            </w:p>
                            <w:p w14:paraId="360194CC" w14:textId="77777777" w:rsidR="00DE3E82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"OnGridActivePowerBoundSwitch": "Off",</w:t>
                              </w:r>
                            </w:p>
                            <w:p w14:paraId="75B61978" w14:textId="77777777" w:rsidR="00DE3E82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"OnGridPowerFactorBoundSwitch": "Off",</w:t>
                              </w:r>
                            </w:p>
                            <w:p w14:paraId="65FBF5BF" w14:textId="77777777" w:rsidR="00DE3E82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"ManualOffGridAllowAutoOnSwitch": "On",</w:t>
                              </w:r>
                            </w:p>
                            <w:p w14:paraId="0E0F829F" w14:textId="41CEB980" w:rsidR="00DE3E82" w:rsidRDefault="00DE3E82" w:rsidP="00347DDB">
                              <w:pPr>
                                <w:rPr>
                                  <w:ins w:id="648" w:author="win10" w:date="2020-05-09T16:47:00Z"/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"VirtualOnGridBreakerManua": "NA",</w:t>
                              </w:r>
                            </w:p>
                            <w:p w14:paraId="32AF44FC" w14:textId="117E9F7E" w:rsidR="00CE55FA" w:rsidRDefault="00CE55FA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ins w:id="649" w:author="win10" w:date="2020-05-09T16:47:00Z">
                                <w:r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ab/>
                                  <w:t>"</w:t>
                                </w:r>
                                <w:r w:rsidRPr="00CE55FA"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>MGMaintenanceSwitch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>": "</w:t>
                                </w:r>
                              </w:ins>
                              <w:ins w:id="650" w:author="win10" w:date="2020-05-09T16:48:00Z">
                                <w:r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>Off</w:t>
                                </w:r>
                              </w:ins>
                              <w:ins w:id="651" w:author="win10" w:date="2020-05-09T16:47:00Z">
                                <w:r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>",</w:t>
                                </w:r>
                              </w:ins>
                            </w:p>
                            <w:p w14:paraId="0412C643" w14:textId="77777777" w:rsidR="00DE3E82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"MGSystemState": {</w:t>
                              </w:r>
                            </w:p>
                            <w:p w14:paraId="5F4CAA2A" w14:textId="77777777" w:rsidR="00DE3E82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"OffGridReason": "None",</w:t>
                              </w:r>
                            </w:p>
                            <w:p w14:paraId="1B290572" w14:textId="77777777" w:rsidR="00DE3E82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"OffGridState": "Normal",</w:t>
                              </w:r>
                            </w:p>
                            <w:p w14:paraId="0FC2A761" w14:textId="77777777" w:rsidR="00DE3E82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"OffGridInOperation": "No",</w:t>
                              </w:r>
                            </w:p>
                            <w:p w14:paraId="399BFA39" w14:textId="77777777" w:rsidR="00DE3E82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"OnGridReason": "</w:t>
                              </w:r>
                              <w:r w:rsidRPr="0015563E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None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",</w:t>
                              </w:r>
                            </w:p>
                            <w:p w14:paraId="2FDB2936" w14:textId="77777777" w:rsidR="00DE3E82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"OnGridState": "Normal",</w:t>
                              </w:r>
                            </w:p>
                            <w:p w14:paraId="05C8C18E" w14:textId="77777777" w:rsidR="00DE3E82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"OnGridInOperation": "No",</w:t>
                              </w:r>
                            </w:p>
                            <w:p w14:paraId="01B61C43" w14:textId="77777777" w:rsidR="00DE3E82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"OnGridActivePowerIsoch": "</w:t>
                              </w:r>
                              <w:r w:rsidRPr="0015563E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Yes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",</w:t>
                              </w:r>
                            </w:p>
                            <w:p w14:paraId="4266E83E" w14:textId="77777777" w:rsidR="00DE3E82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"OnGridrReactivePowerIsoch": "</w:t>
                              </w:r>
                              <w:r w:rsidRPr="0015563E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Yes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",</w:t>
                              </w:r>
                            </w:p>
                            <w:p w14:paraId="00E86B52" w14:textId="77777777" w:rsidR="00DE3E82" w:rsidRPr="00A2612A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"ProtectiveOffGrid": "Stop",</w:t>
                              </w:r>
                            </w:p>
                            <w:p w14:paraId="6F69D645" w14:textId="77777777" w:rsidR="00DE3E82" w:rsidRPr="00A2612A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"AutoOnGrid": "Stop",</w:t>
                              </w:r>
                            </w:p>
                            <w:p w14:paraId="4A4DF8B9" w14:textId="77777777" w:rsidR="00DE3E82" w:rsidRPr="00A2612A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"ManualOnGrid": "Stop",</w:t>
                              </w:r>
                            </w:p>
                            <w:p w14:paraId="2C4BA68D" w14:textId="77777777" w:rsidR="00DE3E82" w:rsidRPr="00A2612A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"OnGridActivePowerAndPowerFactorLimit": "Stop",</w:t>
                              </w:r>
                            </w:p>
                            <w:p w14:paraId="6D4144CA" w14:textId="77777777" w:rsidR="00DE3E82" w:rsidRPr="00A2612A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"OnOffGridSourceManagement": "Stop",</w:t>
                              </w:r>
                            </w:p>
                            <w:p w14:paraId="7BF8E3DA" w14:textId="2ECE0559" w:rsidR="00DE3E82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"AutonomouChargeAndDischarge": "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00000000</w:t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",</w:t>
                              </w:r>
                            </w:p>
                            <w:p w14:paraId="164A26BF" w14:textId="77777777" w:rsidR="00DE3E82" w:rsidRPr="00A2612A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</w:t>
                              </w:r>
                              <w:r w:rsidRPr="002947EB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OnGridPowerDCMode</w:t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": "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00000000</w:t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</w:t>
                              </w:r>
                            </w:p>
                            <w:p w14:paraId="35BD2D4D" w14:textId="77777777" w:rsidR="00DE3E82" w:rsidRDefault="00DE3E82" w:rsidP="00347DD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357FBA7D" w14:textId="04A6F089" w:rsidR="00DE3E82" w:rsidDel="007444D2" w:rsidRDefault="00DE3E82" w:rsidP="00347DDB">
                              <w:pPr>
                                <w:rPr>
                                  <w:del w:id="652" w:author="win10" w:date="2020-05-09T16:49:00Z"/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del w:id="653" w:author="win10" w:date="2020-05-09T16:49:00Z">
                                <w:r w:rsidDel="007444D2"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ab/>
                                </w:r>
                                <w:r w:rsidDel="007444D2"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ab/>
                                </w:r>
                                <w:r w:rsidDel="007444D2"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ab/>
                                  <w:delText>"ErrorState": ""</w:delText>
                                </w:r>
                              </w:del>
                            </w:p>
                            <w:p w14:paraId="00222D3F" w14:textId="58A93E87" w:rsidR="00DE3E82" w:rsidDel="007444D2" w:rsidRDefault="00DE3E82" w:rsidP="00347DDB">
                              <w:pPr>
                                <w:rPr>
                                  <w:del w:id="654" w:author="win10" w:date="2020-05-09T16:49:00Z"/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del w:id="655" w:author="win10" w:date="2020-05-09T16:49:00Z">
                                <w:r w:rsidDel="007444D2"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ab/>
                                </w:r>
                                <w:r w:rsidDel="007444D2"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ab/>
                                  <w:delText>},</w:delText>
                                </w:r>
                              </w:del>
                            </w:p>
                            <w:p w14:paraId="3A2E8994" w14:textId="311D5E6A" w:rsidR="00DE3E82" w:rsidDel="007444D2" w:rsidRDefault="00DE3E82" w:rsidP="00347DDB">
                              <w:pPr>
                                <w:rPr>
                                  <w:del w:id="656" w:author="win10" w:date="2020-05-09T16:49:00Z"/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del w:id="657" w:author="win10" w:date="2020-05-09T16:49:00Z">
                                <w:r w:rsidDel="007444D2"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ab/>
                                </w:r>
                                <w:r w:rsidDel="007444D2"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ab/>
                                  <w:delText>"eventTime": "20190916T091220Z"</w:delText>
                                </w:r>
                              </w:del>
                            </w:p>
                            <w:p w14:paraId="2660B561" w14:textId="1446F74A" w:rsidR="00DE3E82" w:rsidDel="007444D2" w:rsidRDefault="00DE3E82" w:rsidP="00347DDB">
                              <w:pPr>
                                <w:rPr>
                                  <w:del w:id="658" w:author="win10" w:date="2020-05-09T16:49:00Z"/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del w:id="659" w:author="win10" w:date="2020-05-09T16:49:00Z">
                                <w:r w:rsidDel="007444D2"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ab/>
                                  <w:delText>}</w:delText>
                                </w:r>
                              </w:del>
                            </w:p>
                            <w:p w14:paraId="671B1E75" w14:textId="15381BCD" w:rsidR="00DE3E82" w:rsidDel="007444D2" w:rsidRDefault="00DE3E82" w:rsidP="00347DDB">
                              <w:pPr>
                                <w:rPr>
                                  <w:del w:id="660" w:author="win10" w:date="2020-05-09T16:49:00Z"/>
                                  <w:szCs w:val="21"/>
                                </w:rPr>
                              </w:pPr>
                              <w:del w:id="661" w:author="win10" w:date="2020-05-09T16:49:00Z">
                                <w:r w:rsidDel="007444D2"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delText>}</w:delText>
                                </w:r>
                              </w:del>
                            </w:p>
                            <w:p w14:paraId="3ED42F29" w14:textId="5837843C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0B3F24" id="_x0000_s1029" type="#_x0000_t202" style="position:absolute;left:0;text-align:left;margin-left:-2.95pt;margin-top:25.1pt;width:432.65pt;height:623.7pt;z-index:251682816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">
                  <v:textbox>
                    <w:txbxContent>
                      <w:p w14:paraId="71564304" w14:textId="77777777" w:rsidR="00DE3E82" w:rsidRDefault="00DE3E82" w:rsidP="00347DDB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设备</w:t>
                        </w:r>
                        <w:r>
                          <w:rPr>
                            <w:szCs w:val="21"/>
                          </w:rPr>
                          <w:t>MQTT</w:t>
                        </w:r>
                        <w:r>
                          <w:rPr>
                            <w:rFonts w:hint="eastAsia"/>
                            <w:szCs w:val="21"/>
                          </w:rPr>
                          <w:t>上报</w:t>
                        </w:r>
                      </w:p>
                      <w:p w14:paraId="1555E6D8" w14:textId="77777777" w:rsidR="00DE3E82" w:rsidRDefault="00DE3E82" w:rsidP="00347DDB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Topic: /tianshun/v1/TS02E510000100/0/data/json</w:t>
                        </w:r>
                      </w:p>
                      <w:p w14:paraId="1B859FA6" w14:textId="77777777" w:rsidR="00DE3E82" w:rsidRDefault="00DE3E82" w:rsidP="00347DDB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MQTT Client</w:t>
                        </w:r>
                        <w:r>
                          <w:rPr>
                            <w:rFonts w:hint="eastAsia"/>
                            <w:szCs w:val="21"/>
                          </w:rPr>
                          <w:t>发送的</w:t>
                        </w:r>
                        <w:r>
                          <w:rPr>
                            <w:szCs w:val="21"/>
                          </w:rPr>
                          <w:t>payload</w:t>
                        </w:r>
                        <w:r>
                          <w:rPr>
                            <w:rFonts w:hint="eastAsia"/>
                            <w:szCs w:val="21"/>
                          </w:rPr>
                          <w:t>：</w:t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</w:p>
                      <w:p w14:paraId="704A591A" w14:textId="77777777" w:rsidR="00DE3E82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6F492451" w14:textId="77777777" w:rsidR="00DE3E82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"deviceReq",</w:t>
                        </w:r>
                      </w:p>
                      <w:p w14:paraId="64032A97" w14:textId="77777777" w:rsidR="00DE3E82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"MGCC-1",</w:t>
                        </w:r>
                      </w:p>
                      <w:p w14:paraId="6885C3BC" w14:textId="77777777" w:rsidR="00DE3E82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"0",</w:t>
                        </w:r>
                      </w:p>
                      <w:p w14:paraId="6EB2FE2D" w14:textId="77777777" w:rsidR="00DE3E82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"data": {</w:t>
                        </w:r>
                      </w:p>
                      <w:p w14:paraId="63CE005A" w14:textId="77777777" w:rsidR="00DE3E82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"State",</w:t>
                        </w:r>
                      </w:p>
                      <w:p w14:paraId="70F06E36" w14:textId="77777777" w:rsidR="00DE3E82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"priority": "High",</w:t>
                        </w:r>
                      </w:p>
                      <w:p w14:paraId="52C0EE93" w14:textId="77777777" w:rsidR="00DE3E82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"serviceData": {</w:t>
                        </w:r>
                      </w:p>
                      <w:p w14:paraId="4E8D590A" w14:textId="77777777" w:rsidR="00DE3E82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"LCOnline": "1; 2; 3",</w:t>
                        </w:r>
                      </w:p>
                      <w:p w14:paraId="1F9DB418" w14:textId="77777777" w:rsidR="00DE3E82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"DevicesOnline": "1-1; 2-1; 3-1; 3-2",</w:t>
                        </w:r>
                      </w:p>
                      <w:p w14:paraId="0012BFEF" w14:textId="77777777" w:rsidR="00DE3E82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"MGRunMode": "Manual",</w:t>
                        </w:r>
                      </w:p>
                      <w:p w14:paraId="6A59E4AD" w14:textId="77777777" w:rsidR="00DE3E82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"MGOnOff": "Start",</w:t>
                        </w:r>
                      </w:p>
                      <w:p w14:paraId="15A6AB2D" w14:textId="77777777" w:rsidR="00DE3E82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"MGOnOffGrid": "OnGrid",</w:t>
                        </w:r>
                      </w:p>
                      <w:p w14:paraId="360194CC" w14:textId="77777777" w:rsidR="00DE3E82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"OnGridActivePowerBoundSwitch": "Off",</w:t>
                        </w:r>
                      </w:p>
                      <w:p w14:paraId="75B61978" w14:textId="77777777" w:rsidR="00DE3E82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"OnGridPowerFactorBoundSwitch": "Off",</w:t>
                        </w:r>
                      </w:p>
                      <w:p w14:paraId="65FBF5BF" w14:textId="77777777" w:rsidR="00DE3E82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"ManualOffGridAllowAutoOnSwitch": "On",</w:t>
                        </w:r>
                      </w:p>
                      <w:p w14:paraId="0E0F829F" w14:textId="41CEB980" w:rsidR="00DE3E82" w:rsidRDefault="00DE3E82" w:rsidP="00347DDB">
                        <w:pPr>
                          <w:rPr>
                            <w:ins w:id="662" w:author="win10" w:date="2020-05-09T16:47:00Z"/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"VirtualOnGridBreakerManua": "NA",</w:t>
                        </w:r>
                      </w:p>
                      <w:p w14:paraId="32AF44FC" w14:textId="117E9F7E" w:rsidR="00CE55FA" w:rsidRDefault="00CE55FA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ins w:id="663" w:author="win10" w:date="2020-05-09T16:47:00Z">
                          <w:r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ab/>
                            <w:t>"</w:t>
                          </w:r>
                          <w:r w:rsidRPr="00CE55FA"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>MGMaintenanceSwitch</w:t>
                          </w:r>
                          <w:r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>": "</w:t>
                          </w:r>
                        </w:ins>
                        <w:ins w:id="664" w:author="win10" w:date="2020-05-09T16:48:00Z">
                          <w:r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>Off</w:t>
                          </w:r>
                        </w:ins>
                        <w:ins w:id="665" w:author="win10" w:date="2020-05-09T16:47:00Z">
                          <w:r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>",</w:t>
                          </w:r>
                        </w:ins>
                      </w:p>
                      <w:p w14:paraId="0412C643" w14:textId="77777777" w:rsidR="00DE3E82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"MGSystemState": {</w:t>
                        </w:r>
                      </w:p>
                      <w:p w14:paraId="5F4CAA2A" w14:textId="77777777" w:rsidR="00DE3E82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"OffGridReason": "None",</w:t>
                        </w:r>
                      </w:p>
                      <w:p w14:paraId="1B290572" w14:textId="77777777" w:rsidR="00DE3E82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"OffGridState": "Normal",</w:t>
                        </w:r>
                      </w:p>
                      <w:p w14:paraId="0FC2A761" w14:textId="77777777" w:rsidR="00DE3E82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"OffGridInOperation": "No",</w:t>
                        </w:r>
                      </w:p>
                      <w:p w14:paraId="399BFA39" w14:textId="77777777" w:rsidR="00DE3E82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"OnGridReason": "</w:t>
                        </w:r>
                        <w:r w:rsidRPr="0015563E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None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",</w:t>
                        </w:r>
                      </w:p>
                      <w:p w14:paraId="2FDB2936" w14:textId="77777777" w:rsidR="00DE3E82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"OnGridState": "Normal",</w:t>
                        </w:r>
                      </w:p>
                      <w:p w14:paraId="05C8C18E" w14:textId="77777777" w:rsidR="00DE3E82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"OnGridInOperation": "No",</w:t>
                        </w:r>
                      </w:p>
                      <w:p w14:paraId="01B61C43" w14:textId="77777777" w:rsidR="00DE3E82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"OnGridActivePowerIsoch": "</w:t>
                        </w:r>
                        <w:r w:rsidRPr="0015563E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Yes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",</w:t>
                        </w:r>
                      </w:p>
                      <w:p w14:paraId="4266E83E" w14:textId="77777777" w:rsidR="00DE3E82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"OnGridrReactivePowerIsoch": "</w:t>
                        </w:r>
                        <w:r w:rsidRPr="0015563E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Yes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",</w:t>
                        </w:r>
                      </w:p>
                      <w:p w14:paraId="00E86B52" w14:textId="77777777" w:rsidR="00DE3E82" w:rsidRPr="00A2612A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"ProtectiveOffGrid": "Stop",</w:t>
                        </w:r>
                      </w:p>
                      <w:p w14:paraId="6F69D645" w14:textId="77777777" w:rsidR="00DE3E82" w:rsidRPr="00A2612A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"AutoOnGrid": "Stop",</w:t>
                        </w:r>
                      </w:p>
                      <w:p w14:paraId="4A4DF8B9" w14:textId="77777777" w:rsidR="00DE3E82" w:rsidRPr="00A2612A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"ManualOnGrid": "Stop",</w:t>
                        </w:r>
                      </w:p>
                      <w:p w14:paraId="2C4BA68D" w14:textId="77777777" w:rsidR="00DE3E82" w:rsidRPr="00A2612A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"OnGridActivePowerAndPowerFactorLimit": "Stop",</w:t>
                        </w:r>
                      </w:p>
                      <w:p w14:paraId="6D4144CA" w14:textId="77777777" w:rsidR="00DE3E82" w:rsidRPr="00A2612A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"OnOffGridSourceManagement": "Stop",</w:t>
                        </w:r>
                      </w:p>
                      <w:p w14:paraId="7BF8E3DA" w14:textId="2ECE0559" w:rsidR="00DE3E82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"AutonomouChargeAndDischarge": "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00000000</w:t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",</w:t>
                        </w:r>
                      </w:p>
                      <w:p w14:paraId="164A26BF" w14:textId="77777777" w:rsidR="00DE3E82" w:rsidRPr="00A2612A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</w:t>
                        </w:r>
                        <w:r w:rsidRPr="002947EB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OnGridPowerDCMode</w:t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": "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00000000</w:t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</w:t>
                        </w:r>
                      </w:p>
                      <w:p w14:paraId="35BD2D4D" w14:textId="77777777" w:rsidR="00DE3E82" w:rsidRDefault="00DE3E82" w:rsidP="00347DD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357FBA7D" w14:textId="04A6F089" w:rsidR="00DE3E82" w:rsidDel="007444D2" w:rsidRDefault="00DE3E82" w:rsidP="00347DDB">
                        <w:pPr>
                          <w:rPr>
                            <w:del w:id="666" w:author="win10" w:date="2020-05-09T16:49:00Z"/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del w:id="667" w:author="win10" w:date="2020-05-09T16:49:00Z">
                          <w:r w:rsidDel="007444D2"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ab/>
                          </w:r>
                          <w:r w:rsidDel="007444D2"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ab/>
                          </w:r>
                          <w:r w:rsidDel="007444D2"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ab/>
                            <w:delText>"ErrorState": ""</w:delText>
                          </w:r>
                        </w:del>
                      </w:p>
                      <w:p w14:paraId="00222D3F" w14:textId="58A93E87" w:rsidR="00DE3E82" w:rsidDel="007444D2" w:rsidRDefault="00DE3E82" w:rsidP="00347DDB">
                        <w:pPr>
                          <w:rPr>
                            <w:del w:id="668" w:author="win10" w:date="2020-05-09T16:49:00Z"/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del w:id="669" w:author="win10" w:date="2020-05-09T16:49:00Z">
                          <w:r w:rsidDel="007444D2"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ab/>
                          </w:r>
                          <w:r w:rsidDel="007444D2"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ab/>
                            <w:delText>},</w:delText>
                          </w:r>
                        </w:del>
                      </w:p>
                      <w:p w14:paraId="3A2E8994" w14:textId="311D5E6A" w:rsidR="00DE3E82" w:rsidDel="007444D2" w:rsidRDefault="00DE3E82" w:rsidP="00347DDB">
                        <w:pPr>
                          <w:rPr>
                            <w:del w:id="670" w:author="win10" w:date="2020-05-09T16:49:00Z"/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del w:id="671" w:author="win10" w:date="2020-05-09T16:49:00Z">
                          <w:r w:rsidDel="007444D2"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ab/>
                          </w:r>
                          <w:r w:rsidDel="007444D2"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ab/>
                            <w:delText>"eventTime": "20190916T091220Z"</w:delText>
                          </w:r>
                        </w:del>
                      </w:p>
                      <w:p w14:paraId="2660B561" w14:textId="1446F74A" w:rsidR="00DE3E82" w:rsidDel="007444D2" w:rsidRDefault="00DE3E82" w:rsidP="00347DDB">
                        <w:pPr>
                          <w:rPr>
                            <w:del w:id="672" w:author="win10" w:date="2020-05-09T16:49:00Z"/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del w:id="673" w:author="win10" w:date="2020-05-09T16:49:00Z">
                          <w:r w:rsidDel="007444D2"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ab/>
                            <w:delText>}</w:delText>
                          </w:r>
                        </w:del>
                      </w:p>
                      <w:p w14:paraId="671B1E75" w14:textId="15381BCD" w:rsidR="00DE3E82" w:rsidDel="007444D2" w:rsidRDefault="00DE3E82" w:rsidP="00347DDB">
                        <w:pPr>
                          <w:rPr>
                            <w:del w:id="674" w:author="win10" w:date="2020-05-09T16:49:00Z"/>
                            <w:szCs w:val="21"/>
                          </w:rPr>
                        </w:pPr>
                        <w:del w:id="675" w:author="win10" w:date="2020-05-09T16:49:00Z">
                          <w:r w:rsidDel="007444D2"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delText>}</w:delText>
                          </w:r>
                        </w:del>
                      </w:p>
                      <w:p w14:paraId="3ED42F29" w14:textId="5837843C" w:rsidR="00DE3E82" w:rsidRDefault="00DE3E82">
                        <w:pPr>
                          <w:rPr>
                            <w:szCs w:val="21"/>
                          </w:rPr>
                        </w:pP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  <w:r w:rsidDel="003D2C50">
          <w:rPr>
            <w:rFonts w:hint="eastAsia"/>
            <w:b/>
            <w:bCs/>
          </w:rPr>
          <w:delText>示例：</w:delText>
        </w:r>
      </w:del>
    </w:p>
    <w:p w14:paraId="5A05E5E3" w14:textId="1C298048" w:rsidR="00347DDB" w:rsidDel="003D2C50" w:rsidRDefault="00347DDB">
      <w:pPr>
        <w:rPr>
          <w:del w:id="676" w:author="win10" w:date="2020-06-12T13:56:00Z"/>
        </w:rPr>
      </w:pPr>
    </w:p>
    <w:p w14:paraId="4D169AB7" w14:textId="4019D238" w:rsidR="00EA5016" w:rsidDel="003D2C50" w:rsidRDefault="004C4817">
      <w:pPr>
        <w:rPr>
          <w:del w:id="677" w:author="win10" w:date="2020-06-12T13:56:00Z"/>
        </w:rPr>
      </w:pPr>
      <w:del w:id="678" w:author="win10" w:date="2020-06-12T13:56:00Z">
        <w:r w:rsidDel="003D2C50">
          <w:rPr>
            <w:rFonts w:hint="eastAsia"/>
          </w:rPr>
          <w:delText>Low</w:delText>
        </w:r>
        <w:r w:rsidDel="003D2C50">
          <w:rPr>
            <w:rFonts w:hint="eastAsia"/>
          </w:rPr>
          <w:delText>类别状态如下表。</w:delText>
        </w:r>
      </w:del>
    </w:p>
    <w:tbl>
      <w:tblPr>
        <w:tblW w:w="5296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74"/>
        <w:gridCol w:w="986"/>
        <w:gridCol w:w="6088"/>
      </w:tblGrid>
      <w:tr w:rsidR="00EA5016" w:rsidDel="003D2C50" w14:paraId="4CA87D3A" w14:textId="7B824856">
        <w:trPr>
          <w:tblHeader/>
          <w:tblCellSpacing w:w="0" w:type="dxa"/>
          <w:del w:id="679" w:author="win10" w:date="2020-06-12T13:56:00Z"/>
        </w:trPr>
        <w:tc>
          <w:tcPr>
            <w:tcW w:w="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73A46DA" w14:textId="28108A1F" w:rsidR="00EA5016" w:rsidDel="003D2C50" w:rsidRDefault="004C4817">
            <w:pPr>
              <w:widowControl/>
              <w:jc w:val="center"/>
              <w:rPr>
                <w:del w:id="680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681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1BD1A60" w14:textId="5857048E" w:rsidR="00EA5016" w:rsidDel="003D2C50" w:rsidRDefault="004C4817">
            <w:pPr>
              <w:widowControl/>
              <w:jc w:val="center"/>
              <w:rPr>
                <w:del w:id="68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68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EA98E0C" w14:textId="1E19A37D" w:rsidR="00EA5016" w:rsidDel="003D2C50" w:rsidRDefault="004C4817">
            <w:pPr>
              <w:widowControl/>
              <w:jc w:val="center"/>
              <w:rPr>
                <w:del w:id="68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68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9BB2C89" w14:textId="4C79E63B" w:rsidR="00EA5016" w:rsidDel="003D2C50" w:rsidRDefault="004C4817">
            <w:pPr>
              <w:widowControl/>
              <w:jc w:val="center"/>
              <w:rPr>
                <w:del w:id="686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687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0B4750EC" w14:textId="6F9DEE78">
        <w:trPr>
          <w:tblCellSpacing w:w="0" w:type="dxa"/>
          <w:del w:id="688" w:author="win10" w:date="2020-06-12T13:56:00Z"/>
        </w:trPr>
        <w:tc>
          <w:tcPr>
            <w:tcW w:w="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6D904C4" w14:textId="2A50F5AE" w:rsidR="00EA5016" w:rsidDel="003D2C50" w:rsidRDefault="004C4817">
            <w:pPr>
              <w:jc w:val="left"/>
              <w:rPr>
                <w:del w:id="689" w:author="win10" w:date="2020-06-12T13:56:00Z"/>
              </w:rPr>
            </w:pPr>
            <w:del w:id="690" w:author="win10" w:date="2020-06-12T13:56:00Z">
              <w:r w:rsidDel="003D2C50">
                <w:delText>key</w:delText>
              </w:r>
            </w:del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E98C637" w14:textId="092B5664" w:rsidR="00EA5016" w:rsidDel="003D2C50" w:rsidRDefault="004C4817">
            <w:pPr>
              <w:jc w:val="left"/>
              <w:rPr>
                <w:del w:id="691" w:author="win10" w:date="2020-06-12T13:56:00Z"/>
              </w:rPr>
            </w:pPr>
            <w:del w:id="692" w:author="win10" w:date="2020-06-12T13:56:00Z">
              <w:r w:rsidDel="003D2C50">
                <w:delText>必选</w:delText>
              </w:r>
            </w:del>
          </w:p>
        </w:tc>
        <w:tc>
          <w:tcPr>
            <w:tcW w:w="5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5F9254A" w14:textId="69C4A002" w:rsidR="00EA5016" w:rsidDel="003D2C50" w:rsidRDefault="004C4817">
            <w:pPr>
              <w:jc w:val="left"/>
              <w:rPr>
                <w:del w:id="693" w:author="win10" w:date="2020-06-12T13:56:00Z"/>
              </w:rPr>
            </w:pPr>
            <w:del w:id="694" w:author="win10" w:date="2020-06-12T13:56:00Z">
              <w:r w:rsidDel="003D2C50">
                <w:delText>String</w:delText>
              </w:r>
            </w:del>
          </w:p>
        </w:tc>
        <w:tc>
          <w:tcPr>
            <w:tcW w:w="3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21864B9" w14:textId="7BF74D57" w:rsidR="00EA5016" w:rsidDel="003D2C50" w:rsidRDefault="004C4817">
            <w:pPr>
              <w:jc w:val="left"/>
              <w:rPr>
                <w:del w:id="695" w:author="win10" w:date="2020-06-12T13:56:00Z"/>
              </w:rPr>
            </w:pPr>
            <w:del w:id="696" w:author="win10" w:date="2020-06-12T13:56:00Z">
              <w:r w:rsidDel="003D2C50">
                <w:rPr>
                  <w:rFonts w:hint="eastAsia"/>
                </w:rPr>
                <w:delText>设备状态类型。</w:delText>
              </w:r>
            </w:del>
          </w:p>
          <w:p w14:paraId="7CDCC2B4" w14:textId="42C9425C" w:rsidR="00EA5016" w:rsidDel="003D2C50" w:rsidRDefault="004C4817">
            <w:pPr>
              <w:jc w:val="left"/>
              <w:rPr>
                <w:del w:id="697" w:author="win10" w:date="2020-06-12T13:56:00Z"/>
              </w:rPr>
            </w:pPr>
            <w:del w:id="698" w:author="win10" w:date="2020-06-12T13:56:00Z">
              <w:r w:rsidDel="003D2C50">
                <w:rPr>
                  <w:rFonts w:hint="eastAsia"/>
                </w:rPr>
                <w:delText>MGCC</w:delText>
              </w:r>
              <w:r w:rsidDel="003D2C50">
                <w:rPr>
                  <w:rFonts w:hint="eastAsia"/>
                </w:rPr>
                <w:delText>属性</w:delText>
              </w:r>
              <w:r w:rsidDel="003D2C50">
                <w:rPr>
                  <w:rFonts w:hint="eastAsia"/>
                </w:rPr>
                <w:delText>:MGCCProperty</w:delText>
              </w:r>
              <w:r w:rsidDel="003D2C50">
                <w:rPr>
                  <w:rFonts w:hint="eastAsia"/>
                </w:rPr>
                <w:delText>：</w:delText>
              </w:r>
            </w:del>
          </w:p>
          <w:p w14:paraId="3C2667C2" w14:textId="2BF4222B" w:rsidR="00EA5016" w:rsidDel="003D2C50" w:rsidRDefault="004C4817">
            <w:pPr>
              <w:jc w:val="left"/>
              <w:rPr>
                <w:del w:id="699" w:author="win10" w:date="2020-06-12T13:56:00Z"/>
              </w:rPr>
            </w:pPr>
            <w:del w:id="700" w:author="win10" w:date="2020-06-12T13:56:00Z">
              <w:r w:rsidDel="003D2C50">
                <w:delText>{</w:delText>
              </w:r>
            </w:del>
          </w:p>
          <w:p w14:paraId="28674B54" w14:textId="0D857FFA" w:rsidR="00EA5016" w:rsidDel="003D2C50" w:rsidRDefault="004C4817">
            <w:pPr>
              <w:jc w:val="left"/>
              <w:rPr>
                <w:del w:id="701" w:author="win10" w:date="2020-06-12T13:56:00Z"/>
              </w:rPr>
            </w:pPr>
            <w:del w:id="702" w:author="win10" w:date="2020-06-12T13:56:00Z">
              <w:r w:rsidDel="003D2C50">
                <w:rPr>
                  <w:rFonts w:hint="eastAsia"/>
                </w:rPr>
                <w:delText>厂家：</w:delText>
              </w:r>
              <w:r w:rsidDel="003D2C50">
                <w:rPr>
                  <w:rFonts w:hint="eastAsia"/>
                </w:rPr>
                <w:delText>Company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1DC1A4CB" w14:textId="4F4678D9" w:rsidR="00EA5016" w:rsidDel="003D2C50" w:rsidRDefault="004C4817">
            <w:pPr>
              <w:jc w:val="left"/>
              <w:rPr>
                <w:del w:id="703" w:author="win10" w:date="2020-06-12T13:56:00Z"/>
              </w:rPr>
            </w:pPr>
            <w:del w:id="704" w:author="win10" w:date="2020-06-12T13:56:00Z">
              <w:r w:rsidDel="003D2C50">
                <w:rPr>
                  <w:rFonts w:hint="eastAsia"/>
                </w:rPr>
                <w:delText>型号：</w:delText>
              </w:r>
              <w:r w:rsidDel="003D2C50">
                <w:rPr>
                  <w:rFonts w:hint="eastAsia"/>
                </w:rPr>
                <w:delText>Model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28DBB9F8" w14:textId="5DA1A18A" w:rsidR="00EA5016" w:rsidDel="003D2C50" w:rsidRDefault="004C4817">
            <w:pPr>
              <w:jc w:val="left"/>
              <w:rPr>
                <w:del w:id="705" w:author="win10" w:date="2020-06-12T13:56:00Z"/>
              </w:rPr>
            </w:pPr>
            <w:del w:id="706" w:author="win10" w:date="2020-06-12T13:56:00Z">
              <w:r w:rsidDel="003D2C50">
                <w:rPr>
                  <w:rFonts w:hint="eastAsia"/>
                </w:rPr>
                <w:delText>设</w:delText>
              </w:r>
              <w:r w:rsidDel="003D2C50">
                <w:rPr>
                  <w:rFonts w:hint="eastAsia"/>
                </w:rPr>
                <w:delText xml:space="preserve"> </w:delText>
              </w:r>
              <w:r w:rsidDel="003D2C50">
                <w:rPr>
                  <w:rFonts w:hint="eastAsia"/>
                </w:rPr>
                <w:delText>备编号：</w:delText>
              </w:r>
              <w:r w:rsidDel="003D2C50">
                <w:rPr>
                  <w:rFonts w:hint="eastAsia"/>
                </w:rPr>
                <w:delText>SN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107A17BE" w14:textId="6459C42B" w:rsidR="00EA5016" w:rsidDel="003D2C50" w:rsidRDefault="004C4817">
            <w:pPr>
              <w:jc w:val="left"/>
              <w:rPr>
                <w:del w:id="707" w:author="win10" w:date="2020-06-12T13:56:00Z"/>
              </w:rPr>
            </w:pPr>
            <w:del w:id="708" w:author="win10" w:date="2020-06-12T13:56:00Z">
              <w:r w:rsidDel="003D2C50">
                <w:rPr>
                  <w:rFonts w:hint="eastAsia"/>
                </w:rPr>
                <w:delText>软件版本：</w:delText>
              </w:r>
              <w:r w:rsidDel="003D2C50">
                <w:rPr>
                  <w:rFonts w:hint="eastAsia"/>
                </w:rPr>
                <w:delText>SoftwareVersion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36ED93CA" w14:textId="29F817E9" w:rsidR="00EA5016" w:rsidDel="003D2C50" w:rsidRDefault="004C4817">
            <w:pPr>
              <w:jc w:val="left"/>
              <w:rPr>
                <w:del w:id="709" w:author="win10" w:date="2020-06-12T13:56:00Z"/>
              </w:rPr>
            </w:pPr>
            <w:del w:id="710" w:author="win10" w:date="2020-06-12T13:56:00Z">
              <w:r w:rsidDel="003D2C50">
                <w:rPr>
                  <w:rFonts w:hint="eastAsia"/>
                </w:rPr>
                <w:delText>设备</w:delText>
              </w:r>
              <w:r w:rsidDel="003D2C50">
                <w:rPr>
                  <w:rFonts w:hint="eastAsia"/>
                </w:rPr>
                <w:delText>ID:DeviceId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534B75F6" w14:textId="5EC3A8CD" w:rsidR="00EA5016" w:rsidDel="003D2C50" w:rsidRDefault="004C4817">
            <w:pPr>
              <w:jc w:val="left"/>
              <w:rPr>
                <w:del w:id="711" w:author="win10" w:date="2020-06-12T13:56:00Z"/>
              </w:rPr>
            </w:pPr>
            <w:del w:id="712" w:author="win10" w:date="2020-06-12T13:56:00Z">
              <w:r w:rsidDel="003D2C50">
                <w:rPr>
                  <w:rFonts w:hint="eastAsia"/>
                </w:rPr>
                <w:delText>制造商：</w:delText>
              </w:r>
              <w:r w:rsidDel="003D2C50">
                <w:rPr>
                  <w:rFonts w:hint="eastAsia"/>
                </w:rPr>
                <w:delText>Manufacturers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10F94672" w14:textId="5F711834" w:rsidR="00EA5016" w:rsidDel="003D2C50" w:rsidRDefault="004C4817">
            <w:pPr>
              <w:jc w:val="left"/>
              <w:rPr>
                <w:del w:id="713" w:author="win10" w:date="2020-06-12T13:56:00Z"/>
              </w:rPr>
            </w:pPr>
            <w:del w:id="714" w:author="win10" w:date="2020-06-12T13:56:00Z">
              <w:r w:rsidDel="003D2C50">
                <w:rPr>
                  <w:rFonts w:hint="eastAsia"/>
                </w:rPr>
                <w:delText>MQTT</w:delText>
              </w:r>
              <w:r w:rsidDel="003D2C50">
                <w:rPr>
                  <w:rFonts w:hint="eastAsia"/>
                </w:rPr>
                <w:delText>服务器</w:delText>
              </w:r>
              <w:r w:rsidDel="003D2C50">
                <w:rPr>
                  <w:rFonts w:hint="eastAsia"/>
                </w:rPr>
                <w:delText>IP</w:delText>
              </w:r>
              <w:r w:rsidDel="003D2C50">
                <w:rPr>
                  <w:rFonts w:hint="eastAsia"/>
                </w:rPr>
                <w:delText>：</w:delText>
              </w:r>
              <w:r w:rsidDel="003D2C50">
                <w:rPr>
                  <w:rFonts w:hint="eastAsia"/>
                </w:rPr>
                <w:delText>MQTTIPServer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4610425B" w14:textId="63BB5993" w:rsidR="00EA5016" w:rsidDel="003D2C50" w:rsidRDefault="004C4817">
            <w:pPr>
              <w:jc w:val="left"/>
              <w:rPr>
                <w:del w:id="715" w:author="win10" w:date="2020-06-12T13:56:00Z"/>
              </w:rPr>
            </w:pPr>
            <w:del w:id="716" w:author="win10" w:date="2020-06-12T13:56:00Z">
              <w:r w:rsidDel="003D2C50">
                <w:rPr>
                  <w:rFonts w:hint="eastAsia"/>
                </w:rPr>
                <w:delText>MQTT</w:delText>
              </w:r>
              <w:r w:rsidDel="003D2C50">
                <w:rPr>
                  <w:rFonts w:hint="eastAsia"/>
                </w:rPr>
                <w:delText>服务器端口：</w:delText>
              </w:r>
              <w:r w:rsidDel="003D2C50">
                <w:rPr>
                  <w:rFonts w:hint="eastAsia"/>
                </w:rPr>
                <w:delText>MQTTPortServer.</w:delText>
              </w:r>
            </w:del>
          </w:p>
          <w:p w14:paraId="78CE66B6" w14:textId="24BB99D7" w:rsidR="00EA5016" w:rsidDel="003D2C50" w:rsidRDefault="004C4817">
            <w:pPr>
              <w:jc w:val="left"/>
              <w:rPr>
                <w:del w:id="717" w:author="win10" w:date="2020-06-12T13:56:00Z"/>
              </w:rPr>
            </w:pPr>
            <w:del w:id="718" w:author="win10" w:date="2020-06-12T13:56:00Z">
              <w:r w:rsidDel="003D2C50">
                <w:rPr>
                  <w:rFonts w:hint="eastAsia"/>
                </w:rPr>
                <w:delText>MQTT</w:delText>
              </w:r>
              <w:r w:rsidDel="003D2C50">
                <w:rPr>
                  <w:rFonts w:hint="eastAsia"/>
                </w:rPr>
                <w:delText>客户端</w:delText>
              </w:r>
              <w:r w:rsidDel="003D2C50">
                <w:rPr>
                  <w:rFonts w:hint="eastAsia"/>
                </w:rPr>
                <w:delText>IP</w:delText>
              </w:r>
              <w:r w:rsidDel="003D2C50">
                <w:rPr>
                  <w:rFonts w:hint="eastAsia"/>
                </w:rPr>
                <w:delText>：</w:delText>
              </w:r>
              <w:r w:rsidDel="003D2C50">
                <w:rPr>
                  <w:rFonts w:hint="eastAsia"/>
                </w:rPr>
                <w:delText>MQTTIPClient.</w:delText>
              </w:r>
            </w:del>
          </w:p>
          <w:p w14:paraId="2147432A" w14:textId="72DE71E2" w:rsidR="00EA5016" w:rsidDel="003D2C50" w:rsidRDefault="004C4817">
            <w:pPr>
              <w:jc w:val="left"/>
              <w:rPr>
                <w:del w:id="719" w:author="win10" w:date="2020-06-12T13:56:00Z"/>
              </w:rPr>
            </w:pPr>
            <w:del w:id="720" w:author="win10" w:date="2020-06-12T13:56:00Z">
              <w:r w:rsidDel="003D2C50">
                <w:rPr>
                  <w:rFonts w:hint="eastAsia"/>
                </w:rPr>
                <w:delText>MQTT</w:delText>
              </w:r>
              <w:r w:rsidDel="003D2C50">
                <w:rPr>
                  <w:rFonts w:hint="eastAsia"/>
                </w:rPr>
                <w:delText>客户端端口：</w:delText>
              </w:r>
              <w:r w:rsidDel="003D2C50">
                <w:rPr>
                  <w:rFonts w:hint="eastAsia"/>
                </w:rPr>
                <w:delText>MQTTPortClient.</w:delText>
              </w:r>
            </w:del>
          </w:p>
          <w:p w14:paraId="45E85D3A" w14:textId="0C6C185A" w:rsidR="00EA5016" w:rsidDel="003D2C50" w:rsidRDefault="004C4817">
            <w:pPr>
              <w:jc w:val="left"/>
              <w:rPr>
                <w:del w:id="721" w:author="win10" w:date="2020-06-12T13:56:00Z"/>
              </w:rPr>
            </w:pPr>
            <w:del w:id="722" w:author="win10" w:date="2020-06-12T13:56:00Z">
              <w:r w:rsidDel="003D2C50">
                <w:rPr>
                  <w:rFonts w:hint="eastAsia"/>
                </w:rPr>
                <w:delText>UDP</w:delText>
              </w:r>
              <w:r w:rsidDel="003D2C50">
                <w:rPr>
                  <w:rFonts w:hint="eastAsia"/>
                </w:rPr>
                <w:delText>本地</w:delText>
              </w:r>
              <w:r w:rsidDel="003D2C50">
                <w:rPr>
                  <w:rFonts w:hint="eastAsia"/>
                </w:rPr>
                <w:delText>IP</w:delText>
              </w:r>
              <w:r w:rsidDel="003D2C50">
                <w:rPr>
                  <w:rFonts w:hint="eastAsia"/>
                </w:rPr>
                <w:delText>：</w:delText>
              </w:r>
              <w:r w:rsidDel="003D2C50">
                <w:rPr>
                  <w:rFonts w:hint="eastAsia"/>
                </w:rPr>
                <w:delText xml:space="preserve"> UDPIPLocal.</w:delText>
              </w:r>
            </w:del>
          </w:p>
          <w:p w14:paraId="7E4D5208" w14:textId="7C14A06B" w:rsidR="00EA5016" w:rsidDel="003D2C50" w:rsidRDefault="004C4817">
            <w:pPr>
              <w:jc w:val="left"/>
              <w:rPr>
                <w:del w:id="723" w:author="win10" w:date="2020-06-12T13:56:00Z"/>
              </w:rPr>
            </w:pPr>
            <w:del w:id="724" w:author="win10" w:date="2020-06-12T13:56:00Z">
              <w:r w:rsidDel="003D2C50">
                <w:rPr>
                  <w:rFonts w:hint="eastAsia"/>
                </w:rPr>
                <w:delText>UDP</w:delText>
              </w:r>
              <w:r w:rsidDel="003D2C50">
                <w:rPr>
                  <w:rFonts w:hint="eastAsia"/>
                </w:rPr>
                <w:delText>本地端口：</w:delText>
              </w:r>
              <w:r w:rsidDel="003D2C50">
                <w:rPr>
                  <w:rFonts w:hint="eastAsia"/>
                </w:rPr>
                <w:delText xml:space="preserve"> UDPPortLocal.</w:delText>
              </w:r>
            </w:del>
          </w:p>
          <w:p w14:paraId="7751068C" w14:textId="6D757D65" w:rsidR="00EA5016" w:rsidDel="003D2C50" w:rsidRDefault="004C4817">
            <w:pPr>
              <w:jc w:val="left"/>
              <w:rPr>
                <w:del w:id="725" w:author="win10" w:date="2020-06-12T13:56:00Z"/>
              </w:rPr>
            </w:pPr>
            <w:del w:id="726" w:author="win10" w:date="2020-06-12T13:56:00Z">
              <w:r w:rsidDel="003D2C50">
                <w:rPr>
                  <w:rFonts w:hint="eastAsia"/>
                </w:rPr>
                <w:delText>}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7A751C9F" w14:textId="2C0ABBF3" w:rsidR="00EA5016" w:rsidDel="003D2C50" w:rsidRDefault="004C4817">
            <w:pPr>
              <w:jc w:val="left"/>
              <w:rPr>
                <w:del w:id="727" w:author="win10" w:date="2020-06-12T13:56:00Z"/>
              </w:rPr>
            </w:pPr>
            <w:del w:id="728" w:author="win10" w:date="2020-06-12T13:56:00Z">
              <w:r w:rsidDel="003D2C50">
                <w:rPr>
                  <w:rFonts w:hint="eastAsia"/>
                </w:rPr>
                <w:delText>下挂设备：</w:delText>
              </w:r>
              <w:r w:rsidDel="003D2C50">
                <w:rPr>
                  <w:rFonts w:hint="eastAsia"/>
                </w:rPr>
                <w:delText>MountMGLCDevice</w:delText>
              </w:r>
              <w:r w:rsidDel="003D2C50">
                <w:rPr>
                  <w:rFonts w:hint="eastAsia"/>
                </w:rPr>
                <w:delText>：</w:delText>
              </w:r>
            </w:del>
          </w:p>
          <w:p w14:paraId="79D7F206" w14:textId="51AA7626" w:rsidR="00EA5016" w:rsidDel="003D2C50" w:rsidRDefault="004C4817">
            <w:pPr>
              <w:jc w:val="left"/>
              <w:rPr>
                <w:del w:id="729" w:author="win10" w:date="2020-06-12T13:56:00Z"/>
              </w:rPr>
            </w:pPr>
            <w:del w:id="730" w:author="win10" w:date="2020-06-12T13:56:00Z">
              <w:r w:rsidDel="003D2C50">
                <w:delText>{</w:delText>
              </w:r>
            </w:del>
          </w:p>
          <w:p w14:paraId="6C6CD088" w14:textId="5D0BA7DF" w:rsidR="00EA5016" w:rsidDel="003D2C50" w:rsidRDefault="004C4817">
            <w:pPr>
              <w:jc w:val="left"/>
              <w:rPr>
                <w:del w:id="731" w:author="win10" w:date="2020-06-12T13:56:00Z"/>
              </w:rPr>
            </w:pPr>
            <w:del w:id="732" w:author="win10" w:date="2020-06-12T13:56:00Z">
              <w:r w:rsidDel="003D2C50">
                <w:rPr>
                  <w:rFonts w:hint="eastAsia"/>
                </w:rPr>
                <w:delText>MGLC</w:delText>
              </w:r>
              <w:r w:rsidDel="003D2C50">
                <w:rPr>
                  <w:rFonts w:hint="eastAsia"/>
                </w:rPr>
                <w:delText>数量：</w:delText>
              </w:r>
              <w:r w:rsidDel="003D2C50">
                <w:rPr>
                  <w:rFonts w:hint="eastAsia"/>
                </w:rPr>
                <w:delText>MGLCNumber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2588D117" w14:textId="5E438F35" w:rsidR="00EA5016" w:rsidDel="003D2C50" w:rsidRDefault="004C4817">
            <w:pPr>
              <w:jc w:val="left"/>
              <w:rPr>
                <w:del w:id="733" w:author="win10" w:date="2020-06-12T13:56:00Z"/>
              </w:rPr>
            </w:pPr>
            <w:del w:id="734" w:author="win10" w:date="2020-06-12T13:56:00Z">
              <w:r w:rsidDel="003D2C50">
                <w:rPr>
                  <w:rFonts w:hint="eastAsia"/>
                </w:rPr>
                <w:delText>MGLC</w:delText>
              </w:r>
              <w:r w:rsidDel="003D2C50">
                <w:rPr>
                  <w:rFonts w:hint="eastAsia"/>
                </w:rPr>
                <w:delText>属性：</w:delText>
              </w:r>
              <w:r w:rsidDel="003D2C50">
                <w:rPr>
                  <w:rFonts w:hint="eastAsia"/>
                </w:rPr>
                <w:delText>MGLCProperty:{</w:delText>
              </w:r>
            </w:del>
          </w:p>
          <w:p w14:paraId="0CCA378D" w14:textId="14B0204D" w:rsidR="00EA5016" w:rsidDel="003D2C50" w:rsidRDefault="004C4817">
            <w:pPr>
              <w:jc w:val="left"/>
              <w:rPr>
                <w:del w:id="735" w:author="win10" w:date="2020-06-12T13:56:00Z"/>
              </w:rPr>
            </w:pPr>
            <w:del w:id="736" w:author="win10" w:date="2020-06-12T13:56:00Z">
              <w:r w:rsidDel="003D2C50">
                <w:rPr>
                  <w:rFonts w:hint="eastAsia"/>
                </w:rPr>
                <w:delText>厂家：</w:delText>
              </w:r>
              <w:r w:rsidDel="003D2C50">
                <w:rPr>
                  <w:rFonts w:hint="eastAsia"/>
                </w:rPr>
                <w:delText>Company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44C1C7AE" w14:textId="3B6C2FD8" w:rsidR="00EA5016" w:rsidDel="003D2C50" w:rsidRDefault="004C4817">
            <w:pPr>
              <w:jc w:val="left"/>
              <w:rPr>
                <w:del w:id="737" w:author="win10" w:date="2020-06-12T13:56:00Z"/>
              </w:rPr>
            </w:pPr>
            <w:del w:id="738" w:author="win10" w:date="2020-06-12T13:56:00Z">
              <w:r w:rsidDel="003D2C50">
                <w:rPr>
                  <w:rFonts w:hint="eastAsia"/>
                </w:rPr>
                <w:delText>型号：</w:delText>
              </w:r>
              <w:r w:rsidDel="003D2C50">
                <w:rPr>
                  <w:rFonts w:hint="eastAsia"/>
                </w:rPr>
                <w:delText>Model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59164589" w14:textId="7E330127" w:rsidR="00EA5016" w:rsidDel="003D2C50" w:rsidRDefault="004C4817">
            <w:pPr>
              <w:jc w:val="left"/>
              <w:rPr>
                <w:del w:id="739" w:author="win10" w:date="2020-06-12T13:56:00Z"/>
              </w:rPr>
            </w:pPr>
            <w:del w:id="740" w:author="win10" w:date="2020-06-12T13:56:00Z">
              <w:r w:rsidDel="003D2C50">
                <w:rPr>
                  <w:rFonts w:hint="eastAsia"/>
                </w:rPr>
                <w:delText>设备编号：</w:delText>
              </w:r>
              <w:r w:rsidDel="003D2C50">
                <w:rPr>
                  <w:rFonts w:hint="eastAsia"/>
                </w:rPr>
                <w:delText>SN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4676851E" w14:textId="1A82F215" w:rsidR="00EA5016" w:rsidDel="003D2C50" w:rsidRDefault="004C4817">
            <w:pPr>
              <w:jc w:val="left"/>
              <w:rPr>
                <w:del w:id="741" w:author="win10" w:date="2020-06-12T13:56:00Z"/>
              </w:rPr>
            </w:pPr>
            <w:del w:id="742" w:author="win10" w:date="2020-06-12T13:56:00Z">
              <w:r w:rsidDel="003D2C50">
                <w:rPr>
                  <w:rFonts w:hint="eastAsia"/>
                </w:rPr>
                <w:delText>软件版本：</w:delText>
              </w:r>
              <w:r w:rsidDel="003D2C50">
                <w:rPr>
                  <w:rFonts w:hint="eastAsia"/>
                </w:rPr>
                <w:delText>SoftwareVersion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4BDD9C66" w14:textId="17B20BAA" w:rsidR="00EA5016" w:rsidDel="003D2C50" w:rsidRDefault="004C4817">
            <w:pPr>
              <w:jc w:val="left"/>
              <w:rPr>
                <w:del w:id="743" w:author="win10" w:date="2020-06-12T13:56:00Z"/>
              </w:rPr>
            </w:pPr>
            <w:del w:id="744" w:author="win10" w:date="2020-06-12T13:56:00Z">
              <w:r w:rsidDel="003D2C50">
                <w:rPr>
                  <w:rFonts w:hint="eastAsia"/>
                </w:rPr>
                <w:delText>硬件版本：</w:delText>
              </w:r>
              <w:r w:rsidDel="003D2C50">
                <w:rPr>
                  <w:rFonts w:hint="eastAsia"/>
                </w:rPr>
                <w:delText>HardwareVerion.</w:delText>
              </w:r>
            </w:del>
          </w:p>
          <w:p w14:paraId="0FC5E05B" w14:textId="4206D892" w:rsidR="00EA5016" w:rsidDel="003D2C50" w:rsidRDefault="004C4817">
            <w:pPr>
              <w:jc w:val="left"/>
              <w:rPr>
                <w:del w:id="745" w:author="win10" w:date="2020-06-12T13:56:00Z"/>
              </w:rPr>
            </w:pPr>
            <w:del w:id="746" w:author="win10" w:date="2020-06-12T13:56:00Z">
              <w:r w:rsidDel="003D2C50">
                <w:rPr>
                  <w:rFonts w:hint="eastAsia"/>
                </w:rPr>
                <w:delText>协议版本：</w:delText>
              </w:r>
              <w:r w:rsidDel="003D2C50">
                <w:rPr>
                  <w:rFonts w:hint="eastAsia"/>
                </w:rPr>
                <w:delText>ProtocalVersion.</w:delText>
              </w:r>
            </w:del>
          </w:p>
          <w:p w14:paraId="353CBABB" w14:textId="659D9E5E" w:rsidR="00EA5016" w:rsidDel="003D2C50" w:rsidRDefault="004C4817">
            <w:pPr>
              <w:jc w:val="left"/>
              <w:rPr>
                <w:del w:id="747" w:author="win10" w:date="2020-06-12T13:56:00Z"/>
              </w:rPr>
            </w:pPr>
            <w:del w:id="748" w:author="win10" w:date="2020-06-12T13:56:00Z">
              <w:r w:rsidDel="003D2C50">
                <w:rPr>
                  <w:rFonts w:hint="eastAsia"/>
                </w:rPr>
                <w:delText>制造商：</w:delText>
              </w:r>
              <w:bookmarkStart w:id="749" w:name="_Hlk28698921"/>
              <w:r w:rsidDel="003D2C50">
                <w:rPr>
                  <w:rFonts w:hint="eastAsia"/>
                </w:rPr>
                <w:delText>Manufacturers</w:delText>
              </w:r>
              <w:bookmarkEnd w:id="749"/>
              <w:r w:rsidDel="003D2C50">
                <w:rPr>
                  <w:rFonts w:hint="eastAsia"/>
                </w:rPr>
                <w:delText>。</w:delText>
              </w:r>
            </w:del>
          </w:p>
          <w:p w14:paraId="75D47032" w14:textId="42002A7E" w:rsidR="00EA5016" w:rsidDel="003D2C50" w:rsidRDefault="004C4817">
            <w:pPr>
              <w:jc w:val="left"/>
              <w:rPr>
                <w:del w:id="750" w:author="win10" w:date="2020-06-12T13:56:00Z"/>
              </w:rPr>
            </w:pPr>
            <w:del w:id="751" w:author="win10" w:date="2020-06-12T13:56:00Z">
              <w:r w:rsidDel="003D2C50">
                <w:rPr>
                  <w:rFonts w:hint="eastAsia"/>
                </w:rPr>
                <w:delText>UDP</w:delText>
              </w:r>
              <w:r w:rsidDel="003D2C50">
                <w:rPr>
                  <w:rFonts w:hint="eastAsia"/>
                </w:rPr>
                <w:delText>本地</w:delText>
              </w:r>
              <w:r w:rsidDel="003D2C50">
                <w:rPr>
                  <w:rFonts w:hint="eastAsia"/>
                </w:rPr>
                <w:delText>IP</w:delText>
              </w:r>
              <w:r w:rsidDel="003D2C50">
                <w:rPr>
                  <w:rFonts w:hint="eastAsia"/>
                </w:rPr>
                <w:delText>：</w:delText>
              </w:r>
              <w:r w:rsidDel="003D2C50">
                <w:rPr>
                  <w:rFonts w:hint="eastAsia"/>
                </w:rPr>
                <w:delText xml:space="preserve"> UDPIPLocal.</w:delText>
              </w:r>
            </w:del>
          </w:p>
          <w:p w14:paraId="71E12D51" w14:textId="25D44525" w:rsidR="00EA5016" w:rsidDel="003D2C50" w:rsidRDefault="004C4817">
            <w:pPr>
              <w:jc w:val="left"/>
              <w:rPr>
                <w:del w:id="752" w:author="win10" w:date="2020-06-12T13:56:00Z"/>
              </w:rPr>
            </w:pPr>
            <w:del w:id="753" w:author="win10" w:date="2020-06-12T13:56:00Z">
              <w:r w:rsidDel="003D2C50">
                <w:rPr>
                  <w:rFonts w:hint="eastAsia"/>
                </w:rPr>
                <w:delText>UDP</w:delText>
              </w:r>
              <w:r w:rsidDel="003D2C50">
                <w:rPr>
                  <w:rFonts w:hint="eastAsia"/>
                </w:rPr>
                <w:delText>本地端口：</w:delText>
              </w:r>
              <w:r w:rsidDel="003D2C50">
                <w:rPr>
                  <w:rFonts w:hint="eastAsia"/>
                </w:rPr>
                <w:delText xml:space="preserve"> UDPPortLocal.</w:delText>
              </w:r>
            </w:del>
          </w:p>
          <w:p w14:paraId="66945FB4" w14:textId="732E9054" w:rsidR="00EA5016" w:rsidDel="003D2C50" w:rsidRDefault="004C4817">
            <w:pPr>
              <w:jc w:val="left"/>
              <w:rPr>
                <w:del w:id="754" w:author="win10" w:date="2020-06-12T13:56:00Z"/>
              </w:rPr>
            </w:pPr>
            <w:del w:id="755" w:author="win10" w:date="2020-06-12T13:56:00Z">
              <w:r w:rsidDel="003D2C50">
                <w:rPr>
                  <w:rFonts w:hint="eastAsia"/>
                </w:rPr>
                <w:delText>UDP</w:delText>
              </w:r>
              <w:r w:rsidDel="003D2C50">
                <w:rPr>
                  <w:rFonts w:hint="eastAsia"/>
                </w:rPr>
                <w:delText>远端</w:delText>
              </w:r>
              <w:r w:rsidDel="003D2C50">
                <w:rPr>
                  <w:rFonts w:hint="eastAsia"/>
                </w:rPr>
                <w:delText>IP</w:delText>
              </w:r>
              <w:r w:rsidDel="003D2C50">
                <w:rPr>
                  <w:rFonts w:hint="eastAsia"/>
                </w:rPr>
                <w:delText>：</w:delText>
              </w:r>
              <w:r w:rsidDel="003D2C50">
                <w:rPr>
                  <w:rFonts w:hint="eastAsia"/>
                </w:rPr>
                <w:delText xml:space="preserve"> UDPIPRemote.</w:delText>
              </w:r>
            </w:del>
          </w:p>
          <w:p w14:paraId="65287027" w14:textId="4226CD48" w:rsidR="00EA5016" w:rsidDel="003D2C50" w:rsidRDefault="004C4817">
            <w:pPr>
              <w:jc w:val="left"/>
              <w:rPr>
                <w:del w:id="756" w:author="win10" w:date="2020-06-12T13:56:00Z"/>
              </w:rPr>
            </w:pPr>
            <w:del w:id="757" w:author="win10" w:date="2020-06-12T13:56:00Z">
              <w:r w:rsidDel="003D2C50">
                <w:rPr>
                  <w:rFonts w:hint="eastAsia"/>
                </w:rPr>
                <w:delText>UDP</w:delText>
              </w:r>
              <w:r w:rsidDel="003D2C50">
                <w:rPr>
                  <w:rFonts w:hint="eastAsia"/>
                </w:rPr>
                <w:delText>远端端口：</w:delText>
              </w:r>
              <w:r w:rsidDel="003D2C50">
                <w:rPr>
                  <w:rFonts w:hint="eastAsia"/>
                </w:rPr>
                <w:delText xml:space="preserve"> UDPPortRemote.</w:delText>
              </w:r>
            </w:del>
          </w:p>
          <w:p w14:paraId="5B637A5B" w14:textId="16D4DB3D" w:rsidR="00EA5016" w:rsidDel="003D2C50" w:rsidRDefault="004C4817">
            <w:pPr>
              <w:jc w:val="left"/>
              <w:rPr>
                <w:del w:id="758" w:author="win10" w:date="2020-06-12T13:56:00Z"/>
              </w:rPr>
            </w:pPr>
            <w:del w:id="759" w:author="win10" w:date="2020-06-12T13:56:00Z">
              <w:r w:rsidDel="003D2C50">
                <w:rPr>
                  <w:rFonts w:hint="eastAsia"/>
                </w:rPr>
                <w:delText>下挂总线设备：</w:delText>
              </w:r>
              <w:r w:rsidDel="003D2C50">
                <w:rPr>
                  <w:rFonts w:hint="eastAsia"/>
                </w:rPr>
                <w:delText>MountBusDevice</w:delText>
              </w:r>
              <w:r w:rsidDel="003D2C50">
                <w:rPr>
                  <w:rFonts w:hint="eastAsia"/>
                </w:rPr>
                <w:delText>：</w:delText>
              </w:r>
            </w:del>
          </w:p>
          <w:p w14:paraId="1259EE5F" w14:textId="286B65C7" w:rsidR="00EA5016" w:rsidDel="003D2C50" w:rsidRDefault="004C4817">
            <w:pPr>
              <w:jc w:val="left"/>
              <w:rPr>
                <w:del w:id="760" w:author="win10" w:date="2020-06-12T13:56:00Z"/>
              </w:rPr>
            </w:pPr>
            <w:del w:id="761" w:author="win10" w:date="2020-06-12T13:56:00Z">
              <w:r w:rsidDel="003D2C50">
                <w:delText>{</w:delText>
              </w:r>
            </w:del>
          </w:p>
          <w:p w14:paraId="1F1A68E9" w14:textId="73B85DF6" w:rsidR="00EA5016" w:rsidDel="003D2C50" w:rsidRDefault="004C4817">
            <w:pPr>
              <w:jc w:val="left"/>
              <w:rPr>
                <w:del w:id="762" w:author="win10" w:date="2020-06-12T13:56:00Z"/>
              </w:rPr>
            </w:pPr>
            <w:del w:id="763" w:author="win10" w:date="2020-06-12T13:56:00Z">
              <w:r w:rsidDel="003D2C50">
                <w:rPr>
                  <w:rFonts w:hint="eastAsia"/>
                </w:rPr>
                <w:delText>总线设备数：</w:delText>
              </w:r>
              <w:r w:rsidDel="003D2C50">
                <w:rPr>
                  <w:rFonts w:hint="eastAsia"/>
                </w:rPr>
                <w:delText>BusDeviceNumber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5337878A" w14:textId="0167D7D9" w:rsidR="00EA5016" w:rsidDel="003D2C50" w:rsidRDefault="004C4817">
            <w:pPr>
              <w:jc w:val="left"/>
              <w:rPr>
                <w:del w:id="764" w:author="win10" w:date="2020-06-12T13:56:00Z"/>
              </w:rPr>
            </w:pPr>
            <w:del w:id="765" w:author="win10" w:date="2020-06-12T13:56:00Z">
              <w:r w:rsidDel="003D2C50">
                <w:rPr>
                  <w:rFonts w:hint="eastAsia"/>
                </w:rPr>
                <w:delText>总线类型：</w:delText>
              </w:r>
              <w:r w:rsidDel="003D2C50">
                <w:rPr>
                  <w:rFonts w:hint="eastAsia"/>
                </w:rPr>
                <w:delText>BusType</w:delText>
              </w:r>
            </w:del>
          </w:p>
          <w:p w14:paraId="14578B42" w14:textId="1ECB082A" w:rsidR="00EA5016" w:rsidDel="003D2C50" w:rsidRDefault="004C4817">
            <w:pPr>
              <w:jc w:val="left"/>
              <w:rPr>
                <w:del w:id="766" w:author="win10" w:date="2020-06-12T13:56:00Z"/>
              </w:rPr>
            </w:pPr>
            <w:del w:id="767" w:author="win10" w:date="2020-06-12T13:56:00Z">
              <w:r w:rsidDel="003D2C50">
                <w:rPr>
                  <w:rFonts w:hint="eastAsia"/>
                </w:rPr>
                <w:delText>总线配置：</w:delText>
              </w:r>
              <w:r w:rsidDel="003D2C50">
                <w:rPr>
                  <w:rFonts w:hint="eastAsia"/>
                </w:rPr>
                <w:delText>BusTypeConfig</w:delText>
              </w:r>
              <w:r w:rsidDel="003D2C50">
                <w:rPr>
                  <w:rFonts w:hint="eastAsia"/>
                </w:rPr>
                <w:delText>：</w:delText>
              </w:r>
            </w:del>
          </w:p>
          <w:p w14:paraId="7D861972" w14:textId="4FCC2CAC" w:rsidR="00EA5016" w:rsidDel="003D2C50" w:rsidRDefault="004C4817">
            <w:pPr>
              <w:jc w:val="left"/>
              <w:rPr>
                <w:del w:id="768" w:author="win10" w:date="2020-06-12T13:56:00Z"/>
              </w:rPr>
            </w:pPr>
            <w:del w:id="769" w:author="win10" w:date="2020-06-12T13:56:00Z">
              <w:r w:rsidDel="003D2C50">
                <w:delText>{</w:delText>
              </w:r>
            </w:del>
          </w:p>
          <w:p w14:paraId="1C8B2CA4" w14:textId="51CAE07C" w:rsidR="00EA5016" w:rsidDel="003D2C50" w:rsidRDefault="004C4817">
            <w:pPr>
              <w:jc w:val="left"/>
              <w:rPr>
                <w:del w:id="770" w:author="win10" w:date="2020-06-12T13:56:00Z"/>
              </w:rPr>
            </w:pPr>
            <w:del w:id="771" w:author="win10" w:date="2020-06-12T13:56:00Z">
              <w:r w:rsidDel="003D2C50">
                <w:rPr>
                  <w:rFonts w:hint="eastAsia"/>
                </w:rPr>
                <w:delText>总线装置码：</w:delText>
              </w:r>
              <w:r w:rsidDel="003D2C50">
                <w:rPr>
                  <w:rFonts w:hint="eastAsia"/>
                </w:rPr>
                <w:delText>BusEquipmentCode</w:delText>
              </w:r>
              <w:r w:rsidDel="003D2C50">
                <w:rPr>
                  <w:rFonts w:hint="eastAsia"/>
                </w:rPr>
                <w:delText>：</w:delText>
              </w:r>
            </w:del>
          </w:p>
          <w:p w14:paraId="223C5DBB" w14:textId="0F01A0C4" w:rsidR="00EA5016" w:rsidDel="003D2C50" w:rsidRDefault="004C4817">
            <w:pPr>
              <w:jc w:val="left"/>
              <w:rPr>
                <w:del w:id="772" w:author="win10" w:date="2020-06-12T13:56:00Z"/>
              </w:rPr>
            </w:pPr>
            <w:del w:id="773" w:author="win10" w:date="2020-06-12T13:56:00Z">
              <w:r w:rsidDel="003D2C50">
                <w:rPr>
                  <w:rFonts w:hint="eastAsia"/>
                </w:rPr>
                <w:delText>总线禁用标志：</w:delText>
              </w:r>
              <w:r w:rsidDel="003D2C50">
                <w:rPr>
                  <w:rFonts w:hint="eastAsia"/>
                </w:rPr>
                <w:delText>BusEnableFlag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00E493B9" w14:textId="69DB5225" w:rsidR="00EA5016" w:rsidDel="003D2C50" w:rsidRDefault="004C4817">
            <w:pPr>
              <w:jc w:val="left"/>
              <w:rPr>
                <w:del w:id="774" w:author="win10" w:date="2020-06-12T13:56:00Z"/>
              </w:rPr>
            </w:pPr>
            <w:del w:id="775" w:author="win10" w:date="2020-06-12T13:56:00Z">
              <w:r w:rsidDel="003D2C50">
                <w:rPr>
                  <w:rFonts w:hint="eastAsia"/>
                </w:rPr>
                <w:delText>//</w:delText>
              </w:r>
              <w:r w:rsidDel="003D2C50">
                <w:rPr>
                  <w:rFonts w:hint="eastAsia"/>
                </w:rPr>
                <w:delText>此处会根据总线类型进行判断输出，总线参数</w:delText>
              </w:r>
            </w:del>
          </w:p>
          <w:p w14:paraId="5C03C9F1" w14:textId="5829C152" w:rsidR="00EA5016" w:rsidDel="003D2C50" w:rsidRDefault="004C4817">
            <w:pPr>
              <w:jc w:val="left"/>
              <w:rPr>
                <w:del w:id="776" w:author="win10" w:date="2020-06-12T13:56:00Z"/>
              </w:rPr>
            </w:pPr>
            <w:del w:id="777" w:author="win10" w:date="2020-06-12T13:56:00Z">
              <w:r w:rsidDel="003D2C50">
                <w:rPr>
                  <w:rFonts w:hint="eastAsia"/>
                </w:rPr>
                <w:delText>RS485BPSNo</w:delText>
              </w:r>
              <w:r w:rsidDel="003D2C50">
                <w:rPr>
                  <w:rFonts w:hint="eastAsia"/>
                </w:rPr>
                <w:delText>：</w:delText>
              </w:r>
              <w:r w:rsidDel="003D2C50">
                <w:rPr>
                  <w:rFonts w:hint="eastAsia"/>
                </w:rPr>
                <w:delText>RS485_9600</w:delText>
              </w:r>
              <w:r w:rsidDel="003D2C50">
                <w:rPr>
                  <w:rFonts w:hint="eastAsia"/>
                </w:rPr>
                <w:delText>（或</w:delText>
              </w:r>
              <w:r w:rsidDel="003D2C50">
                <w:rPr>
                  <w:rFonts w:hint="eastAsia"/>
                </w:rPr>
                <w:delText>RS485_115200/RS485_57600/RS485_19200/RS485_4800</w:delText>
              </w:r>
              <w:r w:rsidDel="003D2C50">
                <w:rPr>
                  <w:rFonts w:hint="eastAsia"/>
                </w:rPr>
                <w:delText>）</w:delText>
              </w:r>
            </w:del>
          </w:p>
          <w:p w14:paraId="18670310" w14:textId="3C113764" w:rsidR="00EA5016" w:rsidDel="003D2C50" w:rsidRDefault="004C4817">
            <w:pPr>
              <w:jc w:val="left"/>
              <w:rPr>
                <w:del w:id="778" w:author="win10" w:date="2020-06-12T13:56:00Z"/>
              </w:rPr>
            </w:pPr>
            <w:del w:id="779" w:author="win10" w:date="2020-06-12T13:56:00Z">
              <w:r w:rsidDel="003D2C50">
                <w:delText>}</w:delText>
              </w:r>
            </w:del>
          </w:p>
          <w:p w14:paraId="42ED39F4" w14:textId="1EEBD1B4" w:rsidR="00EA5016" w:rsidDel="003D2C50" w:rsidRDefault="004C4817">
            <w:pPr>
              <w:jc w:val="left"/>
              <w:rPr>
                <w:del w:id="780" w:author="win10" w:date="2020-06-12T13:56:00Z"/>
              </w:rPr>
            </w:pPr>
            <w:del w:id="781" w:author="win10" w:date="2020-06-12T13:56:00Z">
              <w:r w:rsidDel="003D2C50">
                <w:rPr>
                  <w:rFonts w:hint="eastAsia"/>
                </w:rPr>
                <w:delText>总线设备属性：</w:delText>
              </w:r>
              <w:r w:rsidDel="003D2C50">
                <w:rPr>
                  <w:rFonts w:hint="eastAsia"/>
                </w:rPr>
                <w:delText>BusDevProperty</w:delText>
              </w:r>
              <w:r w:rsidDel="003D2C50">
                <w:rPr>
                  <w:rFonts w:hint="eastAsia"/>
                </w:rPr>
                <w:delText>：</w:delText>
              </w:r>
              <w:r w:rsidDel="003D2C50">
                <w:rPr>
                  <w:rFonts w:hint="eastAsia"/>
                </w:rPr>
                <w:delText>{</w:delText>
              </w:r>
            </w:del>
          </w:p>
          <w:p w14:paraId="21D527E0" w14:textId="7756FB5F" w:rsidR="00EA5016" w:rsidDel="003D2C50" w:rsidRDefault="004C4817">
            <w:pPr>
              <w:jc w:val="left"/>
              <w:rPr>
                <w:del w:id="782" w:author="win10" w:date="2020-06-12T13:56:00Z"/>
              </w:rPr>
            </w:pPr>
            <w:del w:id="783" w:author="win10" w:date="2020-06-12T13:56:00Z">
              <w:r w:rsidDel="003D2C50">
                <w:rPr>
                  <w:rFonts w:hint="eastAsia"/>
                </w:rPr>
                <w:delText>子</w:delText>
              </w:r>
              <w:r w:rsidDel="003D2C50">
                <w:rPr>
                  <w:rFonts w:hint="eastAsia"/>
                </w:rPr>
                <w:delText>ID</w:delText>
              </w:r>
              <w:r w:rsidDel="003D2C50">
                <w:rPr>
                  <w:rFonts w:hint="eastAsia"/>
                </w:rPr>
                <w:delText>：</w:delText>
              </w:r>
              <w:r w:rsidDel="003D2C50">
                <w:rPr>
                  <w:rFonts w:hint="eastAsia"/>
                </w:rPr>
                <w:delText>SubId.</w:delText>
              </w:r>
            </w:del>
          </w:p>
          <w:p w14:paraId="096774E0" w14:textId="7CEA1118" w:rsidR="00EA5016" w:rsidDel="003D2C50" w:rsidRDefault="004C4817">
            <w:pPr>
              <w:jc w:val="left"/>
              <w:rPr>
                <w:del w:id="784" w:author="win10" w:date="2020-06-12T13:56:00Z"/>
              </w:rPr>
            </w:pPr>
            <w:del w:id="785" w:author="win10" w:date="2020-06-12T13:56:00Z">
              <w:r w:rsidDel="003D2C50">
                <w:rPr>
                  <w:rFonts w:hint="eastAsia"/>
                </w:rPr>
                <w:delText>设备</w:delText>
              </w:r>
              <w:r w:rsidDel="003D2C50">
                <w:rPr>
                  <w:rFonts w:hint="eastAsia"/>
                </w:rPr>
                <w:delText>ID:DeviceId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60FB6733" w14:textId="271D8BBB" w:rsidR="00EA5016" w:rsidDel="003D2C50" w:rsidRDefault="004C4817">
            <w:pPr>
              <w:jc w:val="left"/>
              <w:rPr>
                <w:del w:id="786" w:author="win10" w:date="2020-06-12T13:56:00Z"/>
              </w:rPr>
            </w:pPr>
            <w:del w:id="787" w:author="win10" w:date="2020-06-12T13:56:00Z">
              <w:r w:rsidDel="003D2C50">
                <w:rPr>
                  <w:rFonts w:hint="eastAsia"/>
                </w:rPr>
                <w:delText>装置码：</w:delText>
              </w:r>
              <w:r w:rsidDel="003D2C50">
                <w:rPr>
                  <w:rFonts w:hint="eastAsia"/>
                </w:rPr>
                <w:delText>DevEquipmentCode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27B307B7" w14:textId="5357EDB0" w:rsidR="00EA5016" w:rsidDel="003D2C50" w:rsidRDefault="004C4817">
            <w:pPr>
              <w:jc w:val="left"/>
              <w:rPr>
                <w:del w:id="788" w:author="win10" w:date="2020-06-12T13:56:00Z"/>
              </w:rPr>
            </w:pPr>
            <w:del w:id="789" w:author="win10" w:date="2020-06-12T13:56:00Z">
              <w:r w:rsidDel="003D2C50">
                <w:rPr>
                  <w:rFonts w:hint="eastAsia"/>
                </w:rPr>
                <w:delText>设备编号：</w:delText>
              </w:r>
              <w:r w:rsidDel="003D2C50">
                <w:rPr>
                  <w:rFonts w:hint="eastAsia"/>
                </w:rPr>
                <w:delText>SN.</w:delText>
              </w:r>
            </w:del>
          </w:p>
          <w:p w14:paraId="1A3BB872" w14:textId="4C7E0E0F" w:rsidR="00EA5016" w:rsidDel="003D2C50" w:rsidRDefault="004C4817">
            <w:pPr>
              <w:jc w:val="left"/>
              <w:rPr>
                <w:del w:id="790" w:author="win10" w:date="2020-06-12T13:56:00Z"/>
              </w:rPr>
            </w:pPr>
            <w:del w:id="791" w:author="win10" w:date="2020-06-12T13:56:00Z">
              <w:r w:rsidDel="003D2C50">
                <w:rPr>
                  <w:rFonts w:hint="eastAsia"/>
                </w:rPr>
                <w:delText>制造商：</w:delText>
              </w:r>
              <w:r w:rsidDel="003D2C50">
                <w:rPr>
                  <w:rFonts w:hint="eastAsia"/>
                </w:rPr>
                <w:delText>Manufacturers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001FB367" w14:textId="5732EF24" w:rsidR="00EA5016" w:rsidDel="003D2C50" w:rsidRDefault="004C4817">
            <w:pPr>
              <w:jc w:val="left"/>
              <w:rPr>
                <w:del w:id="792" w:author="win10" w:date="2020-06-12T13:56:00Z"/>
              </w:rPr>
            </w:pPr>
            <w:del w:id="793" w:author="win10" w:date="2020-06-12T13:56:00Z">
              <w:r w:rsidDel="003D2C50">
                <w:rPr>
                  <w:rFonts w:hint="eastAsia"/>
                </w:rPr>
                <w:delText>型号：</w:delText>
              </w:r>
              <w:r w:rsidDel="003D2C50">
                <w:rPr>
                  <w:rFonts w:hint="eastAsia"/>
                </w:rPr>
                <w:delText>Model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5B321C8E" w14:textId="112A5CE4" w:rsidR="00EA5016" w:rsidDel="003D2C50" w:rsidRDefault="004C4817">
            <w:pPr>
              <w:jc w:val="left"/>
              <w:rPr>
                <w:del w:id="794" w:author="win10" w:date="2020-06-12T13:56:00Z"/>
              </w:rPr>
            </w:pPr>
            <w:del w:id="795" w:author="win10" w:date="2020-06-12T13:56:00Z">
              <w:r w:rsidDel="003D2C50">
                <w:rPr>
                  <w:rFonts w:hint="eastAsia"/>
                </w:rPr>
                <w:delText>总线类型：</w:delText>
              </w:r>
              <w:r w:rsidDel="003D2C50">
                <w:rPr>
                  <w:rFonts w:hint="eastAsia"/>
                </w:rPr>
                <w:delText>BusType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2C7E5EE3" w14:textId="151556A3" w:rsidR="00EA5016" w:rsidDel="003D2C50" w:rsidRDefault="004C4817">
            <w:pPr>
              <w:jc w:val="left"/>
              <w:rPr>
                <w:del w:id="796" w:author="win10" w:date="2020-06-12T13:56:00Z"/>
              </w:rPr>
            </w:pPr>
            <w:del w:id="797" w:author="win10" w:date="2020-06-12T13:56:00Z">
              <w:r w:rsidDel="003D2C50">
                <w:rPr>
                  <w:rFonts w:hint="eastAsia"/>
                </w:rPr>
                <w:delText>总线</w:delText>
              </w:r>
              <w:r w:rsidDel="003D2C50">
                <w:rPr>
                  <w:rFonts w:hint="eastAsia"/>
                </w:rPr>
                <w:delText>ID</w:delText>
              </w:r>
              <w:r w:rsidDel="003D2C50">
                <w:rPr>
                  <w:rFonts w:hint="eastAsia"/>
                </w:rPr>
                <w:delText>：</w:delText>
              </w:r>
              <w:r w:rsidDel="003D2C50">
                <w:rPr>
                  <w:rFonts w:hint="eastAsia"/>
                </w:rPr>
                <w:delText>BusId.</w:delText>
              </w:r>
            </w:del>
          </w:p>
          <w:p w14:paraId="070AF087" w14:textId="1A913B2E" w:rsidR="00EA5016" w:rsidDel="003D2C50" w:rsidRDefault="004C4817">
            <w:pPr>
              <w:jc w:val="left"/>
              <w:rPr>
                <w:del w:id="798" w:author="win10" w:date="2020-06-12T13:56:00Z"/>
              </w:rPr>
            </w:pPr>
            <w:del w:id="799" w:author="win10" w:date="2020-06-12T13:56:00Z">
              <w:r w:rsidDel="003D2C50">
                <w:rPr>
                  <w:rFonts w:hint="eastAsia"/>
                </w:rPr>
                <w:delText>禁用标志：</w:delText>
              </w:r>
              <w:r w:rsidDel="003D2C50">
                <w:rPr>
                  <w:rFonts w:hint="eastAsia"/>
                </w:rPr>
                <w:delText>DevEnableFlag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49BA1826" w14:textId="7782FE20" w:rsidR="00EA5016" w:rsidDel="003D2C50" w:rsidRDefault="004C4817">
            <w:pPr>
              <w:jc w:val="left"/>
              <w:rPr>
                <w:del w:id="800" w:author="win10" w:date="2020-06-12T13:56:00Z"/>
              </w:rPr>
            </w:pPr>
            <w:del w:id="801" w:author="win10" w:date="2020-06-12T13:56:00Z">
              <w:r w:rsidDel="003D2C50">
                <w:delText>}</w:delText>
              </w:r>
            </w:del>
          </w:p>
          <w:p w14:paraId="033D50FC" w14:textId="22EB1AC4" w:rsidR="00EA5016" w:rsidDel="003D2C50" w:rsidRDefault="004C4817">
            <w:pPr>
              <w:jc w:val="left"/>
              <w:rPr>
                <w:del w:id="802" w:author="win10" w:date="2020-06-12T13:56:00Z"/>
              </w:rPr>
            </w:pPr>
            <w:del w:id="803" w:author="win10" w:date="2020-06-12T13:56:00Z">
              <w:r w:rsidDel="003D2C50">
                <w:delText>}</w:delText>
              </w:r>
            </w:del>
          </w:p>
          <w:p w14:paraId="62588B97" w14:textId="1E37B29B" w:rsidR="00EA5016" w:rsidDel="003D2C50" w:rsidRDefault="004C4817">
            <w:pPr>
              <w:jc w:val="left"/>
              <w:rPr>
                <w:del w:id="804" w:author="win10" w:date="2020-06-12T13:56:00Z"/>
              </w:rPr>
            </w:pPr>
            <w:del w:id="805" w:author="win10" w:date="2020-06-12T13:56:00Z">
              <w:r w:rsidDel="003D2C50">
                <w:delText>}</w:delText>
              </w:r>
            </w:del>
          </w:p>
          <w:p w14:paraId="79F01AF6" w14:textId="08A9A7FB" w:rsidR="00EA5016" w:rsidDel="003D2C50" w:rsidRDefault="004C4817">
            <w:pPr>
              <w:jc w:val="left"/>
              <w:rPr>
                <w:del w:id="806" w:author="win10" w:date="2020-06-12T13:56:00Z"/>
              </w:rPr>
            </w:pPr>
            <w:del w:id="807" w:author="win10" w:date="2020-06-12T13:56:00Z">
              <w:r w:rsidDel="003D2C50">
                <w:rPr>
                  <w:rFonts w:hint="eastAsia"/>
                </w:rPr>
                <w:delText>}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</w:tc>
      </w:tr>
      <w:tr w:rsidR="00EA5016" w:rsidDel="003D2C50" w14:paraId="71DD62DA" w14:textId="08FABE43">
        <w:trPr>
          <w:tblCellSpacing w:w="0" w:type="dxa"/>
          <w:del w:id="808" w:author="win10" w:date="2020-06-12T13:56:00Z"/>
        </w:trPr>
        <w:tc>
          <w:tcPr>
            <w:tcW w:w="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9F82375" w14:textId="5B591CF5" w:rsidR="00EA5016" w:rsidDel="003D2C50" w:rsidRDefault="004C4817">
            <w:pPr>
              <w:jc w:val="left"/>
              <w:rPr>
                <w:del w:id="809" w:author="win10" w:date="2020-06-12T13:56:00Z"/>
              </w:rPr>
            </w:pPr>
            <w:del w:id="810" w:author="win10" w:date="2020-06-12T13:56:00Z">
              <w:r w:rsidDel="003D2C50">
                <w:delText>value</w:delText>
              </w:r>
            </w:del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F752269" w14:textId="40288582" w:rsidR="00EA5016" w:rsidDel="003D2C50" w:rsidRDefault="004C4817">
            <w:pPr>
              <w:jc w:val="left"/>
              <w:rPr>
                <w:del w:id="811" w:author="win10" w:date="2020-06-12T13:56:00Z"/>
              </w:rPr>
            </w:pPr>
            <w:del w:id="812" w:author="win10" w:date="2020-06-12T13:56:00Z">
              <w:r w:rsidDel="003D2C50">
                <w:delText>必选</w:delText>
              </w:r>
            </w:del>
          </w:p>
        </w:tc>
        <w:tc>
          <w:tcPr>
            <w:tcW w:w="5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BB5E6FE" w14:textId="48847F4E" w:rsidR="00EA5016" w:rsidDel="003D2C50" w:rsidRDefault="004C4817">
            <w:pPr>
              <w:jc w:val="left"/>
              <w:rPr>
                <w:del w:id="813" w:author="win10" w:date="2020-06-12T13:56:00Z"/>
              </w:rPr>
            </w:pPr>
            <w:del w:id="814" w:author="win10" w:date="2020-06-12T13:56:00Z">
              <w:r w:rsidDel="003D2C50">
                <w:delText>String</w:delText>
              </w:r>
            </w:del>
          </w:p>
        </w:tc>
        <w:tc>
          <w:tcPr>
            <w:tcW w:w="3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C6B77BC" w14:textId="17CC0579" w:rsidR="00EA5016" w:rsidDel="003D2C50" w:rsidRDefault="004C4817">
            <w:pPr>
              <w:jc w:val="left"/>
              <w:rPr>
                <w:del w:id="815" w:author="win10" w:date="2020-06-12T13:56:00Z"/>
              </w:rPr>
            </w:pPr>
            <w:del w:id="816" w:author="win10" w:date="2020-06-12T13:56:00Z">
              <w:r w:rsidDel="003D2C50">
                <w:rPr>
                  <w:rFonts w:hint="eastAsia"/>
                </w:rPr>
                <w:delText>设备状态的值，参考示例。</w:delText>
              </w:r>
            </w:del>
          </w:p>
        </w:tc>
      </w:tr>
    </w:tbl>
    <w:p w14:paraId="55263344" w14:textId="1661D8E0" w:rsidR="00EA5016" w:rsidDel="003D2C50" w:rsidRDefault="00EA5016">
      <w:pPr>
        <w:rPr>
          <w:del w:id="817" w:author="win10" w:date="2020-06-12T13:56:00Z"/>
        </w:rPr>
      </w:pPr>
    </w:p>
    <w:p w14:paraId="35898B19" w14:textId="42C9B642" w:rsidR="00EA5016" w:rsidDel="003D2C50" w:rsidRDefault="00EA5016">
      <w:pPr>
        <w:rPr>
          <w:del w:id="818" w:author="win10" w:date="2020-06-12T13:56:00Z"/>
        </w:rPr>
      </w:pPr>
    </w:p>
    <w:p w14:paraId="78AA1E49" w14:textId="4F61D43F" w:rsidR="00EA5016" w:rsidDel="003D2C50" w:rsidRDefault="00EA5016">
      <w:pPr>
        <w:rPr>
          <w:del w:id="819" w:author="win10" w:date="2020-06-12T13:56:00Z"/>
        </w:rPr>
      </w:pPr>
    </w:p>
    <w:p w14:paraId="3158DF6A" w14:textId="77185FA8" w:rsidR="00EA5016" w:rsidDel="003D2C50" w:rsidRDefault="00EA5016">
      <w:pPr>
        <w:rPr>
          <w:del w:id="820" w:author="win10" w:date="2020-06-12T13:56:00Z"/>
        </w:rPr>
      </w:pPr>
    </w:p>
    <w:p w14:paraId="397FB9F4" w14:textId="7D1AAA03" w:rsidR="00EA5016" w:rsidDel="003D2C50" w:rsidRDefault="00EA5016">
      <w:pPr>
        <w:rPr>
          <w:del w:id="821" w:author="win10" w:date="2020-06-12T13:56:00Z"/>
        </w:rPr>
      </w:pPr>
    </w:p>
    <w:p w14:paraId="740D9450" w14:textId="02F92A35" w:rsidR="00EA5016" w:rsidDel="003D2C50" w:rsidRDefault="00EA5016">
      <w:pPr>
        <w:rPr>
          <w:del w:id="822" w:author="win10" w:date="2020-06-12T13:56:00Z"/>
        </w:rPr>
      </w:pPr>
    </w:p>
    <w:p w14:paraId="47FFB6A0" w14:textId="2BD4E322" w:rsidR="00EA5016" w:rsidDel="003D2C50" w:rsidRDefault="00EA5016">
      <w:pPr>
        <w:rPr>
          <w:del w:id="823" w:author="win10" w:date="2020-06-12T13:56:00Z"/>
        </w:rPr>
      </w:pPr>
    </w:p>
    <w:p w14:paraId="380DF1D1" w14:textId="211A6BD1" w:rsidR="00EA5016" w:rsidDel="003D2C50" w:rsidRDefault="00EA5016">
      <w:pPr>
        <w:rPr>
          <w:del w:id="824" w:author="win10" w:date="2020-06-12T13:56:00Z"/>
        </w:rPr>
      </w:pPr>
    </w:p>
    <w:p w14:paraId="0A02A2AA" w14:textId="0DA700F4" w:rsidR="00EA5016" w:rsidDel="003D2C50" w:rsidRDefault="00EA5016">
      <w:pPr>
        <w:rPr>
          <w:del w:id="825" w:author="win10" w:date="2020-06-12T13:56:00Z"/>
        </w:rPr>
      </w:pPr>
    </w:p>
    <w:p w14:paraId="22270F07" w14:textId="5ADC43D1" w:rsidR="00EA5016" w:rsidDel="003D2C50" w:rsidRDefault="00EA5016">
      <w:pPr>
        <w:rPr>
          <w:del w:id="826" w:author="win10" w:date="2020-06-12T13:56:00Z"/>
        </w:rPr>
      </w:pPr>
    </w:p>
    <w:p w14:paraId="4F784D05" w14:textId="4F228516" w:rsidR="00EA5016" w:rsidDel="003D2C50" w:rsidRDefault="00EA5016">
      <w:pPr>
        <w:rPr>
          <w:del w:id="827" w:author="win10" w:date="2020-06-12T13:56:00Z"/>
        </w:rPr>
      </w:pPr>
    </w:p>
    <w:p w14:paraId="552F8B9C" w14:textId="7A5886DD" w:rsidR="00EA5016" w:rsidDel="003D2C50" w:rsidRDefault="00EA5016">
      <w:pPr>
        <w:rPr>
          <w:del w:id="828" w:author="win10" w:date="2020-06-12T13:56:00Z"/>
        </w:rPr>
      </w:pPr>
    </w:p>
    <w:p w14:paraId="1C0BD4DD" w14:textId="313ABF60" w:rsidR="00EA5016" w:rsidDel="003D2C50" w:rsidRDefault="00EA5016">
      <w:pPr>
        <w:rPr>
          <w:del w:id="829" w:author="win10" w:date="2020-06-12T13:56:00Z"/>
        </w:rPr>
      </w:pPr>
    </w:p>
    <w:p w14:paraId="0CF1D910" w14:textId="35CC9FB7" w:rsidR="00EA5016" w:rsidDel="003D2C50" w:rsidRDefault="00EA5016">
      <w:pPr>
        <w:rPr>
          <w:del w:id="830" w:author="win10" w:date="2020-06-12T13:56:00Z"/>
        </w:rPr>
      </w:pPr>
    </w:p>
    <w:p w14:paraId="3520E5D3" w14:textId="06180128" w:rsidR="00EA5016" w:rsidDel="003D2C50" w:rsidRDefault="00EA5016">
      <w:pPr>
        <w:rPr>
          <w:del w:id="831" w:author="win10" w:date="2020-06-12T13:56:00Z"/>
        </w:rPr>
      </w:pPr>
    </w:p>
    <w:p w14:paraId="4A1D8D2B" w14:textId="61F10E8E" w:rsidR="00EA5016" w:rsidDel="003D2C50" w:rsidRDefault="00EA5016">
      <w:pPr>
        <w:rPr>
          <w:del w:id="832" w:author="win10" w:date="2020-06-12T13:56:00Z"/>
        </w:rPr>
      </w:pPr>
    </w:p>
    <w:p w14:paraId="6ABD8954" w14:textId="77C8522C" w:rsidR="00EA5016" w:rsidDel="003D2C50" w:rsidRDefault="00EA5016">
      <w:pPr>
        <w:rPr>
          <w:del w:id="833" w:author="win10" w:date="2020-06-12T13:56:00Z"/>
        </w:rPr>
      </w:pPr>
    </w:p>
    <w:p w14:paraId="044A4C23" w14:textId="5B055419" w:rsidR="00EA5016" w:rsidDel="003D2C50" w:rsidRDefault="00EA5016">
      <w:pPr>
        <w:rPr>
          <w:del w:id="834" w:author="win10" w:date="2020-06-12T13:56:00Z"/>
        </w:rPr>
      </w:pPr>
    </w:p>
    <w:p w14:paraId="31578E6B" w14:textId="7678357F" w:rsidR="00EA5016" w:rsidDel="003D2C50" w:rsidRDefault="00EA5016">
      <w:pPr>
        <w:rPr>
          <w:del w:id="835" w:author="win10" w:date="2020-06-12T13:56:00Z"/>
        </w:rPr>
      </w:pPr>
    </w:p>
    <w:p w14:paraId="06FF5F17" w14:textId="7CA930FC" w:rsidR="00EA5016" w:rsidDel="003D2C50" w:rsidRDefault="00EA5016">
      <w:pPr>
        <w:rPr>
          <w:del w:id="836" w:author="win10" w:date="2020-06-12T13:56:00Z"/>
        </w:rPr>
      </w:pPr>
    </w:p>
    <w:p w14:paraId="0DEF9C06" w14:textId="01C92A76" w:rsidR="00EA5016" w:rsidDel="003D2C50" w:rsidRDefault="00EA5016">
      <w:pPr>
        <w:rPr>
          <w:del w:id="837" w:author="win10" w:date="2020-06-12T13:56:00Z"/>
        </w:rPr>
      </w:pPr>
    </w:p>
    <w:p w14:paraId="3C413B2B" w14:textId="1D6EAE89" w:rsidR="00EA5016" w:rsidDel="003D2C50" w:rsidRDefault="00EA5016">
      <w:pPr>
        <w:rPr>
          <w:del w:id="838" w:author="win10" w:date="2020-06-12T13:56:00Z"/>
        </w:rPr>
      </w:pPr>
    </w:p>
    <w:p w14:paraId="2D87A1CF" w14:textId="3A2A840E" w:rsidR="00EA5016" w:rsidDel="003D2C50" w:rsidRDefault="00EA5016">
      <w:pPr>
        <w:rPr>
          <w:del w:id="839" w:author="win10" w:date="2020-06-12T13:56:00Z"/>
        </w:rPr>
      </w:pPr>
    </w:p>
    <w:p w14:paraId="47575D16" w14:textId="0C18E61B" w:rsidR="00EA5016" w:rsidDel="003D2C50" w:rsidRDefault="00EA5016">
      <w:pPr>
        <w:rPr>
          <w:del w:id="840" w:author="win10" w:date="2020-06-12T13:56:00Z"/>
        </w:rPr>
      </w:pPr>
    </w:p>
    <w:p w14:paraId="7D9AFB7E" w14:textId="32404531" w:rsidR="00EA5016" w:rsidDel="003D2C50" w:rsidRDefault="00EA5016">
      <w:pPr>
        <w:rPr>
          <w:del w:id="841" w:author="win10" w:date="2020-06-12T13:56:00Z"/>
        </w:rPr>
      </w:pPr>
    </w:p>
    <w:p w14:paraId="3DAEFD32" w14:textId="4E90260D" w:rsidR="00EA5016" w:rsidDel="003D2C50" w:rsidRDefault="004C4817">
      <w:pPr>
        <w:rPr>
          <w:del w:id="842" w:author="win10" w:date="2020-06-12T13:56:00Z"/>
        </w:rPr>
      </w:pPr>
      <w:del w:id="843" w:author="win10" w:date="2020-06-12T13:56:00Z">
        <w:r w:rsidDel="003D2C50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36064" behindDoc="0" locked="0" layoutInCell="1" allowOverlap="1" wp14:anchorId="34578535" wp14:editId="1C9E046B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262890</wp:posOffset>
                  </wp:positionV>
                  <wp:extent cx="5494655" cy="1404620"/>
                  <wp:effectExtent l="0" t="0" r="10795" b="17780"/>
                  <wp:wrapSquare wrapText="bothSides"/>
                  <wp:docPr id="45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5007A8E6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设备</w:t>
                              </w:r>
                              <w:r>
                                <w:rPr>
                                  <w:szCs w:val="21"/>
                                </w:rPr>
                                <w:t>MQTT</w:t>
                              </w:r>
                              <w:r>
                                <w:rPr>
                                  <w:szCs w:val="21"/>
                                </w:rPr>
                                <w:t>上报</w:t>
                              </w:r>
                            </w:p>
                            <w:p w14:paraId="50E7635C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Topic: /tianshun/v1/TS02E510000100/0/data/json</w:t>
                              </w:r>
                            </w:p>
                            <w:p w14:paraId="57DB9829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MQTT Client</w:t>
                              </w:r>
                              <w:r>
                                <w:rPr>
                                  <w:szCs w:val="21"/>
                                </w:rPr>
                                <w:t>发送的</w:t>
                              </w:r>
                              <w:r>
                                <w:rPr>
                                  <w:szCs w:val="21"/>
                                </w:rPr>
                                <w:t>payload</w:t>
                              </w:r>
                              <w:r>
                                <w:rPr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1E6951A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496D8D8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"msgType": "deviceReq",</w:t>
                              </w:r>
                            </w:p>
                            <w:p w14:paraId="0ADBD13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"deviceType": "MGCC-1",</w:t>
                              </w:r>
                            </w:p>
                            <w:p w14:paraId="2DF6A61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"deviceId": "0",</w:t>
                              </w:r>
                            </w:p>
                            <w:p w14:paraId="6A4DA7A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"data": {</w:t>
                              </w:r>
                            </w:p>
                            <w:p w14:paraId="4025847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"serviceId": "State",</w:t>
                              </w:r>
                            </w:p>
                            <w:p w14:paraId="7A57980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"priority": "Low",</w:t>
                              </w:r>
                            </w:p>
                            <w:p w14:paraId="0D712E3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"serviceData": {</w:t>
                              </w:r>
                            </w:p>
                            <w:p w14:paraId="4A07122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"MGCCProperty": {</w:t>
                              </w:r>
                            </w:p>
                            <w:p w14:paraId="0C504D0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"Company": "TIANSHUN",</w:t>
                              </w:r>
                            </w:p>
                            <w:p w14:paraId="7FA76D0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"Model": "MGCC",</w:t>
                              </w:r>
                            </w:p>
                            <w:p w14:paraId="550F09A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"SN": "11000001",</w:t>
                              </w:r>
                            </w:p>
                            <w:p w14:paraId="3CF115A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"DeviceId": "0",</w:t>
                              </w:r>
                            </w:p>
                            <w:p w14:paraId="07D9131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"SoftwareVersion": "1.0.1",</w:t>
                              </w:r>
                            </w:p>
                            <w:p w14:paraId="2DBE4E9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"Manufacturers": "TIANSHUN",</w:t>
                              </w:r>
                            </w:p>
                            <w:p w14:paraId="78DAE78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"MQTTIPServer": "192.168.2.101",</w:t>
                              </w:r>
                            </w:p>
                            <w:p w14:paraId="00F00D1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"MQTTPortServer": "4883",</w:t>
                              </w:r>
                            </w:p>
                            <w:p w14:paraId="1433F5D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"MQTTIPClient": "192.168.2.103",</w:t>
                              </w:r>
                            </w:p>
                            <w:p w14:paraId="286C017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"MQTTPortClient": "4884",</w:t>
                              </w:r>
                            </w:p>
                            <w:p w14:paraId="52802F7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"UDPIPLocal": "192.168.2.105",</w:t>
                              </w:r>
                            </w:p>
                            <w:p w14:paraId="1AA8ED0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"UDPPortLocal": "4885"</w:t>
                              </w:r>
                            </w:p>
                            <w:p w14:paraId="5D995DE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},</w:t>
                              </w:r>
                            </w:p>
                            <w:p w14:paraId="5FB49AF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"MountMGLCDevice": {</w:t>
                              </w:r>
                            </w:p>
                            <w:p w14:paraId="2EAA087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"MGLCNumber": "3",</w:t>
                              </w:r>
                            </w:p>
                            <w:p w14:paraId="4C12A38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"LCProperty": [</w:t>
                              </w:r>
                            </w:p>
                            <w:p w14:paraId="0219438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{</w:t>
                              </w:r>
                            </w:p>
                            <w:p w14:paraId="1E40235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"Company": "TIANSHUN",</w:t>
                              </w:r>
                            </w:p>
                            <w:p w14:paraId="1D990BF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"Model": "MGLC",</w:t>
                              </w:r>
                            </w:p>
                            <w:p w14:paraId="136CCC2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"SN": "20000001",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4578535" id="_x0000_s1030" type="#_x0000_t202" style="position:absolute;left:0;text-align:left;margin-left:1.65pt;margin-top:20.7pt;width:432.6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">
                  <v:textbox style="mso-fit-shape-to-text:t">
                    <w:txbxContent>
                      <w:p w14:paraId="5007A8E6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设备</w:t>
                        </w:r>
                        <w:r>
                          <w:rPr>
                            <w:szCs w:val="21"/>
                          </w:rPr>
                          <w:t>MQTT</w:t>
                        </w:r>
                        <w:r>
                          <w:rPr>
                            <w:szCs w:val="21"/>
                          </w:rPr>
                          <w:t>上报</w:t>
                        </w:r>
                      </w:p>
                      <w:p w14:paraId="50E7635C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Topic: /tianshun/v1/TS02E510000100/0/data/json</w:t>
                        </w:r>
                      </w:p>
                      <w:p w14:paraId="57DB9829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MQTT Client</w:t>
                        </w:r>
                        <w:r>
                          <w:rPr>
                            <w:szCs w:val="21"/>
                          </w:rPr>
                          <w:t>发送的</w:t>
                        </w:r>
                        <w:r>
                          <w:rPr>
                            <w:szCs w:val="21"/>
                          </w:rPr>
                          <w:t>payload</w:t>
                        </w:r>
                        <w:r>
                          <w:rPr>
                            <w:szCs w:val="21"/>
                          </w:rPr>
                          <w:t>：</w:t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</w:p>
                      <w:p w14:paraId="1E6951A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496D8D8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"msgType": "deviceReq",</w:t>
                        </w:r>
                      </w:p>
                      <w:p w14:paraId="0ADBD13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"deviceType": "MGCC-1",</w:t>
                        </w:r>
                      </w:p>
                      <w:p w14:paraId="2DF6A61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"deviceId": "0",</w:t>
                        </w:r>
                      </w:p>
                      <w:p w14:paraId="6A4DA7A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"data": {</w:t>
                        </w:r>
                      </w:p>
                      <w:p w14:paraId="4025847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"serviceId": "State",</w:t>
                        </w:r>
                      </w:p>
                      <w:p w14:paraId="7A57980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"priority": "Low",</w:t>
                        </w:r>
                      </w:p>
                      <w:p w14:paraId="0D712E3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"serviceData": {</w:t>
                        </w:r>
                      </w:p>
                      <w:p w14:paraId="4A07122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"MGCCProperty": {</w:t>
                        </w:r>
                      </w:p>
                      <w:p w14:paraId="0C504D0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"Company": "TIANSHUN",</w:t>
                        </w:r>
                      </w:p>
                      <w:p w14:paraId="7FA76D0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"Model": "MGCC",</w:t>
                        </w:r>
                      </w:p>
                      <w:p w14:paraId="550F09A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"SN": "11000001",</w:t>
                        </w:r>
                      </w:p>
                      <w:p w14:paraId="3CF115A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"DeviceId": "0",</w:t>
                        </w:r>
                      </w:p>
                      <w:p w14:paraId="07D9131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"SoftwareVersion": "1.0.1",</w:t>
                        </w:r>
                      </w:p>
                      <w:p w14:paraId="2DBE4E9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"Manufacturers": "TIANSHUN",</w:t>
                        </w:r>
                      </w:p>
                      <w:p w14:paraId="78DAE78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"MQTTIPServer": "192.168.2.101",</w:t>
                        </w:r>
                      </w:p>
                      <w:p w14:paraId="00F00D1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"MQTTPortServer": "4883",</w:t>
                        </w:r>
                      </w:p>
                      <w:p w14:paraId="1433F5D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"MQTTIPClient": "192.168.2.103",</w:t>
                        </w:r>
                      </w:p>
                      <w:p w14:paraId="286C017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"MQTTPortClient": "4884",</w:t>
                        </w:r>
                      </w:p>
                      <w:p w14:paraId="52802F7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"UDPIPLocal": "192.168.2.105",</w:t>
                        </w:r>
                      </w:p>
                      <w:p w14:paraId="1AA8ED0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"UDPPortLocal": "4885"</w:t>
                        </w:r>
                      </w:p>
                      <w:p w14:paraId="5D995DE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},</w:t>
                        </w:r>
                      </w:p>
                      <w:p w14:paraId="5FB49AF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"MountMGLCDevice": {</w:t>
                        </w:r>
                      </w:p>
                      <w:p w14:paraId="2EAA087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"MGLCNumber": "3",</w:t>
                        </w:r>
                      </w:p>
                      <w:p w14:paraId="4C12A38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"LCProperty": [</w:t>
                        </w:r>
                      </w:p>
                      <w:p w14:paraId="0219438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{</w:t>
                        </w:r>
                      </w:p>
                      <w:p w14:paraId="1E40235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"Company": "TIANSHUN",</w:t>
                        </w:r>
                      </w:p>
                      <w:p w14:paraId="1D990BF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"Model": "MGLC",</w:t>
                        </w:r>
                      </w:p>
                      <w:p w14:paraId="136CCC2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"SN": "20000001",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3D2C50">
          <w:rPr>
            <w:rFonts w:hint="eastAsia"/>
            <w:b/>
            <w:bCs/>
          </w:rPr>
          <w:delText>示例</w:delText>
        </w:r>
        <w:r w:rsidDel="003D2C50">
          <w:rPr>
            <w:rFonts w:hint="eastAsia"/>
          </w:rPr>
          <w:delText>：</w:delText>
        </w:r>
      </w:del>
    </w:p>
    <w:p w14:paraId="7D343AB5" w14:textId="6D616351" w:rsidR="00EA5016" w:rsidDel="003D2C50" w:rsidRDefault="004C4817">
      <w:pPr>
        <w:rPr>
          <w:del w:id="844" w:author="win10" w:date="2020-06-12T13:56:00Z"/>
        </w:rPr>
      </w:pPr>
      <w:del w:id="845" w:author="win10" w:date="2020-06-12T13:56:00Z">
        <w:r w:rsidDel="003D2C50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38112" behindDoc="0" locked="0" layoutInCell="1" allowOverlap="1" wp14:anchorId="751C3F41" wp14:editId="57B39E4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94655" cy="1404620"/>
                  <wp:effectExtent l="0" t="0" r="10795" b="17780"/>
                  <wp:wrapSquare wrapText="bothSides"/>
                  <wp:docPr id="46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09D6EF7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"MGLCId": "10",</w:t>
                              </w:r>
                            </w:p>
                            <w:p w14:paraId="15ACFE0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"DeviceId": "10",</w:t>
                              </w:r>
                            </w:p>
                            <w:p w14:paraId="289AE21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"SoftwareVersion": "1.0.1",</w:t>
                              </w:r>
                            </w:p>
                            <w:p w14:paraId="58E023A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"HardwareVersion": "1.0.3",</w:t>
                              </w:r>
                            </w:p>
                            <w:p w14:paraId="29C4D0A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"ProtocalVersion": "1.0.2",</w:t>
                              </w:r>
                            </w:p>
                            <w:p w14:paraId="7E86653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"Manufacturers": "TIANSHUN",</w:t>
                              </w:r>
                            </w:p>
                            <w:p w14:paraId="04E6168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"UDPIPLocal": "192.168.1.101",</w:t>
                              </w:r>
                            </w:p>
                            <w:p w14:paraId="09FACBD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"UDPPortLocal": "4883",</w:t>
                              </w:r>
                            </w:p>
                            <w:p w14:paraId="756B345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"UDPIPRemote": "192.168.1.101",</w:t>
                              </w:r>
                            </w:p>
                            <w:p w14:paraId="2CC519F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"UDPPortRemote": "4884",</w:t>
                              </w:r>
                            </w:p>
                            <w:p w14:paraId="208229D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"MountBusDevice": {</w:t>
                              </w:r>
                            </w:p>
                            <w:p w14:paraId="3C8CFD4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"BusDeviceNumber": "3",</w:t>
                              </w:r>
                            </w:p>
                            <w:p w14:paraId="07DD0ED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"BusType": "RS485",</w:t>
                              </w:r>
                            </w:p>
                            <w:p w14:paraId="468E3E1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"BusTypeConfig": {</w:t>
                              </w:r>
                            </w:p>
                            <w:p w14:paraId="59F0F43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"BusEquipmentCode": "PV_203",</w:t>
                              </w:r>
                            </w:p>
                            <w:p w14:paraId="0BD59F2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"BusEnableFlag": "enable",</w:t>
                              </w:r>
                            </w:p>
                            <w:p w14:paraId="1D464A7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"RS485BPSNo": "RS485_19200"</w:t>
                              </w:r>
                            </w:p>
                            <w:p w14:paraId="2CA4A2A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},</w:t>
                              </w:r>
                            </w:p>
                            <w:p w14:paraId="42FFF90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"BusDevProperty": [</w:t>
                              </w:r>
                            </w:p>
                            <w:p w14:paraId="7101ECD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{</w:t>
                              </w:r>
                            </w:p>
                            <w:p w14:paraId="71E6F54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"SubId": "1",</w:t>
                              </w:r>
                            </w:p>
                            <w:p w14:paraId="445B84A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"DeviceId": "10-1",</w:t>
                              </w:r>
                            </w:p>
                            <w:p w14:paraId="05FD8E0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"Manufacturers": "SUNGROW",</w:t>
                              </w:r>
                            </w:p>
                            <w:p w14:paraId="6B3E90A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"Model": "SG10KTL-M",</w:t>
                              </w:r>
                            </w:p>
                            <w:p w14:paraId="5A418A3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"DevEquipmentCode": "PV_203",</w:t>
                              </w:r>
                            </w:p>
                            <w:p w14:paraId="1F60A84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"SN": "30000001",</w:t>
                              </w:r>
                            </w:p>
                            <w:p w14:paraId="5A24005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"BusTypeNo": "RS485",</w:t>
                              </w:r>
                            </w:p>
                            <w:p w14:paraId="322DAF9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"BusId": "10",</w:t>
                              </w:r>
                            </w:p>
                            <w:p w14:paraId="1DB6379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"DevEnableFlag": "disable"</w:t>
                              </w:r>
                            </w:p>
                            <w:p w14:paraId="727F0F0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},</w:t>
                              </w:r>
                            </w:p>
                            <w:p w14:paraId="0F70F08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{</w:t>
                              </w:r>
                            </w:p>
                            <w:p w14:paraId="7AC7B16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"SubId": "2",</w:t>
                              </w:r>
                            </w:p>
                            <w:p w14:paraId="59EE624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"DeviceId": "10-2",</w:t>
                              </w:r>
                            </w:p>
                            <w:p w14:paraId="293D73A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"Manufacturers": "SUNGROW",</w:t>
                              </w:r>
                            </w:p>
                            <w:p w14:paraId="358A54B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"Model": "SG10KTL-M",</w:t>
                              </w:r>
                            </w:p>
                            <w:p w14:paraId="16E0A6C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"DevEquipmentCode": "PV_203",</w:t>
                              </w:r>
                            </w:p>
                            <w:p w14:paraId="436BFAC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"SN": "30000001",</w:t>
                              </w:r>
                            </w:p>
                            <w:p w14:paraId="207FE11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"BusTypeNo": "RS485",</w:t>
                              </w:r>
                            </w:p>
                            <w:p w14:paraId="64EABF1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"BusId": "11",</w:t>
                              </w:r>
                            </w:p>
                            <w:p w14:paraId="1CB1B4B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"DevEnableFlag": "disable"</w:t>
                              </w:r>
                            </w:p>
                            <w:p w14:paraId="686F994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},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751C3F41" id="_x0000_s1031" type="#_x0000_t202" style="position:absolute;left:0;text-align:left;margin-left:0;margin-top:0;width:432.6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">
                  <v:textbox style="mso-fit-shape-to-text:t">
                    <w:txbxContent>
                      <w:p w14:paraId="09D6EF7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"MGLCId": "10",</w:t>
                        </w:r>
                      </w:p>
                      <w:p w14:paraId="15ACFE0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"DeviceId": "10",</w:t>
                        </w:r>
                      </w:p>
                      <w:p w14:paraId="289AE21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"SoftwareVersion": "1.0.1",</w:t>
                        </w:r>
                      </w:p>
                      <w:p w14:paraId="58E023A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"HardwareVersion": "1.0.3",</w:t>
                        </w:r>
                      </w:p>
                      <w:p w14:paraId="29C4D0A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"ProtocalVersion": "1.0.2",</w:t>
                        </w:r>
                      </w:p>
                      <w:p w14:paraId="7E86653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"Manufacturers": "TIANSHUN",</w:t>
                        </w:r>
                      </w:p>
                      <w:p w14:paraId="04E6168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"UDPIPLocal": "192.168.1.101",</w:t>
                        </w:r>
                      </w:p>
                      <w:p w14:paraId="09FACBD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"UDPPortLocal": "4883",</w:t>
                        </w:r>
                      </w:p>
                      <w:p w14:paraId="756B345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"UDPIPRemote": "192.168.1.101",</w:t>
                        </w:r>
                      </w:p>
                      <w:p w14:paraId="2CC519F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"UDPPortRemote": "4884",</w:t>
                        </w:r>
                      </w:p>
                      <w:p w14:paraId="208229D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"MountBusDevice": {</w:t>
                        </w:r>
                      </w:p>
                      <w:p w14:paraId="3C8CFD4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"BusDeviceNumber": "3",</w:t>
                        </w:r>
                      </w:p>
                      <w:p w14:paraId="07DD0ED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"BusType": "RS485",</w:t>
                        </w:r>
                      </w:p>
                      <w:p w14:paraId="468E3E1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"BusTypeConfig": {</w:t>
                        </w:r>
                      </w:p>
                      <w:p w14:paraId="59F0F43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"BusEquipmentCode": "PV_203",</w:t>
                        </w:r>
                      </w:p>
                      <w:p w14:paraId="0BD59F2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"BusEnableFlag": "enable",</w:t>
                        </w:r>
                      </w:p>
                      <w:p w14:paraId="1D464A7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"RS485BPSNo": "RS485_19200"</w:t>
                        </w:r>
                      </w:p>
                      <w:p w14:paraId="2CA4A2A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},</w:t>
                        </w:r>
                      </w:p>
                      <w:p w14:paraId="42FFF90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"BusDevProperty": [</w:t>
                        </w:r>
                      </w:p>
                      <w:p w14:paraId="7101ECD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{</w:t>
                        </w:r>
                      </w:p>
                      <w:p w14:paraId="71E6F54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"SubId": "1",</w:t>
                        </w:r>
                      </w:p>
                      <w:p w14:paraId="445B84A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"DeviceId": "10-1",</w:t>
                        </w:r>
                      </w:p>
                      <w:p w14:paraId="05FD8E0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"Manufacturers": "SUNGROW",</w:t>
                        </w:r>
                      </w:p>
                      <w:p w14:paraId="6B3E90A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"Model": "SG10KTL-M",</w:t>
                        </w:r>
                      </w:p>
                      <w:p w14:paraId="5A418A3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"DevEquipmentCode": "PV_203",</w:t>
                        </w:r>
                      </w:p>
                      <w:p w14:paraId="1F60A84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"SN": "30000001",</w:t>
                        </w:r>
                      </w:p>
                      <w:p w14:paraId="5A24005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"BusTypeNo": "RS485",</w:t>
                        </w:r>
                      </w:p>
                      <w:p w14:paraId="322DAF9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"BusId": "10",</w:t>
                        </w:r>
                      </w:p>
                      <w:p w14:paraId="1DB6379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"DevEnableFlag": "disable"</w:t>
                        </w:r>
                      </w:p>
                      <w:p w14:paraId="727F0F0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},</w:t>
                        </w:r>
                      </w:p>
                      <w:p w14:paraId="0F70F08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{</w:t>
                        </w:r>
                      </w:p>
                      <w:p w14:paraId="7AC7B16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"SubId": "2",</w:t>
                        </w:r>
                      </w:p>
                      <w:p w14:paraId="59EE624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"DeviceId": "10-2",</w:t>
                        </w:r>
                      </w:p>
                      <w:p w14:paraId="293D73A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"Manufacturers": "SUNGROW",</w:t>
                        </w:r>
                      </w:p>
                      <w:p w14:paraId="358A54B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"Model": "SG10KTL-M",</w:t>
                        </w:r>
                      </w:p>
                      <w:p w14:paraId="16E0A6C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"DevEquipmentCode": "PV_203",</w:t>
                        </w:r>
                      </w:p>
                      <w:p w14:paraId="436BFAC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"SN": "30000001",</w:t>
                        </w:r>
                      </w:p>
                      <w:p w14:paraId="207FE11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"BusTypeNo": "RS485",</w:t>
                        </w:r>
                      </w:p>
                      <w:p w14:paraId="64EABF1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"BusId": "11",</w:t>
                        </w:r>
                      </w:p>
                      <w:p w14:paraId="1CB1B4B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"DevEnableFlag": "disable"</w:t>
                        </w:r>
                      </w:p>
                      <w:p w14:paraId="686F994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},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</w:del>
    </w:p>
    <w:p w14:paraId="57BD1FE6" w14:textId="3E48FC5F" w:rsidR="00EA5016" w:rsidDel="003D2C50" w:rsidRDefault="004C4817">
      <w:pPr>
        <w:rPr>
          <w:del w:id="846" w:author="win10" w:date="2020-06-12T13:56:00Z"/>
        </w:rPr>
      </w:pPr>
      <w:del w:id="847" w:author="win10" w:date="2020-06-12T13:56:00Z">
        <w:r w:rsidDel="003D2C50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40160" behindDoc="0" locked="0" layoutInCell="1" allowOverlap="1" wp14:anchorId="20CB8812" wp14:editId="3B2FED8F">
                  <wp:simplePos x="0" y="0"/>
                  <wp:positionH relativeFrom="margin">
                    <wp:align>left</wp:align>
                  </wp:positionH>
                  <wp:positionV relativeFrom="paragraph">
                    <wp:posOffset>0</wp:posOffset>
                  </wp:positionV>
                  <wp:extent cx="5494655" cy="9695815"/>
                  <wp:effectExtent l="0" t="0" r="10795" b="19685"/>
                  <wp:wrapSquare wrapText="bothSides"/>
                  <wp:docPr id="4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9695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68C9E69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{</w:t>
                              </w:r>
                            </w:p>
                            <w:p w14:paraId="249FB5D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"SubId": "3",</w:t>
                              </w:r>
                            </w:p>
                            <w:p w14:paraId="1E0F355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"DeviceId": "10-3",</w:t>
                              </w:r>
                            </w:p>
                            <w:p w14:paraId="487F4F8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"Manufacturers": "SUNGROW",</w:t>
                              </w:r>
                            </w:p>
                            <w:p w14:paraId="571BF6D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"Model": "SG10KTL-M",</w:t>
                              </w:r>
                            </w:p>
                            <w:p w14:paraId="66D88FE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"DevEquipmentCode": "PV_203",</w:t>
                              </w:r>
                            </w:p>
                            <w:p w14:paraId="1D15AB4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"SN": "30000001",</w:t>
                              </w:r>
                            </w:p>
                            <w:p w14:paraId="635856C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"BusTypeNo": "RS485",</w:t>
                              </w:r>
                            </w:p>
                            <w:p w14:paraId="4F06BD0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"BusId": "12",</w:t>
                              </w:r>
                            </w:p>
                            <w:p w14:paraId="508F9FF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"DevEnableFlag": "disable"</w:t>
                              </w:r>
                            </w:p>
                            <w:p w14:paraId="30F8DDC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}</w:t>
                              </w:r>
                            </w:p>
                            <w:p w14:paraId="5661490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]</w:t>
                              </w:r>
                            </w:p>
                            <w:p w14:paraId="6D3C5A2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}</w:t>
                              </w:r>
                            </w:p>
                            <w:p w14:paraId="3F5C641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},</w:t>
                              </w:r>
                            </w:p>
                            <w:p w14:paraId="5679787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{</w:t>
                              </w:r>
                            </w:p>
                            <w:p w14:paraId="0D0E3A9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"Company": "TIANSHUN",</w:t>
                              </w:r>
                            </w:p>
                            <w:p w14:paraId="75EAFE9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"Model": "MGLC",</w:t>
                              </w:r>
                            </w:p>
                            <w:p w14:paraId="533595C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"SN": "20000001",</w:t>
                              </w:r>
                            </w:p>
                            <w:p w14:paraId="49BF289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"MGLCId": "20",</w:t>
                              </w:r>
                            </w:p>
                            <w:p w14:paraId="4584FF0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"DeviceId": "20",</w:t>
                              </w:r>
                            </w:p>
                            <w:p w14:paraId="1A385EA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"SoftwareVersion": "1.0.1",</w:t>
                              </w:r>
                            </w:p>
                            <w:p w14:paraId="7F94CFF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"HardwareVersion": "1.0.3",</w:t>
                              </w:r>
                            </w:p>
                            <w:p w14:paraId="0AFBFF2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"ProtocalVersion": "1.0.2",</w:t>
                              </w:r>
                            </w:p>
                            <w:p w14:paraId="0077E70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"Manufacturers": "TIANSHUN",</w:t>
                              </w:r>
                            </w:p>
                            <w:p w14:paraId="12E63D4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"UDPIPLocal": "192.168.1.101",</w:t>
                              </w:r>
                            </w:p>
                            <w:p w14:paraId="25C88DF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"UDPPortLocal": "4883",</w:t>
                              </w:r>
                            </w:p>
                            <w:p w14:paraId="19FA967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"UDPIPRemote": "192.168.1.101",</w:t>
                              </w:r>
                            </w:p>
                            <w:p w14:paraId="3D6BBDC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"UDPPortRemote": "4884",</w:t>
                              </w:r>
                            </w:p>
                            <w:p w14:paraId="695CF36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"MountBusDevice": {</w:t>
                              </w:r>
                            </w:p>
                            <w:p w14:paraId="2DF329C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"BusDeviceNumber": "3",</w:t>
                              </w:r>
                            </w:p>
                            <w:p w14:paraId="6496DCA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"BusType": "RS485",</w:t>
                              </w:r>
                            </w:p>
                            <w:p w14:paraId="0A9C14A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"BusTypeConfig": {</w:t>
                              </w:r>
                            </w:p>
                            <w:p w14:paraId="20D18C5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"BusEquipmentCode": "PV_203",</w:t>
                              </w:r>
                            </w:p>
                            <w:p w14:paraId="22026DA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"BusEnableFlag": "enable",</w:t>
                              </w:r>
                            </w:p>
                            <w:p w14:paraId="52357D6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"RS485BPSNo": "RS485_19200"</w:t>
                              </w:r>
                            </w:p>
                            <w:p w14:paraId="6918BB2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},</w:t>
                              </w:r>
                            </w:p>
                            <w:p w14:paraId="74D1704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"BusDevProperty": [</w:t>
                              </w:r>
                            </w:p>
                            <w:p w14:paraId="21CC75A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{</w:t>
                              </w:r>
                            </w:p>
                            <w:p w14:paraId="3BCB8F0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"SubId": "1",</w:t>
                              </w:r>
                            </w:p>
                            <w:p w14:paraId="0B3A817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"DeviceId": "20-1",</w:t>
                              </w:r>
                            </w:p>
                            <w:p w14:paraId="5E868DF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"Manufacturers": "SUNGROW",</w:t>
                              </w:r>
                            </w:p>
                            <w:p w14:paraId="6B01631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"Model": "SG10KTL-M",</w:t>
                              </w:r>
                            </w:p>
                            <w:p w14:paraId="2F428CA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"DevEquipmentCode": "PV_203",</w:t>
                              </w:r>
                            </w:p>
                            <w:p w14:paraId="271B61F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"SN": "30000001",</w:t>
                              </w:r>
                            </w:p>
                            <w:p w14:paraId="60897B5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"BusTypeNo": "RS485",</w:t>
                              </w:r>
                            </w:p>
                            <w:p w14:paraId="154DD78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"BusId": "10",</w:t>
                              </w:r>
                            </w:p>
                            <w:p w14:paraId="665239D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"DevEnableFlag": "disable"</w:t>
                              </w:r>
                            </w:p>
                            <w:p w14:paraId="7B82119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},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20CB8812" id="_x0000_s1032" type="#_x0000_t202" style="position:absolute;left:0;text-align:left;margin-left:0;margin-top:0;width:432.65pt;height:763.45pt;z-index:251740160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">
                  <v:textbox>
                    <w:txbxContent>
                      <w:p w14:paraId="68C9E69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{</w:t>
                        </w:r>
                      </w:p>
                      <w:p w14:paraId="249FB5D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"SubId": "3",</w:t>
                        </w:r>
                      </w:p>
                      <w:p w14:paraId="1E0F355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"DeviceId": "10-3",</w:t>
                        </w:r>
                      </w:p>
                      <w:p w14:paraId="487F4F8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"Manufacturers": "SUNGROW",</w:t>
                        </w:r>
                      </w:p>
                      <w:p w14:paraId="571BF6D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"Model": "SG10KTL-M",</w:t>
                        </w:r>
                      </w:p>
                      <w:p w14:paraId="66D88FE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"DevEquipmentCode": "PV_203",</w:t>
                        </w:r>
                      </w:p>
                      <w:p w14:paraId="1D15AB4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"SN": "30000001",</w:t>
                        </w:r>
                      </w:p>
                      <w:p w14:paraId="635856C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"BusTypeNo": "RS485",</w:t>
                        </w:r>
                      </w:p>
                      <w:p w14:paraId="4F06BD0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"BusId": "12",</w:t>
                        </w:r>
                      </w:p>
                      <w:p w14:paraId="508F9FF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"DevEnableFlag": "disable"</w:t>
                        </w:r>
                      </w:p>
                      <w:p w14:paraId="30F8DDC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}</w:t>
                        </w:r>
                      </w:p>
                      <w:p w14:paraId="5661490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]</w:t>
                        </w:r>
                      </w:p>
                      <w:p w14:paraId="6D3C5A2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}</w:t>
                        </w:r>
                      </w:p>
                      <w:p w14:paraId="3F5C641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},</w:t>
                        </w:r>
                      </w:p>
                      <w:p w14:paraId="5679787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{</w:t>
                        </w:r>
                      </w:p>
                      <w:p w14:paraId="0D0E3A9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"Company": "TIANSHUN",</w:t>
                        </w:r>
                      </w:p>
                      <w:p w14:paraId="75EAFE9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"Model": "MGLC",</w:t>
                        </w:r>
                      </w:p>
                      <w:p w14:paraId="533595C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"SN": "20000001",</w:t>
                        </w:r>
                      </w:p>
                      <w:p w14:paraId="49BF289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"MGLCId": "20",</w:t>
                        </w:r>
                      </w:p>
                      <w:p w14:paraId="4584FF0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"DeviceId": "20",</w:t>
                        </w:r>
                      </w:p>
                      <w:p w14:paraId="1A385EA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"SoftwareVersion": "1.0.1",</w:t>
                        </w:r>
                      </w:p>
                      <w:p w14:paraId="7F94CFF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"HardwareVersion": "1.0.3",</w:t>
                        </w:r>
                      </w:p>
                      <w:p w14:paraId="0AFBFF2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"ProtocalVersion": "1.0.2",</w:t>
                        </w:r>
                      </w:p>
                      <w:p w14:paraId="0077E70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"Manufacturers": "TIANSHUN",</w:t>
                        </w:r>
                      </w:p>
                      <w:p w14:paraId="12E63D4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"UDPIPLocal": "192.168.1.101",</w:t>
                        </w:r>
                      </w:p>
                      <w:p w14:paraId="25C88DF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"UDPPortLocal": "4883",</w:t>
                        </w:r>
                      </w:p>
                      <w:p w14:paraId="19FA967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"UDPIPRemote": "192.168.1.101",</w:t>
                        </w:r>
                      </w:p>
                      <w:p w14:paraId="3D6BBDC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"UDPPortRemote": "4884",</w:t>
                        </w:r>
                      </w:p>
                      <w:p w14:paraId="695CF36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"MountBusDevice": {</w:t>
                        </w:r>
                      </w:p>
                      <w:p w14:paraId="2DF329C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"BusDeviceNumber": "3",</w:t>
                        </w:r>
                      </w:p>
                      <w:p w14:paraId="6496DCA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"BusType": "RS485",</w:t>
                        </w:r>
                      </w:p>
                      <w:p w14:paraId="0A9C14A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"BusTypeConfig": {</w:t>
                        </w:r>
                      </w:p>
                      <w:p w14:paraId="20D18C5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"BusEquipmentCode": "PV_203",</w:t>
                        </w:r>
                      </w:p>
                      <w:p w14:paraId="22026DA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"BusEnableFlag": "enable",</w:t>
                        </w:r>
                      </w:p>
                      <w:p w14:paraId="52357D6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"RS485BPSNo": "RS485_19200"</w:t>
                        </w:r>
                      </w:p>
                      <w:p w14:paraId="6918BB2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},</w:t>
                        </w:r>
                      </w:p>
                      <w:p w14:paraId="74D1704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"BusDevProperty": [</w:t>
                        </w:r>
                      </w:p>
                      <w:p w14:paraId="21CC75A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{</w:t>
                        </w:r>
                      </w:p>
                      <w:p w14:paraId="3BCB8F0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"SubId": "1",</w:t>
                        </w:r>
                      </w:p>
                      <w:p w14:paraId="0B3A817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"DeviceId": "20-1",</w:t>
                        </w:r>
                      </w:p>
                      <w:p w14:paraId="5E868DF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"Manufacturers": "SUNGROW",</w:t>
                        </w:r>
                      </w:p>
                      <w:p w14:paraId="6B01631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"Model": "SG10KTL-M",</w:t>
                        </w:r>
                      </w:p>
                      <w:p w14:paraId="2F428CA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"DevEquipmentCode": "PV_203",</w:t>
                        </w:r>
                      </w:p>
                      <w:p w14:paraId="271B61F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"SN": "30000001",</w:t>
                        </w:r>
                      </w:p>
                      <w:p w14:paraId="60897B5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"BusTypeNo": "RS485",</w:t>
                        </w:r>
                      </w:p>
                      <w:p w14:paraId="154DD78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"BusId": "10",</w:t>
                        </w:r>
                      </w:p>
                      <w:p w14:paraId="665239D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"DevEnableFlag": "disable"</w:t>
                        </w:r>
                      </w:p>
                      <w:p w14:paraId="7B82119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},</w:t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del>
    </w:p>
    <w:p w14:paraId="0D7D94FF" w14:textId="620A6102" w:rsidR="00EA5016" w:rsidDel="003D2C50" w:rsidRDefault="004C4817">
      <w:pPr>
        <w:rPr>
          <w:del w:id="848" w:author="win10" w:date="2020-06-12T13:56:00Z"/>
        </w:rPr>
      </w:pPr>
      <w:del w:id="849" w:author="win10" w:date="2020-06-12T13:56:00Z">
        <w:r w:rsidDel="003D2C50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42208" behindDoc="0" locked="0" layoutInCell="1" allowOverlap="1" wp14:anchorId="38B96AAE" wp14:editId="3C3E65F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94655" cy="1404620"/>
                  <wp:effectExtent l="0" t="0" r="10795" b="17780"/>
                  <wp:wrapSquare wrapText="bothSides"/>
                  <wp:docPr id="5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511C662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{</w:t>
                              </w:r>
                            </w:p>
                            <w:p w14:paraId="4986F80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"SubId": "2",</w:t>
                              </w:r>
                            </w:p>
                            <w:p w14:paraId="59E5D79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"DeviceId": "20-2",</w:t>
                              </w:r>
                            </w:p>
                            <w:p w14:paraId="618BCA4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"Manufacturers": "SUNGROW",</w:t>
                              </w:r>
                            </w:p>
                            <w:p w14:paraId="4ADB5E7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"Model": "SG10KTL-M",</w:t>
                              </w:r>
                            </w:p>
                            <w:p w14:paraId="5CC37A7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"DevEquipmentCode": "PV_203",</w:t>
                              </w:r>
                            </w:p>
                            <w:p w14:paraId="523EA19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"SN": "30000001",</w:t>
                              </w:r>
                            </w:p>
                            <w:p w14:paraId="47C90C3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"BusTypeNo": "RS485",</w:t>
                              </w:r>
                            </w:p>
                            <w:p w14:paraId="06E5AFD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"BusId": "11",</w:t>
                              </w:r>
                            </w:p>
                            <w:p w14:paraId="3496634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"DevEnableFlag": "disable"</w:t>
                              </w:r>
                            </w:p>
                            <w:p w14:paraId="086B74C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},</w:t>
                              </w:r>
                            </w:p>
                            <w:p w14:paraId="1D6BFC4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{</w:t>
                              </w:r>
                            </w:p>
                            <w:p w14:paraId="52B98DD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"SubId": "3",</w:t>
                              </w:r>
                            </w:p>
                            <w:p w14:paraId="3383B32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"DeviceId": "20-3",</w:t>
                              </w:r>
                            </w:p>
                            <w:p w14:paraId="5E7D63B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"Manufacturers": "SUNGROW",</w:t>
                              </w:r>
                            </w:p>
                            <w:p w14:paraId="0B666CC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"Model": "SG10KTL-M",</w:t>
                              </w:r>
                            </w:p>
                            <w:p w14:paraId="73688C5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"DevEquipmentCode": "PV_203",</w:t>
                              </w:r>
                            </w:p>
                            <w:p w14:paraId="0CDE168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"SN": "30000001",</w:t>
                              </w:r>
                            </w:p>
                            <w:p w14:paraId="3F139A0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"BusTypeNo": "RS485",</w:t>
                              </w:r>
                            </w:p>
                            <w:p w14:paraId="6E09D07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"BusId": "12",</w:t>
                              </w:r>
                            </w:p>
                            <w:p w14:paraId="098F6D1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"DevEnableFlag": "disable"</w:t>
                              </w:r>
                            </w:p>
                            <w:p w14:paraId="5E5857E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}</w:t>
                              </w:r>
                            </w:p>
                            <w:p w14:paraId="7E3034B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]</w:t>
                              </w:r>
                            </w:p>
                            <w:p w14:paraId="1A644D5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}</w:t>
                              </w:r>
                            </w:p>
                            <w:p w14:paraId="14F7E73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},</w:t>
                              </w:r>
                            </w:p>
                            <w:p w14:paraId="056EC07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{</w:t>
                              </w:r>
                            </w:p>
                            <w:p w14:paraId="04DA5CA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"Company": "TIANSHUN",</w:t>
                              </w:r>
                            </w:p>
                            <w:p w14:paraId="4820B70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"Model": "MGLC",</w:t>
                              </w:r>
                            </w:p>
                            <w:p w14:paraId="2A1A4AE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"SN": "20000001",</w:t>
                              </w:r>
                            </w:p>
                            <w:p w14:paraId="4DB8651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"MGLCId": "30",</w:t>
                              </w:r>
                            </w:p>
                            <w:p w14:paraId="360A459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"DeviceId": "30",</w:t>
                              </w:r>
                            </w:p>
                            <w:p w14:paraId="431DB5A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"SoftwareVersion": "1.0.1",</w:t>
                              </w:r>
                            </w:p>
                            <w:p w14:paraId="65CFDB0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"HardwareVersion": "1.0.3",</w:t>
                              </w:r>
                            </w:p>
                            <w:p w14:paraId="7211ACC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"ProtocalVersion": "1.0.2",</w:t>
                              </w:r>
                            </w:p>
                            <w:p w14:paraId="2B1EFC7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"Manufacturers": "TIANSHUN",</w:t>
                              </w:r>
                            </w:p>
                            <w:p w14:paraId="5EC8C39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"UDPIPLocal": "192.168.1.101",</w:t>
                              </w:r>
                            </w:p>
                            <w:p w14:paraId="5704479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"UDPPortLocal": "4883",</w:t>
                              </w:r>
                            </w:p>
                            <w:p w14:paraId="5A3ADCC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"UDPIPRemote": "192.168.1.101",</w:t>
                              </w:r>
                            </w:p>
                            <w:p w14:paraId="1F35446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"UDPPortRemote": "4884",</w:t>
                              </w:r>
                            </w:p>
                            <w:p w14:paraId="598D98B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"MountBusDevice": {</w:t>
                              </w:r>
                            </w:p>
                            <w:p w14:paraId="28280C3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"BusDeviceNumber": "3",</w:t>
                              </w:r>
                            </w:p>
                            <w:p w14:paraId="2369066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"BusType": "RS485",</w:t>
                              </w:r>
                            </w:p>
                            <w:p w14:paraId="0F284DC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"BusTypeConfig": {</w:t>
                              </w:r>
                            </w:p>
                            <w:p w14:paraId="183C9E6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"BusEquipmentCode": "PV_203",</w:t>
                              </w:r>
                            </w:p>
                            <w:p w14:paraId="689526A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"BusEnableFlag": "enable",</w:t>
                              </w:r>
                            </w:p>
                            <w:p w14:paraId="3CF9146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"RS485BPSNo": "RS485_19200"</w:t>
                              </w:r>
                            </w:p>
                            <w:p w14:paraId="3A90D30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},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8B96AAE" id="_x0000_s1033" type="#_x0000_t202" style="position:absolute;left:0;text-align:left;margin-left:0;margin-top:0;width:432.65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">
                  <v:textbox style="mso-fit-shape-to-text:t">
                    <w:txbxContent>
                      <w:p w14:paraId="511C662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{</w:t>
                        </w:r>
                      </w:p>
                      <w:p w14:paraId="4986F80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"SubId": "2",</w:t>
                        </w:r>
                      </w:p>
                      <w:p w14:paraId="59E5D79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"DeviceId": "20-2",</w:t>
                        </w:r>
                      </w:p>
                      <w:p w14:paraId="618BCA4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"Manufacturers": "SUNGROW",</w:t>
                        </w:r>
                      </w:p>
                      <w:p w14:paraId="4ADB5E7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"Model": "SG10KTL-M",</w:t>
                        </w:r>
                      </w:p>
                      <w:p w14:paraId="5CC37A7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"DevEquipmentCode": "PV_203",</w:t>
                        </w:r>
                      </w:p>
                      <w:p w14:paraId="523EA19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"SN": "30000001",</w:t>
                        </w:r>
                      </w:p>
                      <w:p w14:paraId="47C90C3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"BusTypeNo": "RS485",</w:t>
                        </w:r>
                      </w:p>
                      <w:p w14:paraId="06E5AFD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"BusId": "11",</w:t>
                        </w:r>
                      </w:p>
                      <w:p w14:paraId="3496634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"DevEnableFlag": "disable"</w:t>
                        </w:r>
                      </w:p>
                      <w:p w14:paraId="086B74C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},</w:t>
                        </w:r>
                      </w:p>
                      <w:p w14:paraId="1D6BFC4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{</w:t>
                        </w:r>
                      </w:p>
                      <w:p w14:paraId="52B98DD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"SubId": "3",</w:t>
                        </w:r>
                      </w:p>
                      <w:p w14:paraId="3383B32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"DeviceId": "20-3",</w:t>
                        </w:r>
                      </w:p>
                      <w:p w14:paraId="5E7D63B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"Manufacturers": "SUNGROW",</w:t>
                        </w:r>
                      </w:p>
                      <w:p w14:paraId="0B666CC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"Model": "SG10KTL-M",</w:t>
                        </w:r>
                      </w:p>
                      <w:p w14:paraId="73688C5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"DevEquipmentCode": "PV_203",</w:t>
                        </w:r>
                      </w:p>
                      <w:p w14:paraId="0CDE168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"SN": "30000001",</w:t>
                        </w:r>
                      </w:p>
                      <w:p w14:paraId="3F139A0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"BusTypeNo": "RS485",</w:t>
                        </w:r>
                      </w:p>
                      <w:p w14:paraId="6E09D07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"BusId": "12",</w:t>
                        </w:r>
                      </w:p>
                      <w:p w14:paraId="098F6D1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"DevEnableFlag": "disable"</w:t>
                        </w:r>
                      </w:p>
                      <w:p w14:paraId="5E5857E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}</w:t>
                        </w:r>
                      </w:p>
                      <w:p w14:paraId="7E3034B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]</w:t>
                        </w:r>
                      </w:p>
                      <w:p w14:paraId="1A644D5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}</w:t>
                        </w:r>
                      </w:p>
                      <w:p w14:paraId="14F7E73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},</w:t>
                        </w:r>
                      </w:p>
                      <w:p w14:paraId="056EC07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{</w:t>
                        </w:r>
                      </w:p>
                      <w:p w14:paraId="04DA5CA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"Company": "TIANSHUN",</w:t>
                        </w:r>
                      </w:p>
                      <w:p w14:paraId="4820B70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"Model": "MGLC",</w:t>
                        </w:r>
                      </w:p>
                      <w:p w14:paraId="2A1A4AE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"SN": "20000001",</w:t>
                        </w:r>
                      </w:p>
                      <w:p w14:paraId="4DB8651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"MGLCId": "30",</w:t>
                        </w:r>
                      </w:p>
                      <w:p w14:paraId="360A459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"DeviceId": "30",</w:t>
                        </w:r>
                      </w:p>
                      <w:p w14:paraId="431DB5A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"SoftwareVersion": "1.0.1",</w:t>
                        </w:r>
                      </w:p>
                      <w:p w14:paraId="65CFDB0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"HardwareVersion": "1.0.3",</w:t>
                        </w:r>
                      </w:p>
                      <w:p w14:paraId="7211ACC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"ProtocalVersion": "1.0.2",</w:t>
                        </w:r>
                      </w:p>
                      <w:p w14:paraId="2B1EFC7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"Manufacturers": "TIANSHUN",</w:t>
                        </w:r>
                      </w:p>
                      <w:p w14:paraId="5EC8C39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"UDPIPLocal": "192.168.1.101",</w:t>
                        </w:r>
                      </w:p>
                      <w:p w14:paraId="5704479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"UDPPortLocal": "4883",</w:t>
                        </w:r>
                      </w:p>
                      <w:p w14:paraId="5A3ADCC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"UDPIPRemote": "192.168.1.101",</w:t>
                        </w:r>
                      </w:p>
                      <w:p w14:paraId="1F35446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"UDPPortRemote": "4884",</w:t>
                        </w:r>
                      </w:p>
                      <w:p w14:paraId="598D98B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"MountBusDevice": {</w:t>
                        </w:r>
                      </w:p>
                      <w:p w14:paraId="28280C3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"BusDeviceNumber": "3",</w:t>
                        </w:r>
                      </w:p>
                      <w:p w14:paraId="2369066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"BusType": "RS485",</w:t>
                        </w:r>
                      </w:p>
                      <w:p w14:paraId="0F284DC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"BusTypeConfig": {</w:t>
                        </w:r>
                      </w:p>
                      <w:p w14:paraId="183C9E6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"BusEquipmentCode": "PV_203",</w:t>
                        </w:r>
                      </w:p>
                      <w:p w14:paraId="689526A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"BusEnableFlag": "enable",</w:t>
                        </w:r>
                      </w:p>
                      <w:p w14:paraId="3CF9146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"RS485BPSNo": "RS485_19200"</w:t>
                        </w:r>
                      </w:p>
                      <w:p w14:paraId="3A90D30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},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</w:del>
    </w:p>
    <w:p w14:paraId="25C9B755" w14:textId="0AF57FE7" w:rsidR="00EA5016" w:rsidDel="003D2C50" w:rsidRDefault="004C4817">
      <w:pPr>
        <w:rPr>
          <w:del w:id="850" w:author="win10" w:date="2020-06-12T13:56:00Z"/>
        </w:rPr>
      </w:pPr>
      <w:del w:id="851" w:author="win10" w:date="2020-06-12T13:56:00Z">
        <w:r w:rsidDel="003D2C50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44256" behindDoc="0" locked="0" layoutInCell="1" allowOverlap="1" wp14:anchorId="40DB470B" wp14:editId="37414A5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94655" cy="1404620"/>
                  <wp:effectExtent l="0" t="0" r="10795" b="17780"/>
                  <wp:wrapSquare wrapText="bothSides"/>
                  <wp:docPr id="51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41EE47E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"BusDevProperty": [</w:t>
                              </w:r>
                            </w:p>
                            <w:p w14:paraId="6D493AA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{</w:t>
                              </w:r>
                            </w:p>
                            <w:p w14:paraId="2D5C6C1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"SubId": "1",</w:t>
                              </w:r>
                            </w:p>
                            <w:p w14:paraId="4DAC852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"DeviceId": "30-1",</w:t>
                              </w:r>
                            </w:p>
                            <w:p w14:paraId="6E7D033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"Manufacturers": "SUNGROW",</w:t>
                              </w:r>
                            </w:p>
                            <w:p w14:paraId="4CF1D50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"Model": "SG10KTL-M",</w:t>
                              </w:r>
                            </w:p>
                            <w:p w14:paraId="7485A13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"DevEquipmentCode": "PV_203",</w:t>
                              </w:r>
                            </w:p>
                            <w:p w14:paraId="4585AB1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"SN": "30000001",</w:t>
                              </w:r>
                            </w:p>
                            <w:p w14:paraId="3402815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"BusTypeNo": "RS485",</w:t>
                              </w:r>
                            </w:p>
                            <w:p w14:paraId="5F284EC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"BusId": "10",</w:t>
                              </w:r>
                            </w:p>
                            <w:p w14:paraId="28630B4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"DevEnableFlag": "disable"</w:t>
                              </w:r>
                            </w:p>
                            <w:p w14:paraId="7AB4543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},</w:t>
                              </w:r>
                            </w:p>
                            <w:p w14:paraId="7310CA3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{</w:t>
                              </w:r>
                            </w:p>
                            <w:p w14:paraId="662B0F1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"SubId": "2",</w:t>
                              </w:r>
                            </w:p>
                            <w:p w14:paraId="1CEE3D6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"DeviceId": "30-2",</w:t>
                              </w:r>
                            </w:p>
                            <w:p w14:paraId="7AB712D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"Manufacturers": "SUNGROW",</w:t>
                              </w:r>
                            </w:p>
                            <w:p w14:paraId="5C5A2A8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"Model": "SG10KTL-M",</w:t>
                              </w:r>
                            </w:p>
                            <w:p w14:paraId="0A1D687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"DevEquipmentCode": "PV_203",</w:t>
                              </w:r>
                            </w:p>
                            <w:p w14:paraId="253D494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"SN": "30000001",</w:t>
                              </w:r>
                            </w:p>
                            <w:p w14:paraId="3B316E3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"BusTypeNo": "RS485",</w:t>
                              </w:r>
                            </w:p>
                            <w:p w14:paraId="725E98C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"BusId": "11",</w:t>
                              </w:r>
                            </w:p>
                            <w:p w14:paraId="3219331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"DevEnableFlag": "disable"</w:t>
                              </w:r>
                            </w:p>
                            <w:p w14:paraId="0BC8BC0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},</w:t>
                              </w:r>
                            </w:p>
                            <w:p w14:paraId="2EE198B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{</w:t>
                              </w:r>
                            </w:p>
                            <w:p w14:paraId="1FAC148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"SubId": "3",</w:t>
                              </w:r>
                            </w:p>
                            <w:p w14:paraId="279C181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"DeviceId": "30-3",</w:t>
                              </w:r>
                            </w:p>
                            <w:p w14:paraId="2A5437A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"Manufacturers": "SUNGROW",</w:t>
                              </w:r>
                            </w:p>
                            <w:p w14:paraId="7BE764E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"Model": "SG10KTL-M",</w:t>
                              </w:r>
                            </w:p>
                            <w:p w14:paraId="7716889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"DevEquipmentCode": "PV_203",</w:t>
                              </w:r>
                            </w:p>
                            <w:p w14:paraId="3684171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"SN": "30000001",</w:t>
                              </w:r>
                            </w:p>
                            <w:p w14:paraId="0477041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"BusTypeNo": "RS485",</w:t>
                              </w:r>
                            </w:p>
                            <w:p w14:paraId="64E55A7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"BusId": "12",</w:t>
                              </w:r>
                            </w:p>
                            <w:p w14:paraId="4DCCA58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  "DevEnableFlag": "disable"</w:t>
                              </w:r>
                            </w:p>
                            <w:p w14:paraId="3EF80B0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  }</w:t>
                              </w:r>
                            </w:p>
                            <w:p w14:paraId="4CCB1E1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  ]</w:t>
                              </w:r>
                            </w:p>
                            <w:p w14:paraId="274D8A4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  }</w:t>
                              </w:r>
                            </w:p>
                            <w:p w14:paraId="64BEBBA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  }</w:t>
                              </w:r>
                            </w:p>
                            <w:p w14:paraId="0431EB2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  ]</w:t>
                              </w:r>
                            </w:p>
                            <w:p w14:paraId="0A17302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  }</w:t>
                              </w:r>
                            </w:p>
                            <w:p w14:paraId="36A0159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},</w:t>
                              </w:r>
                            </w:p>
                            <w:p w14:paraId="366973F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  "eventTime": "20190916T091220Z"</w:t>
                              </w:r>
                            </w:p>
                            <w:p w14:paraId="069274F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 }</w:t>
                              </w:r>
                            </w:p>
                            <w:p w14:paraId="3B9EF8D5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40DB470B" id="_x0000_s1034" type="#_x0000_t202" style="position:absolute;left:0;text-align:left;margin-left:0;margin-top:0;width:432.65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">
                  <v:textbox style="mso-fit-shape-to-text:t">
                    <w:txbxContent>
                      <w:p w14:paraId="41EE47E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"BusDevProperty": [</w:t>
                        </w:r>
                      </w:p>
                      <w:p w14:paraId="6D493AA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{</w:t>
                        </w:r>
                      </w:p>
                      <w:p w14:paraId="2D5C6C1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"SubId": "1",</w:t>
                        </w:r>
                      </w:p>
                      <w:p w14:paraId="4DAC852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"DeviceId": "30-1",</w:t>
                        </w:r>
                      </w:p>
                      <w:p w14:paraId="6E7D033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"Manufacturers": "SUNGROW",</w:t>
                        </w:r>
                      </w:p>
                      <w:p w14:paraId="4CF1D50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"Model": "SG10KTL-M",</w:t>
                        </w:r>
                      </w:p>
                      <w:p w14:paraId="7485A13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"DevEquipmentCode": "PV_203",</w:t>
                        </w:r>
                      </w:p>
                      <w:p w14:paraId="4585AB1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"SN": "30000001",</w:t>
                        </w:r>
                      </w:p>
                      <w:p w14:paraId="3402815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"BusTypeNo": "RS485",</w:t>
                        </w:r>
                      </w:p>
                      <w:p w14:paraId="5F284EC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"BusId": "10",</w:t>
                        </w:r>
                      </w:p>
                      <w:p w14:paraId="28630B4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"DevEnableFlag": "disable"</w:t>
                        </w:r>
                      </w:p>
                      <w:p w14:paraId="7AB4543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},</w:t>
                        </w:r>
                      </w:p>
                      <w:p w14:paraId="7310CA3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{</w:t>
                        </w:r>
                      </w:p>
                      <w:p w14:paraId="662B0F1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"SubId": "2",</w:t>
                        </w:r>
                      </w:p>
                      <w:p w14:paraId="1CEE3D6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"DeviceId": "30-2",</w:t>
                        </w:r>
                      </w:p>
                      <w:p w14:paraId="7AB712D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"Manufacturers": "SUNGROW",</w:t>
                        </w:r>
                      </w:p>
                      <w:p w14:paraId="5C5A2A8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"Model": "SG10KTL-M",</w:t>
                        </w:r>
                      </w:p>
                      <w:p w14:paraId="0A1D687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"DevEquipmentCode": "PV_203",</w:t>
                        </w:r>
                      </w:p>
                      <w:p w14:paraId="253D494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"SN": "30000001",</w:t>
                        </w:r>
                      </w:p>
                      <w:p w14:paraId="3B316E3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"BusTypeNo": "RS485",</w:t>
                        </w:r>
                      </w:p>
                      <w:p w14:paraId="725E98C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"BusId": "11",</w:t>
                        </w:r>
                      </w:p>
                      <w:p w14:paraId="3219331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"DevEnableFlag": "disable"</w:t>
                        </w:r>
                      </w:p>
                      <w:p w14:paraId="0BC8BC0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},</w:t>
                        </w:r>
                      </w:p>
                      <w:p w14:paraId="2EE198B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{</w:t>
                        </w:r>
                      </w:p>
                      <w:p w14:paraId="1FAC148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"SubId": "3",</w:t>
                        </w:r>
                      </w:p>
                      <w:p w14:paraId="279C181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"DeviceId": "30-3",</w:t>
                        </w:r>
                      </w:p>
                      <w:p w14:paraId="2A5437A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"Manufacturers": "SUNGROW",</w:t>
                        </w:r>
                      </w:p>
                      <w:p w14:paraId="7BE764E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"Model": "SG10KTL-M",</w:t>
                        </w:r>
                      </w:p>
                      <w:p w14:paraId="7716889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"DevEquipmentCode": "PV_203",</w:t>
                        </w:r>
                      </w:p>
                      <w:p w14:paraId="3684171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"SN": "30000001",</w:t>
                        </w:r>
                      </w:p>
                      <w:p w14:paraId="0477041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"BusTypeNo": "RS485",</w:t>
                        </w:r>
                      </w:p>
                      <w:p w14:paraId="64E55A7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"BusId": "12",</w:t>
                        </w:r>
                      </w:p>
                      <w:p w14:paraId="4DCCA58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  "DevEnableFlag": "disable"</w:t>
                        </w:r>
                      </w:p>
                      <w:p w14:paraId="3EF80B0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  }</w:t>
                        </w:r>
                      </w:p>
                      <w:p w14:paraId="4CCB1E1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  ]</w:t>
                        </w:r>
                      </w:p>
                      <w:p w14:paraId="274D8A4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  }</w:t>
                        </w:r>
                      </w:p>
                      <w:p w14:paraId="64BEBBA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  }</w:t>
                        </w:r>
                      </w:p>
                      <w:p w14:paraId="0431EB2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  ]</w:t>
                        </w:r>
                      </w:p>
                      <w:p w14:paraId="0A17302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  }</w:t>
                        </w:r>
                      </w:p>
                      <w:p w14:paraId="36A0159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},</w:t>
                        </w:r>
                      </w:p>
                      <w:p w14:paraId="366973F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  "eventTime": "20190916T091220Z"</w:t>
                        </w:r>
                      </w:p>
                      <w:p w14:paraId="069274F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 }</w:t>
                        </w:r>
                      </w:p>
                      <w:p w14:paraId="3B9EF8D5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</w:del>
    </w:p>
    <w:p w14:paraId="468AF04D" w14:textId="02BF372A" w:rsidR="00EA5016" w:rsidDel="003D2C50" w:rsidRDefault="004C4817">
      <w:pPr>
        <w:pStyle w:val="3"/>
        <w:jc w:val="left"/>
        <w:rPr>
          <w:del w:id="852" w:author="win10" w:date="2020-06-12T13:56:00Z"/>
        </w:rPr>
      </w:pPr>
      <w:bookmarkStart w:id="853" w:name="_Toc28352258"/>
      <w:del w:id="854" w:author="win10" w:date="2020-06-12T13:56:00Z">
        <w:r w:rsidDel="003D2C50">
          <w:rPr>
            <w:rFonts w:hint="eastAsia"/>
          </w:rPr>
          <w:delText>2</w:delText>
        </w:r>
        <w:r w:rsidDel="003D2C50">
          <w:delText>.</w:delText>
        </w:r>
        <w:r w:rsidDel="003D2C50">
          <w:rPr>
            <w:rFonts w:hint="eastAsia"/>
          </w:rPr>
          <w:delText>2.2</w:delText>
        </w:r>
        <w:r w:rsidDel="003D2C50">
          <w:delText xml:space="preserve"> </w:delText>
        </w:r>
        <w:r w:rsidDel="003D2C50">
          <w:rPr>
            <w:rFonts w:hint="eastAsia"/>
          </w:rPr>
          <w:delText>设备运行数据（</w:delText>
        </w:r>
        <w:r w:rsidDel="003D2C50">
          <w:rPr>
            <w:rFonts w:cs="Arial"/>
          </w:rPr>
          <w:delText>Rundata</w:delText>
        </w:r>
        <w:r w:rsidDel="003D2C50">
          <w:rPr>
            <w:rFonts w:hint="eastAsia"/>
          </w:rPr>
          <w:delText>）</w:delText>
        </w:r>
        <w:bookmarkEnd w:id="853"/>
      </w:del>
    </w:p>
    <w:p w14:paraId="5B318B32" w14:textId="3960E650" w:rsidR="00EA5016" w:rsidDel="003D2C50" w:rsidRDefault="004C4817">
      <w:pPr>
        <w:ind w:firstLine="420"/>
        <w:rPr>
          <w:del w:id="855" w:author="win10" w:date="2020-06-12T13:56:00Z"/>
        </w:rPr>
      </w:pPr>
      <w:del w:id="856" w:author="win10" w:date="2020-06-12T13:56:00Z">
        <w:r w:rsidDel="003D2C50">
          <w:delText>High</w:delText>
        </w:r>
        <w:r w:rsidDel="003D2C50">
          <w:rPr>
            <w:rFonts w:hint="eastAsia"/>
          </w:rPr>
          <w:delText>类别数据如下表，其他类别暂无。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0"/>
        <w:gridCol w:w="879"/>
        <w:gridCol w:w="5718"/>
      </w:tblGrid>
      <w:tr w:rsidR="00EA5016" w:rsidDel="003D2C50" w14:paraId="743E7E53" w14:textId="506FB037">
        <w:trPr>
          <w:tblHeader/>
          <w:tblCellSpacing w:w="0" w:type="dxa"/>
          <w:del w:id="857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6B5D31C" w14:textId="50E7C59A" w:rsidR="00EA5016" w:rsidDel="003D2C50" w:rsidRDefault="004C4817">
            <w:pPr>
              <w:widowControl/>
              <w:jc w:val="center"/>
              <w:rPr>
                <w:del w:id="85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85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87099C2" w14:textId="5B764677" w:rsidR="00EA5016" w:rsidDel="003D2C50" w:rsidRDefault="004C4817">
            <w:pPr>
              <w:widowControl/>
              <w:jc w:val="center"/>
              <w:rPr>
                <w:del w:id="860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861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2C79757" w14:textId="60B12D95" w:rsidR="00EA5016" w:rsidDel="003D2C50" w:rsidRDefault="004C4817">
            <w:pPr>
              <w:widowControl/>
              <w:jc w:val="center"/>
              <w:rPr>
                <w:del w:id="86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86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E05EC13" w14:textId="7BB7ACDE" w:rsidR="00EA5016" w:rsidDel="003D2C50" w:rsidRDefault="004C4817">
            <w:pPr>
              <w:widowControl/>
              <w:jc w:val="center"/>
              <w:rPr>
                <w:del w:id="86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86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2567529D" w14:textId="21C21C19">
        <w:trPr>
          <w:tblCellSpacing w:w="0" w:type="dxa"/>
          <w:del w:id="866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C8125DF" w14:textId="028CF62F" w:rsidR="00EA5016" w:rsidDel="003D2C50" w:rsidRDefault="004C4817">
            <w:pPr>
              <w:jc w:val="left"/>
              <w:rPr>
                <w:del w:id="867" w:author="win10" w:date="2020-06-12T13:56:00Z"/>
              </w:rPr>
            </w:pPr>
            <w:del w:id="868" w:author="win10" w:date="2020-06-12T13:56:00Z">
              <w:r w:rsidDel="003D2C50">
                <w:delText>key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196AF42" w14:textId="7E3A02F6" w:rsidR="00EA5016" w:rsidDel="003D2C50" w:rsidRDefault="004C4817">
            <w:pPr>
              <w:jc w:val="left"/>
              <w:rPr>
                <w:del w:id="869" w:author="win10" w:date="2020-06-12T13:56:00Z"/>
              </w:rPr>
            </w:pPr>
            <w:del w:id="870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CCE4940" w14:textId="4C8CF665" w:rsidR="00EA5016" w:rsidDel="003D2C50" w:rsidRDefault="004C4817">
            <w:pPr>
              <w:jc w:val="left"/>
              <w:rPr>
                <w:del w:id="871" w:author="win10" w:date="2020-06-12T13:56:00Z"/>
              </w:rPr>
            </w:pPr>
            <w:del w:id="872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0DCE0AA" w14:textId="0CF645EB" w:rsidR="00EA5016" w:rsidDel="003D2C50" w:rsidRDefault="004C4817">
            <w:pPr>
              <w:jc w:val="left"/>
              <w:rPr>
                <w:del w:id="873" w:author="win10" w:date="2020-06-12T13:56:00Z"/>
              </w:rPr>
            </w:pPr>
            <w:del w:id="874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运行数据类别</w:delText>
              </w:r>
              <w:r w:rsidDel="003D2C50">
                <w:delText>。</w:delText>
              </w:r>
            </w:del>
          </w:p>
          <w:p w14:paraId="34A38704" w14:textId="5FC408AA" w:rsidR="00EA5016" w:rsidDel="003D2C50" w:rsidRDefault="004C4817">
            <w:pPr>
              <w:jc w:val="left"/>
              <w:rPr>
                <w:del w:id="875" w:author="win10" w:date="2020-06-12T13:56:00Z"/>
              </w:rPr>
            </w:pPr>
            <w:del w:id="876" w:author="win10" w:date="2020-06-12T13:56:00Z">
              <w:r w:rsidDel="003D2C50">
                <w:rPr>
                  <w:rFonts w:hint="eastAsia"/>
                </w:rPr>
                <w:delText>SOC</w:delText>
              </w:r>
              <w:r w:rsidDel="003D2C50">
                <w:rPr>
                  <w:rFonts w:hint="eastAsia"/>
                </w:rPr>
                <w:delText>上下限：</w:delText>
              </w:r>
              <w:bookmarkStart w:id="877" w:name="_Hlk20236753"/>
              <w:r w:rsidDel="003D2C50">
                <w:rPr>
                  <w:rFonts w:hint="eastAsia"/>
                </w:rPr>
                <w:delText>S</w:delText>
              </w:r>
              <w:r w:rsidDel="003D2C50">
                <w:delText>OCB</w:delText>
              </w:r>
              <w:r w:rsidDel="003D2C50">
                <w:rPr>
                  <w:rFonts w:hint="eastAsia"/>
                </w:rPr>
                <w:delText>ound</w:delText>
              </w:r>
              <w:bookmarkEnd w:id="877"/>
              <w:r w:rsidDel="003D2C50">
                <w:rPr>
                  <w:rFonts w:hint="eastAsia"/>
                </w:rPr>
                <w:delText>。</w:delText>
              </w:r>
            </w:del>
          </w:p>
          <w:p w14:paraId="007F7335" w14:textId="3390EBD3" w:rsidR="00EA5016" w:rsidDel="003D2C50" w:rsidRDefault="004C4817">
            <w:pPr>
              <w:jc w:val="left"/>
              <w:rPr>
                <w:del w:id="878" w:author="win10" w:date="2020-06-12T13:56:00Z"/>
              </w:rPr>
            </w:pPr>
            <w:del w:id="879" w:author="win10" w:date="2020-06-12T13:56:00Z">
              <w:r w:rsidDel="003D2C50">
                <w:rPr>
                  <w:rFonts w:hint="eastAsia"/>
                </w:rPr>
                <w:delText>并网点有功上下限</w:delText>
              </w:r>
              <w:r w:rsidDel="003D2C50">
                <w:delText>：</w:delText>
              </w:r>
              <w:r w:rsidDel="003D2C50">
                <w:rPr>
                  <w:rFonts w:hint="eastAsia"/>
                </w:rPr>
                <w:delText>O</w:delText>
              </w:r>
              <w:r w:rsidDel="003D2C50">
                <w:delText>nGrid</w:delText>
              </w:r>
              <w:r w:rsidDel="003D2C50">
                <w:rPr>
                  <w:rFonts w:hint="eastAsia"/>
                </w:rPr>
                <w:delText>A</w:delText>
              </w:r>
              <w:r w:rsidDel="003D2C50">
                <w:delText>ctiveP</w:delText>
              </w:r>
              <w:r w:rsidDel="003D2C50">
                <w:rPr>
                  <w:rFonts w:hint="eastAsia"/>
                </w:rPr>
                <w:delText>ower</w:delText>
              </w:r>
              <w:r w:rsidDel="003D2C50">
                <w:delText>B</w:delText>
              </w:r>
              <w:r w:rsidDel="003D2C50">
                <w:rPr>
                  <w:rFonts w:hint="eastAsia"/>
                </w:rPr>
                <w:delText>ound</w:delText>
              </w:r>
              <w:r w:rsidDel="003D2C50">
                <w:delText>。</w:delText>
              </w:r>
            </w:del>
          </w:p>
          <w:p w14:paraId="34737390" w14:textId="429F76C2" w:rsidR="00EA5016" w:rsidDel="003D2C50" w:rsidRDefault="004C4817">
            <w:pPr>
              <w:jc w:val="left"/>
              <w:rPr>
                <w:del w:id="880" w:author="win10" w:date="2020-06-12T13:56:00Z"/>
              </w:rPr>
            </w:pPr>
            <w:del w:id="881" w:author="win10" w:date="2020-06-12T13:56:00Z">
              <w:r w:rsidDel="003D2C50">
                <w:rPr>
                  <w:rFonts w:hint="eastAsia"/>
                </w:rPr>
                <w:delText>放电时并网点功率因数上下限</w:delText>
              </w:r>
              <w:r w:rsidDel="003D2C50">
                <w:delText>：</w:delText>
              </w:r>
              <w:r w:rsidDel="003D2C50">
                <w:rPr>
                  <w:rFonts w:hint="eastAsia"/>
                </w:rPr>
                <w:delText>O</w:delText>
              </w:r>
              <w:r w:rsidDel="003D2C50">
                <w:delText>nGridPowerFactorB</w:delText>
              </w:r>
              <w:r w:rsidDel="003D2C50">
                <w:rPr>
                  <w:rFonts w:hint="eastAsia"/>
                </w:rPr>
                <w:delText>ound</w:delText>
              </w:r>
              <w:r w:rsidDel="003D2C50">
                <w:delText>D</w:delText>
              </w:r>
              <w:r w:rsidDel="003D2C50">
                <w:rPr>
                  <w:rFonts w:hint="eastAsia"/>
                </w:rPr>
                <w:delText>is</w:delText>
              </w:r>
              <w:r w:rsidDel="003D2C50">
                <w:delText>Charge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4C251917" w14:textId="1FCE0892" w:rsidR="00EA5016" w:rsidDel="003D2C50" w:rsidRDefault="004C4817">
            <w:pPr>
              <w:jc w:val="left"/>
              <w:rPr>
                <w:del w:id="882" w:author="win10" w:date="2020-06-12T13:56:00Z"/>
              </w:rPr>
            </w:pPr>
            <w:del w:id="883" w:author="win10" w:date="2020-06-12T13:56:00Z">
              <w:r w:rsidDel="003D2C50">
                <w:rPr>
                  <w:rFonts w:hint="eastAsia"/>
                </w:rPr>
                <w:delText>充电时并网点功率因数上下限</w:delText>
              </w:r>
              <w:r w:rsidDel="003D2C50">
                <w:delText>：</w:delText>
              </w:r>
              <w:r w:rsidDel="003D2C50">
                <w:rPr>
                  <w:rFonts w:hint="eastAsia"/>
                </w:rPr>
                <w:delText>O</w:delText>
              </w:r>
              <w:r w:rsidDel="003D2C50">
                <w:delText>nGridPowerFactorB</w:delText>
              </w:r>
              <w:r w:rsidDel="003D2C50">
                <w:rPr>
                  <w:rFonts w:hint="eastAsia"/>
                </w:rPr>
                <w:delText>ound</w:delText>
              </w:r>
              <w:r w:rsidDel="003D2C50">
                <w:delText>Charge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464076C6" w14:textId="5C5DEC15" w:rsidR="00EA5016" w:rsidDel="003D2C50" w:rsidRDefault="004C4817">
            <w:pPr>
              <w:jc w:val="left"/>
              <w:rPr>
                <w:del w:id="884" w:author="win10" w:date="2020-06-12T13:56:00Z"/>
              </w:rPr>
            </w:pPr>
            <w:del w:id="885" w:author="win10" w:date="2020-06-12T13:56:00Z">
              <w:r w:rsidDel="003D2C50">
                <w:rPr>
                  <w:rFonts w:hint="eastAsia"/>
                </w:rPr>
                <w:delText>有功</w:delText>
              </w:r>
              <w:r w:rsidDel="003D2C50">
                <w:rPr>
                  <w:rFonts w:hint="eastAsia"/>
                </w:rPr>
                <w:delText>PID</w:delText>
              </w:r>
              <w:r w:rsidDel="003D2C50">
                <w:rPr>
                  <w:rFonts w:hint="eastAsia"/>
                </w:rPr>
                <w:delText>参数（</w:delText>
              </w:r>
              <w:r w:rsidDel="003D2C50">
                <w:rPr>
                  <w:rFonts w:hint="eastAsia"/>
                </w:rPr>
                <w:delText>Kp</w:delText>
              </w:r>
              <w:r w:rsidDel="003D2C50">
                <w:rPr>
                  <w:rFonts w:hint="eastAsia"/>
                </w:rPr>
                <w:delText>，</w:delText>
              </w:r>
              <w:r w:rsidDel="003D2C50">
                <w:rPr>
                  <w:rFonts w:hint="eastAsia"/>
                </w:rPr>
                <w:delText>Ki</w:delText>
              </w:r>
              <w:r w:rsidDel="003D2C50">
                <w:rPr>
                  <w:rFonts w:hint="eastAsia"/>
                </w:rPr>
                <w:delText>，</w:delText>
              </w:r>
              <w:r w:rsidDel="003D2C50">
                <w:rPr>
                  <w:rFonts w:hint="eastAsia"/>
                </w:rPr>
                <w:delText>Kd</w:delText>
              </w:r>
              <w:r w:rsidDel="003D2C50">
                <w:rPr>
                  <w:rFonts w:hint="eastAsia"/>
                </w:rPr>
                <w:delText>）：</w:delText>
              </w:r>
              <w:r w:rsidDel="003D2C50">
                <w:rPr>
                  <w:rFonts w:hint="eastAsia"/>
                </w:rPr>
                <w:delText>A</w:delText>
              </w:r>
              <w:r w:rsidDel="003D2C50">
                <w:delText>ctiveP</w:delText>
              </w:r>
              <w:r w:rsidDel="003D2C50">
                <w:rPr>
                  <w:rFonts w:hint="eastAsia"/>
                </w:rPr>
                <w:delText>owerP</w:delText>
              </w:r>
              <w:r w:rsidDel="003D2C50">
                <w:delText>ID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32196797" w14:textId="08564C66" w:rsidR="00EA5016" w:rsidDel="003D2C50" w:rsidRDefault="004C4817">
            <w:pPr>
              <w:jc w:val="left"/>
              <w:rPr>
                <w:del w:id="886" w:author="win10" w:date="2020-06-12T13:56:00Z"/>
              </w:rPr>
            </w:pPr>
            <w:del w:id="887" w:author="win10" w:date="2020-06-12T13:56:00Z">
              <w:r w:rsidDel="003D2C50">
                <w:rPr>
                  <w:rFonts w:hint="eastAsia"/>
                </w:rPr>
                <w:delText>功率因数</w:delText>
              </w:r>
              <w:r w:rsidDel="003D2C50">
                <w:rPr>
                  <w:rFonts w:hint="eastAsia"/>
                </w:rPr>
                <w:delText>PID</w:delText>
              </w:r>
              <w:r w:rsidDel="003D2C50">
                <w:rPr>
                  <w:rFonts w:hint="eastAsia"/>
                </w:rPr>
                <w:delText>参数（</w:delText>
              </w:r>
              <w:r w:rsidDel="003D2C50">
                <w:rPr>
                  <w:rFonts w:hint="eastAsia"/>
                </w:rPr>
                <w:delText>Kp</w:delText>
              </w:r>
              <w:r w:rsidDel="003D2C50">
                <w:rPr>
                  <w:rFonts w:hint="eastAsia"/>
                </w:rPr>
                <w:delText>，</w:delText>
              </w:r>
              <w:r w:rsidDel="003D2C50">
                <w:rPr>
                  <w:rFonts w:hint="eastAsia"/>
                </w:rPr>
                <w:delText>Ki</w:delText>
              </w:r>
              <w:r w:rsidDel="003D2C50">
                <w:rPr>
                  <w:rFonts w:hint="eastAsia"/>
                </w:rPr>
                <w:delText>，</w:delText>
              </w:r>
              <w:r w:rsidDel="003D2C50">
                <w:rPr>
                  <w:rFonts w:hint="eastAsia"/>
                </w:rPr>
                <w:delText>Kd</w:delText>
              </w:r>
              <w:r w:rsidDel="003D2C50">
                <w:rPr>
                  <w:rFonts w:hint="eastAsia"/>
                </w:rPr>
                <w:delText>）：</w:delText>
              </w:r>
              <w:r w:rsidDel="003D2C50">
                <w:delText>P</w:delText>
              </w:r>
              <w:r w:rsidDel="003D2C50">
                <w:rPr>
                  <w:rFonts w:hint="eastAsia"/>
                </w:rPr>
                <w:delText>ower</w:delText>
              </w:r>
              <w:r w:rsidDel="003D2C50">
                <w:delText>Factor</w:delText>
              </w:r>
              <w:r w:rsidDel="003D2C50">
                <w:rPr>
                  <w:rFonts w:hint="eastAsia"/>
                </w:rPr>
                <w:delText>P</w:delText>
              </w:r>
              <w:r w:rsidDel="003D2C50">
                <w:delText>ID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13A7E7A5" w14:textId="784CE914" w:rsidR="00EA5016" w:rsidDel="003D2C50" w:rsidRDefault="004C4817">
            <w:pPr>
              <w:jc w:val="left"/>
              <w:rPr>
                <w:del w:id="888" w:author="win10" w:date="2020-06-12T13:56:00Z"/>
              </w:rPr>
            </w:pPr>
            <w:del w:id="889" w:author="win10" w:date="2020-06-12T13:56:00Z">
              <w:r w:rsidDel="003D2C50">
                <w:rPr>
                  <w:rFonts w:hint="eastAsia"/>
                </w:rPr>
                <w:delText>并网压频恢复延时：</w:delText>
              </w:r>
              <w:r w:rsidDel="003D2C50">
                <w:rPr>
                  <w:rFonts w:hint="eastAsia"/>
                </w:rPr>
                <w:delText>O</w:delText>
              </w:r>
              <w:r w:rsidDel="003D2C50">
                <w:delText>nGrid</w:delText>
              </w:r>
              <w:r w:rsidDel="003D2C50">
                <w:rPr>
                  <w:rFonts w:hint="eastAsia"/>
                </w:rPr>
                <w:delText>VoltageRecoveryDelay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2B6E6BFA" w14:textId="4D6A3095" w:rsidR="00EA5016" w:rsidDel="003D2C50" w:rsidRDefault="004C4817">
            <w:pPr>
              <w:jc w:val="left"/>
              <w:rPr>
                <w:del w:id="890" w:author="win10" w:date="2020-06-12T13:56:00Z"/>
              </w:rPr>
            </w:pPr>
            <w:del w:id="891" w:author="win10" w:date="2020-06-12T13:56:00Z">
              <w:r w:rsidDel="003D2C50">
                <w:rPr>
                  <w:rFonts w:hint="eastAsia"/>
                </w:rPr>
                <w:delText>购电价：</w:delText>
              </w:r>
              <w:r w:rsidDel="003D2C50">
                <w:rPr>
                  <w:rFonts w:hint="eastAsia"/>
                </w:rPr>
                <w:delText>PurchasePrice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463110CA" w14:textId="01A12CFD" w:rsidR="00EA5016" w:rsidDel="003D2C50" w:rsidRDefault="004C4817">
            <w:pPr>
              <w:jc w:val="left"/>
              <w:rPr>
                <w:del w:id="892" w:author="win10" w:date="2020-06-12T13:56:00Z"/>
              </w:rPr>
            </w:pPr>
            <w:del w:id="893" w:author="win10" w:date="2020-06-12T13:56:00Z">
              <w:r w:rsidDel="003D2C50">
                <w:rPr>
                  <w:rFonts w:hint="eastAsia"/>
                </w:rPr>
                <w:delText>卖电价：</w:delText>
              </w:r>
              <w:r w:rsidDel="003D2C50">
                <w:rPr>
                  <w:rFonts w:hint="eastAsia"/>
                </w:rPr>
                <w:delText>SellingPrice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635DED59" w14:textId="29AB0A97" w:rsidR="00EA5016" w:rsidDel="003D2C50" w:rsidRDefault="004C4817">
            <w:pPr>
              <w:jc w:val="left"/>
              <w:rPr>
                <w:del w:id="894" w:author="win10" w:date="2020-06-12T13:56:00Z"/>
              </w:rPr>
            </w:pPr>
            <w:del w:id="895" w:author="win10" w:date="2020-06-12T13:56:00Z">
              <w:r w:rsidDel="003D2C50">
                <w:rPr>
                  <w:rFonts w:hint="eastAsia"/>
                </w:rPr>
                <w:delText>峰谷区段：</w:delText>
              </w:r>
              <w:r w:rsidDel="003D2C50">
                <w:rPr>
                  <w:rFonts w:hint="eastAsia"/>
                </w:rPr>
                <w:delText>ThePeakValleySection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</w:tc>
      </w:tr>
      <w:tr w:rsidR="00EA5016" w:rsidDel="003D2C50" w14:paraId="1F81544D" w14:textId="6B596E43">
        <w:trPr>
          <w:tblCellSpacing w:w="0" w:type="dxa"/>
          <w:del w:id="896" w:author="win10" w:date="2020-06-12T13:56:00Z"/>
        </w:trPr>
        <w:tc>
          <w:tcPr>
            <w:tcW w:w="50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7D91E5D" w14:textId="17072F82" w:rsidR="00EA5016" w:rsidDel="003D2C50" w:rsidRDefault="004C4817">
            <w:pPr>
              <w:jc w:val="left"/>
              <w:rPr>
                <w:del w:id="897" w:author="win10" w:date="2020-06-12T13:56:00Z"/>
              </w:rPr>
            </w:pPr>
            <w:del w:id="898" w:author="win10" w:date="2020-06-12T13:56:00Z">
              <w:r w:rsidDel="003D2C50">
                <w:delText>value</w:delText>
              </w:r>
            </w:del>
          </w:p>
        </w:tc>
        <w:tc>
          <w:tcPr>
            <w:tcW w:w="51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F6E9AA5" w14:textId="33929F11" w:rsidR="00EA5016" w:rsidDel="003D2C50" w:rsidRDefault="004C4817">
            <w:pPr>
              <w:jc w:val="left"/>
              <w:rPr>
                <w:del w:id="899" w:author="win10" w:date="2020-06-12T13:56:00Z"/>
              </w:rPr>
            </w:pPr>
            <w:del w:id="900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12F8302" w14:textId="16EC7465" w:rsidR="00EA5016" w:rsidDel="003D2C50" w:rsidRDefault="004C4817">
            <w:pPr>
              <w:jc w:val="left"/>
              <w:rPr>
                <w:del w:id="901" w:author="win10" w:date="2020-06-12T13:56:00Z"/>
              </w:rPr>
            </w:pPr>
            <w:del w:id="902" w:author="win10" w:date="2020-06-12T13:56:00Z">
              <w:r w:rsidDel="003D2C50">
                <w:rPr>
                  <w:rFonts w:hint="eastAsia"/>
                </w:rPr>
                <w:delText>Float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6C1C01D" w14:textId="04933DCD" w:rsidR="00EA5016" w:rsidDel="003D2C50" w:rsidRDefault="004C4817">
            <w:pPr>
              <w:jc w:val="left"/>
              <w:rPr>
                <w:del w:id="903" w:author="win10" w:date="2020-06-12T13:56:00Z"/>
              </w:rPr>
            </w:pPr>
            <w:del w:id="904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运行数据</w:delText>
              </w:r>
              <w:r w:rsidDel="003D2C50">
                <w:delText>的值。</w:delText>
              </w:r>
            </w:del>
          </w:p>
          <w:p w14:paraId="61F3F0F3" w14:textId="4A43E729" w:rsidR="00EA5016" w:rsidDel="003D2C50" w:rsidRDefault="004C4817">
            <w:pPr>
              <w:jc w:val="left"/>
              <w:rPr>
                <w:del w:id="905" w:author="win10" w:date="2020-06-12T13:56:00Z"/>
              </w:rPr>
            </w:pPr>
            <w:del w:id="906" w:author="win10" w:date="2020-06-12T13:56:00Z">
              <w:r w:rsidDel="003D2C50">
                <w:rPr>
                  <w:rFonts w:hint="eastAsia"/>
                </w:rPr>
                <w:delText>SOC</w:delText>
              </w:r>
              <w:r w:rsidDel="003D2C50">
                <w:rPr>
                  <w:rFonts w:hint="eastAsia"/>
                </w:rPr>
                <w:delText>上下限：</w:delText>
              </w:r>
              <w:r w:rsidDel="003D2C50">
                <w:rPr>
                  <w:rFonts w:hint="eastAsia"/>
                </w:rPr>
                <w:delText>20</w:delText>
              </w:r>
              <w:r w:rsidDel="003D2C50">
                <w:delText>.0</w:delText>
              </w:r>
              <w:r w:rsidDel="003D2C50">
                <w:rPr>
                  <w:rFonts w:hint="eastAsia"/>
                </w:rPr>
                <w:delText>,</w:delText>
              </w:r>
              <w:r w:rsidDel="003D2C50">
                <w:delText xml:space="preserve"> </w:delText>
              </w:r>
              <w:r w:rsidDel="003D2C50">
                <w:rPr>
                  <w:rFonts w:hint="eastAsia"/>
                </w:rPr>
                <w:delText>80</w:delText>
              </w:r>
              <w:r w:rsidDel="003D2C50">
                <w:delText>.0</w:delText>
              </w:r>
              <w:r w:rsidDel="003D2C50">
                <w:rPr>
                  <w:rFonts w:hint="eastAsia"/>
                </w:rPr>
                <w:delText>。分别是下限值和上限值，单位为</w:delText>
              </w:r>
              <w:r w:rsidDel="003D2C50">
                <w:rPr>
                  <w:rFonts w:hint="eastAsia"/>
                </w:rPr>
                <w:delText>%</w:delText>
              </w:r>
            </w:del>
          </w:p>
          <w:p w14:paraId="666F8101" w14:textId="787301C4" w:rsidR="00EA5016" w:rsidDel="003D2C50" w:rsidRDefault="004C4817">
            <w:pPr>
              <w:jc w:val="left"/>
              <w:rPr>
                <w:del w:id="907" w:author="win10" w:date="2020-06-12T13:56:00Z"/>
              </w:rPr>
            </w:pPr>
            <w:del w:id="908" w:author="win10" w:date="2020-06-12T13:56:00Z">
              <w:r w:rsidDel="003D2C50">
                <w:rPr>
                  <w:rFonts w:hint="eastAsia"/>
                </w:rPr>
                <w:delText>并网点有功上下限：</w:delText>
              </w:r>
              <w:r w:rsidDel="003D2C50">
                <w:delText>-50.0</w:delText>
              </w:r>
              <w:r w:rsidDel="003D2C50">
                <w:rPr>
                  <w:rFonts w:hint="eastAsia"/>
                </w:rPr>
                <w:delText>,</w:delText>
              </w:r>
              <w:r w:rsidDel="003D2C50">
                <w:delText xml:space="preserve"> 5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delText>.0</w:delText>
              </w:r>
              <w:r w:rsidDel="003D2C50">
                <w:rPr>
                  <w:rFonts w:hint="eastAsia"/>
                </w:rPr>
                <w:delText>。分别是下限值和上限值，单位为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W</w:delText>
              </w:r>
            </w:del>
          </w:p>
          <w:p w14:paraId="5EB4DE53" w14:textId="191D1DD9" w:rsidR="00EA5016" w:rsidDel="003D2C50" w:rsidRDefault="004C4817">
            <w:pPr>
              <w:jc w:val="left"/>
              <w:rPr>
                <w:del w:id="909" w:author="win10" w:date="2020-06-12T13:56:00Z"/>
              </w:rPr>
            </w:pPr>
            <w:del w:id="910" w:author="win10" w:date="2020-06-12T13:56:00Z">
              <w:r w:rsidDel="003D2C50">
                <w:rPr>
                  <w:rFonts w:hint="eastAsia"/>
                </w:rPr>
                <w:delText>放电时并网点功率因数上下限</w:delText>
              </w:r>
              <w:r w:rsidDel="003D2C50">
                <w:delText>：</w:delText>
              </w:r>
              <w:r w:rsidDel="003D2C50">
                <w:delText>-</w:delText>
              </w:r>
              <w:r w:rsidDel="003D2C50">
                <w:rPr>
                  <w:rFonts w:hint="eastAsia"/>
                </w:rPr>
                <w:delText>0.95,</w:delText>
              </w:r>
              <w:r w:rsidDel="003D2C50">
                <w:delText xml:space="preserve"> </w:delText>
              </w:r>
              <w:r w:rsidDel="003D2C50">
                <w:rPr>
                  <w:rFonts w:hint="eastAsia"/>
                </w:rPr>
                <w:delText>0.95</w:delText>
              </w:r>
              <w:r w:rsidDel="003D2C50">
                <w:rPr>
                  <w:rFonts w:hint="eastAsia"/>
                </w:rPr>
                <w:delText>。分别是下限值和上限值，单位为无</w:delText>
              </w:r>
            </w:del>
          </w:p>
          <w:p w14:paraId="5BC2039F" w14:textId="45F9A594" w:rsidR="00EA5016" w:rsidDel="003D2C50" w:rsidRDefault="004C4817">
            <w:pPr>
              <w:jc w:val="left"/>
              <w:rPr>
                <w:del w:id="911" w:author="win10" w:date="2020-06-12T13:56:00Z"/>
              </w:rPr>
            </w:pPr>
            <w:del w:id="912" w:author="win10" w:date="2020-06-12T13:56:00Z">
              <w:r w:rsidDel="003D2C50">
                <w:rPr>
                  <w:rFonts w:hint="eastAsia"/>
                </w:rPr>
                <w:delText>充电时并网点功率因数上下限</w:delText>
              </w:r>
              <w:r w:rsidDel="003D2C50">
                <w:delText>：</w:delText>
              </w:r>
              <w:r w:rsidDel="003D2C50">
                <w:delText>-</w:delText>
              </w:r>
              <w:r w:rsidDel="003D2C50">
                <w:rPr>
                  <w:rFonts w:hint="eastAsia"/>
                </w:rPr>
                <w:delText>0.95,</w:delText>
              </w:r>
              <w:r w:rsidDel="003D2C50">
                <w:delText xml:space="preserve"> </w:delText>
              </w:r>
              <w:r w:rsidDel="003D2C50">
                <w:rPr>
                  <w:rFonts w:hint="eastAsia"/>
                </w:rPr>
                <w:delText>0.95</w:delText>
              </w:r>
              <w:r w:rsidDel="003D2C50">
                <w:rPr>
                  <w:rFonts w:hint="eastAsia"/>
                </w:rPr>
                <w:delText>。分别是下限值和上限值，单位为无</w:delText>
              </w:r>
            </w:del>
          </w:p>
          <w:p w14:paraId="3D11D310" w14:textId="7E6F1411" w:rsidR="00EA5016" w:rsidDel="003D2C50" w:rsidRDefault="004C4817">
            <w:pPr>
              <w:jc w:val="left"/>
              <w:rPr>
                <w:del w:id="913" w:author="win10" w:date="2020-06-12T13:56:00Z"/>
              </w:rPr>
            </w:pPr>
            <w:del w:id="914" w:author="win10" w:date="2020-06-12T13:56:00Z">
              <w:r w:rsidDel="003D2C50">
                <w:rPr>
                  <w:rFonts w:hint="eastAsia"/>
                </w:rPr>
                <w:delText>有功</w:delText>
              </w:r>
              <w:r w:rsidDel="003D2C50">
                <w:rPr>
                  <w:rFonts w:hint="eastAsia"/>
                </w:rPr>
                <w:delText>PID</w:delText>
              </w:r>
              <w:r w:rsidDel="003D2C50">
                <w:rPr>
                  <w:rFonts w:hint="eastAsia"/>
                </w:rPr>
                <w:delText>参数（</w:delText>
              </w:r>
              <w:r w:rsidDel="003D2C50">
                <w:rPr>
                  <w:rFonts w:hint="eastAsia"/>
                </w:rPr>
                <w:delText>Kp</w:delText>
              </w:r>
              <w:r w:rsidDel="003D2C50">
                <w:rPr>
                  <w:rFonts w:hint="eastAsia"/>
                </w:rPr>
                <w:delText>，</w:delText>
              </w:r>
              <w:r w:rsidDel="003D2C50">
                <w:rPr>
                  <w:rFonts w:hint="eastAsia"/>
                </w:rPr>
                <w:delText>Ki</w:delText>
              </w:r>
              <w:r w:rsidDel="003D2C50">
                <w:rPr>
                  <w:rFonts w:hint="eastAsia"/>
                </w:rPr>
                <w:delText>，</w:delText>
              </w:r>
              <w:r w:rsidDel="003D2C50">
                <w:rPr>
                  <w:rFonts w:hint="eastAsia"/>
                </w:rPr>
                <w:delText>Kd</w:delText>
              </w:r>
              <w:r w:rsidDel="003D2C50">
                <w:rPr>
                  <w:rFonts w:hint="eastAsia"/>
                </w:rPr>
                <w:delText>）：</w:delText>
              </w:r>
              <w:r w:rsidDel="003D2C50">
                <w:rPr>
                  <w:rFonts w:hint="eastAsia"/>
                </w:rPr>
                <w:delText>0,</w:delText>
              </w:r>
              <w:r w:rsidDel="003D2C50">
                <w:delText xml:space="preserve"> </w:delText>
              </w:r>
              <w:r w:rsidDel="003D2C50">
                <w:rPr>
                  <w:rFonts w:hint="eastAsia"/>
                </w:rPr>
                <w:delText>0.8,</w:delText>
              </w:r>
              <w:r w:rsidDel="003D2C50">
                <w:delText xml:space="preserve"> 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。分别是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p</w:delText>
              </w:r>
              <w:r w:rsidDel="003D2C50">
                <w:rPr>
                  <w:rFonts w:hint="eastAsia"/>
                </w:rPr>
                <w:delText>_</w:delText>
              </w:r>
              <w:r w:rsidDel="003D2C50">
                <w:delText>p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i_p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d_p</w:delText>
              </w:r>
              <w:r w:rsidDel="003D2C50">
                <w:rPr>
                  <w:rFonts w:hint="eastAsia"/>
                </w:rPr>
                <w:delText>，单位为无</w:delText>
              </w:r>
            </w:del>
          </w:p>
          <w:p w14:paraId="6FDAE0A8" w14:textId="4A5BD3E9" w:rsidR="00EA5016" w:rsidDel="003D2C50" w:rsidRDefault="004C4817">
            <w:pPr>
              <w:jc w:val="left"/>
              <w:rPr>
                <w:del w:id="915" w:author="win10" w:date="2020-06-12T13:56:00Z"/>
              </w:rPr>
            </w:pPr>
            <w:del w:id="916" w:author="win10" w:date="2020-06-12T13:56:00Z">
              <w:r w:rsidDel="003D2C50">
                <w:rPr>
                  <w:rFonts w:hint="eastAsia"/>
                </w:rPr>
                <w:delText>功率因数</w:delText>
              </w:r>
              <w:r w:rsidDel="003D2C50">
                <w:rPr>
                  <w:rFonts w:hint="eastAsia"/>
                </w:rPr>
                <w:delText>PID</w:delText>
              </w:r>
              <w:r w:rsidDel="003D2C50">
                <w:rPr>
                  <w:rFonts w:hint="eastAsia"/>
                </w:rPr>
                <w:delText>参数（</w:delText>
              </w:r>
              <w:r w:rsidDel="003D2C50">
                <w:rPr>
                  <w:rFonts w:hint="eastAsia"/>
                </w:rPr>
                <w:delText>Kp</w:delText>
              </w:r>
              <w:r w:rsidDel="003D2C50">
                <w:rPr>
                  <w:rFonts w:hint="eastAsia"/>
                </w:rPr>
                <w:delText>，</w:delText>
              </w:r>
              <w:r w:rsidDel="003D2C50">
                <w:rPr>
                  <w:rFonts w:hint="eastAsia"/>
                </w:rPr>
                <w:delText>Ki</w:delText>
              </w:r>
              <w:r w:rsidDel="003D2C50">
                <w:rPr>
                  <w:rFonts w:hint="eastAsia"/>
                </w:rPr>
                <w:delText>，</w:delText>
              </w:r>
              <w:r w:rsidDel="003D2C50">
                <w:rPr>
                  <w:rFonts w:hint="eastAsia"/>
                </w:rPr>
                <w:delText>Kd</w:delText>
              </w:r>
              <w:r w:rsidDel="003D2C50">
                <w:rPr>
                  <w:rFonts w:hint="eastAsia"/>
                </w:rPr>
                <w:delText>）：</w:delText>
              </w:r>
              <w:r w:rsidDel="003D2C50">
                <w:rPr>
                  <w:rFonts w:hint="eastAsia"/>
                </w:rPr>
                <w:delText>0,</w:delText>
              </w:r>
              <w:r w:rsidDel="003D2C50">
                <w:delText xml:space="preserve"> </w:delText>
              </w:r>
              <w:r w:rsidDel="003D2C50">
                <w:rPr>
                  <w:rFonts w:hint="eastAsia"/>
                </w:rPr>
                <w:delText>1,</w:delText>
              </w:r>
              <w:r w:rsidDel="003D2C50">
                <w:delText xml:space="preserve"> 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。分别是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p_q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i_q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d_q</w:delText>
              </w:r>
              <w:r w:rsidDel="003D2C50">
                <w:rPr>
                  <w:rFonts w:hint="eastAsia"/>
                </w:rPr>
                <w:delText>，单位为无</w:delText>
              </w:r>
            </w:del>
          </w:p>
          <w:p w14:paraId="3AE970B0" w14:textId="78AD3505" w:rsidR="00EA5016" w:rsidDel="003D2C50" w:rsidRDefault="004C4817">
            <w:pPr>
              <w:jc w:val="left"/>
              <w:rPr>
                <w:del w:id="917" w:author="win10" w:date="2020-06-12T13:56:00Z"/>
              </w:rPr>
            </w:pPr>
            <w:del w:id="918" w:author="win10" w:date="2020-06-12T13:56:00Z">
              <w:r w:rsidDel="003D2C50">
                <w:rPr>
                  <w:rFonts w:hint="eastAsia"/>
                </w:rPr>
                <w:delText>并网压频恢复延时：</w:delText>
              </w:r>
              <w:r w:rsidDel="003D2C50">
                <w:rPr>
                  <w:rFonts w:hint="eastAsia"/>
                </w:rPr>
                <w:delText>20.0</w:delText>
              </w:r>
              <w:r w:rsidDel="003D2C50">
                <w:rPr>
                  <w:rFonts w:hint="eastAsia"/>
                </w:rPr>
                <w:delText>。单位为秒</w:delText>
              </w:r>
            </w:del>
          </w:p>
          <w:p w14:paraId="2894D9E5" w14:textId="3305278A" w:rsidR="00EA5016" w:rsidDel="003D2C50" w:rsidRDefault="004C4817">
            <w:pPr>
              <w:jc w:val="left"/>
              <w:rPr>
                <w:del w:id="919" w:author="win10" w:date="2020-06-12T13:56:00Z"/>
              </w:rPr>
            </w:pPr>
            <w:del w:id="920" w:author="win10" w:date="2020-06-12T13:56:00Z">
              <w:r w:rsidDel="003D2C50">
                <w:rPr>
                  <w:rFonts w:hint="eastAsia"/>
                </w:rPr>
                <w:delText>购电价：</w:delText>
              </w:r>
              <w:r w:rsidDel="003D2C50">
                <w:rPr>
                  <w:rFonts w:hint="eastAsia"/>
                </w:rPr>
                <w:delText>48</w:delText>
              </w:r>
              <w:r w:rsidDel="003D2C50">
                <w:rPr>
                  <w:rFonts w:hint="eastAsia"/>
                </w:rPr>
                <w:delText>组（</w:delText>
              </w:r>
              <w:r w:rsidDel="003D2C50">
                <w:rPr>
                  <w:rFonts w:hint="eastAsia"/>
                </w:rPr>
                <w:delText>0.58</w:delText>
              </w:r>
              <w:r w:rsidDel="003D2C50">
                <w:rPr>
                  <w:rFonts w:hint="eastAsia"/>
                </w:rPr>
                <w:delText>）。单位为人名币元</w:delText>
              </w:r>
            </w:del>
          </w:p>
          <w:p w14:paraId="7177E461" w14:textId="37D11683" w:rsidR="00EA5016" w:rsidDel="003D2C50" w:rsidRDefault="004C4817">
            <w:pPr>
              <w:jc w:val="left"/>
              <w:rPr>
                <w:del w:id="921" w:author="win10" w:date="2020-06-12T13:56:00Z"/>
              </w:rPr>
            </w:pPr>
            <w:del w:id="922" w:author="win10" w:date="2020-06-12T13:56:00Z">
              <w:r w:rsidDel="003D2C50">
                <w:rPr>
                  <w:rFonts w:hint="eastAsia"/>
                </w:rPr>
                <w:delText>卖电价：</w:delText>
              </w:r>
              <w:r w:rsidDel="003D2C50">
                <w:rPr>
                  <w:rFonts w:hint="eastAsia"/>
                </w:rPr>
                <w:delText>48</w:delText>
              </w:r>
              <w:r w:rsidDel="003D2C50">
                <w:rPr>
                  <w:rFonts w:hint="eastAsia"/>
                </w:rPr>
                <w:delText>组（</w:delText>
              </w:r>
              <w:r w:rsidDel="003D2C50">
                <w:rPr>
                  <w:rFonts w:hint="eastAsia"/>
                </w:rPr>
                <w:delText>0.62</w:delText>
              </w:r>
              <w:r w:rsidDel="003D2C50">
                <w:rPr>
                  <w:rFonts w:hint="eastAsia"/>
                </w:rPr>
                <w:delText>）。单位为人名币元</w:delText>
              </w:r>
            </w:del>
          </w:p>
        </w:tc>
      </w:tr>
      <w:tr w:rsidR="00EA5016" w:rsidDel="003D2C50" w14:paraId="42744746" w14:textId="2BAEAEB3">
        <w:trPr>
          <w:tblCellSpacing w:w="0" w:type="dxa"/>
          <w:del w:id="923" w:author="win10" w:date="2020-06-12T13:56:00Z"/>
        </w:trPr>
        <w:tc>
          <w:tcPr>
            <w:tcW w:w="50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F8BD993" w14:textId="60E7F5E7" w:rsidR="00EA5016" w:rsidDel="003D2C50" w:rsidRDefault="00EA5016">
            <w:pPr>
              <w:jc w:val="left"/>
              <w:rPr>
                <w:del w:id="924" w:author="win10" w:date="2020-06-12T13:56:00Z"/>
              </w:rPr>
            </w:pPr>
          </w:p>
        </w:tc>
        <w:tc>
          <w:tcPr>
            <w:tcW w:w="51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326C0CE" w14:textId="3DD1789C" w:rsidR="00EA5016" w:rsidDel="003D2C50" w:rsidRDefault="00EA5016">
            <w:pPr>
              <w:jc w:val="left"/>
              <w:rPr>
                <w:del w:id="925" w:author="win10" w:date="2020-06-12T13:56:00Z"/>
              </w:rPr>
            </w:pPr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0BF87F6" w14:textId="0BA4C36B" w:rsidR="00EA5016" w:rsidDel="003D2C50" w:rsidRDefault="004C4817">
            <w:pPr>
              <w:jc w:val="left"/>
              <w:rPr>
                <w:del w:id="926" w:author="win10" w:date="2020-06-12T13:56:00Z"/>
              </w:rPr>
            </w:pPr>
            <w:del w:id="927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ECFBC36" w14:textId="00DCA4E6" w:rsidR="00EA5016" w:rsidDel="003D2C50" w:rsidRDefault="004C4817">
            <w:pPr>
              <w:jc w:val="left"/>
              <w:rPr>
                <w:del w:id="928" w:author="win10" w:date="2020-06-12T13:56:00Z"/>
              </w:rPr>
            </w:pPr>
            <w:del w:id="929" w:author="win10" w:date="2020-06-12T13:56:00Z">
              <w:r w:rsidDel="003D2C50">
                <w:rPr>
                  <w:rFonts w:hint="eastAsia"/>
                </w:rPr>
                <w:delText>峰谷区段：</w:delText>
              </w:r>
              <w:r w:rsidDel="003D2C50">
                <w:rPr>
                  <w:rFonts w:hint="eastAsia"/>
                </w:rPr>
                <w:delText>48</w:delText>
              </w:r>
              <w:r w:rsidDel="003D2C50">
                <w:rPr>
                  <w:rFonts w:hint="eastAsia"/>
                </w:rPr>
                <w:delText>组（峰</w:delText>
              </w:r>
              <w:r w:rsidDel="003D2C50">
                <w:rPr>
                  <w:rFonts w:hint="eastAsia"/>
                </w:rPr>
                <w:delText>/</w:delText>
              </w:r>
              <w:r w:rsidDel="003D2C50">
                <w:rPr>
                  <w:rFonts w:hint="eastAsia"/>
                </w:rPr>
                <w:delText>平</w:delText>
              </w:r>
              <w:r w:rsidDel="003D2C50">
                <w:rPr>
                  <w:rFonts w:hint="eastAsia"/>
                </w:rPr>
                <w:delText>/</w:delText>
              </w:r>
              <w:r w:rsidDel="003D2C50">
                <w:rPr>
                  <w:rFonts w:hint="eastAsia"/>
                </w:rPr>
                <w:delText>谷</w:delText>
              </w:r>
              <w:r w:rsidDel="003D2C50">
                <w:rPr>
                  <w:rFonts w:hint="eastAsia"/>
                </w:rPr>
                <w:delText>==Peak/Flat/Valley</w:delText>
              </w:r>
              <w:r w:rsidDel="003D2C50">
                <w:rPr>
                  <w:rFonts w:hint="eastAsia"/>
                </w:rPr>
                <w:delText>）。单位为无</w:delText>
              </w:r>
            </w:del>
          </w:p>
        </w:tc>
      </w:tr>
    </w:tbl>
    <w:p w14:paraId="01DF123D" w14:textId="0E475188" w:rsidR="00EA5016" w:rsidDel="003D2C50" w:rsidRDefault="004C4817">
      <w:pPr>
        <w:rPr>
          <w:del w:id="930" w:author="win10" w:date="2020-06-12T13:56:00Z"/>
        </w:rPr>
      </w:pPr>
      <w:del w:id="931" w:author="win10" w:date="2020-06-12T13:56:00Z">
        <w:r w:rsidDel="003D2C50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89984" behindDoc="0" locked="0" layoutInCell="1" allowOverlap="1" wp14:anchorId="5ECCA651" wp14:editId="6C1567A9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262890</wp:posOffset>
                  </wp:positionV>
                  <wp:extent cx="5494655" cy="1404620"/>
                  <wp:effectExtent l="0" t="0" r="10795" b="17780"/>
                  <wp:wrapSquare wrapText="bothSides"/>
                  <wp:docPr id="21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55A791B2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设备</w:t>
                              </w:r>
                              <w:r>
                                <w:rPr>
                                  <w:szCs w:val="21"/>
                                </w:rPr>
                                <w:t>MQTT</w:t>
                              </w:r>
                              <w:r>
                                <w:rPr>
                                  <w:szCs w:val="21"/>
                                </w:rPr>
                                <w:t>上报</w:t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188D3095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Topic: /tianshun/v1/TS02E510000100/0/data/json</w:t>
                              </w:r>
                            </w:p>
                            <w:p w14:paraId="7B8D9293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MQTT Client</w:t>
                              </w:r>
                              <w:r>
                                <w:rPr>
                                  <w:szCs w:val="21"/>
                                </w:rPr>
                                <w:t>发送的</w:t>
                              </w:r>
                              <w:r>
                                <w:rPr>
                                  <w:szCs w:val="21"/>
                                </w:rPr>
                                <w:t>payload</w:t>
                              </w:r>
                              <w:r>
                                <w:rPr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013D186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1FDECD5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"deviceReq",</w:t>
                              </w:r>
                            </w:p>
                            <w:p w14:paraId="4179325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"MGCC-1",</w:t>
                              </w:r>
                            </w:p>
                            <w:p w14:paraId="618E0D5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"0",</w:t>
                              </w:r>
                            </w:p>
                            <w:p w14:paraId="21A3766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"data": {</w:t>
                              </w:r>
                            </w:p>
                            <w:p w14:paraId="17027AE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"Rundata",</w:t>
                              </w:r>
                            </w:p>
                            <w:p w14:paraId="5530D05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"priority": "High",</w:t>
                              </w:r>
                            </w:p>
                            <w:p w14:paraId="4CB4B7A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"serviceData": {</w:t>
                              </w:r>
                            </w:p>
                            <w:p w14:paraId="4BF7322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"SOCBound": [20.0, 80.0],</w:t>
                              </w:r>
                            </w:p>
                            <w:p w14:paraId="654CC96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"OnGridActivePowerBound": [-50.0, 50.0],</w:t>
                              </w:r>
                            </w:p>
                            <w:p w14:paraId="4DD670B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"OnGridPowerFactorBoundDisCharge": [-0.95, 0.95],</w:t>
                              </w:r>
                            </w:p>
                            <w:p w14:paraId="36AE2A1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"OnGridPowerFactorBoundCharge": [-0.95, 0.95],</w:t>
                              </w:r>
                            </w:p>
                            <w:p w14:paraId="52909A0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"ActivePowerPID": [0, 0.8, 0],</w:t>
                              </w:r>
                            </w:p>
                            <w:p w14:paraId="1070EB5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"PowerFactorPID": [0, 1, 0]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,</w:t>
                              </w:r>
                            </w:p>
                            <w:p w14:paraId="5700127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OnGridVoltageRecoveryDelay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": 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20.0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</w:t>
                              </w:r>
                            </w:p>
                            <w:p w14:paraId="38D10DC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PurchasePrice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": [0.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],</w:t>
                              </w:r>
                            </w:p>
                            <w:p w14:paraId="4709C3F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SellingPrice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": [0.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 0.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58000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],</w:t>
                              </w:r>
                            </w:p>
                            <w:p w14:paraId="5CAF9134" w14:textId="73E22B4F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443350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"ThePeakValleySection": ["Valley",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"Valley"]</w:t>
                              </w:r>
                            </w:p>
                            <w:p w14:paraId="566253C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1533E11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"20190916T091220Z"</w:t>
                              </w:r>
                            </w:p>
                            <w:p w14:paraId="024FF2C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</w:t>
                              </w:r>
                            </w:p>
                            <w:p w14:paraId="502061BA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ECCA651" id="_x0000_s1035" type="#_x0000_t202" style="position:absolute;left:0;text-align:left;margin-left:1.65pt;margin-top:20.7pt;width:432.6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">
                  <v:textbox style="mso-fit-shape-to-text:t">
                    <w:txbxContent>
                      <w:p w14:paraId="55A791B2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设备</w:t>
                        </w:r>
                        <w:r>
                          <w:rPr>
                            <w:szCs w:val="21"/>
                          </w:rPr>
                          <w:t>MQTT</w:t>
                        </w:r>
                        <w:r>
                          <w:rPr>
                            <w:szCs w:val="21"/>
                          </w:rPr>
                          <w:t>上报</w:t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</w:p>
                      <w:p w14:paraId="188D3095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Topic: /tianshun/v1/TS02E510000100/0/data/json</w:t>
                        </w:r>
                      </w:p>
                      <w:p w14:paraId="7B8D9293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MQTT Client</w:t>
                        </w:r>
                        <w:r>
                          <w:rPr>
                            <w:szCs w:val="21"/>
                          </w:rPr>
                          <w:t>发送的</w:t>
                        </w:r>
                        <w:r>
                          <w:rPr>
                            <w:szCs w:val="21"/>
                          </w:rPr>
                          <w:t>payload</w:t>
                        </w:r>
                        <w:r>
                          <w:rPr>
                            <w:szCs w:val="21"/>
                          </w:rPr>
                          <w:t>：</w:t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</w:p>
                      <w:p w14:paraId="013D186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1FDECD5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"deviceReq",</w:t>
                        </w:r>
                      </w:p>
                      <w:p w14:paraId="4179325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"MGCC-1",</w:t>
                        </w:r>
                      </w:p>
                      <w:p w14:paraId="618E0D5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"0",</w:t>
                        </w:r>
                      </w:p>
                      <w:p w14:paraId="21A3766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"data": {</w:t>
                        </w:r>
                      </w:p>
                      <w:p w14:paraId="17027AE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"Rundata",</w:t>
                        </w:r>
                      </w:p>
                      <w:p w14:paraId="5530D05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"priority": "High",</w:t>
                        </w:r>
                      </w:p>
                      <w:p w14:paraId="4CB4B7A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"serviceData": {</w:t>
                        </w:r>
                      </w:p>
                      <w:p w14:paraId="4BF7322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"SOCBound": [20.0, 80.0],</w:t>
                        </w:r>
                      </w:p>
                      <w:p w14:paraId="654CC96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"OnGridActivePowerBound": [-50.0, 50.0],</w:t>
                        </w:r>
                      </w:p>
                      <w:p w14:paraId="4DD670B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"OnGridPowerFactorBoundDisCharge": [-0.95, 0.95],</w:t>
                        </w:r>
                      </w:p>
                      <w:p w14:paraId="36AE2A1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"OnGridPowerFactorBoundCharge": [-0.95, 0.95],</w:t>
                        </w:r>
                      </w:p>
                      <w:p w14:paraId="52909A0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"ActivePowerPID": [0, 0.8, 0],</w:t>
                        </w:r>
                      </w:p>
                      <w:p w14:paraId="1070EB5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"PowerFactorPID": [0, 1, 0]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,</w:t>
                        </w:r>
                      </w:p>
                      <w:p w14:paraId="5700127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OnGridVoltageRecoveryDelay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": 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20.0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</w:t>
                        </w:r>
                      </w:p>
                      <w:p w14:paraId="38D10DC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PurchasePrice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": [0.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],</w:t>
                        </w:r>
                      </w:p>
                      <w:p w14:paraId="4709C3F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SellingPrice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": [0.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 0.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58000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],</w:t>
                        </w:r>
                      </w:p>
                      <w:p w14:paraId="5CAF9134" w14:textId="73E22B4F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 w:rsidRPr="00443350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"ThePeakValleySection": ["Valley",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"Valley"]</w:t>
                        </w:r>
                      </w:p>
                      <w:p w14:paraId="566253C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1533E11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"20190916T091220Z"</w:t>
                        </w:r>
                      </w:p>
                      <w:p w14:paraId="024FF2C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</w:t>
                        </w:r>
                      </w:p>
                      <w:p w14:paraId="502061BA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3D2C50">
          <w:rPr>
            <w:rFonts w:hint="eastAsia"/>
            <w:b/>
            <w:bCs/>
          </w:rPr>
          <w:delText>示例</w:delText>
        </w:r>
        <w:r w:rsidDel="003D2C50">
          <w:rPr>
            <w:rFonts w:hint="eastAsia"/>
          </w:rPr>
          <w:delText>：</w:delText>
        </w:r>
      </w:del>
    </w:p>
    <w:p w14:paraId="65CB5E69" w14:textId="610F92AA" w:rsidR="00EA5016" w:rsidDel="003D2C50" w:rsidRDefault="00EA5016">
      <w:pPr>
        <w:rPr>
          <w:del w:id="932" w:author="win10" w:date="2020-06-12T13:56:00Z"/>
          <w:b/>
          <w:bCs/>
        </w:rPr>
      </w:pPr>
    </w:p>
    <w:p w14:paraId="45F1E173" w14:textId="36EC6231" w:rsidR="00EA5016" w:rsidDel="003D2C50" w:rsidRDefault="004C4817">
      <w:pPr>
        <w:pStyle w:val="3"/>
        <w:jc w:val="left"/>
        <w:rPr>
          <w:del w:id="933" w:author="win10" w:date="2020-06-12T13:56:00Z"/>
        </w:rPr>
      </w:pPr>
      <w:bookmarkStart w:id="934" w:name="_Toc28352259"/>
      <w:del w:id="935" w:author="win10" w:date="2020-06-12T13:56:00Z">
        <w:r w:rsidDel="003D2C50">
          <w:rPr>
            <w:rFonts w:hint="eastAsia"/>
          </w:rPr>
          <w:delText>2</w:delText>
        </w:r>
        <w:r w:rsidDel="003D2C50">
          <w:delText>.</w:delText>
        </w:r>
        <w:r w:rsidDel="003D2C50">
          <w:rPr>
            <w:rFonts w:hint="eastAsia"/>
          </w:rPr>
          <w:delText>2.3</w:delText>
        </w:r>
        <w:r w:rsidDel="003D2C50">
          <w:delText xml:space="preserve"> </w:delText>
        </w:r>
        <w:r w:rsidDel="003D2C50">
          <w:rPr>
            <w:rFonts w:hint="eastAsia"/>
          </w:rPr>
          <w:delText>设备控制（</w:delText>
        </w:r>
        <w:r w:rsidDel="003D2C50">
          <w:rPr>
            <w:rFonts w:cs="Arial"/>
          </w:rPr>
          <w:delText>Control</w:delText>
        </w:r>
        <w:r w:rsidDel="003D2C50">
          <w:rPr>
            <w:rFonts w:hint="eastAsia"/>
          </w:rPr>
          <w:delText>）</w:delText>
        </w:r>
        <w:bookmarkEnd w:id="934"/>
      </w:del>
    </w:p>
    <w:p w14:paraId="6B62DA8E" w14:textId="75D38725" w:rsidR="00EA5016" w:rsidDel="003D2C50" w:rsidRDefault="004C4817">
      <w:pPr>
        <w:ind w:firstLineChars="200" w:firstLine="422"/>
        <w:rPr>
          <w:del w:id="936" w:author="win10" w:date="2020-06-12T13:56:00Z"/>
          <w:b/>
          <w:bCs/>
        </w:rPr>
      </w:pPr>
      <w:del w:id="937" w:author="win10" w:date="2020-06-12T13:56:00Z">
        <w:r w:rsidDel="003D2C50">
          <w:rPr>
            <w:rFonts w:cs="Arial"/>
            <w:b/>
            <w:bCs/>
            <w:color w:val="3D3F43"/>
            <w:kern w:val="0"/>
            <w:szCs w:val="21"/>
          </w:rPr>
          <w:delText>cmd</w:delText>
        </w:r>
        <w:r w:rsidDel="003D2C50">
          <w:rPr>
            <w:rFonts w:ascii="&amp;quot" w:hAnsi="&amp;quot" w:cs="宋体"/>
            <w:b/>
            <w:bCs/>
            <w:color w:val="3D3F43"/>
            <w:kern w:val="0"/>
            <w:szCs w:val="21"/>
          </w:rPr>
          <w:delText>服务的命令名</w:delText>
        </w:r>
        <w:r w:rsidDel="003D2C50">
          <w:rPr>
            <w:rFonts w:ascii="&amp;quot" w:hAnsi="&amp;quot" w:cs="宋体" w:hint="eastAsia"/>
            <w:b/>
            <w:bCs/>
            <w:color w:val="3D3F43"/>
            <w:kern w:val="0"/>
            <w:szCs w:val="21"/>
          </w:rPr>
          <w:delText>定义表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93"/>
        <w:gridCol w:w="993"/>
        <w:gridCol w:w="1418"/>
        <w:gridCol w:w="4186"/>
      </w:tblGrid>
      <w:tr w:rsidR="00EA5016" w:rsidDel="003D2C50" w14:paraId="1A466D1B" w14:textId="5DB65D59">
        <w:trPr>
          <w:tblHeader/>
          <w:tblCellSpacing w:w="0" w:type="dxa"/>
          <w:del w:id="938" w:author="win10" w:date="2020-06-12T13:56:00Z"/>
        </w:trPr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A677B5D" w14:textId="184129E5" w:rsidR="00EA5016" w:rsidDel="003D2C50" w:rsidRDefault="004C4817">
            <w:pPr>
              <w:widowControl/>
              <w:jc w:val="center"/>
              <w:rPr>
                <w:del w:id="939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940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EF46956" w14:textId="226E0398" w:rsidR="00EA5016" w:rsidDel="003D2C50" w:rsidRDefault="004C4817">
            <w:pPr>
              <w:widowControl/>
              <w:jc w:val="center"/>
              <w:rPr>
                <w:del w:id="941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942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179FE2F" w14:textId="39174754" w:rsidR="00EA5016" w:rsidDel="003D2C50" w:rsidRDefault="004C4817">
            <w:pPr>
              <w:widowControl/>
              <w:jc w:val="center"/>
              <w:rPr>
                <w:del w:id="943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944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01900F4" w14:textId="33B5BA3C" w:rsidR="00EA5016" w:rsidDel="003D2C50" w:rsidRDefault="004C4817">
            <w:pPr>
              <w:widowControl/>
              <w:jc w:val="center"/>
              <w:rPr>
                <w:del w:id="945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946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5D74BA0E" w14:textId="139D52B0">
        <w:trPr>
          <w:tblCellSpacing w:w="0" w:type="dxa"/>
          <w:del w:id="947" w:author="win10" w:date="2020-06-12T13:56:00Z"/>
        </w:trPr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AD4694C" w14:textId="708BFEC8" w:rsidR="00EA5016" w:rsidDel="003D2C50" w:rsidRDefault="004C4817">
            <w:pPr>
              <w:jc w:val="left"/>
              <w:rPr>
                <w:del w:id="948" w:author="win10" w:date="2020-06-12T13:56:00Z"/>
              </w:rPr>
            </w:pPr>
            <w:del w:id="949" w:author="win10" w:date="2020-06-12T13:56:00Z">
              <w:r w:rsidDel="003D2C50">
                <w:delText>deviceInfo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1D83CD5" w14:textId="15972942" w:rsidR="00EA5016" w:rsidDel="003D2C50" w:rsidRDefault="004C4817">
            <w:pPr>
              <w:jc w:val="left"/>
              <w:rPr>
                <w:del w:id="950" w:author="win10" w:date="2020-06-12T13:56:00Z"/>
              </w:rPr>
            </w:pPr>
            <w:del w:id="951" w:author="win10" w:date="2020-06-12T13:56:00Z">
              <w:r w:rsidDel="003D2C50"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FA2A85F" w14:textId="74DBAFD4" w:rsidR="00EA5016" w:rsidDel="003D2C50" w:rsidRDefault="004C4817">
            <w:pPr>
              <w:jc w:val="left"/>
              <w:rPr>
                <w:del w:id="952" w:author="win10" w:date="2020-06-12T13:56:00Z"/>
              </w:rPr>
            </w:pPr>
            <w:del w:id="953" w:author="win10" w:date="2020-06-12T13:56:00Z">
              <w:r w:rsidDel="003D2C50">
                <w:delText>String</w:delText>
              </w:r>
            </w:del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E221B0D" w14:textId="555AB34C" w:rsidR="00EA5016" w:rsidDel="003D2C50" w:rsidRDefault="004C4817">
            <w:pPr>
              <w:jc w:val="left"/>
              <w:rPr>
                <w:del w:id="954" w:author="win10" w:date="2020-06-12T13:56:00Z"/>
              </w:rPr>
            </w:pPr>
            <w:del w:id="955" w:author="win10" w:date="2020-06-12T13:56:00Z">
              <w:r w:rsidDel="003D2C50">
                <w:rPr>
                  <w:rFonts w:hint="eastAsia"/>
                </w:rPr>
                <w:delText>设备信息</w:delText>
              </w:r>
              <w:r w:rsidDel="003D2C50">
                <w:delText>。</w:delText>
              </w:r>
            </w:del>
          </w:p>
        </w:tc>
      </w:tr>
      <w:tr w:rsidR="00EA5016" w:rsidDel="003D2C50" w14:paraId="6B04F82F" w14:textId="161E1317">
        <w:trPr>
          <w:tblCellSpacing w:w="0" w:type="dxa"/>
          <w:del w:id="956" w:author="win10" w:date="2020-06-12T13:56:00Z"/>
        </w:trPr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212A059" w14:textId="5725F05F" w:rsidR="00EA5016" w:rsidDel="003D2C50" w:rsidRDefault="004C4817">
            <w:pPr>
              <w:jc w:val="left"/>
              <w:rPr>
                <w:del w:id="957" w:author="win10" w:date="2020-06-12T13:56:00Z"/>
              </w:rPr>
            </w:pPr>
            <w:del w:id="958" w:author="win10" w:date="2020-06-12T13:56:00Z">
              <w:r w:rsidDel="003D2C50">
                <w:delText>deviceT</w:delText>
              </w:r>
              <w:r w:rsidDel="003D2C50">
                <w:rPr>
                  <w:rFonts w:hint="eastAsia"/>
                </w:rPr>
                <w:delText>ime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F9E5A6F" w14:textId="79487B27" w:rsidR="00EA5016" w:rsidDel="003D2C50" w:rsidRDefault="004C4817">
            <w:pPr>
              <w:jc w:val="left"/>
              <w:rPr>
                <w:del w:id="959" w:author="win10" w:date="2020-06-12T13:56:00Z"/>
              </w:rPr>
            </w:pPr>
            <w:del w:id="960" w:author="win10" w:date="2020-06-12T13:56:00Z">
              <w:r w:rsidDel="003D2C50">
                <w:rPr>
                  <w:rFonts w:hint="eastAsia"/>
                </w:rPr>
                <w:delText>可选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90047EF" w14:textId="402DE880" w:rsidR="00EA5016" w:rsidDel="003D2C50" w:rsidRDefault="004C4817">
            <w:pPr>
              <w:jc w:val="left"/>
              <w:rPr>
                <w:del w:id="961" w:author="win10" w:date="2020-06-12T13:56:00Z"/>
              </w:rPr>
            </w:pPr>
            <w:del w:id="962" w:author="win10" w:date="2020-06-12T13:56:00Z">
              <w:r w:rsidDel="003D2C50">
                <w:delText>String</w:delText>
              </w:r>
            </w:del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AD4A685" w14:textId="54E5FCBF" w:rsidR="00EA5016" w:rsidDel="003D2C50" w:rsidRDefault="004C4817">
            <w:pPr>
              <w:jc w:val="left"/>
              <w:rPr>
                <w:del w:id="963" w:author="win10" w:date="2020-06-12T13:56:00Z"/>
              </w:rPr>
            </w:pPr>
            <w:del w:id="964" w:author="win10" w:date="2020-06-12T13:56:00Z">
              <w:r w:rsidDel="003D2C50">
                <w:rPr>
                  <w:rFonts w:hint="eastAsia"/>
                </w:rPr>
                <w:delText>设备时间</w:delText>
              </w:r>
              <w:r w:rsidDel="003D2C50">
                <w:delText>。</w:delText>
              </w:r>
            </w:del>
          </w:p>
        </w:tc>
      </w:tr>
      <w:tr w:rsidR="00EA5016" w:rsidDel="003D2C50" w14:paraId="4B56EDDD" w14:textId="2342E9BB">
        <w:trPr>
          <w:tblCellSpacing w:w="0" w:type="dxa"/>
          <w:del w:id="965" w:author="win10" w:date="2020-06-12T13:56:00Z"/>
        </w:trPr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8B201EF" w14:textId="166AFF30" w:rsidR="00EA5016" w:rsidDel="003D2C50" w:rsidRDefault="004C4817">
            <w:pPr>
              <w:jc w:val="left"/>
              <w:rPr>
                <w:del w:id="966" w:author="win10" w:date="2020-06-12T13:56:00Z"/>
              </w:rPr>
            </w:pPr>
            <w:del w:id="967" w:author="win10" w:date="2020-06-12T13:56:00Z">
              <w:r w:rsidDel="003D2C50">
                <w:delText>MGRunMode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001062B" w14:textId="416C8C50" w:rsidR="00EA5016" w:rsidDel="003D2C50" w:rsidRDefault="004C4817">
            <w:pPr>
              <w:jc w:val="left"/>
              <w:rPr>
                <w:del w:id="968" w:author="win10" w:date="2020-06-12T13:56:00Z"/>
              </w:rPr>
            </w:pPr>
            <w:del w:id="969" w:author="win10" w:date="2020-06-12T13:56:00Z">
              <w:r w:rsidDel="003D2C50"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2565904" w14:textId="1A21877D" w:rsidR="00EA5016" w:rsidDel="003D2C50" w:rsidRDefault="004C4817">
            <w:pPr>
              <w:jc w:val="left"/>
              <w:rPr>
                <w:del w:id="970" w:author="win10" w:date="2020-06-12T13:56:00Z"/>
              </w:rPr>
            </w:pPr>
            <w:del w:id="971" w:author="win10" w:date="2020-06-12T13:56:00Z">
              <w:r w:rsidDel="003D2C50">
                <w:delText>String</w:delText>
              </w:r>
            </w:del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5A1CD8A" w14:textId="1DA6CE3E" w:rsidR="00EA5016" w:rsidDel="003D2C50" w:rsidRDefault="004C4817">
            <w:pPr>
              <w:jc w:val="left"/>
              <w:rPr>
                <w:del w:id="972" w:author="win10" w:date="2020-06-12T13:56:00Z"/>
              </w:rPr>
            </w:pPr>
            <w:del w:id="973" w:author="win10" w:date="2020-06-12T13:56:00Z">
              <w:r w:rsidDel="003D2C50">
                <w:rPr>
                  <w:rFonts w:hint="eastAsia"/>
                </w:rPr>
                <w:delText>运行模式。</w:delText>
              </w:r>
            </w:del>
          </w:p>
        </w:tc>
      </w:tr>
      <w:tr w:rsidR="00EA5016" w:rsidDel="003D2C50" w14:paraId="4602F254" w14:textId="5F6A006E">
        <w:trPr>
          <w:tblCellSpacing w:w="0" w:type="dxa"/>
          <w:del w:id="974" w:author="win10" w:date="2020-06-12T13:56:00Z"/>
        </w:trPr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0F0231B" w14:textId="7394F52A" w:rsidR="00EA5016" w:rsidDel="003D2C50" w:rsidRDefault="004C4817">
            <w:pPr>
              <w:jc w:val="left"/>
              <w:rPr>
                <w:del w:id="975" w:author="win10" w:date="2020-06-12T13:56:00Z"/>
              </w:rPr>
            </w:pPr>
            <w:del w:id="976" w:author="win10" w:date="2020-06-12T13:56:00Z">
              <w:r w:rsidDel="003D2C50">
                <w:delText>MGOnOff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77FAB41" w14:textId="4F635BDB" w:rsidR="00EA5016" w:rsidDel="003D2C50" w:rsidRDefault="004C4817">
            <w:pPr>
              <w:jc w:val="left"/>
              <w:rPr>
                <w:del w:id="977" w:author="win10" w:date="2020-06-12T13:56:00Z"/>
              </w:rPr>
            </w:pPr>
            <w:del w:id="978" w:author="win10" w:date="2020-06-12T13:56:00Z">
              <w:r w:rsidDel="003D2C50"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7D9E4C1" w14:textId="57A83CD1" w:rsidR="00EA5016" w:rsidDel="003D2C50" w:rsidRDefault="004C4817">
            <w:pPr>
              <w:jc w:val="left"/>
              <w:rPr>
                <w:del w:id="979" w:author="win10" w:date="2020-06-12T13:56:00Z"/>
              </w:rPr>
            </w:pPr>
            <w:del w:id="980" w:author="win10" w:date="2020-06-12T13:56:00Z">
              <w:r w:rsidDel="003D2C50">
                <w:delText>String</w:delText>
              </w:r>
            </w:del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D29C1F6" w14:textId="58701888" w:rsidR="00EA5016" w:rsidDel="003D2C50" w:rsidRDefault="004C4817">
            <w:pPr>
              <w:jc w:val="left"/>
              <w:rPr>
                <w:del w:id="981" w:author="win10" w:date="2020-06-12T13:56:00Z"/>
              </w:rPr>
            </w:pPr>
            <w:del w:id="982" w:author="win10" w:date="2020-06-12T13:56:00Z">
              <w:r w:rsidDel="003D2C50">
                <w:rPr>
                  <w:rFonts w:hint="eastAsia"/>
                </w:rPr>
                <w:delText>微网开关机。</w:delText>
              </w:r>
            </w:del>
          </w:p>
        </w:tc>
      </w:tr>
      <w:tr w:rsidR="00EA5016" w:rsidDel="003D2C50" w14:paraId="2A101DB4" w14:textId="05926E18">
        <w:trPr>
          <w:tblCellSpacing w:w="0" w:type="dxa"/>
          <w:del w:id="983" w:author="win10" w:date="2020-06-12T13:56:00Z"/>
        </w:trPr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A175302" w14:textId="0003D91A" w:rsidR="00EA5016" w:rsidDel="003D2C50" w:rsidRDefault="004C4817">
            <w:pPr>
              <w:jc w:val="left"/>
              <w:rPr>
                <w:del w:id="984" w:author="win10" w:date="2020-06-12T13:56:00Z"/>
              </w:rPr>
            </w:pPr>
            <w:del w:id="985" w:author="win10" w:date="2020-06-12T13:56:00Z">
              <w:r w:rsidDel="003D2C50">
                <w:delText>MGOnOffGrid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BD87367" w14:textId="24A65A93" w:rsidR="00EA5016" w:rsidDel="003D2C50" w:rsidRDefault="004C4817">
            <w:pPr>
              <w:jc w:val="left"/>
              <w:rPr>
                <w:del w:id="986" w:author="win10" w:date="2020-06-12T13:56:00Z"/>
              </w:rPr>
            </w:pPr>
            <w:del w:id="987" w:author="win10" w:date="2020-06-12T13:56:00Z">
              <w:r w:rsidDel="003D2C50"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9D02409" w14:textId="60EEA66D" w:rsidR="00EA5016" w:rsidDel="003D2C50" w:rsidRDefault="004C4817">
            <w:pPr>
              <w:jc w:val="left"/>
              <w:rPr>
                <w:del w:id="988" w:author="win10" w:date="2020-06-12T13:56:00Z"/>
              </w:rPr>
            </w:pPr>
            <w:del w:id="989" w:author="win10" w:date="2020-06-12T13:56:00Z">
              <w:r w:rsidDel="003D2C50">
                <w:delText>String</w:delText>
              </w:r>
            </w:del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1036394" w14:textId="737FB6BD" w:rsidR="00EA5016" w:rsidDel="003D2C50" w:rsidRDefault="004C4817">
            <w:pPr>
              <w:jc w:val="left"/>
              <w:rPr>
                <w:del w:id="990" w:author="win10" w:date="2020-06-12T13:56:00Z"/>
              </w:rPr>
            </w:pPr>
            <w:del w:id="991" w:author="win10" w:date="2020-06-12T13:56:00Z">
              <w:r w:rsidDel="003D2C50">
                <w:rPr>
                  <w:rFonts w:hint="eastAsia"/>
                </w:rPr>
                <w:delText>微网并离网。</w:delText>
              </w:r>
            </w:del>
          </w:p>
        </w:tc>
      </w:tr>
      <w:tr w:rsidR="000955DE" w:rsidDel="003D2C50" w14:paraId="6089835B" w14:textId="453C4EF1">
        <w:trPr>
          <w:tblCellSpacing w:w="0" w:type="dxa"/>
          <w:del w:id="992" w:author="win10" w:date="2020-06-12T13:56:00Z"/>
        </w:trPr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7503C76" w14:textId="7D2EA47F" w:rsidR="000955DE" w:rsidDel="003D2C50" w:rsidRDefault="000955DE" w:rsidP="000955DE">
            <w:pPr>
              <w:jc w:val="left"/>
              <w:rPr>
                <w:del w:id="993" w:author="win10" w:date="2020-06-12T13:56:00Z"/>
              </w:rPr>
            </w:pPr>
            <w:del w:id="994" w:author="win10" w:date="2020-06-12T13:56:00Z">
              <w:r w:rsidDel="003D2C50">
                <w:delText>OnGridActivePowerBoundSwitch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C2C4BF0" w14:textId="4C4BFF98" w:rsidR="000955DE" w:rsidDel="003D2C50" w:rsidRDefault="000955DE" w:rsidP="000955DE">
            <w:pPr>
              <w:jc w:val="left"/>
              <w:rPr>
                <w:del w:id="995" w:author="win10" w:date="2020-06-12T13:56:00Z"/>
              </w:rPr>
            </w:pPr>
            <w:del w:id="996" w:author="win10" w:date="2020-06-12T13:56:00Z">
              <w:r w:rsidDel="003D2C50"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A6A248E" w14:textId="033F82D3" w:rsidR="000955DE" w:rsidDel="003D2C50" w:rsidRDefault="000955DE" w:rsidP="000955DE">
            <w:pPr>
              <w:jc w:val="left"/>
              <w:rPr>
                <w:del w:id="997" w:author="win10" w:date="2020-06-12T13:56:00Z"/>
              </w:rPr>
            </w:pPr>
            <w:del w:id="998" w:author="win10" w:date="2020-06-12T13:56:00Z">
              <w:r w:rsidDel="003D2C50">
                <w:delText>String</w:delText>
              </w:r>
            </w:del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5094ADA" w14:textId="7BC16493" w:rsidR="000955DE" w:rsidDel="003D2C50" w:rsidRDefault="000955DE" w:rsidP="000955DE">
            <w:pPr>
              <w:jc w:val="left"/>
              <w:rPr>
                <w:del w:id="999" w:author="win10" w:date="2020-06-12T13:56:00Z"/>
              </w:rPr>
            </w:pPr>
            <w:del w:id="1000" w:author="win10" w:date="2020-06-12T13:56:00Z">
              <w:r w:rsidDel="003D2C50">
                <w:rPr>
                  <w:rFonts w:hint="eastAsia"/>
                </w:rPr>
                <w:delText>并网点有功上下限控制开关。</w:delText>
              </w:r>
            </w:del>
          </w:p>
        </w:tc>
      </w:tr>
      <w:tr w:rsidR="000955DE" w:rsidDel="003D2C50" w14:paraId="5C5D7EB6" w14:textId="7E83E69B">
        <w:trPr>
          <w:tblCellSpacing w:w="0" w:type="dxa"/>
          <w:del w:id="1001" w:author="win10" w:date="2020-06-12T13:56:00Z"/>
        </w:trPr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681250F" w14:textId="5508C0CB" w:rsidR="000955DE" w:rsidDel="003D2C50" w:rsidRDefault="000955DE" w:rsidP="000955DE">
            <w:pPr>
              <w:jc w:val="left"/>
              <w:rPr>
                <w:del w:id="1002" w:author="win10" w:date="2020-06-12T13:56:00Z"/>
              </w:rPr>
            </w:pPr>
            <w:del w:id="1003" w:author="win10" w:date="2020-06-12T13:56:00Z">
              <w:r w:rsidDel="003D2C50">
                <w:delText>OnGridPowerFactorBoundSwitch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377729C" w14:textId="5EC0E849" w:rsidR="000955DE" w:rsidDel="003D2C50" w:rsidRDefault="000955DE" w:rsidP="000955DE">
            <w:pPr>
              <w:jc w:val="left"/>
              <w:rPr>
                <w:del w:id="1004" w:author="win10" w:date="2020-06-12T13:56:00Z"/>
              </w:rPr>
            </w:pPr>
            <w:del w:id="1005" w:author="win10" w:date="2020-06-12T13:56:00Z">
              <w:r w:rsidDel="003D2C50"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874B36C" w14:textId="64C69617" w:rsidR="000955DE" w:rsidDel="003D2C50" w:rsidRDefault="000955DE" w:rsidP="000955DE">
            <w:pPr>
              <w:jc w:val="left"/>
              <w:rPr>
                <w:del w:id="1006" w:author="win10" w:date="2020-06-12T13:56:00Z"/>
              </w:rPr>
            </w:pPr>
            <w:del w:id="1007" w:author="win10" w:date="2020-06-12T13:56:00Z">
              <w:r w:rsidDel="003D2C50">
                <w:delText>String</w:delText>
              </w:r>
            </w:del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0140DAD" w14:textId="04F9CEEC" w:rsidR="000955DE" w:rsidDel="003D2C50" w:rsidRDefault="000955DE" w:rsidP="000955DE">
            <w:pPr>
              <w:jc w:val="left"/>
              <w:rPr>
                <w:del w:id="1008" w:author="win10" w:date="2020-06-12T13:56:00Z"/>
              </w:rPr>
            </w:pPr>
            <w:del w:id="1009" w:author="win10" w:date="2020-06-12T13:56:00Z">
              <w:r w:rsidDel="003D2C50">
                <w:rPr>
                  <w:rFonts w:hint="eastAsia"/>
                </w:rPr>
                <w:delText>并网点功率因数上下限控制开关。</w:delText>
              </w:r>
            </w:del>
          </w:p>
        </w:tc>
      </w:tr>
      <w:tr w:rsidR="000955DE" w:rsidDel="003D2C50" w14:paraId="5621E508" w14:textId="0927A9FB">
        <w:trPr>
          <w:tblCellSpacing w:w="0" w:type="dxa"/>
          <w:del w:id="1010" w:author="win10" w:date="2020-06-12T13:56:00Z"/>
        </w:trPr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9D2F64B" w14:textId="2A2EA54C" w:rsidR="000955DE" w:rsidDel="003D2C50" w:rsidRDefault="000955DE" w:rsidP="000955DE">
            <w:pPr>
              <w:jc w:val="left"/>
              <w:rPr>
                <w:del w:id="1011" w:author="win10" w:date="2020-06-12T13:56:00Z"/>
              </w:rPr>
            </w:pPr>
            <w:del w:id="1012" w:author="win10" w:date="2020-06-12T13:56:00Z">
              <w:r w:rsidDel="003D2C50">
                <w:delText>ManualOffGridAllowAutoOnSwitch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D3F5D7B" w14:textId="3550E49D" w:rsidR="000955DE" w:rsidDel="003D2C50" w:rsidRDefault="000955DE" w:rsidP="000955DE">
            <w:pPr>
              <w:jc w:val="left"/>
              <w:rPr>
                <w:del w:id="1013" w:author="win10" w:date="2020-06-12T13:56:00Z"/>
              </w:rPr>
            </w:pPr>
            <w:del w:id="1014" w:author="win10" w:date="2020-06-12T13:56:00Z">
              <w:r w:rsidDel="003D2C50"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2F22768" w14:textId="0E3A2A06" w:rsidR="000955DE" w:rsidDel="003D2C50" w:rsidRDefault="000955DE" w:rsidP="000955DE">
            <w:pPr>
              <w:jc w:val="left"/>
              <w:rPr>
                <w:del w:id="1015" w:author="win10" w:date="2020-06-12T13:56:00Z"/>
              </w:rPr>
            </w:pPr>
            <w:del w:id="1016" w:author="win10" w:date="2020-06-12T13:56:00Z">
              <w:r w:rsidDel="003D2C50">
                <w:delText>String</w:delText>
              </w:r>
            </w:del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EDE6DAA" w14:textId="691FEF2E" w:rsidR="000955DE" w:rsidDel="003D2C50" w:rsidRDefault="000955DE" w:rsidP="000955DE">
            <w:pPr>
              <w:jc w:val="left"/>
              <w:rPr>
                <w:del w:id="1017" w:author="win10" w:date="2020-06-12T13:56:00Z"/>
              </w:rPr>
            </w:pPr>
            <w:del w:id="1018" w:author="win10" w:date="2020-06-12T13:56:00Z">
              <w:r w:rsidDel="003D2C50">
                <w:rPr>
                  <w:rFonts w:hint="eastAsia"/>
                </w:rPr>
                <w:delText>手动离网后允许自动重并开关。</w:delText>
              </w:r>
            </w:del>
          </w:p>
        </w:tc>
      </w:tr>
      <w:tr w:rsidR="000955DE" w:rsidDel="003D2C50" w14:paraId="7E52A544" w14:textId="0C5838FD">
        <w:trPr>
          <w:tblCellSpacing w:w="0" w:type="dxa"/>
          <w:del w:id="1019" w:author="win10" w:date="2020-06-12T13:56:00Z"/>
        </w:trPr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D5C3F51" w14:textId="0338C5F1" w:rsidR="000955DE" w:rsidDel="003D2C50" w:rsidRDefault="000955DE" w:rsidP="000955DE">
            <w:pPr>
              <w:jc w:val="left"/>
              <w:rPr>
                <w:del w:id="1020" w:author="win10" w:date="2020-06-12T13:56:00Z"/>
              </w:rPr>
            </w:pPr>
            <w:del w:id="1021" w:author="win10" w:date="2020-06-12T13:56:00Z">
              <w:r w:rsidDel="003D2C50">
                <w:delText>SOCBound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6F5F759" w14:textId="2624201C" w:rsidR="000955DE" w:rsidDel="003D2C50" w:rsidRDefault="000955DE" w:rsidP="000955DE">
            <w:pPr>
              <w:jc w:val="left"/>
              <w:rPr>
                <w:del w:id="1022" w:author="win10" w:date="2020-06-12T13:56:00Z"/>
              </w:rPr>
            </w:pPr>
            <w:del w:id="1023" w:author="win10" w:date="2020-06-12T13:56:00Z">
              <w:r w:rsidDel="003D2C50"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51EBA9F" w14:textId="7112F9AA" w:rsidR="000955DE" w:rsidDel="003D2C50" w:rsidRDefault="000955DE" w:rsidP="000955DE">
            <w:pPr>
              <w:jc w:val="left"/>
              <w:rPr>
                <w:del w:id="1024" w:author="win10" w:date="2020-06-12T13:56:00Z"/>
              </w:rPr>
            </w:pPr>
            <w:del w:id="1025" w:author="win10" w:date="2020-06-12T13:56:00Z">
              <w:r w:rsidDel="003D2C50">
                <w:delText>String</w:delText>
              </w:r>
            </w:del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6EA1C76" w14:textId="100AE0A1" w:rsidR="000955DE" w:rsidDel="003D2C50" w:rsidRDefault="000955DE" w:rsidP="000955DE">
            <w:pPr>
              <w:jc w:val="left"/>
              <w:rPr>
                <w:del w:id="1026" w:author="win10" w:date="2020-06-12T13:56:00Z"/>
              </w:rPr>
            </w:pPr>
            <w:del w:id="1027" w:author="win10" w:date="2020-06-12T13:56:00Z">
              <w:r w:rsidDel="003D2C50">
                <w:rPr>
                  <w:rFonts w:hint="eastAsia"/>
                </w:rPr>
                <w:delText>S</w:delText>
              </w:r>
              <w:r w:rsidDel="003D2C50">
                <w:delText>OC</w:delText>
              </w:r>
              <w:r w:rsidDel="003D2C50">
                <w:rPr>
                  <w:rFonts w:hint="eastAsia"/>
                </w:rPr>
                <w:delText>上下限。</w:delText>
              </w:r>
            </w:del>
          </w:p>
        </w:tc>
      </w:tr>
      <w:tr w:rsidR="000955DE" w:rsidDel="003D2C50" w14:paraId="125E55D9" w14:textId="2A6DE023">
        <w:trPr>
          <w:tblCellSpacing w:w="0" w:type="dxa"/>
          <w:del w:id="1028" w:author="win10" w:date="2020-06-12T13:56:00Z"/>
        </w:trPr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39B3011" w14:textId="1A296B7C" w:rsidR="000955DE" w:rsidDel="003D2C50" w:rsidRDefault="000955DE" w:rsidP="000955DE">
            <w:pPr>
              <w:jc w:val="left"/>
              <w:rPr>
                <w:del w:id="1029" w:author="win10" w:date="2020-06-12T13:56:00Z"/>
              </w:rPr>
            </w:pPr>
            <w:del w:id="1030" w:author="win10" w:date="2020-06-12T13:56:00Z">
              <w:r w:rsidDel="003D2C50">
                <w:delText>OnGridActivePowerBound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38FDA83" w14:textId="0FB77A13" w:rsidR="000955DE" w:rsidDel="003D2C50" w:rsidRDefault="000955DE" w:rsidP="000955DE">
            <w:pPr>
              <w:jc w:val="left"/>
              <w:rPr>
                <w:del w:id="1031" w:author="win10" w:date="2020-06-12T13:56:00Z"/>
              </w:rPr>
            </w:pPr>
            <w:del w:id="1032" w:author="win10" w:date="2020-06-12T13:56:00Z">
              <w:r w:rsidDel="003D2C50"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0BEA15E" w14:textId="146A15B8" w:rsidR="000955DE" w:rsidDel="003D2C50" w:rsidRDefault="000955DE" w:rsidP="000955DE">
            <w:pPr>
              <w:jc w:val="left"/>
              <w:rPr>
                <w:del w:id="1033" w:author="win10" w:date="2020-06-12T13:56:00Z"/>
              </w:rPr>
            </w:pPr>
            <w:del w:id="1034" w:author="win10" w:date="2020-06-12T13:56:00Z">
              <w:r w:rsidDel="003D2C50">
                <w:delText>String</w:delText>
              </w:r>
            </w:del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C415B75" w14:textId="778AFF37" w:rsidR="000955DE" w:rsidDel="003D2C50" w:rsidRDefault="000955DE" w:rsidP="000955DE">
            <w:pPr>
              <w:jc w:val="left"/>
              <w:rPr>
                <w:del w:id="1035" w:author="win10" w:date="2020-06-12T13:56:00Z"/>
              </w:rPr>
            </w:pPr>
            <w:del w:id="1036" w:author="win10" w:date="2020-06-12T13:56:00Z">
              <w:r w:rsidDel="003D2C50">
                <w:rPr>
                  <w:rFonts w:hint="eastAsia"/>
                </w:rPr>
                <w:delText>并网点有功上下限。</w:delText>
              </w:r>
            </w:del>
          </w:p>
        </w:tc>
      </w:tr>
      <w:tr w:rsidR="000955DE" w:rsidDel="003D2C50" w14:paraId="513D98CF" w14:textId="4D15E7C4">
        <w:trPr>
          <w:tblCellSpacing w:w="0" w:type="dxa"/>
          <w:del w:id="1037" w:author="win10" w:date="2020-06-12T13:56:00Z"/>
        </w:trPr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8101E1A" w14:textId="2A94232E" w:rsidR="000955DE" w:rsidDel="003D2C50" w:rsidRDefault="000955DE" w:rsidP="000955DE">
            <w:pPr>
              <w:jc w:val="left"/>
              <w:rPr>
                <w:del w:id="1038" w:author="win10" w:date="2020-06-12T13:56:00Z"/>
              </w:rPr>
            </w:pPr>
            <w:del w:id="1039" w:author="win10" w:date="2020-06-12T13:56:00Z">
              <w:r w:rsidDel="003D2C50">
                <w:delText>OnGridActivePowerBoundDisCharge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D5FB518" w14:textId="4583981B" w:rsidR="000955DE" w:rsidDel="003D2C50" w:rsidRDefault="000955DE" w:rsidP="000955DE">
            <w:pPr>
              <w:jc w:val="left"/>
              <w:rPr>
                <w:del w:id="1040" w:author="win10" w:date="2020-06-12T13:56:00Z"/>
              </w:rPr>
            </w:pPr>
            <w:del w:id="1041" w:author="win10" w:date="2020-06-12T13:56:00Z">
              <w:r w:rsidDel="003D2C50"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BB337E7" w14:textId="1632F695" w:rsidR="000955DE" w:rsidDel="003D2C50" w:rsidRDefault="000955DE" w:rsidP="000955DE">
            <w:pPr>
              <w:jc w:val="left"/>
              <w:rPr>
                <w:del w:id="1042" w:author="win10" w:date="2020-06-12T13:56:00Z"/>
              </w:rPr>
            </w:pPr>
            <w:del w:id="1043" w:author="win10" w:date="2020-06-12T13:56:00Z">
              <w:r w:rsidDel="003D2C50">
                <w:delText>String</w:delText>
              </w:r>
            </w:del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5747F1F" w14:textId="437726BD" w:rsidR="000955DE" w:rsidDel="003D2C50" w:rsidRDefault="000955DE" w:rsidP="000955DE">
            <w:pPr>
              <w:jc w:val="left"/>
              <w:rPr>
                <w:del w:id="1044" w:author="win10" w:date="2020-06-12T13:56:00Z"/>
              </w:rPr>
            </w:pPr>
            <w:del w:id="1045" w:author="win10" w:date="2020-06-12T13:56:00Z">
              <w:r w:rsidDel="003D2C50">
                <w:rPr>
                  <w:rFonts w:hint="eastAsia"/>
                </w:rPr>
                <w:delText>放电时并网点功率因数上下限。</w:delText>
              </w:r>
            </w:del>
          </w:p>
        </w:tc>
      </w:tr>
      <w:tr w:rsidR="000955DE" w:rsidDel="003D2C50" w14:paraId="0C99B6AE" w14:textId="6BB66BAD">
        <w:trPr>
          <w:tblCellSpacing w:w="0" w:type="dxa"/>
          <w:del w:id="1046" w:author="win10" w:date="2020-06-12T13:56:00Z"/>
        </w:trPr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31C2127" w14:textId="4AC352B5" w:rsidR="000955DE" w:rsidDel="003D2C50" w:rsidRDefault="000955DE" w:rsidP="000955DE">
            <w:pPr>
              <w:jc w:val="left"/>
              <w:rPr>
                <w:del w:id="1047" w:author="win10" w:date="2020-06-12T13:56:00Z"/>
              </w:rPr>
            </w:pPr>
            <w:del w:id="1048" w:author="win10" w:date="2020-06-12T13:56:00Z">
              <w:r w:rsidDel="003D2C50">
                <w:delText>OnGridPowerFactorBoundCharge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930BAD9" w14:textId="7DFCFEF2" w:rsidR="000955DE" w:rsidDel="003D2C50" w:rsidRDefault="000955DE" w:rsidP="000955DE">
            <w:pPr>
              <w:jc w:val="left"/>
              <w:rPr>
                <w:del w:id="1049" w:author="win10" w:date="2020-06-12T13:56:00Z"/>
              </w:rPr>
            </w:pPr>
            <w:del w:id="1050" w:author="win10" w:date="2020-06-12T13:56:00Z">
              <w:r w:rsidDel="003D2C50"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D7CDCF7" w14:textId="00BCD823" w:rsidR="000955DE" w:rsidDel="003D2C50" w:rsidRDefault="000955DE" w:rsidP="000955DE">
            <w:pPr>
              <w:jc w:val="left"/>
              <w:rPr>
                <w:del w:id="1051" w:author="win10" w:date="2020-06-12T13:56:00Z"/>
              </w:rPr>
            </w:pPr>
            <w:del w:id="1052" w:author="win10" w:date="2020-06-12T13:56:00Z">
              <w:r w:rsidDel="003D2C50">
                <w:delText>String</w:delText>
              </w:r>
            </w:del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A35CA2B" w14:textId="4003C557" w:rsidR="000955DE" w:rsidDel="003D2C50" w:rsidRDefault="000955DE" w:rsidP="000955DE">
            <w:pPr>
              <w:jc w:val="left"/>
              <w:rPr>
                <w:del w:id="1053" w:author="win10" w:date="2020-06-12T13:56:00Z"/>
              </w:rPr>
            </w:pPr>
            <w:del w:id="1054" w:author="win10" w:date="2020-06-12T13:56:00Z">
              <w:r w:rsidDel="003D2C50">
                <w:rPr>
                  <w:rFonts w:hint="eastAsia"/>
                </w:rPr>
                <w:delText>充电时并网点功率因数上下限。</w:delText>
              </w:r>
            </w:del>
          </w:p>
        </w:tc>
      </w:tr>
      <w:tr w:rsidR="000955DE" w:rsidDel="003D2C50" w14:paraId="0A6E20D1" w14:textId="67AA07ED">
        <w:trPr>
          <w:tblCellSpacing w:w="0" w:type="dxa"/>
          <w:del w:id="1055" w:author="win10" w:date="2020-06-12T13:56:00Z"/>
        </w:trPr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001E9A3" w14:textId="50EDBF40" w:rsidR="000955DE" w:rsidDel="003D2C50" w:rsidRDefault="000955DE" w:rsidP="000955DE">
            <w:pPr>
              <w:jc w:val="left"/>
              <w:rPr>
                <w:del w:id="1056" w:author="win10" w:date="2020-06-12T13:56:00Z"/>
              </w:rPr>
            </w:pPr>
            <w:del w:id="1057" w:author="win10" w:date="2020-06-12T13:56:00Z">
              <w:r w:rsidDel="003D2C50">
                <w:delText>ActivePowerPID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46CBD12" w14:textId="5727397C" w:rsidR="000955DE" w:rsidDel="003D2C50" w:rsidRDefault="000955DE" w:rsidP="000955DE">
            <w:pPr>
              <w:jc w:val="left"/>
              <w:rPr>
                <w:del w:id="1058" w:author="win10" w:date="2020-06-12T13:56:00Z"/>
              </w:rPr>
            </w:pPr>
            <w:del w:id="1059" w:author="win10" w:date="2020-06-12T13:56:00Z">
              <w:r w:rsidDel="003D2C50"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A9E57D9" w14:textId="0CA00CAE" w:rsidR="000955DE" w:rsidDel="003D2C50" w:rsidRDefault="000955DE" w:rsidP="000955DE">
            <w:pPr>
              <w:jc w:val="left"/>
              <w:rPr>
                <w:del w:id="1060" w:author="win10" w:date="2020-06-12T13:56:00Z"/>
              </w:rPr>
            </w:pPr>
            <w:del w:id="1061" w:author="win10" w:date="2020-06-12T13:56:00Z">
              <w:r w:rsidDel="003D2C50">
                <w:delText>String</w:delText>
              </w:r>
            </w:del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79CEE48" w14:textId="3859CA13" w:rsidR="000955DE" w:rsidDel="003D2C50" w:rsidRDefault="000955DE" w:rsidP="000955DE">
            <w:pPr>
              <w:jc w:val="left"/>
              <w:rPr>
                <w:del w:id="1062" w:author="win10" w:date="2020-06-12T13:56:00Z"/>
              </w:rPr>
            </w:pPr>
            <w:del w:id="1063" w:author="win10" w:date="2020-06-12T13:56:00Z">
              <w:r w:rsidDel="003D2C50">
                <w:rPr>
                  <w:rFonts w:hint="eastAsia"/>
                </w:rPr>
                <w:delText>有功</w:delText>
              </w:r>
              <w:r w:rsidDel="003D2C50">
                <w:rPr>
                  <w:rFonts w:hint="eastAsia"/>
                </w:rPr>
                <w:delText>PID</w:delText>
              </w:r>
              <w:r w:rsidDel="003D2C50">
                <w:rPr>
                  <w:rFonts w:hint="eastAsia"/>
                </w:rPr>
                <w:delText>参数</w:delText>
              </w:r>
              <w:r w:rsidDel="003D2C50">
                <w:delText>。</w:delText>
              </w:r>
            </w:del>
          </w:p>
        </w:tc>
      </w:tr>
      <w:tr w:rsidR="000955DE" w:rsidDel="003D2C50" w14:paraId="070D1292" w14:textId="5C0EBEAF">
        <w:trPr>
          <w:tblCellSpacing w:w="0" w:type="dxa"/>
          <w:del w:id="1064" w:author="win10" w:date="2020-06-12T13:56:00Z"/>
        </w:trPr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DEDB18A" w14:textId="526860C0" w:rsidR="000955DE" w:rsidDel="003D2C50" w:rsidRDefault="000955DE" w:rsidP="000955DE">
            <w:pPr>
              <w:jc w:val="left"/>
              <w:rPr>
                <w:del w:id="1065" w:author="win10" w:date="2020-06-12T13:56:00Z"/>
              </w:rPr>
            </w:pPr>
            <w:del w:id="1066" w:author="win10" w:date="2020-06-12T13:56:00Z">
              <w:r w:rsidDel="003D2C50">
                <w:delText>PowerFactorPID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2C0DD23" w14:textId="09D7DF2F" w:rsidR="000955DE" w:rsidDel="003D2C50" w:rsidRDefault="000955DE" w:rsidP="000955DE">
            <w:pPr>
              <w:jc w:val="left"/>
              <w:rPr>
                <w:del w:id="1067" w:author="win10" w:date="2020-06-12T13:56:00Z"/>
              </w:rPr>
            </w:pPr>
            <w:del w:id="1068" w:author="win10" w:date="2020-06-12T13:56:00Z">
              <w:r w:rsidDel="003D2C50"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BF07809" w14:textId="5C385DA8" w:rsidR="000955DE" w:rsidDel="003D2C50" w:rsidRDefault="000955DE" w:rsidP="000955DE">
            <w:pPr>
              <w:jc w:val="left"/>
              <w:rPr>
                <w:del w:id="1069" w:author="win10" w:date="2020-06-12T13:56:00Z"/>
              </w:rPr>
            </w:pPr>
            <w:del w:id="1070" w:author="win10" w:date="2020-06-12T13:56:00Z">
              <w:r w:rsidDel="003D2C50">
                <w:delText>String</w:delText>
              </w:r>
            </w:del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339AF75" w14:textId="56036A38" w:rsidR="000955DE" w:rsidDel="003D2C50" w:rsidRDefault="000955DE" w:rsidP="000955DE">
            <w:pPr>
              <w:jc w:val="left"/>
              <w:rPr>
                <w:del w:id="1071" w:author="win10" w:date="2020-06-12T13:56:00Z"/>
              </w:rPr>
            </w:pPr>
            <w:del w:id="1072" w:author="win10" w:date="2020-06-12T13:56:00Z">
              <w:r w:rsidDel="003D2C50">
                <w:rPr>
                  <w:rFonts w:hint="eastAsia"/>
                </w:rPr>
                <w:delText>功率因数</w:delText>
              </w:r>
              <w:r w:rsidDel="003D2C50">
                <w:rPr>
                  <w:rFonts w:hint="eastAsia"/>
                </w:rPr>
                <w:delText>PID</w:delText>
              </w:r>
              <w:r w:rsidDel="003D2C50">
                <w:rPr>
                  <w:rFonts w:hint="eastAsia"/>
                </w:rPr>
                <w:delText>参数</w:delText>
              </w:r>
            </w:del>
          </w:p>
        </w:tc>
      </w:tr>
      <w:tr w:rsidR="000955DE" w:rsidDel="003D2C50" w14:paraId="54C27C5A" w14:textId="07992D1D">
        <w:trPr>
          <w:tblCellSpacing w:w="0" w:type="dxa"/>
          <w:del w:id="1073" w:author="win10" w:date="2020-06-12T13:56:00Z"/>
        </w:trPr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B8E1048" w14:textId="31DCDEF7" w:rsidR="000955DE" w:rsidDel="003D2C50" w:rsidRDefault="000955DE" w:rsidP="000955DE">
            <w:pPr>
              <w:jc w:val="left"/>
              <w:rPr>
                <w:del w:id="1074" w:author="win10" w:date="2020-06-12T13:56:00Z"/>
              </w:rPr>
            </w:pPr>
            <w:del w:id="1075" w:author="win10" w:date="2020-06-12T13:56:00Z">
              <w:r w:rsidDel="003D2C50">
                <w:delText>MQTTIPAndPortServer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4135833" w14:textId="38814AB1" w:rsidR="000955DE" w:rsidDel="003D2C50" w:rsidRDefault="000955DE" w:rsidP="000955DE">
            <w:pPr>
              <w:jc w:val="left"/>
              <w:rPr>
                <w:del w:id="1076" w:author="win10" w:date="2020-06-12T13:56:00Z"/>
              </w:rPr>
            </w:pPr>
            <w:del w:id="1077" w:author="win10" w:date="2020-06-12T13:56:00Z">
              <w:r w:rsidDel="003D2C50">
                <w:rPr>
                  <w:rFonts w:hint="eastAsia"/>
                </w:rPr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52B5F49" w14:textId="54360536" w:rsidR="000955DE" w:rsidDel="003D2C50" w:rsidRDefault="000955DE" w:rsidP="000955DE">
            <w:pPr>
              <w:jc w:val="left"/>
              <w:rPr>
                <w:del w:id="1078" w:author="win10" w:date="2020-06-12T13:56:00Z"/>
              </w:rPr>
            </w:pPr>
            <w:del w:id="1079" w:author="win10" w:date="2020-06-12T13:56:00Z">
              <w:r w:rsidDel="003D2C50">
                <w:delText>String</w:delText>
              </w:r>
            </w:del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BF36DA7" w14:textId="5859C9A2" w:rsidR="000955DE" w:rsidDel="003D2C50" w:rsidRDefault="000955DE" w:rsidP="000955DE">
            <w:pPr>
              <w:jc w:val="left"/>
              <w:rPr>
                <w:del w:id="1080" w:author="win10" w:date="2020-06-12T13:56:00Z"/>
              </w:rPr>
            </w:pPr>
            <w:del w:id="1081" w:author="win10" w:date="2020-06-12T13:56:00Z">
              <w:r w:rsidDel="003D2C50">
                <w:rPr>
                  <w:rFonts w:hint="eastAsia"/>
                </w:rPr>
                <w:delText>MQTT</w:delText>
              </w:r>
              <w:r w:rsidDel="003D2C50">
                <w:rPr>
                  <w:rFonts w:hint="eastAsia"/>
                </w:rPr>
                <w:delText>服务器</w:delText>
              </w:r>
              <w:r w:rsidDel="003D2C50">
                <w:rPr>
                  <w:rFonts w:hint="eastAsia"/>
                </w:rPr>
                <w:delText>IP</w:delText>
              </w:r>
              <w:r w:rsidDel="003D2C50">
                <w:rPr>
                  <w:rFonts w:hint="eastAsia"/>
                </w:rPr>
                <w:delText>及端口。</w:delText>
              </w:r>
            </w:del>
          </w:p>
        </w:tc>
      </w:tr>
      <w:tr w:rsidR="000955DE" w:rsidDel="003D2C50" w14:paraId="7E2BD8CC" w14:textId="23BFDA7F">
        <w:trPr>
          <w:tblCellSpacing w:w="0" w:type="dxa"/>
          <w:del w:id="1082" w:author="win10" w:date="2020-06-12T13:56:00Z"/>
        </w:trPr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4297CFC" w14:textId="1730C506" w:rsidR="000955DE" w:rsidDel="003D2C50" w:rsidRDefault="000955DE" w:rsidP="000955DE">
            <w:pPr>
              <w:jc w:val="left"/>
              <w:rPr>
                <w:del w:id="1083" w:author="win10" w:date="2020-06-12T13:56:00Z"/>
              </w:rPr>
            </w:pPr>
            <w:del w:id="1084" w:author="win10" w:date="2020-06-12T13:56:00Z">
              <w:r w:rsidDel="003D2C50">
                <w:delText>MQTTIPAndPortClient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6ACA5CB" w14:textId="295994BC" w:rsidR="000955DE" w:rsidDel="003D2C50" w:rsidRDefault="000955DE" w:rsidP="000955DE">
            <w:pPr>
              <w:jc w:val="left"/>
              <w:rPr>
                <w:del w:id="1085" w:author="win10" w:date="2020-06-12T13:56:00Z"/>
              </w:rPr>
            </w:pPr>
            <w:del w:id="1086" w:author="win10" w:date="2020-06-12T13:56:00Z">
              <w:r w:rsidDel="003D2C50">
                <w:rPr>
                  <w:rFonts w:hint="eastAsia"/>
                </w:rPr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86112D9" w14:textId="1262D5D3" w:rsidR="000955DE" w:rsidDel="003D2C50" w:rsidRDefault="000955DE" w:rsidP="000955DE">
            <w:pPr>
              <w:jc w:val="left"/>
              <w:rPr>
                <w:del w:id="1087" w:author="win10" w:date="2020-06-12T13:56:00Z"/>
              </w:rPr>
            </w:pPr>
            <w:del w:id="1088" w:author="win10" w:date="2020-06-12T13:56:00Z">
              <w:r w:rsidDel="003D2C50">
                <w:delText>String</w:delText>
              </w:r>
            </w:del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F1CC7DB" w14:textId="655C5F46" w:rsidR="000955DE" w:rsidDel="003D2C50" w:rsidRDefault="000955DE" w:rsidP="000955DE">
            <w:pPr>
              <w:jc w:val="left"/>
              <w:rPr>
                <w:del w:id="1089" w:author="win10" w:date="2020-06-12T13:56:00Z"/>
              </w:rPr>
            </w:pPr>
            <w:del w:id="1090" w:author="win10" w:date="2020-06-12T13:56:00Z">
              <w:r w:rsidDel="003D2C50">
                <w:rPr>
                  <w:rFonts w:hint="eastAsia"/>
                </w:rPr>
                <w:delText>MQTT</w:delText>
              </w:r>
              <w:r w:rsidDel="003D2C50">
                <w:rPr>
                  <w:rFonts w:hint="eastAsia"/>
                </w:rPr>
                <w:delText>客户端</w:delText>
              </w:r>
              <w:r w:rsidDel="003D2C50">
                <w:rPr>
                  <w:rFonts w:hint="eastAsia"/>
                </w:rPr>
                <w:delText>IP</w:delText>
              </w:r>
              <w:r w:rsidDel="003D2C50">
                <w:rPr>
                  <w:rFonts w:hint="eastAsia"/>
                </w:rPr>
                <w:delText>及端口。</w:delText>
              </w:r>
            </w:del>
          </w:p>
        </w:tc>
      </w:tr>
      <w:tr w:rsidR="000955DE" w:rsidDel="003D2C50" w14:paraId="101F77A3" w14:textId="154B2201">
        <w:trPr>
          <w:tblCellSpacing w:w="0" w:type="dxa"/>
          <w:del w:id="1091" w:author="win10" w:date="2020-06-12T13:56:00Z"/>
        </w:trPr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3290BCF" w14:textId="08EA1BBA" w:rsidR="000955DE" w:rsidDel="003D2C50" w:rsidRDefault="000955DE" w:rsidP="000955DE">
            <w:pPr>
              <w:jc w:val="left"/>
              <w:rPr>
                <w:del w:id="1092" w:author="win10" w:date="2020-06-12T13:56:00Z"/>
              </w:rPr>
            </w:pPr>
            <w:del w:id="1093" w:author="win10" w:date="2020-06-12T13:56:00Z">
              <w:r w:rsidDel="003D2C50">
                <w:delText>UDPIPAndPortLocal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8B6EE3A" w14:textId="77C9CA22" w:rsidR="000955DE" w:rsidDel="003D2C50" w:rsidRDefault="000955DE" w:rsidP="000955DE">
            <w:pPr>
              <w:jc w:val="left"/>
              <w:rPr>
                <w:del w:id="1094" w:author="win10" w:date="2020-06-12T13:56:00Z"/>
              </w:rPr>
            </w:pPr>
            <w:del w:id="1095" w:author="win10" w:date="2020-06-12T13:56:00Z">
              <w:r w:rsidDel="003D2C50">
                <w:rPr>
                  <w:rFonts w:hint="eastAsia"/>
                </w:rPr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CDDDB71" w14:textId="5DFEA985" w:rsidR="000955DE" w:rsidDel="003D2C50" w:rsidRDefault="000955DE" w:rsidP="000955DE">
            <w:pPr>
              <w:jc w:val="left"/>
              <w:rPr>
                <w:del w:id="1096" w:author="win10" w:date="2020-06-12T13:56:00Z"/>
              </w:rPr>
            </w:pPr>
            <w:del w:id="1097" w:author="win10" w:date="2020-06-12T13:56:00Z">
              <w:r w:rsidDel="003D2C50">
                <w:delText>String</w:delText>
              </w:r>
            </w:del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6387CFB" w14:textId="0ABD2543" w:rsidR="000955DE" w:rsidDel="003D2C50" w:rsidRDefault="000955DE" w:rsidP="000955DE">
            <w:pPr>
              <w:jc w:val="left"/>
              <w:rPr>
                <w:del w:id="1098" w:author="win10" w:date="2020-06-12T13:56:00Z"/>
              </w:rPr>
            </w:pPr>
            <w:del w:id="1099" w:author="win10" w:date="2020-06-12T13:56:00Z">
              <w:r w:rsidDel="003D2C50">
                <w:rPr>
                  <w:rFonts w:hint="eastAsia"/>
                </w:rPr>
                <w:delText>UDP</w:delText>
              </w:r>
              <w:r w:rsidDel="003D2C50">
                <w:rPr>
                  <w:rFonts w:hint="eastAsia"/>
                </w:rPr>
                <w:delText>的</w:delText>
              </w:r>
              <w:r w:rsidDel="003D2C50">
                <w:rPr>
                  <w:rFonts w:hint="eastAsia"/>
                </w:rPr>
                <w:delText>IP</w:delText>
              </w:r>
              <w:r w:rsidDel="003D2C50">
                <w:rPr>
                  <w:rFonts w:hint="eastAsia"/>
                </w:rPr>
                <w:delText>及端口。</w:delText>
              </w:r>
            </w:del>
          </w:p>
        </w:tc>
      </w:tr>
      <w:tr w:rsidR="000955DE" w:rsidDel="003D2C50" w14:paraId="061CEFC9" w14:textId="62B333BD">
        <w:trPr>
          <w:tblCellSpacing w:w="0" w:type="dxa"/>
          <w:del w:id="1100" w:author="win10" w:date="2020-06-12T13:56:00Z"/>
        </w:trPr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23D6283" w14:textId="6952E0AA" w:rsidR="000955DE" w:rsidDel="003D2C50" w:rsidRDefault="000955DE" w:rsidP="000955DE">
            <w:pPr>
              <w:jc w:val="left"/>
              <w:rPr>
                <w:del w:id="1101" w:author="win10" w:date="2020-06-12T13:56:00Z"/>
              </w:rPr>
            </w:pPr>
            <w:del w:id="1102" w:author="win10" w:date="2020-06-12T13:56:00Z">
              <w:r w:rsidDel="003D2C50">
                <w:rPr>
                  <w:rFonts w:hint="eastAsia"/>
                </w:rPr>
                <w:delText>DeleteDeviceAll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7F8FB35" w14:textId="2FC181F9" w:rsidR="000955DE" w:rsidDel="003D2C50" w:rsidRDefault="000955DE" w:rsidP="000955DE">
            <w:pPr>
              <w:jc w:val="left"/>
              <w:rPr>
                <w:del w:id="1103" w:author="win10" w:date="2020-06-12T13:56:00Z"/>
              </w:rPr>
            </w:pPr>
            <w:del w:id="1104" w:author="win10" w:date="2020-06-12T13:56:00Z">
              <w:r w:rsidDel="003D2C50">
                <w:rPr>
                  <w:rFonts w:hint="eastAsia"/>
                </w:rPr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5C9DBE6" w14:textId="0485B0A7" w:rsidR="000955DE" w:rsidDel="003D2C50" w:rsidRDefault="000955DE" w:rsidP="000955DE">
            <w:pPr>
              <w:jc w:val="left"/>
              <w:rPr>
                <w:del w:id="1105" w:author="win10" w:date="2020-06-12T13:56:00Z"/>
              </w:rPr>
            </w:pPr>
            <w:del w:id="1106" w:author="win10" w:date="2020-06-12T13:56:00Z">
              <w:r w:rsidDel="003D2C50">
                <w:delText>String</w:delText>
              </w:r>
            </w:del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C05D081" w14:textId="223B9441" w:rsidR="000955DE" w:rsidDel="003D2C50" w:rsidRDefault="000955DE" w:rsidP="000955DE">
            <w:pPr>
              <w:jc w:val="left"/>
              <w:rPr>
                <w:del w:id="1107" w:author="win10" w:date="2020-06-12T13:56:00Z"/>
              </w:rPr>
            </w:pPr>
            <w:del w:id="1108" w:author="win10" w:date="2020-06-12T13:56:00Z">
              <w:r w:rsidDel="003D2C50">
                <w:rPr>
                  <w:rFonts w:hint="eastAsia"/>
                </w:rPr>
                <w:delText>删除所有设备。</w:delText>
              </w:r>
            </w:del>
          </w:p>
        </w:tc>
      </w:tr>
      <w:tr w:rsidR="000955DE" w:rsidDel="003D2C50" w14:paraId="3F43901A" w14:textId="0ABA0E2A">
        <w:trPr>
          <w:tblCellSpacing w:w="0" w:type="dxa"/>
          <w:del w:id="1109" w:author="win10" w:date="2020-06-12T13:56:00Z"/>
        </w:trPr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F279C82" w14:textId="70F0C4E6" w:rsidR="000955DE" w:rsidDel="003D2C50" w:rsidRDefault="000955DE" w:rsidP="000955DE">
            <w:pPr>
              <w:jc w:val="left"/>
              <w:rPr>
                <w:del w:id="1110" w:author="win10" w:date="2020-06-12T13:56:00Z"/>
              </w:rPr>
            </w:pPr>
            <w:del w:id="1111" w:author="win10" w:date="2020-06-12T13:56:00Z">
              <w:r w:rsidDel="003D2C50">
                <w:rPr>
                  <w:rFonts w:hint="eastAsia"/>
                </w:rPr>
                <w:delText>OnGridVoltageRecoveryDelay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DABDA54" w14:textId="2E0FC2FC" w:rsidR="000955DE" w:rsidDel="003D2C50" w:rsidRDefault="000955DE" w:rsidP="000955DE">
            <w:pPr>
              <w:jc w:val="left"/>
              <w:rPr>
                <w:del w:id="1112" w:author="win10" w:date="2020-06-12T13:56:00Z"/>
              </w:rPr>
            </w:pPr>
            <w:del w:id="1113" w:author="win10" w:date="2020-06-12T13:56:00Z">
              <w:r w:rsidDel="003D2C50">
                <w:rPr>
                  <w:rFonts w:hint="eastAsia"/>
                </w:rPr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4E39DB5" w14:textId="0880387F" w:rsidR="000955DE" w:rsidDel="003D2C50" w:rsidRDefault="000955DE" w:rsidP="000955DE">
            <w:pPr>
              <w:jc w:val="left"/>
              <w:rPr>
                <w:del w:id="1114" w:author="win10" w:date="2020-06-12T13:56:00Z"/>
              </w:rPr>
            </w:pPr>
            <w:del w:id="1115" w:author="win10" w:date="2020-06-12T13:56:00Z">
              <w:r w:rsidDel="003D2C50">
                <w:delText>String</w:delText>
              </w:r>
            </w:del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B2616C0" w14:textId="4A431644" w:rsidR="000955DE" w:rsidDel="003D2C50" w:rsidRDefault="000955DE" w:rsidP="000955DE">
            <w:pPr>
              <w:jc w:val="left"/>
              <w:rPr>
                <w:del w:id="1116" w:author="win10" w:date="2020-06-12T13:56:00Z"/>
              </w:rPr>
            </w:pPr>
            <w:del w:id="1117" w:author="win10" w:date="2020-06-12T13:56:00Z">
              <w:r w:rsidDel="003D2C50">
                <w:rPr>
                  <w:rFonts w:hint="eastAsia"/>
                </w:rPr>
                <w:delText>并网压频恢复延时。</w:delText>
              </w:r>
            </w:del>
          </w:p>
        </w:tc>
      </w:tr>
      <w:tr w:rsidR="000955DE" w:rsidDel="003D2C50" w14:paraId="226AB2A4" w14:textId="630B331B">
        <w:trPr>
          <w:tblCellSpacing w:w="0" w:type="dxa"/>
          <w:del w:id="1118" w:author="win10" w:date="2020-06-12T13:56:00Z"/>
        </w:trPr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DFC12CF" w14:textId="7F89E6CF" w:rsidR="000955DE" w:rsidDel="003D2C50" w:rsidRDefault="000955DE" w:rsidP="000955DE">
            <w:pPr>
              <w:jc w:val="left"/>
              <w:rPr>
                <w:del w:id="1119" w:author="win10" w:date="2020-06-12T13:56:00Z"/>
              </w:rPr>
            </w:pPr>
            <w:del w:id="1120" w:author="win10" w:date="2020-06-12T13:56:00Z">
              <w:r w:rsidDel="003D2C50">
                <w:rPr>
                  <w:rFonts w:hint="eastAsia"/>
                </w:rPr>
                <w:delText>PurchasePrice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A6A4F1C" w14:textId="0BA44DEE" w:rsidR="000955DE" w:rsidDel="003D2C50" w:rsidRDefault="000955DE" w:rsidP="000955DE">
            <w:pPr>
              <w:jc w:val="left"/>
              <w:rPr>
                <w:del w:id="1121" w:author="win10" w:date="2020-06-12T13:56:00Z"/>
              </w:rPr>
            </w:pPr>
            <w:del w:id="1122" w:author="win10" w:date="2020-06-12T13:56:00Z">
              <w:r w:rsidDel="003D2C50">
                <w:rPr>
                  <w:rFonts w:hint="eastAsia"/>
                </w:rPr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B69E30E" w14:textId="1080834C" w:rsidR="000955DE" w:rsidDel="003D2C50" w:rsidRDefault="000955DE" w:rsidP="000955DE">
            <w:pPr>
              <w:jc w:val="left"/>
              <w:rPr>
                <w:del w:id="1123" w:author="win10" w:date="2020-06-12T13:56:00Z"/>
              </w:rPr>
            </w:pPr>
            <w:del w:id="1124" w:author="win10" w:date="2020-06-12T13:56:00Z">
              <w:r w:rsidDel="003D2C50">
                <w:delText>String</w:delText>
              </w:r>
            </w:del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838498E" w14:textId="1B6A960D" w:rsidR="000955DE" w:rsidDel="003D2C50" w:rsidRDefault="000955DE" w:rsidP="000955DE">
            <w:pPr>
              <w:jc w:val="left"/>
              <w:rPr>
                <w:del w:id="1125" w:author="win10" w:date="2020-06-12T13:56:00Z"/>
              </w:rPr>
            </w:pPr>
            <w:del w:id="1126" w:author="win10" w:date="2020-06-12T13:56:00Z">
              <w:r w:rsidDel="003D2C50">
                <w:rPr>
                  <w:rFonts w:hint="eastAsia"/>
                </w:rPr>
                <w:delText>购电价。</w:delText>
              </w:r>
            </w:del>
          </w:p>
        </w:tc>
      </w:tr>
      <w:tr w:rsidR="000955DE" w:rsidDel="003D2C50" w14:paraId="5A51302F" w14:textId="175A3C30">
        <w:trPr>
          <w:tblCellSpacing w:w="0" w:type="dxa"/>
          <w:del w:id="1127" w:author="win10" w:date="2020-06-12T13:56:00Z"/>
        </w:trPr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2540056" w14:textId="0D16F02A" w:rsidR="000955DE" w:rsidDel="003D2C50" w:rsidRDefault="000955DE" w:rsidP="000955DE">
            <w:pPr>
              <w:jc w:val="left"/>
              <w:rPr>
                <w:del w:id="1128" w:author="win10" w:date="2020-06-12T13:56:00Z"/>
              </w:rPr>
            </w:pPr>
            <w:del w:id="1129" w:author="win10" w:date="2020-06-12T13:56:00Z">
              <w:r w:rsidDel="003D2C50">
                <w:rPr>
                  <w:rFonts w:hint="eastAsia"/>
                </w:rPr>
                <w:delText>SellingPrice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B9DDD61" w14:textId="06E4CBC5" w:rsidR="000955DE" w:rsidDel="003D2C50" w:rsidRDefault="000955DE" w:rsidP="000955DE">
            <w:pPr>
              <w:jc w:val="left"/>
              <w:rPr>
                <w:del w:id="1130" w:author="win10" w:date="2020-06-12T13:56:00Z"/>
              </w:rPr>
            </w:pPr>
            <w:del w:id="1131" w:author="win10" w:date="2020-06-12T13:56:00Z">
              <w:r w:rsidDel="003D2C50">
                <w:rPr>
                  <w:rFonts w:hint="eastAsia"/>
                </w:rPr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24288B7" w14:textId="04F35FF8" w:rsidR="000955DE" w:rsidDel="003D2C50" w:rsidRDefault="000955DE" w:rsidP="000955DE">
            <w:pPr>
              <w:jc w:val="left"/>
              <w:rPr>
                <w:del w:id="1132" w:author="win10" w:date="2020-06-12T13:56:00Z"/>
              </w:rPr>
            </w:pPr>
            <w:del w:id="1133" w:author="win10" w:date="2020-06-12T13:56:00Z">
              <w:r w:rsidDel="003D2C50">
                <w:delText>String</w:delText>
              </w:r>
            </w:del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D8389FB" w14:textId="51893244" w:rsidR="000955DE" w:rsidDel="003D2C50" w:rsidRDefault="000955DE" w:rsidP="000955DE">
            <w:pPr>
              <w:jc w:val="left"/>
              <w:rPr>
                <w:del w:id="1134" w:author="win10" w:date="2020-06-12T13:56:00Z"/>
              </w:rPr>
            </w:pPr>
            <w:del w:id="1135" w:author="win10" w:date="2020-06-12T13:56:00Z">
              <w:r w:rsidDel="003D2C50">
                <w:rPr>
                  <w:rFonts w:hint="eastAsia"/>
                </w:rPr>
                <w:delText>卖电价。</w:delText>
              </w:r>
            </w:del>
          </w:p>
        </w:tc>
      </w:tr>
      <w:tr w:rsidR="000955DE" w:rsidDel="003D2C50" w14:paraId="33E20D3C" w14:textId="0CFC85B2">
        <w:trPr>
          <w:tblCellSpacing w:w="0" w:type="dxa"/>
          <w:del w:id="1136" w:author="win10" w:date="2020-06-12T13:56:00Z"/>
        </w:trPr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7B25848" w14:textId="1F359DDC" w:rsidR="000955DE" w:rsidDel="003D2C50" w:rsidRDefault="000955DE" w:rsidP="000955DE">
            <w:pPr>
              <w:jc w:val="left"/>
              <w:rPr>
                <w:del w:id="1137" w:author="win10" w:date="2020-06-12T13:56:00Z"/>
              </w:rPr>
            </w:pPr>
            <w:del w:id="1138" w:author="win10" w:date="2020-06-12T13:56:00Z">
              <w:r w:rsidDel="003D2C50">
                <w:rPr>
                  <w:rFonts w:hint="eastAsia"/>
                </w:rPr>
                <w:delText>ThePeakValleySection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FF1C0DD" w14:textId="7F15D0AF" w:rsidR="000955DE" w:rsidDel="003D2C50" w:rsidRDefault="000955DE" w:rsidP="000955DE">
            <w:pPr>
              <w:jc w:val="left"/>
              <w:rPr>
                <w:del w:id="1139" w:author="win10" w:date="2020-06-12T13:56:00Z"/>
              </w:rPr>
            </w:pPr>
            <w:del w:id="1140" w:author="win10" w:date="2020-06-12T13:56:00Z">
              <w:r w:rsidDel="003D2C50">
                <w:rPr>
                  <w:rFonts w:hint="eastAsia"/>
                </w:rPr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88097C1" w14:textId="5C1AF9DA" w:rsidR="000955DE" w:rsidDel="003D2C50" w:rsidRDefault="000955DE" w:rsidP="000955DE">
            <w:pPr>
              <w:jc w:val="left"/>
              <w:rPr>
                <w:del w:id="1141" w:author="win10" w:date="2020-06-12T13:56:00Z"/>
              </w:rPr>
            </w:pPr>
            <w:del w:id="1142" w:author="win10" w:date="2020-06-12T13:56:00Z">
              <w:r w:rsidDel="003D2C50">
                <w:delText>String</w:delText>
              </w:r>
            </w:del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84AAD2B" w14:textId="3F1E6B05" w:rsidR="000955DE" w:rsidDel="003D2C50" w:rsidRDefault="000955DE" w:rsidP="000955DE">
            <w:pPr>
              <w:jc w:val="left"/>
              <w:rPr>
                <w:del w:id="1143" w:author="win10" w:date="2020-06-12T13:56:00Z"/>
              </w:rPr>
            </w:pPr>
            <w:del w:id="1144" w:author="win10" w:date="2020-06-12T13:56:00Z">
              <w:r w:rsidDel="003D2C50">
                <w:rPr>
                  <w:rFonts w:hint="eastAsia"/>
                </w:rPr>
                <w:delText>峰谷区段。</w:delText>
              </w:r>
            </w:del>
          </w:p>
        </w:tc>
      </w:tr>
      <w:tr w:rsidR="000955DE" w:rsidDel="003D2C50" w14:paraId="0E4F9A37" w14:textId="61A5F96D">
        <w:trPr>
          <w:tblCellSpacing w:w="0" w:type="dxa"/>
          <w:del w:id="1145" w:author="win10" w:date="2020-06-12T13:56:00Z"/>
        </w:trPr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2227CA2" w14:textId="2E5749C2" w:rsidR="000955DE" w:rsidDel="003D2C50" w:rsidRDefault="000955DE" w:rsidP="000955DE">
            <w:pPr>
              <w:jc w:val="left"/>
              <w:rPr>
                <w:del w:id="1146" w:author="win10" w:date="2020-06-12T13:56:00Z"/>
              </w:rPr>
            </w:pPr>
            <w:del w:id="1147" w:author="win10" w:date="2020-06-12T13:56:00Z">
              <w:r w:rsidDel="003D2C50">
                <w:rPr>
                  <w:rFonts w:hint="eastAsia"/>
                </w:rPr>
                <w:delText>VirtualOnGridBreakerManual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014116C" w14:textId="7950CA0E" w:rsidR="000955DE" w:rsidDel="003D2C50" w:rsidRDefault="000955DE" w:rsidP="000955DE">
            <w:pPr>
              <w:jc w:val="left"/>
              <w:rPr>
                <w:del w:id="1148" w:author="win10" w:date="2020-06-12T13:56:00Z"/>
              </w:rPr>
            </w:pPr>
            <w:del w:id="1149" w:author="win10" w:date="2020-06-12T13:56:00Z">
              <w:r w:rsidDel="003D2C50">
                <w:rPr>
                  <w:rFonts w:hint="eastAsia"/>
                </w:rPr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CED030D" w14:textId="49E5EB87" w:rsidR="000955DE" w:rsidDel="003D2C50" w:rsidRDefault="000955DE" w:rsidP="000955DE">
            <w:pPr>
              <w:jc w:val="left"/>
              <w:rPr>
                <w:del w:id="1150" w:author="win10" w:date="2020-06-12T13:56:00Z"/>
              </w:rPr>
            </w:pPr>
            <w:del w:id="1151" w:author="win10" w:date="2020-06-12T13:56:00Z">
              <w:r w:rsidDel="003D2C50">
                <w:delText>String</w:delText>
              </w:r>
            </w:del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B9AD7A4" w14:textId="782C96E6" w:rsidR="000955DE" w:rsidDel="003D2C50" w:rsidRDefault="000955DE" w:rsidP="000955DE">
            <w:pPr>
              <w:jc w:val="left"/>
              <w:rPr>
                <w:del w:id="1152" w:author="win10" w:date="2020-06-12T13:56:00Z"/>
              </w:rPr>
            </w:pPr>
            <w:del w:id="1153" w:author="win10" w:date="2020-06-12T13:56:00Z">
              <w:r w:rsidDel="003D2C50">
                <w:rPr>
                  <w:rFonts w:hint="eastAsia"/>
                </w:rPr>
                <w:delText>虚拟并网断路器手动置位。</w:delText>
              </w:r>
            </w:del>
          </w:p>
        </w:tc>
      </w:tr>
    </w:tbl>
    <w:p w14:paraId="15EBD959" w14:textId="375EBED0" w:rsidR="000A76E1" w:rsidDel="003D2C50" w:rsidRDefault="000A76E1">
      <w:pPr>
        <w:rPr>
          <w:del w:id="1154" w:author="win10" w:date="2020-06-12T13:56:00Z"/>
        </w:rPr>
      </w:pPr>
    </w:p>
    <w:p w14:paraId="772754DA" w14:textId="2CBC392A" w:rsidR="00EA5016" w:rsidDel="003D2C50" w:rsidRDefault="004C4817">
      <w:pPr>
        <w:ind w:firstLine="420"/>
        <w:rPr>
          <w:del w:id="1155" w:author="win10" w:date="2020-06-12T13:56:00Z"/>
          <w:rFonts w:cs="Arial"/>
          <w:b/>
          <w:bCs/>
        </w:rPr>
      </w:pPr>
      <w:del w:id="1156" w:author="win10" w:date="2020-06-12T13:56:00Z">
        <w:r w:rsidDel="003D2C50">
          <w:rPr>
            <w:rFonts w:cs="Arial"/>
            <w:b/>
            <w:bCs/>
            <w:color w:val="3D3F43"/>
            <w:kern w:val="0"/>
            <w:szCs w:val="21"/>
          </w:rPr>
          <w:delText>deviceInfo</w:delText>
        </w:r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字段详解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0AA4C781" w14:textId="57BDFB0B">
        <w:trPr>
          <w:tblHeader/>
          <w:tblCellSpacing w:w="0" w:type="dxa"/>
          <w:del w:id="1157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AEF1ACB" w14:textId="61786FC2" w:rsidR="00EA5016" w:rsidDel="003D2C50" w:rsidRDefault="004C4817">
            <w:pPr>
              <w:widowControl/>
              <w:jc w:val="center"/>
              <w:rPr>
                <w:del w:id="115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15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1E3B14C" w14:textId="0C0046C9" w:rsidR="00EA5016" w:rsidDel="003D2C50" w:rsidRDefault="004C4817">
            <w:pPr>
              <w:widowControl/>
              <w:jc w:val="center"/>
              <w:rPr>
                <w:del w:id="1160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161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7155208" w14:textId="30E4211C" w:rsidR="00EA5016" w:rsidDel="003D2C50" w:rsidRDefault="004C4817">
            <w:pPr>
              <w:widowControl/>
              <w:jc w:val="center"/>
              <w:rPr>
                <w:del w:id="116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16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7F8B0D6" w14:textId="6376984F" w:rsidR="00EA5016" w:rsidDel="003D2C50" w:rsidRDefault="004C4817">
            <w:pPr>
              <w:widowControl/>
              <w:jc w:val="center"/>
              <w:rPr>
                <w:del w:id="116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16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7AAEC77A" w14:textId="2B5CB96C">
        <w:trPr>
          <w:tblCellSpacing w:w="0" w:type="dxa"/>
          <w:del w:id="1166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E865775" w14:textId="05842E39" w:rsidR="00EA5016" w:rsidDel="003D2C50" w:rsidRDefault="004C4817">
            <w:pPr>
              <w:jc w:val="left"/>
              <w:rPr>
                <w:del w:id="1167" w:author="win10" w:date="2020-06-12T13:56:00Z"/>
              </w:rPr>
            </w:pPr>
            <w:del w:id="1168" w:author="win10" w:date="2020-06-12T13:56:00Z">
              <w:r w:rsidDel="003D2C50">
                <w:delText>key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2D61B2A" w14:textId="565E7981" w:rsidR="00EA5016" w:rsidDel="003D2C50" w:rsidRDefault="004C4817">
            <w:pPr>
              <w:jc w:val="left"/>
              <w:rPr>
                <w:del w:id="1169" w:author="win10" w:date="2020-06-12T13:56:00Z"/>
              </w:rPr>
            </w:pPr>
            <w:del w:id="1170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ADCF73E" w14:textId="130643E0" w:rsidR="00EA5016" w:rsidDel="003D2C50" w:rsidRDefault="004C4817">
            <w:pPr>
              <w:jc w:val="left"/>
              <w:rPr>
                <w:del w:id="1171" w:author="win10" w:date="2020-06-12T13:56:00Z"/>
              </w:rPr>
            </w:pPr>
            <w:del w:id="1172" w:author="win10" w:date="2020-06-12T13:56:00Z">
              <w:r w:rsidDel="003D2C50">
                <w:delText>String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A05EF52" w14:textId="46F7781B" w:rsidR="00EA5016" w:rsidDel="003D2C50" w:rsidRDefault="004C4817">
            <w:pPr>
              <w:jc w:val="left"/>
              <w:rPr>
                <w:del w:id="1173" w:author="win10" w:date="2020-06-12T13:56:00Z"/>
              </w:rPr>
            </w:pPr>
            <w:del w:id="1174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信息类型，只有读取属性</w:delText>
              </w:r>
              <w:r w:rsidDel="003D2C50">
                <w:delText>。</w:delText>
              </w:r>
            </w:del>
          </w:p>
          <w:p w14:paraId="00BB08EA" w14:textId="7843ABAC" w:rsidR="00EA5016" w:rsidDel="003D2C50" w:rsidRDefault="004C4817">
            <w:pPr>
              <w:jc w:val="left"/>
              <w:rPr>
                <w:del w:id="1175" w:author="win10" w:date="2020-06-12T13:56:00Z"/>
              </w:rPr>
            </w:pPr>
            <w:del w:id="1176" w:author="win10" w:date="2020-06-12T13:56:00Z">
              <w:r w:rsidDel="003D2C50">
                <w:rPr>
                  <w:rFonts w:hint="eastAsia"/>
                </w:rPr>
                <w:delText>厂家</w:delText>
              </w:r>
              <w:r w:rsidDel="003D2C50">
                <w:delText>：</w:delText>
              </w:r>
              <w:r w:rsidDel="003D2C50">
                <w:delText>Company</w:delText>
              </w:r>
              <w:r w:rsidDel="003D2C50">
                <w:delText>。</w:delText>
              </w:r>
            </w:del>
          </w:p>
          <w:p w14:paraId="2251B09B" w14:textId="36EBD25F" w:rsidR="00EA5016" w:rsidDel="003D2C50" w:rsidRDefault="004C4817">
            <w:pPr>
              <w:jc w:val="left"/>
              <w:rPr>
                <w:del w:id="1177" w:author="win10" w:date="2020-06-12T13:56:00Z"/>
              </w:rPr>
            </w:pPr>
            <w:del w:id="1178" w:author="win10" w:date="2020-06-12T13:56:00Z">
              <w:r w:rsidDel="003D2C50">
                <w:rPr>
                  <w:rFonts w:hint="eastAsia"/>
                </w:rPr>
                <w:delText>型号：</w:delText>
              </w:r>
              <w:r w:rsidDel="003D2C50">
                <w:rPr>
                  <w:rFonts w:hint="eastAsia"/>
                </w:rPr>
                <w:delText>M</w:delText>
              </w:r>
              <w:r w:rsidDel="003D2C50">
                <w:delText>odel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32F0FB9C" w14:textId="3A837679" w:rsidR="00EA5016" w:rsidDel="003D2C50" w:rsidRDefault="004C4817">
            <w:pPr>
              <w:jc w:val="left"/>
              <w:rPr>
                <w:del w:id="1179" w:author="win10" w:date="2020-06-12T13:56:00Z"/>
              </w:rPr>
            </w:pPr>
            <w:del w:id="1180" w:author="win10" w:date="2020-06-12T13:56:00Z">
              <w:r w:rsidDel="003D2C50">
                <w:rPr>
                  <w:rFonts w:hint="eastAsia"/>
                </w:rPr>
                <w:delText>设备编号</w:delText>
              </w:r>
              <w:r w:rsidDel="003D2C50">
                <w:delText>：</w:delText>
              </w:r>
              <w:r w:rsidDel="003D2C50">
                <w:delText>SN</w:delText>
              </w:r>
              <w:r w:rsidDel="003D2C50">
                <w:delText>。</w:delText>
              </w:r>
            </w:del>
          </w:p>
          <w:p w14:paraId="61F151B8" w14:textId="109649F0" w:rsidR="00EA5016" w:rsidDel="003D2C50" w:rsidRDefault="004C4817">
            <w:pPr>
              <w:jc w:val="left"/>
              <w:rPr>
                <w:del w:id="1181" w:author="win10" w:date="2020-06-12T13:56:00Z"/>
              </w:rPr>
            </w:pPr>
            <w:del w:id="1182" w:author="win10" w:date="2020-06-12T13:56:00Z">
              <w:r w:rsidDel="003D2C50">
                <w:rPr>
                  <w:rFonts w:hint="eastAsia"/>
                </w:rPr>
                <w:delText>软件版本：</w:delText>
              </w:r>
              <w:r w:rsidDel="003D2C50">
                <w:rPr>
                  <w:rFonts w:hint="eastAsia"/>
                </w:rPr>
                <w:delText>V</w:delText>
              </w:r>
              <w:r w:rsidDel="003D2C50">
                <w:delText>ersion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01D8F154" w14:textId="76796D22" w:rsidR="00EA5016" w:rsidDel="003D2C50" w:rsidRDefault="004C4817">
            <w:pPr>
              <w:jc w:val="left"/>
              <w:rPr>
                <w:del w:id="1183" w:author="win10" w:date="2020-06-12T13:56:00Z"/>
              </w:rPr>
            </w:pPr>
            <w:del w:id="1184" w:author="win10" w:date="2020-06-12T13:56:00Z">
              <w:r w:rsidDel="003D2C50">
                <w:rPr>
                  <w:rFonts w:hint="eastAsia"/>
                </w:rPr>
                <w:delText>制造商</w:delText>
              </w:r>
              <w:r w:rsidDel="003D2C50">
                <w:delText>：</w:delText>
              </w:r>
              <w:r w:rsidDel="003D2C50">
                <w:delText>Manufacturers</w:delText>
              </w:r>
              <w:r w:rsidDel="003D2C50">
                <w:delText>。</w:delText>
              </w:r>
            </w:del>
          </w:p>
        </w:tc>
      </w:tr>
      <w:tr w:rsidR="00EA5016" w:rsidDel="003D2C50" w14:paraId="22366B5C" w14:textId="48E70A25">
        <w:trPr>
          <w:tblCellSpacing w:w="0" w:type="dxa"/>
          <w:del w:id="1185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E279AB8" w14:textId="4A8539E3" w:rsidR="00EA5016" w:rsidDel="003D2C50" w:rsidRDefault="004C4817">
            <w:pPr>
              <w:jc w:val="left"/>
              <w:rPr>
                <w:del w:id="1186" w:author="win10" w:date="2020-06-12T13:56:00Z"/>
              </w:rPr>
            </w:pPr>
            <w:del w:id="1187" w:author="win10" w:date="2020-06-12T13:56:00Z">
              <w:r w:rsidDel="003D2C50">
                <w:delText>value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06757F0" w14:textId="5329BB5F" w:rsidR="00EA5016" w:rsidDel="003D2C50" w:rsidRDefault="004C4817">
            <w:pPr>
              <w:jc w:val="left"/>
              <w:rPr>
                <w:del w:id="1188" w:author="win10" w:date="2020-06-12T13:56:00Z"/>
              </w:rPr>
            </w:pPr>
            <w:del w:id="1189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7A57CE3" w14:textId="1A6C8F55" w:rsidR="00EA5016" w:rsidDel="003D2C50" w:rsidRDefault="004C4817">
            <w:pPr>
              <w:jc w:val="left"/>
              <w:rPr>
                <w:del w:id="1190" w:author="win10" w:date="2020-06-12T13:56:00Z"/>
              </w:rPr>
            </w:pPr>
            <w:del w:id="1191" w:author="win10" w:date="2020-06-12T13:56:00Z">
              <w:r w:rsidDel="003D2C50">
                <w:delText>String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2B4DD1E" w14:textId="63026628" w:rsidR="00EA5016" w:rsidDel="003D2C50" w:rsidRDefault="004C4817">
            <w:pPr>
              <w:jc w:val="left"/>
              <w:rPr>
                <w:del w:id="1192" w:author="win10" w:date="2020-06-12T13:56:00Z"/>
              </w:rPr>
            </w:pPr>
            <w:del w:id="1193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信息</w:delText>
              </w:r>
              <w:r w:rsidDel="003D2C50">
                <w:delText>的值。</w:delText>
              </w:r>
            </w:del>
          </w:p>
          <w:p w14:paraId="5F939AC4" w14:textId="5A8F6C89" w:rsidR="00EA5016" w:rsidDel="003D2C50" w:rsidRDefault="004C4817">
            <w:pPr>
              <w:jc w:val="left"/>
              <w:rPr>
                <w:del w:id="1194" w:author="win10" w:date="2020-06-12T13:56:00Z"/>
              </w:rPr>
            </w:pPr>
            <w:del w:id="1195" w:author="win10" w:date="2020-06-12T13:56:00Z">
              <w:r w:rsidDel="003D2C50">
                <w:rPr>
                  <w:rFonts w:hint="eastAsia"/>
                </w:rPr>
                <w:delText>请求消息：空。</w:delText>
              </w:r>
            </w:del>
          </w:p>
          <w:p w14:paraId="3CA54D5C" w14:textId="7BF6BBDC" w:rsidR="00EA5016" w:rsidDel="003D2C50" w:rsidRDefault="004C4817">
            <w:pPr>
              <w:jc w:val="left"/>
              <w:rPr>
                <w:del w:id="1196" w:author="win10" w:date="2020-06-12T13:56:00Z"/>
              </w:rPr>
            </w:pPr>
            <w:del w:id="1197" w:author="win10" w:date="2020-06-12T13:56:00Z">
              <w:r w:rsidDel="003D2C50">
                <w:rPr>
                  <w:rFonts w:hint="eastAsia"/>
                </w:rPr>
                <w:delText>应答消息：</w:delText>
              </w:r>
            </w:del>
          </w:p>
          <w:p w14:paraId="2C959B70" w14:textId="3E817C11" w:rsidR="00EA5016" w:rsidDel="003D2C50" w:rsidRDefault="004C4817">
            <w:pPr>
              <w:ind w:firstLineChars="200" w:firstLine="420"/>
              <w:jc w:val="left"/>
              <w:rPr>
                <w:del w:id="1198" w:author="win10" w:date="2020-06-12T13:56:00Z"/>
              </w:rPr>
            </w:pPr>
            <w:del w:id="1199" w:author="win10" w:date="2020-06-12T13:56:00Z">
              <w:r w:rsidDel="003D2C50">
                <w:rPr>
                  <w:rFonts w:hint="eastAsia"/>
                </w:rPr>
                <w:delText>厂家</w:delText>
              </w:r>
              <w:r w:rsidDel="003D2C50">
                <w:delText>：</w:delText>
              </w:r>
              <w:r w:rsidDel="003D2C50">
                <w:delText>TIANSHUN</w:delText>
              </w:r>
              <w:r w:rsidDel="003D2C50">
                <w:delText>。</w:delText>
              </w:r>
            </w:del>
          </w:p>
          <w:p w14:paraId="0278E970" w14:textId="0E780F6E" w:rsidR="00EA5016" w:rsidDel="003D2C50" w:rsidRDefault="004C4817">
            <w:pPr>
              <w:ind w:firstLineChars="200" w:firstLine="420"/>
              <w:jc w:val="left"/>
              <w:rPr>
                <w:del w:id="1200" w:author="win10" w:date="2020-06-12T13:56:00Z"/>
              </w:rPr>
            </w:pPr>
            <w:del w:id="1201" w:author="win10" w:date="2020-06-12T13:56:00Z">
              <w:r w:rsidDel="003D2C50">
                <w:rPr>
                  <w:rFonts w:hint="eastAsia"/>
                </w:rPr>
                <w:delText>型号</w:delText>
              </w:r>
              <w:r w:rsidDel="003D2C50">
                <w:delText>：</w:delText>
              </w:r>
              <w:r w:rsidDel="003D2C50">
                <w:delText>MGCC</w:delText>
              </w:r>
              <w:r w:rsidDel="003D2C50">
                <w:delText>。</w:delText>
              </w:r>
            </w:del>
          </w:p>
          <w:p w14:paraId="73A027AE" w14:textId="32C7C857" w:rsidR="00EA5016" w:rsidDel="003D2C50" w:rsidRDefault="004C4817">
            <w:pPr>
              <w:ind w:firstLineChars="200" w:firstLine="420"/>
              <w:jc w:val="left"/>
              <w:rPr>
                <w:del w:id="1202" w:author="win10" w:date="2020-06-12T13:56:00Z"/>
              </w:rPr>
            </w:pPr>
            <w:del w:id="1203" w:author="win10" w:date="2020-06-12T13:56:00Z">
              <w:r w:rsidDel="003D2C50">
                <w:rPr>
                  <w:rFonts w:hint="eastAsia"/>
                </w:rPr>
                <w:delText>设备编号</w:delText>
              </w:r>
              <w:r w:rsidDel="003D2C50">
                <w:delText>：</w:delText>
              </w:r>
              <w:r w:rsidDel="003D2C50">
                <w:rPr>
                  <w:rFonts w:hint="eastAsia"/>
                </w:rPr>
                <w:delText>10000001</w:delText>
              </w:r>
              <w:r w:rsidDel="003D2C50">
                <w:delText>。</w:delText>
              </w:r>
            </w:del>
          </w:p>
          <w:p w14:paraId="621F2EAE" w14:textId="09B9E2BA" w:rsidR="00EA5016" w:rsidDel="003D2C50" w:rsidRDefault="004C4817">
            <w:pPr>
              <w:ind w:firstLineChars="200" w:firstLine="420"/>
              <w:jc w:val="left"/>
              <w:rPr>
                <w:del w:id="1204" w:author="win10" w:date="2020-06-12T13:56:00Z"/>
              </w:rPr>
            </w:pPr>
            <w:del w:id="1205" w:author="win10" w:date="2020-06-12T13:56:00Z">
              <w:r w:rsidDel="003D2C50">
                <w:rPr>
                  <w:rFonts w:hint="eastAsia"/>
                </w:rPr>
                <w:delText>软件版本：</w:delText>
              </w:r>
              <w:r w:rsidDel="003D2C50">
                <w:rPr>
                  <w:rFonts w:hint="eastAsia"/>
                </w:rPr>
                <w:delText>1.0.1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614EAC57" w14:textId="2FDCE918" w:rsidR="00EA5016" w:rsidDel="003D2C50" w:rsidRDefault="004C4817">
            <w:pPr>
              <w:ind w:firstLineChars="200" w:firstLine="420"/>
              <w:jc w:val="left"/>
              <w:rPr>
                <w:del w:id="1206" w:author="win10" w:date="2020-06-12T13:56:00Z"/>
              </w:rPr>
            </w:pPr>
            <w:del w:id="1207" w:author="win10" w:date="2020-06-12T13:56:00Z">
              <w:r w:rsidDel="003D2C50">
                <w:rPr>
                  <w:rFonts w:hint="eastAsia"/>
                </w:rPr>
                <w:delText>制造商：</w:delText>
              </w:r>
              <w:bookmarkStart w:id="1208" w:name="_Hlk20232446"/>
              <w:r w:rsidDel="003D2C50">
                <w:delText>TIANSHUN</w:delText>
              </w:r>
              <w:bookmarkEnd w:id="1208"/>
              <w:r w:rsidDel="003D2C50">
                <w:rPr>
                  <w:rFonts w:hint="eastAsia"/>
                </w:rPr>
                <w:delText>。</w:delText>
              </w:r>
            </w:del>
          </w:p>
        </w:tc>
      </w:tr>
    </w:tbl>
    <w:p w14:paraId="1CC17587" w14:textId="627D11C5" w:rsidR="00EA5016" w:rsidDel="003D2C50" w:rsidRDefault="00EA5016">
      <w:pPr>
        <w:rPr>
          <w:del w:id="1209" w:author="win10" w:date="2020-06-12T13:56:00Z"/>
          <w:b/>
          <w:bCs/>
        </w:rPr>
      </w:pPr>
    </w:p>
    <w:p w14:paraId="44C66BFF" w14:textId="3B693C92" w:rsidR="00EA5016" w:rsidDel="003D2C50" w:rsidRDefault="004C4817">
      <w:pPr>
        <w:rPr>
          <w:del w:id="1210" w:author="win10" w:date="2020-06-12T13:56:00Z"/>
        </w:rPr>
      </w:pPr>
      <w:del w:id="1211" w:author="win10" w:date="2020-06-12T13:56:00Z">
        <w:r w:rsidDel="003D2C50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86912" behindDoc="0" locked="0" layoutInCell="1" allowOverlap="1" wp14:anchorId="0C36B05D" wp14:editId="29189DE7">
                  <wp:simplePos x="0" y="0"/>
                  <wp:positionH relativeFrom="margin">
                    <wp:posOffset>25400</wp:posOffset>
                  </wp:positionH>
                  <wp:positionV relativeFrom="paragraph">
                    <wp:posOffset>2933700</wp:posOffset>
                  </wp:positionV>
                  <wp:extent cx="5494655" cy="1404620"/>
                  <wp:effectExtent l="0" t="0" r="10795" b="21590"/>
                  <wp:wrapSquare wrapText="bothSides"/>
                  <wp:docPr id="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354A189B" w14:textId="77777777" w:rsidR="00DE3E82" w:rsidRDefault="00DE3E82">
                              <w:r>
                                <w:rPr>
                                  <w:rFonts w:hint="eastAsia"/>
                                </w:rPr>
                                <w:t>设备应答</w:t>
                              </w:r>
                              <w:r>
                                <w:t>MQTT</w:t>
                              </w:r>
                              <w:r>
                                <w:rPr>
                                  <w:rFonts w:hint="eastAsia"/>
                                </w:rPr>
                                <w:t>消息</w:t>
                              </w:r>
                              <w:r>
                                <w:t xml:space="preserve"> </w:t>
                              </w:r>
                            </w:p>
                            <w:p w14:paraId="769EAFF9" w14:textId="77777777" w:rsidR="00DE3E82" w:rsidRDefault="00DE3E82">
                              <w:r>
                                <w:t>Topic: /tianshun/v1/TS02E510000100/0/cmd/json</w:t>
                              </w:r>
                            </w:p>
                            <w:p w14:paraId="40D1D01A" w14:textId="77777777" w:rsidR="00DE3E82" w:rsidRDefault="00DE3E82">
                              <w:r>
                                <w:t>MQTT Client</w:t>
                              </w:r>
                              <w:r>
                                <w:t>发送的</w:t>
                              </w:r>
                              <w:r>
                                <w:t>payload</w:t>
                              </w:r>
                              <w:r>
                                <w:t>：</w:t>
                              </w:r>
                              <w:r>
                                <w:t xml:space="preserve"> </w:t>
                              </w:r>
                            </w:p>
                            <w:p w14:paraId="4C295DF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6A06DBD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"deviceResp",</w:t>
                              </w:r>
                            </w:p>
                            <w:p w14:paraId="242CC4C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"MGCC-1",</w:t>
                              </w:r>
                            </w:p>
                            <w:p w14:paraId="648537C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"0",</w:t>
                              </w:r>
                            </w:p>
                            <w:p w14:paraId="65B94C9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"Control",</w:t>
                              </w:r>
                            </w:p>
                            <w:p w14:paraId="10BD314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"mid": 2019,</w:t>
                              </w:r>
                            </w:p>
                            <w:p w14:paraId="451734A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"cmd": "deviceInfo",</w:t>
                              </w:r>
                            </w:p>
                            <w:p w14:paraId="264B9A5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"paras": {</w:t>
                              </w:r>
                            </w:p>
                            <w:p w14:paraId="3D6C29B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"Company": "TIANSHUN",</w:t>
                              </w:r>
                            </w:p>
                            <w:p w14:paraId="7988F07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"Model": "MGCC",</w:t>
                              </w:r>
                            </w:p>
                            <w:p w14:paraId="157F3FF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"SN": "10000001",</w:t>
                              </w:r>
                            </w:p>
                            <w:p w14:paraId="4DC6662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"Version": "1.0.1",</w:t>
                              </w:r>
                            </w:p>
                            <w:p w14:paraId="4F4A14E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"Manufacturers": "TIANSHUN"</w:t>
                              </w:r>
                            </w:p>
                            <w:p w14:paraId="6810ABD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629E6E9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"20190916T091240Z"</w:t>
                              </w:r>
                            </w:p>
                            <w:p w14:paraId="7304815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0C36B05D" id="_x0000_s1036" type="#_x0000_t202" style="position:absolute;left:0;text-align:left;margin-left:2pt;margin-top:231pt;width:432.6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">
                  <v:textbox style="mso-fit-shape-to-text:t">
                    <w:txbxContent>
                      <w:p w14:paraId="354A189B" w14:textId="77777777" w:rsidR="00DE3E82" w:rsidRDefault="00DE3E82">
                        <w:r>
                          <w:rPr>
                            <w:rFonts w:hint="eastAsia"/>
                          </w:rPr>
                          <w:t>设备应答</w:t>
                        </w:r>
                        <w:r>
                          <w:t>MQTT</w:t>
                        </w:r>
                        <w:r>
                          <w:rPr>
                            <w:rFonts w:hint="eastAsia"/>
                          </w:rPr>
                          <w:t>消息</w:t>
                        </w:r>
                        <w:r>
                          <w:t xml:space="preserve"> </w:t>
                        </w:r>
                      </w:p>
                      <w:p w14:paraId="769EAFF9" w14:textId="77777777" w:rsidR="00DE3E82" w:rsidRDefault="00DE3E82">
                        <w:r>
                          <w:t>Topic: /tianshun/v1/TS02E510000100/0/cmd/json</w:t>
                        </w:r>
                      </w:p>
                      <w:p w14:paraId="40D1D01A" w14:textId="77777777" w:rsidR="00DE3E82" w:rsidRDefault="00DE3E82">
                        <w:r>
                          <w:t>MQTT Client</w:t>
                        </w:r>
                        <w:r>
                          <w:t>发送的</w:t>
                        </w:r>
                        <w:r>
                          <w:t>payload</w:t>
                        </w:r>
                        <w:r>
                          <w:t>：</w:t>
                        </w:r>
                        <w:r>
                          <w:t xml:space="preserve"> </w:t>
                        </w:r>
                      </w:p>
                      <w:p w14:paraId="4C295DF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6A06DBD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"deviceResp",</w:t>
                        </w:r>
                      </w:p>
                      <w:p w14:paraId="242CC4C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"MGCC-1",</w:t>
                        </w:r>
                      </w:p>
                      <w:p w14:paraId="648537C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"0",</w:t>
                        </w:r>
                      </w:p>
                      <w:p w14:paraId="65B94C9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"Control",</w:t>
                        </w:r>
                      </w:p>
                      <w:p w14:paraId="10BD314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"mid": 2019,</w:t>
                        </w:r>
                      </w:p>
                      <w:p w14:paraId="451734A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"cmd": "deviceInfo",</w:t>
                        </w:r>
                      </w:p>
                      <w:p w14:paraId="264B9A5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"paras": {</w:t>
                        </w:r>
                      </w:p>
                      <w:p w14:paraId="3D6C29B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"Company": "TIANSHUN",</w:t>
                        </w:r>
                      </w:p>
                      <w:p w14:paraId="7988F07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"Model": "MGCC",</w:t>
                        </w:r>
                      </w:p>
                      <w:p w14:paraId="157F3FF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"SN": "10000001",</w:t>
                        </w:r>
                      </w:p>
                      <w:p w14:paraId="4DC6662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"Version": "1.0.1",</w:t>
                        </w:r>
                      </w:p>
                      <w:p w14:paraId="4F4A14E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"Manufacturers": "TIANSHUN"</w:t>
                        </w:r>
                      </w:p>
                      <w:p w14:paraId="6810ABD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629E6E9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"20190916T091240Z"</w:t>
                        </w:r>
                      </w:p>
                      <w:p w14:paraId="7304815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  <w:r w:rsidDel="003D2C50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84864" behindDoc="0" locked="0" layoutInCell="1" allowOverlap="1" wp14:anchorId="306E70A6" wp14:editId="17E45FF5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262890</wp:posOffset>
                  </wp:positionV>
                  <wp:extent cx="5494655" cy="1404620"/>
                  <wp:effectExtent l="0" t="0" r="10795" b="17780"/>
                  <wp:wrapSquare wrapText="bothSides"/>
                  <wp:docPr id="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5D964BDA" w14:textId="77777777" w:rsidR="00DE3E82" w:rsidRDefault="00DE3E82">
                              <w:r>
                                <w:t>平台</w:t>
                              </w:r>
                              <w:r>
                                <w:rPr>
                                  <w:rFonts w:hint="eastAsia"/>
                                </w:rPr>
                                <w:t>下发</w:t>
                              </w:r>
                              <w:r>
                                <w:t>MQTT</w:t>
                              </w:r>
                              <w:r>
                                <w:t>命令</w:t>
                              </w:r>
                              <w:r>
                                <w:t xml:space="preserve"> </w:t>
                              </w:r>
                            </w:p>
                            <w:p w14:paraId="69E8D770" w14:textId="77777777" w:rsidR="00DE3E82" w:rsidRDefault="00DE3E82">
                              <w:r>
                                <w:t>Topic: /tianshun/v1/TS02E510000100/0/cmd/json</w:t>
                              </w:r>
                            </w:p>
                            <w:p w14:paraId="249DDD73" w14:textId="77777777" w:rsidR="00DE3E82" w:rsidRDefault="00DE3E82">
                              <w:r>
                                <w:t>MQTT Client</w:t>
                              </w:r>
                              <w:r>
                                <w:t>发送的</w:t>
                              </w:r>
                              <w:r>
                                <w:t>payload</w:t>
                              </w:r>
                              <w:r>
                                <w:t>：</w:t>
                              </w:r>
                              <w:r>
                                <w:t xml:space="preserve"> </w:t>
                              </w:r>
                            </w:p>
                            <w:p w14:paraId="57453E9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16803C4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"cloudReq",</w:t>
                              </w:r>
                            </w:p>
                            <w:p w14:paraId="5095DD9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"MGCC-1",</w:t>
                              </w:r>
                            </w:p>
                            <w:p w14:paraId="2063BE1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"0",</w:t>
                              </w:r>
                            </w:p>
                            <w:p w14:paraId="2D80E52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"Control",</w:t>
                              </w:r>
                            </w:p>
                            <w:p w14:paraId="44E2FC3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"mid": 2019,</w:t>
                              </w:r>
                            </w:p>
                            <w:p w14:paraId="52F323B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"cmd": "deviceInfo",</w:t>
                              </w:r>
                            </w:p>
                            <w:p w14:paraId="54AE443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"paras": {},</w:t>
                              </w:r>
                            </w:p>
                            <w:p w14:paraId="3C7B4A1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"20190916T091240Z"</w:t>
                              </w:r>
                            </w:p>
                            <w:p w14:paraId="60D748D3" w14:textId="77777777" w:rsidR="00DE3E82" w:rsidRDefault="00DE3E82"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06E70A6" id="_x0000_s1037" type="#_x0000_t202" style="position:absolute;left:0;text-align:left;margin-left:1.65pt;margin-top:20.7pt;width:432.6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">
                  <v:textbox style="mso-fit-shape-to-text:t">
                    <w:txbxContent>
                      <w:p w14:paraId="5D964BDA" w14:textId="77777777" w:rsidR="00DE3E82" w:rsidRDefault="00DE3E82">
                        <w:r>
                          <w:t>平台</w:t>
                        </w:r>
                        <w:r>
                          <w:rPr>
                            <w:rFonts w:hint="eastAsia"/>
                          </w:rPr>
                          <w:t>下发</w:t>
                        </w:r>
                        <w:r>
                          <w:t>MQTT</w:t>
                        </w:r>
                        <w:r>
                          <w:t>命令</w:t>
                        </w:r>
                        <w:r>
                          <w:t xml:space="preserve"> </w:t>
                        </w:r>
                      </w:p>
                      <w:p w14:paraId="69E8D770" w14:textId="77777777" w:rsidR="00DE3E82" w:rsidRDefault="00DE3E82">
                        <w:r>
                          <w:t>Topic: /tianshun/v1/TS02E510000100/0/cmd/json</w:t>
                        </w:r>
                      </w:p>
                      <w:p w14:paraId="249DDD73" w14:textId="77777777" w:rsidR="00DE3E82" w:rsidRDefault="00DE3E82">
                        <w:r>
                          <w:t>MQTT Client</w:t>
                        </w:r>
                        <w:r>
                          <w:t>发送的</w:t>
                        </w:r>
                        <w:r>
                          <w:t>payload</w:t>
                        </w:r>
                        <w:r>
                          <w:t>：</w:t>
                        </w:r>
                        <w:r>
                          <w:t xml:space="preserve"> </w:t>
                        </w:r>
                      </w:p>
                      <w:p w14:paraId="57453E9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16803C4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"cloudReq",</w:t>
                        </w:r>
                      </w:p>
                      <w:p w14:paraId="5095DD9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"MGCC-1",</w:t>
                        </w:r>
                      </w:p>
                      <w:p w14:paraId="2063BE1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"0",</w:t>
                        </w:r>
                      </w:p>
                      <w:p w14:paraId="2D80E52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"Control",</w:t>
                        </w:r>
                      </w:p>
                      <w:p w14:paraId="44E2FC3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"mid": 2019,</w:t>
                        </w:r>
                      </w:p>
                      <w:p w14:paraId="52F323B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"cmd": "deviceInfo",</w:t>
                        </w:r>
                      </w:p>
                      <w:p w14:paraId="54AE443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"paras": {},</w:t>
                        </w:r>
                      </w:p>
                      <w:p w14:paraId="3C7B4A1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"20190916T091240Z"</w:t>
                        </w:r>
                      </w:p>
                      <w:p w14:paraId="60D748D3" w14:textId="77777777" w:rsidR="00DE3E82" w:rsidRDefault="00DE3E82"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3D2C50">
          <w:rPr>
            <w:rFonts w:hint="eastAsia"/>
            <w:b/>
            <w:bCs/>
          </w:rPr>
          <w:delText>示例</w:delText>
        </w:r>
        <w:r w:rsidDel="003D2C50">
          <w:rPr>
            <w:rFonts w:hint="eastAsia"/>
          </w:rPr>
          <w:delText>：</w:delText>
        </w:r>
      </w:del>
    </w:p>
    <w:p w14:paraId="0B29F912" w14:textId="4F45733F" w:rsidR="00EA5016" w:rsidDel="003D2C50" w:rsidRDefault="00EA5016">
      <w:pPr>
        <w:rPr>
          <w:del w:id="1212" w:author="win10" w:date="2020-06-12T13:56:00Z"/>
        </w:rPr>
      </w:pPr>
    </w:p>
    <w:p w14:paraId="6444DC70" w14:textId="0B4190E0" w:rsidR="00EA5016" w:rsidDel="003D2C50" w:rsidRDefault="004C4817">
      <w:pPr>
        <w:rPr>
          <w:del w:id="1213" w:author="win10" w:date="2020-06-12T13:56:00Z"/>
          <w:rFonts w:cs="Arial"/>
          <w:b/>
          <w:bCs/>
          <w:color w:val="3D3F43"/>
          <w:kern w:val="0"/>
          <w:szCs w:val="21"/>
        </w:rPr>
      </w:pPr>
      <w:del w:id="1214" w:author="win10" w:date="2020-06-12T13:56:00Z">
        <w:r w:rsidDel="003D2C50">
          <w:rPr>
            <w:rFonts w:cs="Arial"/>
            <w:b/>
            <w:bCs/>
            <w:color w:val="3D3F43"/>
            <w:kern w:val="0"/>
            <w:szCs w:val="21"/>
          </w:rPr>
          <w:delText>deviceTime</w:delText>
        </w:r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字段详解</w:delText>
        </w:r>
      </w:del>
    </w:p>
    <w:p w14:paraId="40C997AB" w14:textId="050C95D2" w:rsidR="00EA5016" w:rsidDel="003D2C50" w:rsidRDefault="004C4817">
      <w:pPr>
        <w:rPr>
          <w:del w:id="1215" w:author="win10" w:date="2020-06-12T13:56:00Z"/>
          <w:rFonts w:cs="Arial"/>
          <w:b/>
          <w:bCs/>
        </w:rPr>
      </w:pPr>
      <w:del w:id="1216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041DEEA6" w14:textId="6D6A0960">
        <w:trPr>
          <w:tblHeader/>
          <w:tblCellSpacing w:w="0" w:type="dxa"/>
          <w:del w:id="121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0CC52F1" w14:textId="76B8B302" w:rsidR="00EA5016" w:rsidDel="003D2C50" w:rsidRDefault="004C4817">
            <w:pPr>
              <w:widowControl/>
              <w:jc w:val="center"/>
              <w:rPr>
                <w:del w:id="121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21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9969689" w14:textId="1711A5A4" w:rsidR="00EA5016" w:rsidDel="003D2C50" w:rsidRDefault="004C4817">
            <w:pPr>
              <w:widowControl/>
              <w:jc w:val="center"/>
              <w:rPr>
                <w:del w:id="1220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221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119B4F9" w14:textId="3E92E579" w:rsidR="00EA5016" w:rsidDel="003D2C50" w:rsidRDefault="004C4817">
            <w:pPr>
              <w:widowControl/>
              <w:jc w:val="center"/>
              <w:rPr>
                <w:del w:id="122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22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2409EEF" w14:textId="7F7CAF9D" w:rsidR="00EA5016" w:rsidDel="003D2C50" w:rsidRDefault="004C4817">
            <w:pPr>
              <w:widowControl/>
              <w:jc w:val="center"/>
              <w:rPr>
                <w:del w:id="122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22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79A8FB51" w14:textId="67A3B4A3">
        <w:trPr>
          <w:tblCellSpacing w:w="0" w:type="dxa"/>
          <w:del w:id="122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B591626" w14:textId="6C27DE2F" w:rsidR="00EA5016" w:rsidDel="003D2C50" w:rsidRDefault="004C4817">
            <w:pPr>
              <w:jc w:val="left"/>
              <w:rPr>
                <w:del w:id="1227" w:author="win10" w:date="2020-06-12T13:56:00Z"/>
              </w:rPr>
            </w:pPr>
            <w:del w:id="1228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3B370FB" w14:textId="642405EB" w:rsidR="00EA5016" w:rsidDel="003D2C50" w:rsidRDefault="004C4817">
            <w:pPr>
              <w:jc w:val="left"/>
              <w:rPr>
                <w:del w:id="1229" w:author="win10" w:date="2020-06-12T13:56:00Z"/>
              </w:rPr>
            </w:pPr>
            <w:del w:id="1230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6023F2D" w14:textId="14EF766A" w:rsidR="00EA5016" w:rsidDel="003D2C50" w:rsidRDefault="004C4817">
            <w:pPr>
              <w:jc w:val="left"/>
              <w:rPr>
                <w:del w:id="1231" w:author="win10" w:date="2020-06-12T13:56:00Z"/>
              </w:rPr>
            </w:pPr>
            <w:del w:id="1232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F3E8D2B" w14:textId="0647A3D4" w:rsidR="00EA5016" w:rsidDel="003D2C50" w:rsidRDefault="004C4817">
            <w:pPr>
              <w:jc w:val="left"/>
              <w:rPr>
                <w:del w:id="1233" w:author="win10" w:date="2020-06-12T13:56:00Z"/>
              </w:rPr>
            </w:pPr>
            <w:del w:id="1234" w:author="win10" w:date="2020-06-12T13:56:00Z">
              <w:r w:rsidDel="003D2C50">
                <w:rPr>
                  <w:rFonts w:hint="eastAsia"/>
                </w:rPr>
                <w:delText>设备时间，读属性</w:delText>
              </w:r>
              <w:r w:rsidDel="003D2C50">
                <w:delText>。</w:delText>
              </w:r>
            </w:del>
          </w:p>
          <w:p w14:paraId="7DBA9311" w14:textId="61DC9DEF" w:rsidR="00EA5016" w:rsidDel="003D2C50" w:rsidRDefault="004C4817">
            <w:pPr>
              <w:jc w:val="left"/>
              <w:rPr>
                <w:del w:id="1235" w:author="win10" w:date="2020-06-12T13:56:00Z"/>
              </w:rPr>
            </w:pPr>
            <w:del w:id="1236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095FB047" w14:textId="04F59844">
        <w:trPr>
          <w:tblCellSpacing w:w="0" w:type="dxa"/>
          <w:del w:id="123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2BE5446" w14:textId="086A7FEF" w:rsidR="00EA5016" w:rsidDel="003D2C50" w:rsidRDefault="004C4817">
            <w:pPr>
              <w:jc w:val="left"/>
              <w:rPr>
                <w:del w:id="1238" w:author="win10" w:date="2020-06-12T13:56:00Z"/>
              </w:rPr>
            </w:pPr>
            <w:del w:id="1239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AB3F964" w14:textId="2AAE5249" w:rsidR="00EA5016" w:rsidDel="003D2C50" w:rsidRDefault="004C4817">
            <w:pPr>
              <w:jc w:val="left"/>
              <w:rPr>
                <w:del w:id="1240" w:author="win10" w:date="2020-06-12T13:56:00Z"/>
              </w:rPr>
            </w:pPr>
            <w:del w:id="1241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57343C0" w14:textId="5C2975DB" w:rsidR="00EA5016" w:rsidDel="003D2C50" w:rsidRDefault="004C4817">
            <w:pPr>
              <w:jc w:val="left"/>
              <w:rPr>
                <w:del w:id="1242" w:author="win10" w:date="2020-06-12T13:56:00Z"/>
              </w:rPr>
            </w:pPr>
            <w:del w:id="1243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1FAEF18" w14:textId="79767F0C" w:rsidR="00EA5016" w:rsidDel="003D2C50" w:rsidRDefault="004C4817">
            <w:pPr>
              <w:rPr>
                <w:del w:id="1244" w:author="win10" w:date="2020-06-12T13:56:00Z"/>
              </w:rPr>
            </w:pPr>
            <w:del w:id="1245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时间</w:delText>
              </w:r>
              <w:r w:rsidDel="003D2C50">
                <w:delText>的值。</w:delText>
              </w:r>
            </w:del>
          </w:p>
          <w:p w14:paraId="22B35D76" w14:textId="392D6060" w:rsidR="00EA5016" w:rsidDel="003D2C50" w:rsidRDefault="004C4817">
            <w:pPr>
              <w:rPr>
                <w:del w:id="1246" w:author="win10" w:date="2020-06-12T13:56:00Z"/>
              </w:rPr>
            </w:pPr>
            <w:del w:id="1247" w:author="win10" w:date="2020-06-12T13:56:00Z">
              <w:r w:rsidDel="003D2C50">
                <w:rPr>
                  <w:rFonts w:hint="eastAsia"/>
                </w:rPr>
                <w:delText>请求消息：空。</w:delText>
              </w:r>
            </w:del>
          </w:p>
          <w:p w14:paraId="5615475D" w14:textId="0E1CE122" w:rsidR="00EA5016" w:rsidDel="003D2C50" w:rsidRDefault="004C4817">
            <w:pPr>
              <w:rPr>
                <w:del w:id="1248" w:author="win10" w:date="2020-06-12T13:56:00Z"/>
              </w:rPr>
            </w:pPr>
            <w:del w:id="1249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</w:rPr>
                <w:delText>20190916T091240Z</w:delText>
              </w:r>
              <w:r w:rsidDel="003D2C50">
                <w:delText>。</w:delText>
              </w:r>
            </w:del>
          </w:p>
        </w:tc>
      </w:tr>
    </w:tbl>
    <w:p w14:paraId="36FA4014" w14:textId="5CDF240B" w:rsidR="00EA5016" w:rsidDel="003D2C50" w:rsidRDefault="00EA5016">
      <w:pPr>
        <w:rPr>
          <w:del w:id="1250" w:author="win10" w:date="2020-06-12T13:56:00Z"/>
          <w:b/>
          <w:bCs/>
        </w:rPr>
      </w:pPr>
    </w:p>
    <w:p w14:paraId="39790027" w14:textId="20031183" w:rsidR="00EA5016" w:rsidDel="003D2C50" w:rsidRDefault="004C4817">
      <w:pPr>
        <w:rPr>
          <w:del w:id="1251" w:author="win10" w:date="2020-06-12T13:56:00Z"/>
          <w:rFonts w:cs="Arial"/>
          <w:b/>
          <w:bCs/>
        </w:rPr>
      </w:pPr>
      <w:del w:id="1252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3F3CFF28" w14:textId="07701988">
        <w:trPr>
          <w:tblHeader/>
          <w:tblCellSpacing w:w="0" w:type="dxa"/>
          <w:del w:id="1253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207BD8B" w14:textId="5B8EE7BD" w:rsidR="00EA5016" w:rsidDel="003D2C50" w:rsidRDefault="004C4817">
            <w:pPr>
              <w:widowControl/>
              <w:jc w:val="center"/>
              <w:rPr>
                <w:del w:id="125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25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DFF747C" w14:textId="030713F1" w:rsidR="00EA5016" w:rsidDel="003D2C50" w:rsidRDefault="004C4817">
            <w:pPr>
              <w:widowControl/>
              <w:jc w:val="center"/>
              <w:rPr>
                <w:del w:id="1256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257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C247D9B" w14:textId="03645F33" w:rsidR="00EA5016" w:rsidDel="003D2C50" w:rsidRDefault="004C4817">
            <w:pPr>
              <w:widowControl/>
              <w:jc w:val="center"/>
              <w:rPr>
                <w:del w:id="125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25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EF384DD" w14:textId="1E218821" w:rsidR="00EA5016" w:rsidDel="003D2C50" w:rsidRDefault="004C4817">
            <w:pPr>
              <w:widowControl/>
              <w:jc w:val="center"/>
              <w:rPr>
                <w:del w:id="1260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261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23D6BE9B" w14:textId="27E8DC12">
        <w:trPr>
          <w:tblCellSpacing w:w="0" w:type="dxa"/>
          <w:del w:id="126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2157873" w14:textId="1FD192B5" w:rsidR="00EA5016" w:rsidDel="003D2C50" w:rsidRDefault="004C4817">
            <w:pPr>
              <w:jc w:val="left"/>
              <w:rPr>
                <w:del w:id="1263" w:author="win10" w:date="2020-06-12T13:56:00Z"/>
              </w:rPr>
            </w:pPr>
            <w:del w:id="1264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CBAA23B" w14:textId="05C76001" w:rsidR="00EA5016" w:rsidDel="003D2C50" w:rsidRDefault="004C4817">
            <w:pPr>
              <w:jc w:val="left"/>
              <w:rPr>
                <w:del w:id="1265" w:author="win10" w:date="2020-06-12T13:56:00Z"/>
              </w:rPr>
            </w:pPr>
            <w:del w:id="1266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EEE6BBB" w14:textId="322D8224" w:rsidR="00EA5016" w:rsidDel="003D2C50" w:rsidRDefault="004C4817">
            <w:pPr>
              <w:jc w:val="left"/>
              <w:rPr>
                <w:del w:id="1267" w:author="win10" w:date="2020-06-12T13:56:00Z"/>
              </w:rPr>
            </w:pPr>
            <w:del w:id="1268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BA7A48C" w14:textId="0795A8A3" w:rsidR="00EA5016" w:rsidDel="003D2C50" w:rsidRDefault="004C4817">
            <w:pPr>
              <w:jc w:val="left"/>
              <w:rPr>
                <w:del w:id="1269" w:author="win10" w:date="2020-06-12T13:56:00Z"/>
              </w:rPr>
            </w:pPr>
            <w:del w:id="1270" w:author="win10" w:date="2020-06-12T13:56:00Z">
              <w:r w:rsidDel="003D2C50">
                <w:rPr>
                  <w:rFonts w:hint="eastAsia"/>
                </w:rPr>
                <w:delText>设备时间，写属性</w:delText>
              </w:r>
              <w:r w:rsidDel="003D2C50">
                <w:delText>。</w:delText>
              </w:r>
            </w:del>
          </w:p>
          <w:p w14:paraId="196070DE" w14:textId="21146EBC" w:rsidR="00EA5016" w:rsidDel="003D2C50" w:rsidRDefault="004C4817">
            <w:pPr>
              <w:jc w:val="left"/>
              <w:rPr>
                <w:del w:id="1271" w:author="win10" w:date="2020-06-12T13:56:00Z"/>
              </w:rPr>
            </w:pPr>
            <w:del w:id="1272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2808A3F8" w14:textId="3CB5EB16">
        <w:trPr>
          <w:tblCellSpacing w:w="0" w:type="dxa"/>
          <w:del w:id="1273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05AFE81" w14:textId="1D4C5227" w:rsidR="00EA5016" w:rsidDel="003D2C50" w:rsidRDefault="004C4817">
            <w:pPr>
              <w:jc w:val="left"/>
              <w:rPr>
                <w:del w:id="1274" w:author="win10" w:date="2020-06-12T13:56:00Z"/>
              </w:rPr>
            </w:pPr>
            <w:del w:id="1275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DE24533" w14:textId="3BF42A58" w:rsidR="00EA5016" w:rsidDel="003D2C50" w:rsidRDefault="004C4817">
            <w:pPr>
              <w:jc w:val="left"/>
              <w:rPr>
                <w:del w:id="1276" w:author="win10" w:date="2020-06-12T13:56:00Z"/>
              </w:rPr>
            </w:pPr>
            <w:del w:id="1277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C85810F" w14:textId="79EDD58D" w:rsidR="00EA5016" w:rsidDel="003D2C50" w:rsidRDefault="004C4817">
            <w:pPr>
              <w:jc w:val="left"/>
              <w:rPr>
                <w:del w:id="1278" w:author="win10" w:date="2020-06-12T13:56:00Z"/>
              </w:rPr>
            </w:pPr>
            <w:del w:id="1279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8B4E1E9" w14:textId="12771F91" w:rsidR="00EA5016" w:rsidDel="003D2C50" w:rsidRDefault="004C4817">
            <w:pPr>
              <w:jc w:val="left"/>
              <w:rPr>
                <w:del w:id="1280" w:author="win10" w:date="2020-06-12T13:56:00Z"/>
              </w:rPr>
            </w:pPr>
            <w:del w:id="1281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时间</w:delText>
              </w:r>
              <w:r w:rsidDel="003D2C50">
                <w:delText>的值。</w:delText>
              </w:r>
            </w:del>
          </w:p>
          <w:p w14:paraId="6E4B69BB" w14:textId="37787025" w:rsidR="00EA5016" w:rsidDel="003D2C50" w:rsidRDefault="004C4817">
            <w:pPr>
              <w:jc w:val="left"/>
              <w:rPr>
                <w:del w:id="1282" w:author="win10" w:date="2020-06-12T13:56:00Z"/>
              </w:rPr>
            </w:pPr>
            <w:del w:id="1283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cs="Arial"/>
                </w:rPr>
                <w:delText>20190916T091240Z</w:delText>
              </w:r>
              <w:r w:rsidDel="003D2C50">
                <w:delText>。</w:delText>
              </w:r>
            </w:del>
          </w:p>
          <w:p w14:paraId="5E240CB7" w14:textId="3BB8D451" w:rsidR="00EA5016" w:rsidDel="003D2C50" w:rsidRDefault="004C4817">
            <w:pPr>
              <w:jc w:val="left"/>
              <w:rPr>
                <w:del w:id="1284" w:author="win10" w:date="2020-06-12T13:56:00Z"/>
              </w:rPr>
            </w:pPr>
            <w:del w:id="1285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6E87329D" w14:textId="191D9D92" w:rsidR="00EA5016" w:rsidDel="003D2C50" w:rsidRDefault="004C4817">
      <w:pPr>
        <w:rPr>
          <w:del w:id="1286" w:author="win10" w:date="2020-06-12T13:56:00Z"/>
        </w:rPr>
      </w:pPr>
      <w:del w:id="1287" w:author="win10" w:date="2020-06-12T13:56:00Z">
        <w:r w:rsidDel="003D2C50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85888" behindDoc="0" locked="0" layoutInCell="1" allowOverlap="1" wp14:anchorId="2F41F0B4" wp14:editId="0FBBF3CC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262890</wp:posOffset>
                  </wp:positionV>
                  <wp:extent cx="5494655" cy="1404620"/>
                  <wp:effectExtent l="0" t="0" r="10795" b="17780"/>
                  <wp:wrapSquare wrapText="bothSides"/>
                  <wp:docPr id="2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44E7F7B7" w14:textId="77777777" w:rsidR="00DE3E82" w:rsidRDefault="00DE3E82">
                              <w:r>
                                <w:t>平台</w:t>
                              </w:r>
                              <w:r>
                                <w:rPr>
                                  <w:rFonts w:hint="eastAsia"/>
                                </w:rPr>
                                <w:t>下发</w:t>
                              </w:r>
                              <w:r>
                                <w:t>MQTT</w:t>
                              </w:r>
                              <w:r>
                                <w:t>命令</w:t>
                              </w:r>
                              <w:r>
                                <w:t xml:space="preserve"> </w:t>
                              </w:r>
                            </w:p>
                            <w:p w14:paraId="1216EF6A" w14:textId="77777777" w:rsidR="00DE3E82" w:rsidRDefault="00DE3E82">
                              <w:r>
                                <w:t>Topic: /tianshun/v1/TS02E510000100/0/cmd/json</w:t>
                              </w:r>
                            </w:p>
                            <w:p w14:paraId="14EB775F" w14:textId="77777777" w:rsidR="00DE3E82" w:rsidRDefault="00DE3E82">
                              <w:r>
                                <w:t>MQTT Client</w:t>
                              </w:r>
                              <w:r>
                                <w:t>发送的</w:t>
                              </w:r>
                              <w:r>
                                <w:t>payload</w:t>
                              </w:r>
                              <w:r>
                                <w:t>：</w:t>
                              </w:r>
                              <w:r>
                                <w:t xml:space="preserve"> </w:t>
                              </w:r>
                            </w:p>
                            <w:p w14:paraId="284F446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03FF71B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"cloudReq",</w:t>
                              </w:r>
                            </w:p>
                            <w:p w14:paraId="79BB4F7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"MGCC-1",</w:t>
                              </w:r>
                            </w:p>
                            <w:p w14:paraId="21E3EF4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"0",</w:t>
                              </w:r>
                            </w:p>
                            <w:p w14:paraId="405F646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"Control",</w:t>
                              </w:r>
                            </w:p>
                            <w:p w14:paraId="269C066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"mid": 2019,</w:t>
                              </w:r>
                            </w:p>
                            <w:p w14:paraId="4AADA93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"cmd": "deviceTime",</w:t>
                              </w:r>
                            </w:p>
                            <w:p w14:paraId="0341144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"paras": {</w:t>
                              </w:r>
                            </w:p>
                            <w:p w14:paraId="72B46A5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"Set": "20190916T091240Z"</w:t>
                              </w:r>
                            </w:p>
                            <w:p w14:paraId="0E61924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5035C7E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"20190916T091240Z"</w:t>
                              </w:r>
                            </w:p>
                            <w:p w14:paraId="3A437490" w14:textId="77777777" w:rsidR="00DE3E82" w:rsidRDefault="00DE3E82"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2F41F0B4" id="_x0000_s1038" type="#_x0000_t202" style="position:absolute;left:0;text-align:left;margin-left:1.65pt;margin-top:20.7pt;width:432.6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">
                  <v:textbox style="mso-fit-shape-to-text:t">
                    <w:txbxContent>
                      <w:p w14:paraId="44E7F7B7" w14:textId="77777777" w:rsidR="00DE3E82" w:rsidRDefault="00DE3E82">
                        <w:r>
                          <w:t>平台</w:t>
                        </w:r>
                        <w:r>
                          <w:rPr>
                            <w:rFonts w:hint="eastAsia"/>
                          </w:rPr>
                          <w:t>下发</w:t>
                        </w:r>
                        <w:r>
                          <w:t>MQTT</w:t>
                        </w:r>
                        <w:r>
                          <w:t>命令</w:t>
                        </w:r>
                        <w:r>
                          <w:t xml:space="preserve"> </w:t>
                        </w:r>
                      </w:p>
                      <w:p w14:paraId="1216EF6A" w14:textId="77777777" w:rsidR="00DE3E82" w:rsidRDefault="00DE3E82">
                        <w:r>
                          <w:t>Topic: /tianshun/v1/TS02E510000100/0/cmd/json</w:t>
                        </w:r>
                      </w:p>
                      <w:p w14:paraId="14EB775F" w14:textId="77777777" w:rsidR="00DE3E82" w:rsidRDefault="00DE3E82">
                        <w:r>
                          <w:t>MQTT Client</w:t>
                        </w:r>
                        <w:r>
                          <w:t>发送的</w:t>
                        </w:r>
                        <w:r>
                          <w:t>payload</w:t>
                        </w:r>
                        <w:r>
                          <w:t>：</w:t>
                        </w:r>
                        <w:r>
                          <w:t xml:space="preserve"> </w:t>
                        </w:r>
                      </w:p>
                      <w:p w14:paraId="284F446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03FF71B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"cloudReq",</w:t>
                        </w:r>
                      </w:p>
                      <w:p w14:paraId="79BB4F7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"MGCC-1",</w:t>
                        </w:r>
                      </w:p>
                      <w:p w14:paraId="21E3EF4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"0",</w:t>
                        </w:r>
                      </w:p>
                      <w:p w14:paraId="405F646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"Control",</w:t>
                        </w:r>
                      </w:p>
                      <w:p w14:paraId="269C066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"mid": 2019,</w:t>
                        </w:r>
                      </w:p>
                      <w:p w14:paraId="4AADA93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"cmd": "deviceTime",</w:t>
                        </w:r>
                      </w:p>
                      <w:p w14:paraId="0341144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"paras": {</w:t>
                        </w:r>
                      </w:p>
                      <w:p w14:paraId="72B46A5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"Set": "20190916T091240Z"</w:t>
                        </w:r>
                      </w:p>
                      <w:p w14:paraId="0E61924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5035C7E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"20190916T091240Z"</w:t>
                        </w:r>
                      </w:p>
                      <w:p w14:paraId="3A437490" w14:textId="77777777" w:rsidR="00DE3E82" w:rsidRDefault="00DE3E82"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3D2C50">
          <w:rPr>
            <w:rFonts w:hint="eastAsia"/>
            <w:b/>
            <w:bCs/>
          </w:rPr>
          <w:delText>示例</w:delText>
        </w:r>
        <w:r w:rsidDel="003D2C50">
          <w:rPr>
            <w:rFonts w:hint="eastAsia"/>
          </w:rPr>
          <w:delText>：</w:delText>
        </w:r>
      </w:del>
    </w:p>
    <w:p w14:paraId="53ADA2DA" w14:textId="203298F2" w:rsidR="00EA5016" w:rsidDel="003D2C50" w:rsidRDefault="00EA5016">
      <w:pPr>
        <w:rPr>
          <w:del w:id="1288" w:author="win10" w:date="2020-06-12T13:56:00Z"/>
        </w:rPr>
      </w:pPr>
    </w:p>
    <w:p w14:paraId="474D5BBD" w14:textId="50224A83" w:rsidR="00EA5016" w:rsidDel="003D2C50" w:rsidRDefault="00EA5016">
      <w:pPr>
        <w:rPr>
          <w:del w:id="1289" w:author="win10" w:date="2020-06-12T13:56:00Z"/>
        </w:rPr>
      </w:pPr>
    </w:p>
    <w:p w14:paraId="7DC533A1" w14:textId="4E91722F" w:rsidR="00EA5016" w:rsidDel="003D2C50" w:rsidRDefault="00EA5016">
      <w:pPr>
        <w:rPr>
          <w:del w:id="1290" w:author="win10" w:date="2020-06-12T13:56:00Z"/>
        </w:rPr>
      </w:pPr>
    </w:p>
    <w:p w14:paraId="115A9CC1" w14:textId="3CD652CF" w:rsidR="00EA5016" w:rsidDel="003D2C50" w:rsidRDefault="00EA5016">
      <w:pPr>
        <w:rPr>
          <w:del w:id="1291" w:author="win10" w:date="2020-06-12T13:56:00Z"/>
        </w:rPr>
      </w:pPr>
    </w:p>
    <w:p w14:paraId="5C3C55ED" w14:textId="0533B1F5" w:rsidR="00EA5016" w:rsidDel="003D2C50" w:rsidRDefault="00EA5016">
      <w:pPr>
        <w:rPr>
          <w:del w:id="1292" w:author="win10" w:date="2020-06-12T13:56:00Z"/>
        </w:rPr>
      </w:pPr>
    </w:p>
    <w:p w14:paraId="11B95FAF" w14:textId="2B3EC6EB" w:rsidR="00EA5016" w:rsidDel="003D2C50" w:rsidRDefault="00EA5016">
      <w:pPr>
        <w:rPr>
          <w:del w:id="1293" w:author="win10" w:date="2020-06-12T13:56:00Z"/>
        </w:rPr>
      </w:pPr>
    </w:p>
    <w:p w14:paraId="0F987659" w14:textId="2261E0B7" w:rsidR="00EA5016" w:rsidDel="003D2C50" w:rsidRDefault="00EA5016">
      <w:pPr>
        <w:rPr>
          <w:del w:id="1294" w:author="win10" w:date="2020-06-12T13:56:00Z"/>
        </w:rPr>
      </w:pPr>
    </w:p>
    <w:p w14:paraId="6700E987" w14:textId="54CFDB22" w:rsidR="00EA5016" w:rsidDel="003D2C50" w:rsidRDefault="004C4817">
      <w:pPr>
        <w:rPr>
          <w:del w:id="1295" w:author="win10" w:date="2020-06-12T13:56:00Z"/>
        </w:rPr>
      </w:pPr>
      <w:del w:id="1296" w:author="win10" w:date="2020-06-12T13:56:00Z">
        <w:r w:rsidDel="003D2C50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87936" behindDoc="0" locked="0" layoutInCell="1" allowOverlap="1" wp14:anchorId="38849ABF" wp14:editId="52316FB8">
                  <wp:simplePos x="0" y="0"/>
                  <wp:positionH relativeFrom="margin">
                    <wp:align>left</wp:align>
                  </wp:positionH>
                  <wp:positionV relativeFrom="paragraph">
                    <wp:posOffset>8255</wp:posOffset>
                  </wp:positionV>
                  <wp:extent cx="5502910" cy="3079115"/>
                  <wp:effectExtent l="0" t="0" r="21590" b="26035"/>
                  <wp:wrapSquare wrapText="bothSides"/>
                  <wp:docPr id="1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02910" cy="30796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297A3FBD" w14:textId="77777777" w:rsidR="00DE3E82" w:rsidRDefault="00DE3E82">
                              <w:r>
                                <w:rPr>
                                  <w:rFonts w:hint="eastAsia"/>
                                </w:rPr>
                                <w:t>设备应答</w:t>
                              </w:r>
                              <w:r>
                                <w:t>MQTT</w:t>
                              </w:r>
                              <w:r>
                                <w:rPr>
                                  <w:rFonts w:hint="eastAsia"/>
                                </w:rPr>
                                <w:t>消息</w:t>
                              </w:r>
                              <w:r>
                                <w:t xml:space="preserve"> </w:t>
                              </w:r>
                            </w:p>
                            <w:p w14:paraId="51EC0A8E" w14:textId="77777777" w:rsidR="00DE3E82" w:rsidRDefault="00DE3E82">
                              <w:r>
                                <w:t>Topic: /tianshun/v1/TS02E510000100/0/cmd/json</w:t>
                              </w:r>
                            </w:p>
                            <w:p w14:paraId="675DBBB5" w14:textId="77777777" w:rsidR="00DE3E82" w:rsidRDefault="00DE3E82">
                              <w:r>
                                <w:t>MQTT Client</w:t>
                              </w:r>
                              <w:r>
                                <w:t>发送的</w:t>
                              </w:r>
                              <w:r>
                                <w:t>payload</w:t>
                              </w:r>
                              <w:r>
                                <w:t>：</w:t>
                              </w:r>
                              <w:r>
                                <w:t xml:space="preserve"> </w:t>
                              </w:r>
                            </w:p>
                            <w:p w14:paraId="11F6EB9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48B8DBB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"deviceResp",</w:t>
                              </w:r>
                            </w:p>
                            <w:p w14:paraId="76D1EFD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"MGCC-1",</w:t>
                              </w:r>
                            </w:p>
                            <w:p w14:paraId="6EEB0EA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"0",</w:t>
                              </w:r>
                            </w:p>
                            <w:p w14:paraId="4A9F018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"Control",</w:t>
                              </w:r>
                            </w:p>
                            <w:p w14:paraId="510B5E0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"mid": 2019,</w:t>
                              </w:r>
                            </w:p>
                            <w:p w14:paraId="3C24252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"cmd": "deviceTime",</w:t>
                              </w:r>
                            </w:p>
                            <w:p w14:paraId="51B198B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"paras": {</w:t>
                              </w:r>
                            </w:p>
                            <w:p w14:paraId="253B842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"Set": "Success"</w:t>
                              </w:r>
                            </w:p>
                            <w:p w14:paraId="7748F14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445D245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"20190916T091240Z"</w:t>
                              </w:r>
                            </w:p>
                            <w:p w14:paraId="4447AE5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38849ABF" id="_x0000_s1039" type="#_x0000_t202" style="position:absolute;left:0;text-align:left;margin-left:0;margin-top:.65pt;width:433.3pt;height:242.45pt;z-index:251687936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">
                  <v:textbox>
                    <w:txbxContent>
                      <w:p w14:paraId="297A3FBD" w14:textId="77777777" w:rsidR="00DE3E82" w:rsidRDefault="00DE3E82">
                        <w:r>
                          <w:rPr>
                            <w:rFonts w:hint="eastAsia"/>
                          </w:rPr>
                          <w:t>设备应答</w:t>
                        </w:r>
                        <w:r>
                          <w:t>MQTT</w:t>
                        </w:r>
                        <w:r>
                          <w:rPr>
                            <w:rFonts w:hint="eastAsia"/>
                          </w:rPr>
                          <w:t>消息</w:t>
                        </w:r>
                        <w:r>
                          <w:t xml:space="preserve"> </w:t>
                        </w:r>
                      </w:p>
                      <w:p w14:paraId="51EC0A8E" w14:textId="77777777" w:rsidR="00DE3E82" w:rsidRDefault="00DE3E82">
                        <w:r>
                          <w:t>Topic: /tianshun/v1/TS02E510000100/0/cmd/json</w:t>
                        </w:r>
                      </w:p>
                      <w:p w14:paraId="675DBBB5" w14:textId="77777777" w:rsidR="00DE3E82" w:rsidRDefault="00DE3E82">
                        <w:r>
                          <w:t>MQTT Client</w:t>
                        </w:r>
                        <w:r>
                          <w:t>发送的</w:t>
                        </w:r>
                        <w:r>
                          <w:t>payload</w:t>
                        </w:r>
                        <w:r>
                          <w:t>：</w:t>
                        </w:r>
                        <w:r>
                          <w:t xml:space="preserve"> </w:t>
                        </w:r>
                      </w:p>
                      <w:p w14:paraId="11F6EB9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48B8DBB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"deviceResp",</w:t>
                        </w:r>
                      </w:p>
                      <w:p w14:paraId="76D1EFD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"MGCC-1",</w:t>
                        </w:r>
                      </w:p>
                      <w:p w14:paraId="6EEB0EA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"0",</w:t>
                        </w:r>
                      </w:p>
                      <w:p w14:paraId="4A9F018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"Control",</w:t>
                        </w:r>
                      </w:p>
                      <w:p w14:paraId="510B5E0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"mid": 2019,</w:t>
                        </w:r>
                      </w:p>
                      <w:p w14:paraId="3C24252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"cmd": "deviceTime",</w:t>
                        </w:r>
                      </w:p>
                      <w:p w14:paraId="51B198B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"paras": {</w:t>
                        </w:r>
                      </w:p>
                      <w:p w14:paraId="253B842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"Set": "Success"</w:t>
                        </w:r>
                      </w:p>
                      <w:p w14:paraId="7748F14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445D245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"20190916T091240Z"</w:t>
                        </w:r>
                      </w:p>
                      <w:p w14:paraId="4447AE5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del>
    </w:p>
    <w:p w14:paraId="290BDEE6" w14:textId="4B82B87C" w:rsidR="00EA5016" w:rsidDel="003D2C50" w:rsidRDefault="004C4817">
      <w:pPr>
        <w:ind w:firstLine="420"/>
        <w:rPr>
          <w:del w:id="1297" w:author="win10" w:date="2020-06-12T13:56:00Z"/>
          <w:rFonts w:cs="Arial"/>
          <w:b/>
          <w:bCs/>
          <w:color w:val="3D3F43"/>
          <w:kern w:val="0"/>
          <w:szCs w:val="21"/>
        </w:rPr>
      </w:pPr>
      <w:del w:id="1298" w:author="win10" w:date="2020-06-12T13:56:00Z">
        <w:r w:rsidDel="003D2C50">
          <w:rPr>
            <w:rFonts w:cs="Arial"/>
            <w:b/>
            <w:bCs/>
            <w:color w:val="3D3F43"/>
            <w:kern w:val="0"/>
            <w:szCs w:val="21"/>
          </w:rPr>
          <w:delText>MGRunMode</w:delText>
        </w:r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字段详解</w:delText>
        </w:r>
      </w:del>
    </w:p>
    <w:p w14:paraId="4772E4E3" w14:textId="34C6F45C" w:rsidR="00EA5016" w:rsidDel="003D2C50" w:rsidRDefault="004C4817">
      <w:pPr>
        <w:rPr>
          <w:del w:id="1299" w:author="win10" w:date="2020-06-12T13:56:00Z"/>
          <w:rFonts w:cs="Arial"/>
          <w:b/>
          <w:bCs/>
        </w:rPr>
      </w:pPr>
      <w:del w:id="1300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61777B7D" w14:textId="05E821E6">
        <w:trPr>
          <w:tblHeader/>
          <w:tblCellSpacing w:w="0" w:type="dxa"/>
          <w:del w:id="130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DC3AF4F" w14:textId="45A32EC5" w:rsidR="00EA5016" w:rsidDel="003D2C50" w:rsidRDefault="004C4817">
            <w:pPr>
              <w:widowControl/>
              <w:jc w:val="center"/>
              <w:rPr>
                <w:del w:id="130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30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729312E" w14:textId="192A73A6" w:rsidR="00EA5016" w:rsidDel="003D2C50" w:rsidRDefault="004C4817">
            <w:pPr>
              <w:widowControl/>
              <w:jc w:val="center"/>
              <w:rPr>
                <w:del w:id="130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30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250967E" w14:textId="73542B83" w:rsidR="00EA5016" w:rsidDel="003D2C50" w:rsidRDefault="004C4817">
            <w:pPr>
              <w:widowControl/>
              <w:jc w:val="center"/>
              <w:rPr>
                <w:del w:id="1306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307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8AA1F16" w14:textId="13E2FBF2" w:rsidR="00EA5016" w:rsidDel="003D2C50" w:rsidRDefault="004C4817">
            <w:pPr>
              <w:widowControl/>
              <w:jc w:val="center"/>
              <w:rPr>
                <w:del w:id="130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30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722377C8" w14:textId="4A53657E">
        <w:trPr>
          <w:tblCellSpacing w:w="0" w:type="dxa"/>
          <w:del w:id="1310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FC95BDA" w14:textId="1D8DB3F4" w:rsidR="00EA5016" w:rsidDel="003D2C50" w:rsidRDefault="004C4817">
            <w:pPr>
              <w:jc w:val="left"/>
              <w:rPr>
                <w:del w:id="1311" w:author="win10" w:date="2020-06-12T13:56:00Z"/>
              </w:rPr>
            </w:pPr>
            <w:del w:id="1312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AD59430" w14:textId="2B1B6833" w:rsidR="00EA5016" w:rsidDel="003D2C50" w:rsidRDefault="004C4817">
            <w:pPr>
              <w:jc w:val="left"/>
              <w:rPr>
                <w:del w:id="1313" w:author="win10" w:date="2020-06-12T13:56:00Z"/>
              </w:rPr>
            </w:pPr>
            <w:del w:id="1314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EA2AEAE" w14:textId="27C6FEBF" w:rsidR="00EA5016" w:rsidDel="003D2C50" w:rsidRDefault="004C4817">
            <w:pPr>
              <w:jc w:val="left"/>
              <w:rPr>
                <w:del w:id="1315" w:author="win10" w:date="2020-06-12T13:56:00Z"/>
              </w:rPr>
            </w:pPr>
            <w:del w:id="1316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21440B9" w14:textId="350C86FB" w:rsidR="00EA5016" w:rsidDel="003D2C50" w:rsidRDefault="004C4817">
            <w:pPr>
              <w:jc w:val="left"/>
              <w:rPr>
                <w:del w:id="1317" w:author="win10" w:date="2020-06-12T13:56:00Z"/>
              </w:rPr>
            </w:pPr>
            <w:del w:id="1318" w:author="win10" w:date="2020-06-12T13:56:00Z">
              <w:r w:rsidDel="003D2C50">
                <w:rPr>
                  <w:rFonts w:hint="eastAsia"/>
                </w:rPr>
                <w:delText>运行模式，读属性</w:delText>
              </w:r>
              <w:r w:rsidDel="003D2C50">
                <w:delText>。</w:delText>
              </w:r>
            </w:del>
          </w:p>
          <w:p w14:paraId="7E03C82E" w14:textId="4B60596C" w:rsidR="00EA5016" w:rsidDel="003D2C50" w:rsidRDefault="004C4817">
            <w:pPr>
              <w:jc w:val="left"/>
              <w:rPr>
                <w:del w:id="1319" w:author="win10" w:date="2020-06-12T13:56:00Z"/>
              </w:rPr>
            </w:pPr>
            <w:del w:id="1320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328D7959" w14:textId="11D3B4C3">
        <w:trPr>
          <w:tblCellSpacing w:w="0" w:type="dxa"/>
          <w:del w:id="132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5B72339" w14:textId="722563F7" w:rsidR="00EA5016" w:rsidDel="003D2C50" w:rsidRDefault="004C4817">
            <w:pPr>
              <w:jc w:val="left"/>
              <w:rPr>
                <w:del w:id="1322" w:author="win10" w:date="2020-06-12T13:56:00Z"/>
              </w:rPr>
            </w:pPr>
            <w:del w:id="1323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DCF2D60" w14:textId="7D510AD0" w:rsidR="00EA5016" w:rsidDel="003D2C50" w:rsidRDefault="004C4817">
            <w:pPr>
              <w:jc w:val="left"/>
              <w:rPr>
                <w:del w:id="1324" w:author="win10" w:date="2020-06-12T13:56:00Z"/>
              </w:rPr>
            </w:pPr>
            <w:del w:id="132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00CBCC1" w14:textId="3592616F" w:rsidR="00EA5016" w:rsidDel="003D2C50" w:rsidRDefault="004C4817">
            <w:pPr>
              <w:jc w:val="left"/>
              <w:rPr>
                <w:del w:id="1326" w:author="win10" w:date="2020-06-12T13:56:00Z"/>
              </w:rPr>
            </w:pPr>
            <w:del w:id="1327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3B1FBC6" w14:textId="79BE8254" w:rsidR="00EA5016" w:rsidDel="003D2C50" w:rsidRDefault="004C4817">
            <w:pPr>
              <w:jc w:val="left"/>
              <w:rPr>
                <w:del w:id="1328" w:author="win10" w:date="2020-06-12T13:56:00Z"/>
              </w:rPr>
            </w:pPr>
            <w:del w:id="1329" w:author="win10" w:date="2020-06-12T13:56:00Z">
              <w:r w:rsidDel="003D2C50">
                <w:rPr>
                  <w:rFonts w:hint="eastAsia"/>
                </w:rPr>
                <w:delText>运行模式状态</w:delText>
              </w:r>
              <w:r w:rsidDel="003D2C50">
                <w:delText>。</w:delText>
              </w:r>
            </w:del>
          </w:p>
          <w:p w14:paraId="1E14B598" w14:textId="78630A50" w:rsidR="00EA5016" w:rsidDel="003D2C50" w:rsidRDefault="004C4817">
            <w:pPr>
              <w:jc w:val="left"/>
              <w:rPr>
                <w:del w:id="1330" w:author="win10" w:date="2020-06-12T13:56:00Z"/>
              </w:rPr>
            </w:pPr>
            <w:del w:id="1331" w:author="win10" w:date="2020-06-12T13:56:00Z">
              <w:r w:rsidDel="003D2C50">
                <w:rPr>
                  <w:rFonts w:hint="eastAsia"/>
                </w:rPr>
                <w:delText>请求消息：空。</w:delText>
              </w:r>
            </w:del>
          </w:p>
          <w:p w14:paraId="1B8759D1" w14:textId="4260ACD8" w:rsidR="00EA5016" w:rsidDel="003D2C50" w:rsidRDefault="004C4817">
            <w:pPr>
              <w:jc w:val="left"/>
              <w:rPr>
                <w:del w:id="1332" w:author="win10" w:date="2020-06-12T13:56:00Z"/>
              </w:rPr>
            </w:pPr>
            <w:del w:id="1333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 w:hint="eastAsia"/>
                </w:rPr>
                <w:delText>Manual</w:delText>
              </w:r>
              <w:r w:rsidDel="003D2C50">
                <w:rPr>
                  <w:rFonts w:cs="Arial" w:hint="eastAsia"/>
                </w:rPr>
                <w:delText>（手动）、</w:delText>
              </w:r>
              <w:r w:rsidDel="003D2C50">
                <w:rPr>
                  <w:rFonts w:cs="Arial" w:hint="eastAsia"/>
                </w:rPr>
                <w:delText>Auto</w:delText>
              </w:r>
              <w:r w:rsidDel="003D2C50">
                <w:rPr>
                  <w:rFonts w:cs="Arial" w:hint="eastAsia"/>
                </w:rPr>
                <w:delText>（自动）</w:delText>
              </w:r>
              <w:r w:rsidDel="003D2C50">
                <w:delText>。</w:delText>
              </w:r>
            </w:del>
          </w:p>
        </w:tc>
      </w:tr>
    </w:tbl>
    <w:p w14:paraId="78751DAD" w14:textId="01CA4B99" w:rsidR="00EA5016" w:rsidDel="003D2C50" w:rsidRDefault="00EA5016">
      <w:pPr>
        <w:rPr>
          <w:del w:id="1334" w:author="win10" w:date="2020-06-12T13:56:00Z"/>
          <w:b/>
          <w:bCs/>
        </w:rPr>
      </w:pPr>
    </w:p>
    <w:p w14:paraId="40006797" w14:textId="79145A5C" w:rsidR="00EA5016" w:rsidDel="003D2C50" w:rsidRDefault="004C4817">
      <w:pPr>
        <w:rPr>
          <w:del w:id="1335" w:author="win10" w:date="2020-06-12T13:56:00Z"/>
          <w:rFonts w:cs="Arial"/>
          <w:b/>
          <w:bCs/>
        </w:rPr>
      </w:pPr>
      <w:del w:id="1336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0"/>
        <w:gridCol w:w="879"/>
        <w:gridCol w:w="5718"/>
      </w:tblGrid>
      <w:tr w:rsidR="00EA5016" w:rsidDel="003D2C50" w14:paraId="767A08D5" w14:textId="5A503376">
        <w:trPr>
          <w:tblHeader/>
          <w:tblCellSpacing w:w="0" w:type="dxa"/>
          <w:del w:id="1337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A92DB81" w14:textId="294DEFE1" w:rsidR="00EA5016" w:rsidDel="003D2C50" w:rsidRDefault="004C4817">
            <w:pPr>
              <w:widowControl/>
              <w:jc w:val="center"/>
              <w:rPr>
                <w:del w:id="133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33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EFBC0ED" w14:textId="50FA4E61" w:rsidR="00EA5016" w:rsidDel="003D2C50" w:rsidRDefault="004C4817">
            <w:pPr>
              <w:widowControl/>
              <w:jc w:val="center"/>
              <w:rPr>
                <w:del w:id="1340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341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B250E81" w14:textId="181C9711" w:rsidR="00EA5016" w:rsidDel="003D2C50" w:rsidRDefault="004C4817">
            <w:pPr>
              <w:widowControl/>
              <w:jc w:val="center"/>
              <w:rPr>
                <w:del w:id="134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34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7AA2C81" w14:textId="699D804F" w:rsidR="00EA5016" w:rsidDel="003D2C50" w:rsidRDefault="004C4817">
            <w:pPr>
              <w:widowControl/>
              <w:jc w:val="center"/>
              <w:rPr>
                <w:del w:id="134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34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5C95DCBF" w14:textId="4E31977C">
        <w:trPr>
          <w:tblCellSpacing w:w="0" w:type="dxa"/>
          <w:del w:id="1346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2B1C785" w14:textId="2850ACF7" w:rsidR="00EA5016" w:rsidDel="003D2C50" w:rsidRDefault="004C4817">
            <w:pPr>
              <w:jc w:val="left"/>
              <w:rPr>
                <w:del w:id="1347" w:author="win10" w:date="2020-06-12T13:56:00Z"/>
              </w:rPr>
            </w:pPr>
            <w:del w:id="1348" w:author="win10" w:date="2020-06-12T13:56:00Z">
              <w:r w:rsidDel="003D2C50">
                <w:delText>key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94001C6" w14:textId="681444C0" w:rsidR="00EA5016" w:rsidDel="003D2C50" w:rsidRDefault="004C4817">
            <w:pPr>
              <w:jc w:val="left"/>
              <w:rPr>
                <w:del w:id="1349" w:author="win10" w:date="2020-06-12T13:56:00Z"/>
              </w:rPr>
            </w:pPr>
            <w:del w:id="1350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790D534" w14:textId="14F32BC0" w:rsidR="00EA5016" w:rsidDel="003D2C50" w:rsidRDefault="004C4817">
            <w:pPr>
              <w:jc w:val="left"/>
              <w:rPr>
                <w:del w:id="1351" w:author="win10" w:date="2020-06-12T13:56:00Z"/>
              </w:rPr>
            </w:pPr>
            <w:del w:id="1352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A5028A6" w14:textId="12021E9A" w:rsidR="00EA5016" w:rsidDel="003D2C50" w:rsidRDefault="004C4817">
            <w:pPr>
              <w:jc w:val="left"/>
              <w:rPr>
                <w:del w:id="1353" w:author="win10" w:date="2020-06-12T13:56:00Z"/>
              </w:rPr>
            </w:pPr>
            <w:del w:id="1354" w:author="win10" w:date="2020-06-12T13:56:00Z">
              <w:r w:rsidDel="003D2C50">
                <w:rPr>
                  <w:rFonts w:hint="eastAsia"/>
                </w:rPr>
                <w:delText>运行模式，写属性</w:delText>
              </w:r>
              <w:r w:rsidDel="003D2C50">
                <w:delText>。</w:delText>
              </w:r>
            </w:del>
          </w:p>
          <w:p w14:paraId="30342C57" w14:textId="475976DB" w:rsidR="00EA5016" w:rsidDel="003D2C50" w:rsidRDefault="004C4817">
            <w:pPr>
              <w:jc w:val="left"/>
              <w:rPr>
                <w:del w:id="1355" w:author="win10" w:date="2020-06-12T13:56:00Z"/>
              </w:rPr>
            </w:pPr>
            <w:del w:id="1356" w:author="win10" w:date="2020-06-12T13:56:00Z">
              <w:r w:rsidDel="003D2C50">
                <w:rPr>
                  <w:rFonts w:hint="eastAsia"/>
                </w:rPr>
                <w:delText>操作</w:delText>
              </w:r>
              <w:r w:rsidDel="003D2C50">
                <w:delText>：</w:delText>
              </w:r>
              <w:r w:rsidDel="003D2C50">
                <w:delText>O</w:delText>
              </w:r>
              <w:r w:rsidDel="003D2C50">
                <w:rPr>
                  <w:rFonts w:hint="eastAsia"/>
                </w:rPr>
                <w:delText>per</w:delText>
              </w:r>
              <w:r w:rsidDel="003D2C50">
                <w:delText>ation</w:delText>
              </w:r>
              <w:r w:rsidDel="003D2C50">
                <w:delText>。</w:delText>
              </w:r>
            </w:del>
          </w:p>
        </w:tc>
      </w:tr>
      <w:tr w:rsidR="00EA5016" w:rsidDel="003D2C50" w14:paraId="259F15C4" w14:textId="28AE91F5">
        <w:trPr>
          <w:tblCellSpacing w:w="0" w:type="dxa"/>
          <w:del w:id="1357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C426EBD" w14:textId="49F97F67" w:rsidR="00EA5016" w:rsidDel="003D2C50" w:rsidRDefault="004C4817">
            <w:pPr>
              <w:jc w:val="left"/>
              <w:rPr>
                <w:del w:id="1358" w:author="win10" w:date="2020-06-12T13:56:00Z"/>
              </w:rPr>
            </w:pPr>
            <w:del w:id="1359" w:author="win10" w:date="2020-06-12T13:56:00Z">
              <w:r w:rsidDel="003D2C50">
                <w:delText>value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B9F4352" w14:textId="32EBAE58" w:rsidR="00EA5016" w:rsidDel="003D2C50" w:rsidRDefault="004C4817">
            <w:pPr>
              <w:jc w:val="left"/>
              <w:rPr>
                <w:del w:id="1360" w:author="win10" w:date="2020-06-12T13:56:00Z"/>
              </w:rPr>
            </w:pPr>
            <w:del w:id="1361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7E6619A" w14:textId="1B87703F" w:rsidR="00EA5016" w:rsidDel="003D2C50" w:rsidRDefault="004C4817">
            <w:pPr>
              <w:jc w:val="left"/>
              <w:rPr>
                <w:del w:id="1362" w:author="win10" w:date="2020-06-12T13:56:00Z"/>
              </w:rPr>
            </w:pPr>
            <w:del w:id="1363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C3B2F5A" w14:textId="452F24DC" w:rsidR="00EA5016" w:rsidDel="003D2C50" w:rsidRDefault="004C4817">
            <w:pPr>
              <w:rPr>
                <w:del w:id="1364" w:author="win10" w:date="2020-06-12T13:56:00Z"/>
              </w:rPr>
            </w:pPr>
            <w:del w:id="1365" w:author="win10" w:date="2020-06-12T13:56:00Z">
              <w:r w:rsidDel="003D2C50">
                <w:rPr>
                  <w:rFonts w:hint="eastAsia"/>
                </w:rPr>
                <w:delText>运行模式操作</w:delText>
              </w:r>
              <w:r w:rsidDel="003D2C50">
                <w:delText>。</w:delText>
              </w:r>
            </w:del>
          </w:p>
          <w:p w14:paraId="35948ACE" w14:textId="5E1C8AC7" w:rsidR="00EA5016" w:rsidDel="003D2C50" w:rsidRDefault="004C4817">
            <w:pPr>
              <w:jc w:val="left"/>
              <w:rPr>
                <w:del w:id="1366" w:author="win10" w:date="2020-06-12T13:56:00Z"/>
              </w:rPr>
            </w:pPr>
            <w:del w:id="1367" w:author="win10" w:date="2020-06-12T13:56:00Z">
              <w:r w:rsidDel="003D2C50">
                <w:rPr>
                  <w:rFonts w:hint="eastAsia"/>
                </w:rPr>
                <w:delText>请求消息</w:delText>
              </w:r>
              <w:r w:rsidDel="003D2C50">
                <w:delText>：</w:delText>
              </w:r>
              <w:r w:rsidDel="003D2C50">
                <w:rPr>
                  <w:rFonts w:cs="Arial" w:hint="eastAsia"/>
                </w:rPr>
                <w:delText>Manual</w:delText>
              </w:r>
              <w:r w:rsidDel="003D2C50">
                <w:rPr>
                  <w:rFonts w:cs="Arial" w:hint="eastAsia"/>
                </w:rPr>
                <w:delText>（手动）、</w:delText>
              </w:r>
              <w:r w:rsidDel="003D2C50">
                <w:rPr>
                  <w:rFonts w:cs="Arial" w:hint="eastAsia"/>
                </w:rPr>
                <w:delText>Auto</w:delText>
              </w:r>
              <w:r w:rsidDel="003D2C50">
                <w:rPr>
                  <w:rFonts w:cs="Arial" w:hint="eastAsia"/>
                </w:rPr>
                <w:delText>（自动）</w:delText>
              </w:r>
              <w:r w:rsidDel="003D2C50">
                <w:delText>。</w:delText>
              </w:r>
            </w:del>
          </w:p>
          <w:p w14:paraId="1E9DC519" w14:textId="52E7FBAA" w:rsidR="00EA5016" w:rsidDel="003D2C50" w:rsidRDefault="004C4817">
            <w:pPr>
              <w:jc w:val="left"/>
              <w:rPr>
                <w:del w:id="1368" w:author="win10" w:date="2020-06-12T13:56:00Z"/>
              </w:rPr>
            </w:pPr>
            <w:del w:id="1369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6312D731" w14:textId="4C223EBE" w:rsidR="00EA5016" w:rsidDel="003D2C50" w:rsidRDefault="00EA5016">
      <w:pPr>
        <w:rPr>
          <w:del w:id="1370" w:author="win10" w:date="2020-06-12T13:56:00Z"/>
        </w:rPr>
      </w:pPr>
    </w:p>
    <w:p w14:paraId="64D66E95" w14:textId="58CDD796" w:rsidR="00EA5016" w:rsidDel="003D2C50" w:rsidRDefault="00EA5016">
      <w:pPr>
        <w:rPr>
          <w:del w:id="1371" w:author="win10" w:date="2020-06-12T13:56:00Z"/>
        </w:rPr>
      </w:pPr>
    </w:p>
    <w:p w14:paraId="115D26AB" w14:textId="6BD48A27" w:rsidR="00EA5016" w:rsidDel="003D2C50" w:rsidRDefault="00EA5016">
      <w:pPr>
        <w:rPr>
          <w:del w:id="1372" w:author="win10" w:date="2020-06-12T13:56:00Z"/>
        </w:rPr>
      </w:pPr>
    </w:p>
    <w:p w14:paraId="3DA12E1C" w14:textId="4414F8DA" w:rsidR="00EA5016" w:rsidDel="003D2C50" w:rsidRDefault="004C4817">
      <w:pPr>
        <w:ind w:firstLine="420"/>
        <w:rPr>
          <w:del w:id="1373" w:author="win10" w:date="2020-06-12T13:56:00Z"/>
          <w:rFonts w:cs="Arial"/>
          <w:b/>
          <w:bCs/>
          <w:color w:val="3D3F43"/>
          <w:kern w:val="0"/>
          <w:szCs w:val="21"/>
        </w:rPr>
      </w:pPr>
      <w:del w:id="1374" w:author="win10" w:date="2020-06-12T13:56:00Z">
        <w:r w:rsidDel="003D2C50">
          <w:rPr>
            <w:rFonts w:cs="Arial"/>
            <w:b/>
            <w:bCs/>
            <w:color w:val="3D3F43"/>
            <w:kern w:val="0"/>
            <w:szCs w:val="21"/>
          </w:rPr>
          <w:delText>MGOnOff</w:delText>
        </w:r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字段详解</w:delText>
        </w:r>
      </w:del>
    </w:p>
    <w:p w14:paraId="6B72C6A7" w14:textId="32910334" w:rsidR="00EA5016" w:rsidDel="003D2C50" w:rsidRDefault="004C4817">
      <w:pPr>
        <w:rPr>
          <w:del w:id="1375" w:author="win10" w:date="2020-06-12T13:56:00Z"/>
          <w:rFonts w:cs="Arial"/>
          <w:b/>
          <w:bCs/>
        </w:rPr>
      </w:pPr>
      <w:del w:id="1376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46E7B9CC" w14:textId="417FD793">
        <w:trPr>
          <w:tblHeader/>
          <w:tblCellSpacing w:w="0" w:type="dxa"/>
          <w:del w:id="137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D3BF6BF" w14:textId="00245CDB" w:rsidR="00EA5016" w:rsidDel="003D2C50" w:rsidRDefault="004C4817">
            <w:pPr>
              <w:widowControl/>
              <w:jc w:val="center"/>
              <w:rPr>
                <w:del w:id="137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37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075BD73" w14:textId="5A28049E" w:rsidR="00EA5016" w:rsidDel="003D2C50" w:rsidRDefault="004C4817">
            <w:pPr>
              <w:widowControl/>
              <w:jc w:val="center"/>
              <w:rPr>
                <w:del w:id="1380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381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FF1CA3A" w14:textId="384D7096" w:rsidR="00EA5016" w:rsidDel="003D2C50" w:rsidRDefault="004C4817">
            <w:pPr>
              <w:widowControl/>
              <w:jc w:val="center"/>
              <w:rPr>
                <w:del w:id="138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38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9E8112D" w14:textId="23885DB6" w:rsidR="00EA5016" w:rsidDel="003D2C50" w:rsidRDefault="004C4817">
            <w:pPr>
              <w:widowControl/>
              <w:jc w:val="center"/>
              <w:rPr>
                <w:del w:id="138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38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064A3276" w14:textId="164E2EA3">
        <w:trPr>
          <w:tblCellSpacing w:w="0" w:type="dxa"/>
          <w:del w:id="138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2CFA7C4" w14:textId="5A3A5F9A" w:rsidR="00EA5016" w:rsidDel="003D2C50" w:rsidRDefault="004C4817">
            <w:pPr>
              <w:jc w:val="left"/>
              <w:rPr>
                <w:del w:id="1387" w:author="win10" w:date="2020-06-12T13:56:00Z"/>
              </w:rPr>
            </w:pPr>
            <w:del w:id="1388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363F02E" w14:textId="1FD8E41D" w:rsidR="00EA5016" w:rsidDel="003D2C50" w:rsidRDefault="004C4817">
            <w:pPr>
              <w:jc w:val="left"/>
              <w:rPr>
                <w:del w:id="1389" w:author="win10" w:date="2020-06-12T13:56:00Z"/>
              </w:rPr>
            </w:pPr>
            <w:del w:id="1390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C01F6B8" w14:textId="3712B457" w:rsidR="00EA5016" w:rsidDel="003D2C50" w:rsidRDefault="004C4817">
            <w:pPr>
              <w:jc w:val="left"/>
              <w:rPr>
                <w:del w:id="1391" w:author="win10" w:date="2020-06-12T13:56:00Z"/>
              </w:rPr>
            </w:pPr>
            <w:del w:id="1392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262BACD" w14:textId="63FA3E02" w:rsidR="00EA5016" w:rsidDel="003D2C50" w:rsidRDefault="004C4817">
            <w:pPr>
              <w:jc w:val="left"/>
              <w:rPr>
                <w:del w:id="1393" w:author="win10" w:date="2020-06-12T13:56:00Z"/>
              </w:rPr>
            </w:pPr>
            <w:del w:id="1394" w:author="win10" w:date="2020-06-12T13:56:00Z">
              <w:r w:rsidDel="003D2C50">
                <w:rPr>
                  <w:rFonts w:hint="eastAsia"/>
                </w:rPr>
                <w:delText>微网开关机，读属性</w:delText>
              </w:r>
              <w:r w:rsidDel="003D2C50">
                <w:delText>。</w:delText>
              </w:r>
            </w:del>
          </w:p>
          <w:p w14:paraId="70A508A9" w14:textId="5A1943E3" w:rsidR="00EA5016" w:rsidDel="003D2C50" w:rsidRDefault="004C4817">
            <w:pPr>
              <w:jc w:val="left"/>
              <w:rPr>
                <w:del w:id="1395" w:author="win10" w:date="2020-06-12T13:56:00Z"/>
              </w:rPr>
            </w:pPr>
            <w:del w:id="1396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4CD3EFB2" w14:textId="3046E665">
        <w:trPr>
          <w:tblCellSpacing w:w="0" w:type="dxa"/>
          <w:del w:id="139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77E7E1B" w14:textId="0B4E2CDA" w:rsidR="00EA5016" w:rsidDel="003D2C50" w:rsidRDefault="004C4817">
            <w:pPr>
              <w:jc w:val="left"/>
              <w:rPr>
                <w:del w:id="1398" w:author="win10" w:date="2020-06-12T13:56:00Z"/>
              </w:rPr>
            </w:pPr>
            <w:del w:id="1399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AB8B636" w14:textId="2075558A" w:rsidR="00EA5016" w:rsidDel="003D2C50" w:rsidRDefault="004C4817">
            <w:pPr>
              <w:jc w:val="left"/>
              <w:rPr>
                <w:del w:id="1400" w:author="win10" w:date="2020-06-12T13:56:00Z"/>
              </w:rPr>
            </w:pPr>
            <w:del w:id="1401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B331EBF" w14:textId="7414CF1D" w:rsidR="00EA5016" w:rsidDel="003D2C50" w:rsidRDefault="004C4817">
            <w:pPr>
              <w:jc w:val="left"/>
              <w:rPr>
                <w:del w:id="1402" w:author="win10" w:date="2020-06-12T13:56:00Z"/>
              </w:rPr>
            </w:pPr>
            <w:del w:id="1403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32F32DF" w14:textId="2D677553" w:rsidR="00EA5016" w:rsidDel="003D2C50" w:rsidRDefault="004C4817">
            <w:pPr>
              <w:jc w:val="left"/>
              <w:rPr>
                <w:del w:id="1404" w:author="win10" w:date="2020-06-12T13:56:00Z"/>
              </w:rPr>
            </w:pPr>
            <w:del w:id="1405" w:author="win10" w:date="2020-06-12T13:56:00Z">
              <w:r w:rsidDel="003D2C50">
                <w:rPr>
                  <w:rFonts w:hint="eastAsia"/>
                </w:rPr>
                <w:delText>微网开关机状态</w:delText>
              </w:r>
              <w:r w:rsidDel="003D2C50">
                <w:delText>。</w:delText>
              </w:r>
            </w:del>
          </w:p>
          <w:p w14:paraId="14BF524E" w14:textId="01EEFC56" w:rsidR="00EA5016" w:rsidDel="003D2C50" w:rsidRDefault="004C4817">
            <w:pPr>
              <w:jc w:val="left"/>
              <w:rPr>
                <w:del w:id="1406" w:author="win10" w:date="2020-06-12T13:56:00Z"/>
              </w:rPr>
            </w:pPr>
            <w:del w:id="1407" w:author="win10" w:date="2020-06-12T13:56:00Z">
              <w:r w:rsidDel="003D2C50">
                <w:rPr>
                  <w:rFonts w:hint="eastAsia"/>
                </w:rPr>
                <w:delText>请求消息：空。</w:delText>
              </w:r>
            </w:del>
          </w:p>
          <w:p w14:paraId="0AC54425" w14:textId="754341F9" w:rsidR="00EA5016" w:rsidDel="003D2C50" w:rsidRDefault="004C4817">
            <w:pPr>
              <w:jc w:val="left"/>
              <w:rPr>
                <w:del w:id="1408" w:author="win10" w:date="2020-06-12T13:56:00Z"/>
              </w:rPr>
            </w:pPr>
            <w:del w:id="1409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</w:rPr>
                <w:delText>Start</w:delText>
              </w:r>
              <w:r w:rsidDel="003D2C50">
                <w:rPr>
                  <w:rFonts w:cs="Arial" w:hint="eastAsia"/>
                </w:rPr>
                <w:delText>（开机）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/>
                </w:rPr>
                <w:delText>Stop</w:delText>
              </w:r>
              <w:r w:rsidDel="003D2C50">
                <w:rPr>
                  <w:rFonts w:cs="Arial" w:hint="eastAsia"/>
                </w:rPr>
                <w:delText>（关机）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delText>OnOff</w:delText>
              </w:r>
              <w:r w:rsidDel="003D2C50">
                <w:rPr>
                  <w:rFonts w:hint="eastAsia"/>
                </w:rPr>
                <w:delText>ing</w:delText>
              </w:r>
              <w:r w:rsidDel="003D2C50">
                <w:rPr>
                  <w:rFonts w:hint="eastAsia"/>
                </w:rPr>
                <w:delText>（开关机中）</w:delText>
              </w:r>
              <w:r w:rsidDel="003D2C50">
                <w:delText>。</w:delText>
              </w:r>
            </w:del>
          </w:p>
        </w:tc>
      </w:tr>
    </w:tbl>
    <w:p w14:paraId="799F589A" w14:textId="2B016AC3" w:rsidR="00EA5016" w:rsidDel="003D2C50" w:rsidRDefault="00EA5016">
      <w:pPr>
        <w:rPr>
          <w:del w:id="1410" w:author="win10" w:date="2020-06-12T13:56:00Z"/>
          <w:b/>
          <w:bCs/>
        </w:rPr>
      </w:pPr>
    </w:p>
    <w:p w14:paraId="7116FD16" w14:textId="1C295804" w:rsidR="00EA5016" w:rsidDel="003D2C50" w:rsidRDefault="004C4817">
      <w:pPr>
        <w:rPr>
          <w:del w:id="1411" w:author="win10" w:date="2020-06-12T13:56:00Z"/>
          <w:rFonts w:cs="Arial"/>
          <w:b/>
          <w:bCs/>
        </w:rPr>
      </w:pPr>
      <w:del w:id="1412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0"/>
        <w:gridCol w:w="879"/>
        <w:gridCol w:w="5718"/>
      </w:tblGrid>
      <w:tr w:rsidR="00EA5016" w:rsidDel="003D2C50" w14:paraId="1CB592EF" w14:textId="6DCCEA35">
        <w:trPr>
          <w:tblHeader/>
          <w:tblCellSpacing w:w="0" w:type="dxa"/>
          <w:del w:id="1413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9F819A0" w14:textId="35F14B26" w:rsidR="00EA5016" w:rsidDel="003D2C50" w:rsidRDefault="004C4817">
            <w:pPr>
              <w:widowControl/>
              <w:jc w:val="center"/>
              <w:rPr>
                <w:del w:id="141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41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DFBC080" w14:textId="56B74C95" w:rsidR="00EA5016" w:rsidDel="003D2C50" w:rsidRDefault="004C4817">
            <w:pPr>
              <w:widowControl/>
              <w:jc w:val="center"/>
              <w:rPr>
                <w:del w:id="1416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417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E14E33E" w14:textId="4D8876F0" w:rsidR="00EA5016" w:rsidDel="003D2C50" w:rsidRDefault="004C4817">
            <w:pPr>
              <w:widowControl/>
              <w:jc w:val="center"/>
              <w:rPr>
                <w:del w:id="141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41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25E74DA" w14:textId="630FBCDA" w:rsidR="00EA5016" w:rsidDel="003D2C50" w:rsidRDefault="004C4817">
            <w:pPr>
              <w:widowControl/>
              <w:jc w:val="center"/>
              <w:rPr>
                <w:del w:id="1420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421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42440CF8" w14:textId="0FD60382">
        <w:trPr>
          <w:tblCellSpacing w:w="0" w:type="dxa"/>
          <w:del w:id="1422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CD29617" w14:textId="211A4D5B" w:rsidR="00EA5016" w:rsidDel="003D2C50" w:rsidRDefault="004C4817">
            <w:pPr>
              <w:jc w:val="left"/>
              <w:rPr>
                <w:del w:id="1423" w:author="win10" w:date="2020-06-12T13:56:00Z"/>
              </w:rPr>
            </w:pPr>
            <w:del w:id="1424" w:author="win10" w:date="2020-06-12T13:56:00Z">
              <w:r w:rsidDel="003D2C50">
                <w:delText>key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5D4E432" w14:textId="39ED15CF" w:rsidR="00EA5016" w:rsidDel="003D2C50" w:rsidRDefault="004C4817">
            <w:pPr>
              <w:jc w:val="left"/>
              <w:rPr>
                <w:del w:id="1425" w:author="win10" w:date="2020-06-12T13:56:00Z"/>
              </w:rPr>
            </w:pPr>
            <w:del w:id="1426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343251C" w14:textId="2CD5A4C3" w:rsidR="00EA5016" w:rsidDel="003D2C50" w:rsidRDefault="004C4817">
            <w:pPr>
              <w:jc w:val="left"/>
              <w:rPr>
                <w:del w:id="1427" w:author="win10" w:date="2020-06-12T13:56:00Z"/>
              </w:rPr>
            </w:pPr>
            <w:del w:id="1428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1F37FF0" w14:textId="50FC77A7" w:rsidR="00EA5016" w:rsidDel="003D2C50" w:rsidRDefault="004C4817">
            <w:pPr>
              <w:jc w:val="left"/>
              <w:rPr>
                <w:del w:id="1429" w:author="win10" w:date="2020-06-12T13:56:00Z"/>
              </w:rPr>
            </w:pPr>
            <w:del w:id="1430" w:author="win10" w:date="2020-06-12T13:56:00Z">
              <w:r w:rsidDel="003D2C50">
                <w:rPr>
                  <w:rFonts w:hint="eastAsia"/>
                </w:rPr>
                <w:delText>微网开关机，写属性</w:delText>
              </w:r>
              <w:r w:rsidDel="003D2C50">
                <w:delText>。</w:delText>
              </w:r>
            </w:del>
          </w:p>
          <w:p w14:paraId="757FC8B7" w14:textId="7B29DB7B" w:rsidR="00EA5016" w:rsidDel="003D2C50" w:rsidRDefault="004C4817">
            <w:pPr>
              <w:jc w:val="left"/>
              <w:rPr>
                <w:del w:id="1431" w:author="win10" w:date="2020-06-12T13:56:00Z"/>
              </w:rPr>
            </w:pPr>
            <w:del w:id="1432" w:author="win10" w:date="2020-06-12T13:56:00Z">
              <w:r w:rsidDel="003D2C50">
                <w:rPr>
                  <w:rFonts w:hint="eastAsia"/>
                </w:rPr>
                <w:delText>操作</w:delText>
              </w:r>
              <w:r w:rsidDel="003D2C50">
                <w:delText>：</w:delText>
              </w:r>
              <w:r w:rsidDel="003D2C50">
                <w:delText>O</w:delText>
              </w:r>
              <w:r w:rsidDel="003D2C50">
                <w:rPr>
                  <w:rFonts w:hint="eastAsia"/>
                </w:rPr>
                <w:delText>per</w:delText>
              </w:r>
              <w:r w:rsidDel="003D2C50">
                <w:delText>ation</w:delText>
              </w:r>
              <w:r w:rsidDel="003D2C50">
                <w:delText>。</w:delText>
              </w:r>
            </w:del>
          </w:p>
        </w:tc>
      </w:tr>
      <w:tr w:rsidR="00EA5016" w:rsidDel="003D2C50" w14:paraId="0C107D42" w14:textId="0C6E2B9E">
        <w:trPr>
          <w:tblCellSpacing w:w="0" w:type="dxa"/>
          <w:del w:id="1433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7B253A5" w14:textId="6B4D40A5" w:rsidR="00EA5016" w:rsidDel="003D2C50" w:rsidRDefault="004C4817">
            <w:pPr>
              <w:jc w:val="left"/>
              <w:rPr>
                <w:del w:id="1434" w:author="win10" w:date="2020-06-12T13:56:00Z"/>
              </w:rPr>
            </w:pPr>
            <w:del w:id="1435" w:author="win10" w:date="2020-06-12T13:56:00Z">
              <w:r w:rsidDel="003D2C50">
                <w:delText>value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F3FBAB5" w14:textId="14C6A32E" w:rsidR="00EA5016" w:rsidDel="003D2C50" w:rsidRDefault="004C4817">
            <w:pPr>
              <w:jc w:val="left"/>
              <w:rPr>
                <w:del w:id="1436" w:author="win10" w:date="2020-06-12T13:56:00Z"/>
              </w:rPr>
            </w:pPr>
            <w:del w:id="1437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AEA7C75" w14:textId="6F177EB3" w:rsidR="00EA5016" w:rsidDel="003D2C50" w:rsidRDefault="004C4817">
            <w:pPr>
              <w:jc w:val="left"/>
              <w:rPr>
                <w:del w:id="1438" w:author="win10" w:date="2020-06-12T13:56:00Z"/>
              </w:rPr>
            </w:pPr>
            <w:del w:id="1439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0B57204" w14:textId="50E5CA7D" w:rsidR="00EA5016" w:rsidDel="003D2C50" w:rsidRDefault="004C4817">
            <w:pPr>
              <w:rPr>
                <w:del w:id="1440" w:author="win10" w:date="2020-06-12T13:56:00Z"/>
              </w:rPr>
            </w:pPr>
            <w:del w:id="1441" w:author="win10" w:date="2020-06-12T13:56:00Z">
              <w:r w:rsidDel="003D2C50">
                <w:rPr>
                  <w:rFonts w:hint="eastAsia"/>
                </w:rPr>
                <w:delText>微网开关机操作</w:delText>
              </w:r>
              <w:r w:rsidDel="003D2C50">
                <w:delText>。</w:delText>
              </w:r>
            </w:del>
          </w:p>
          <w:p w14:paraId="0BE3D14F" w14:textId="6CCFAB1C" w:rsidR="00EA5016" w:rsidDel="003D2C50" w:rsidRDefault="004C4817">
            <w:pPr>
              <w:jc w:val="left"/>
              <w:rPr>
                <w:del w:id="1442" w:author="win10" w:date="2020-06-12T13:56:00Z"/>
              </w:rPr>
            </w:pPr>
            <w:del w:id="1443" w:author="win10" w:date="2020-06-12T13:56:00Z">
              <w:r w:rsidDel="003D2C50">
                <w:rPr>
                  <w:rFonts w:hint="eastAsia"/>
                </w:rPr>
                <w:delText>请求消息</w:delText>
              </w:r>
              <w:r w:rsidDel="003D2C50">
                <w:delText>：</w:delText>
              </w:r>
              <w:r w:rsidDel="003D2C50">
                <w:rPr>
                  <w:rFonts w:cs="Arial"/>
                </w:rPr>
                <w:delText>Start</w:delText>
              </w:r>
              <w:r w:rsidDel="003D2C50">
                <w:rPr>
                  <w:rFonts w:cs="Arial" w:hint="eastAsia"/>
                </w:rPr>
                <w:delText>（开机）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/>
                </w:rPr>
                <w:delText>Stop</w:delText>
              </w:r>
              <w:r w:rsidDel="003D2C50">
                <w:rPr>
                  <w:rFonts w:cs="Arial" w:hint="eastAsia"/>
                </w:rPr>
                <w:delText>（关机）</w:delText>
              </w:r>
              <w:r w:rsidDel="003D2C50">
                <w:delText>。</w:delText>
              </w:r>
            </w:del>
          </w:p>
          <w:p w14:paraId="3DE16C9C" w14:textId="1D70D37D" w:rsidR="00EA5016" w:rsidDel="003D2C50" w:rsidRDefault="004C4817">
            <w:pPr>
              <w:jc w:val="left"/>
              <w:rPr>
                <w:del w:id="1444" w:author="win10" w:date="2020-06-12T13:56:00Z"/>
              </w:rPr>
            </w:pPr>
            <w:del w:id="1445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6FA2059F" w14:textId="798C11A1" w:rsidR="00EA5016" w:rsidDel="003D2C50" w:rsidRDefault="00EA5016">
      <w:pPr>
        <w:rPr>
          <w:del w:id="1446" w:author="win10" w:date="2020-06-12T13:56:00Z"/>
        </w:rPr>
      </w:pPr>
    </w:p>
    <w:p w14:paraId="35BE8AE4" w14:textId="09195AE8" w:rsidR="00EA5016" w:rsidDel="003D2C50" w:rsidRDefault="004C4817">
      <w:pPr>
        <w:ind w:firstLine="420"/>
        <w:rPr>
          <w:del w:id="1447" w:author="win10" w:date="2020-06-12T13:56:00Z"/>
          <w:rFonts w:cs="Arial"/>
          <w:b/>
          <w:bCs/>
        </w:rPr>
      </w:pPr>
      <w:del w:id="1448" w:author="win10" w:date="2020-06-12T13:56:00Z">
        <w:r w:rsidDel="003D2C50">
          <w:rPr>
            <w:rFonts w:cs="Arial"/>
            <w:b/>
            <w:bCs/>
            <w:color w:val="3D3F43"/>
            <w:kern w:val="0"/>
            <w:szCs w:val="21"/>
          </w:rPr>
          <w:delText>MGOnOffGrid</w:delText>
        </w:r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字段详解</w:delText>
        </w:r>
      </w:del>
    </w:p>
    <w:p w14:paraId="69E3167B" w14:textId="081E5827" w:rsidR="00EA5016" w:rsidDel="003D2C50" w:rsidRDefault="004C4817">
      <w:pPr>
        <w:rPr>
          <w:del w:id="1449" w:author="win10" w:date="2020-06-12T13:56:00Z"/>
          <w:rFonts w:cs="Arial"/>
          <w:b/>
          <w:bCs/>
        </w:rPr>
      </w:pPr>
      <w:del w:id="1450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51FDE199" w14:textId="60F7CA05">
        <w:trPr>
          <w:tblHeader/>
          <w:tblCellSpacing w:w="0" w:type="dxa"/>
          <w:del w:id="145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7E25BBA" w14:textId="22E444DF" w:rsidR="00EA5016" w:rsidDel="003D2C50" w:rsidRDefault="004C4817">
            <w:pPr>
              <w:widowControl/>
              <w:jc w:val="center"/>
              <w:rPr>
                <w:del w:id="145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45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1E5CFC0" w14:textId="11911D51" w:rsidR="00EA5016" w:rsidDel="003D2C50" w:rsidRDefault="004C4817">
            <w:pPr>
              <w:widowControl/>
              <w:jc w:val="center"/>
              <w:rPr>
                <w:del w:id="145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45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85FE924" w14:textId="36BEB6A6" w:rsidR="00EA5016" w:rsidDel="003D2C50" w:rsidRDefault="004C4817">
            <w:pPr>
              <w:widowControl/>
              <w:jc w:val="center"/>
              <w:rPr>
                <w:del w:id="1456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457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27FF59A" w14:textId="213A9F23" w:rsidR="00EA5016" w:rsidDel="003D2C50" w:rsidRDefault="004C4817">
            <w:pPr>
              <w:widowControl/>
              <w:jc w:val="center"/>
              <w:rPr>
                <w:del w:id="145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45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1BCB8EB1" w14:textId="032DC629">
        <w:trPr>
          <w:tblCellSpacing w:w="0" w:type="dxa"/>
          <w:del w:id="1460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3C47D75" w14:textId="3E1CFAF4" w:rsidR="00EA5016" w:rsidDel="003D2C50" w:rsidRDefault="004C4817">
            <w:pPr>
              <w:jc w:val="left"/>
              <w:rPr>
                <w:del w:id="1461" w:author="win10" w:date="2020-06-12T13:56:00Z"/>
              </w:rPr>
            </w:pPr>
            <w:del w:id="1462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40DA0EE" w14:textId="7DBFD347" w:rsidR="00EA5016" w:rsidDel="003D2C50" w:rsidRDefault="004C4817">
            <w:pPr>
              <w:jc w:val="left"/>
              <w:rPr>
                <w:del w:id="1463" w:author="win10" w:date="2020-06-12T13:56:00Z"/>
              </w:rPr>
            </w:pPr>
            <w:del w:id="1464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9E3C9D7" w14:textId="3E3C14EA" w:rsidR="00EA5016" w:rsidDel="003D2C50" w:rsidRDefault="004C4817">
            <w:pPr>
              <w:jc w:val="left"/>
              <w:rPr>
                <w:del w:id="1465" w:author="win10" w:date="2020-06-12T13:56:00Z"/>
              </w:rPr>
            </w:pPr>
            <w:del w:id="1466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2C30EDA" w14:textId="2C1F1957" w:rsidR="00EA5016" w:rsidDel="003D2C50" w:rsidRDefault="004C4817">
            <w:pPr>
              <w:jc w:val="left"/>
              <w:rPr>
                <w:del w:id="1467" w:author="win10" w:date="2020-06-12T13:56:00Z"/>
              </w:rPr>
            </w:pPr>
            <w:del w:id="1468" w:author="win10" w:date="2020-06-12T13:56:00Z">
              <w:r w:rsidDel="003D2C50">
                <w:rPr>
                  <w:rFonts w:hint="eastAsia"/>
                </w:rPr>
                <w:delText>微网并离网，读属性</w:delText>
              </w:r>
              <w:r w:rsidDel="003D2C50">
                <w:delText>。</w:delText>
              </w:r>
            </w:del>
          </w:p>
          <w:p w14:paraId="501DA18D" w14:textId="26E6E6B7" w:rsidR="00EA5016" w:rsidDel="003D2C50" w:rsidRDefault="004C4817">
            <w:pPr>
              <w:jc w:val="left"/>
              <w:rPr>
                <w:del w:id="1469" w:author="win10" w:date="2020-06-12T13:56:00Z"/>
              </w:rPr>
            </w:pPr>
            <w:del w:id="1470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7359A0A5" w14:textId="023C3CD8">
        <w:trPr>
          <w:tblCellSpacing w:w="0" w:type="dxa"/>
          <w:del w:id="147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B2DE86D" w14:textId="43C29DEC" w:rsidR="00EA5016" w:rsidDel="003D2C50" w:rsidRDefault="004C4817">
            <w:pPr>
              <w:jc w:val="left"/>
              <w:rPr>
                <w:del w:id="1472" w:author="win10" w:date="2020-06-12T13:56:00Z"/>
              </w:rPr>
            </w:pPr>
            <w:del w:id="1473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B3A8C6A" w14:textId="2B1F1B34" w:rsidR="00EA5016" w:rsidDel="003D2C50" w:rsidRDefault="004C4817">
            <w:pPr>
              <w:jc w:val="left"/>
              <w:rPr>
                <w:del w:id="1474" w:author="win10" w:date="2020-06-12T13:56:00Z"/>
              </w:rPr>
            </w:pPr>
            <w:del w:id="147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029B138" w14:textId="749BB54F" w:rsidR="00EA5016" w:rsidDel="003D2C50" w:rsidRDefault="004C4817">
            <w:pPr>
              <w:jc w:val="left"/>
              <w:rPr>
                <w:del w:id="1476" w:author="win10" w:date="2020-06-12T13:56:00Z"/>
              </w:rPr>
            </w:pPr>
            <w:del w:id="1477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A80B512" w14:textId="3137EA06" w:rsidR="00EA5016" w:rsidDel="003D2C50" w:rsidRDefault="004C4817">
            <w:pPr>
              <w:jc w:val="left"/>
              <w:rPr>
                <w:del w:id="1478" w:author="win10" w:date="2020-06-12T13:56:00Z"/>
              </w:rPr>
            </w:pPr>
            <w:del w:id="1479" w:author="win10" w:date="2020-06-12T13:56:00Z">
              <w:r w:rsidDel="003D2C50">
                <w:rPr>
                  <w:rFonts w:hint="eastAsia"/>
                </w:rPr>
                <w:delText>微网并离网状态</w:delText>
              </w:r>
              <w:r w:rsidDel="003D2C50">
                <w:delText>。</w:delText>
              </w:r>
            </w:del>
          </w:p>
          <w:p w14:paraId="06AF339B" w14:textId="7A076493" w:rsidR="00EA5016" w:rsidDel="003D2C50" w:rsidRDefault="004C4817">
            <w:pPr>
              <w:jc w:val="left"/>
              <w:rPr>
                <w:del w:id="1480" w:author="win10" w:date="2020-06-12T13:56:00Z"/>
              </w:rPr>
            </w:pPr>
            <w:del w:id="1481" w:author="win10" w:date="2020-06-12T13:56:00Z">
              <w:r w:rsidDel="003D2C50">
                <w:rPr>
                  <w:rFonts w:hint="eastAsia"/>
                </w:rPr>
                <w:delText>请求消息：空。</w:delText>
              </w:r>
            </w:del>
          </w:p>
          <w:p w14:paraId="0A5B8067" w14:textId="6DFC46FD" w:rsidR="00EA5016" w:rsidDel="003D2C50" w:rsidRDefault="004C4817">
            <w:pPr>
              <w:jc w:val="left"/>
              <w:rPr>
                <w:del w:id="1482" w:author="win10" w:date="2020-06-12T13:56:00Z"/>
              </w:rPr>
            </w:pPr>
            <w:del w:id="1483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</w:rPr>
                <w:delText>OnGrid</w:delText>
              </w:r>
              <w:r w:rsidDel="003D2C50">
                <w:rPr>
                  <w:rFonts w:cs="Arial" w:hint="eastAsia"/>
                </w:rPr>
                <w:delText>（并网）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/>
                </w:rPr>
                <w:delText>OffGrid</w:delText>
              </w:r>
              <w:r w:rsidDel="003D2C50">
                <w:rPr>
                  <w:rFonts w:cs="Arial" w:hint="eastAsia"/>
                </w:rPr>
                <w:delText>（离网）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delText>OnOff</w:delText>
              </w:r>
              <w:r w:rsidDel="003D2C50">
                <w:rPr>
                  <w:rFonts w:hint="eastAsia"/>
                </w:rPr>
                <w:delText>ing</w:delText>
              </w:r>
              <w:r w:rsidDel="003D2C50">
                <w:rPr>
                  <w:rFonts w:hint="eastAsia"/>
                </w:rPr>
                <w:delText>（并离网中）</w:delText>
              </w:r>
              <w:r w:rsidDel="003D2C50">
                <w:delText>。</w:delText>
              </w:r>
            </w:del>
          </w:p>
        </w:tc>
      </w:tr>
    </w:tbl>
    <w:p w14:paraId="5074C0BE" w14:textId="5BF6D15B" w:rsidR="00EA5016" w:rsidDel="003D2C50" w:rsidRDefault="00EA5016">
      <w:pPr>
        <w:rPr>
          <w:del w:id="1484" w:author="win10" w:date="2020-06-12T13:56:00Z"/>
          <w:b/>
          <w:bCs/>
        </w:rPr>
      </w:pPr>
    </w:p>
    <w:p w14:paraId="2A131AF5" w14:textId="3FDD1341" w:rsidR="00EA5016" w:rsidDel="003D2C50" w:rsidRDefault="004C4817">
      <w:pPr>
        <w:rPr>
          <w:del w:id="1485" w:author="win10" w:date="2020-06-12T13:56:00Z"/>
          <w:rFonts w:cs="Arial"/>
          <w:b/>
          <w:bCs/>
        </w:rPr>
      </w:pPr>
      <w:del w:id="1486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0"/>
        <w:gridCol w:w="879"/>
        <w:gridCol w:w="5718"/>
      </w:tblGrid>
      <w:tr w:rsidR="00EA5016" w:rsidDel="003D2C50" w14:paraId="4D38F17F" w14:textId="35434800" w:rsidTr="0019206E">
        <w:trPr>
          <w:tblHeader/>
          <w:tblCellSpacing w:w="0" w:type="dxa"/>
          <w:del w:id="1487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9FDEBFE" w14:textId="544F85B6" w:rsidR="00EA5016" w:rsidDel="003D2C50" w:rsidRDefault="004C4817">
            <w:pPr>
              <w:widowControl/>
              <w:jc w:val="center"/>
              <w:rPr>
                <w:del w:id="148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48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D533195" w14:textId="239E2B01" w:rsidR="00EA5016" w:rsidDel="003D2C50" w:rsidRDefault="004C4817">
            <w:pPr>
              <w:widowControl/>
              <w:jc w:val="center"/>
              <w:rPr>
                <w:del w:id="1490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491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BA217D0" w14:textId="2CF633FF" w:rsidR="00EA5016" w:rsidDel="003D2C50" w:rsidRDefault="004C4817">
            <w:pPr>
              <w:widowControl/>
              <w:jc w:val="center"/>
              <w:rPr>
                <w:del w:id="149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49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4787BF9" w14:textId="2EC77794" w:rsidR="00EA5016" w:rsidDel="003D2C50" w:rsidRDefault="004C4817">
            <w:pPr>
              <w:widowControl/>
              <w:jc w:val="center"/>
              <w:rPr>
                <w:del w:id="149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49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3764F85F" w14:textId="46F0E952" w:rsidTr="0019206E">
        <w:trPr>
          <w:tblCellSpacing w:w="0" w:type="dxa"/>
          <w:del w:id="1496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C9580A9" w14:textId="0C430FB4" w:rsidR="00EA5016" w:rsidDel="003D2C50" w:rsidRDefault="004C4817">
            <w:pPr>
              <w:jc w:val="left"/>
              <w:rPr>
                <w:del w:id="1497" w:author="win10" w:date="2020-06-12T13:56:00Z"/>
              </w:rPr>
            </w:pPr>
            <w:del w:id="1498" w:author="win10" w:date="2020-06-12T13:56:00Z">
              <w:r w:rsidDel="003D2C50">
                <w:delText>key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E759FF9" w14:textId="32297EAE" w:rsidR="00EA5016" w:rsidDel="003D2C50" w:rsidRDefault="004C4817">
            <w:pPr>
              <w:jc w:val="left"/>
              <w:rPr>
                <w:del w:id="1499" w:author="win10" w:date="2020-06-12T13:56:00Z"/>
              </w:rPr>
            </w:pPr>
            <w:del w:id="1500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186DF5B" w14:textId="452BD4B5" w:rsidR="00EA5016" w:rsidDel="003D2C50" w:rsidRDefault="004C4817">
            <w:pPr>
              <w:jc w:val="left"/>
              <w:rPr>
                <w:del w:id="1501" w:author="win10" w:date="2020-06-12T13:56:00Z"/>
              </w:rPr>
            </w:pPr>
            <w:del w:id="1502" w:author="win10" w:date="2020-06-12T13:56:00Z">
              <w:r w:rsidDel="003D2C50">
                <w:delText>String</w:delText>
              </w:r>
            </w:del>
          </w:p>
        </w:tc>
        <w:tc>
          <w:tcPr>
            <w:tcW w:w="3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E33A656" w14:textId="60DDF886" w:rsidR="00EA5016" w:rsidDel="003D2C50" w:rsidRDefault="004C4817">
            <w:pPr>
              <w:jc w:val="left"/>
              <w:rPr>
                <w:del w:id="1503" w:author="win10" w:date="2020-06-12T13:56:00Z"/>
              </w:rPr>
            </w:pPr>
            <w:del w:id="1504" w:author="win10" w:date="2020-06-12T13:56:00Z">
              <w:r w:rsidDel="003D2C50">
                <w:rPr>
                  <w:rFonts w:hint="eastAsia"/>
                </w:rPr>
                <w:delText>微网并离网，写属性</w:delText>
              </w:r>
              <w:r w:rsidDel="003D2C50">
                <w:delText>。</w:delText>
              </w:r>
            </w:del>
          </w:p>
          <w:p w14:paraId="7E8109E1" w14:textId="2D5F9557" w:rsidR="00EA5016" w:rsidDel="003D2C50" w:rsidRDefault="004C4817">
            <w:pPr>
              <w:jc w:val="left"/>
              <w:rPr>
                <w:del w:id="1505" w:author="win10" w:date="2020-06-12T13:56:00Z"/>
              </w:rPr>
            </w:pPr>
            <w:del w:id="1506" w:author="win10" w:date="2020-06-12T13:56:00Z">
              <w:r w:rsidDel="003D2C50">
                <w:rPr>
                  <w:rFonts w:hint="eastAsia"/>
                </w:rPr>
                <w:delText>操作</w:delText>
              </w:r>
              <w:r w:rsidDel="003D2C50">
                <w:delText>：</w:delText>
              </w:r>
              <w:r w:rsidDel="003D2C50">
                <w:delText>O</w:delText>
              </w:r>
              <w:r w:rsidDel="003D2C50">
                <w:rPr>
                  <w:rFonts w:hint="eastAsia"/>
                </w:rPr>
                <w:delText>per</w:delText>
              </w:r>
              <w:r w:rsidDel="003D2C50">
                <w:delText>ation</w:delText>
              </w:r>
              <w:r w:rsidDel="003D2C50">
                <w:delText>。</w:delText>
              </w:r>
            </w:del>
          </w:p>
        </w:tc>
      </w:tr>
      <w:tr w:rsidR="00EA5016" w:rsidDel="003D2C50" w14:paraId="3434982D" w14:textId="33A5DB50" w:rsidTr="0019206E">
        <w:trPr>
          <w:tblCellSpacing w:w="0" w:type="dxa"/>
          <w:del w:id="1507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7992343" w14:textId="16E0A06D" w:rsidR="00EA5016" w:rsidDel="003D2C50" w:rsidRDefault="004C4817">
            <w:pPr>
              <w:jc w:val="left"/>
              <w:rPr>
                <w:del w:id="1508" w:author="win10" w:date="2020-06-12T13:56:00Z"/>
              </w:rPr>
            </w:pPr>
            <w:del w:id="1509" w:author="win10" w:date="2020-06-12T13:56:00Z">
              <w:r w:rsidDel="003D2C50">
                <w:delText>value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8EA9783" w14:textId="73F34718" w:rsidR="00EA5016" w:rsidDel="003D2C50" w:rsidRDefault="004C4817">
            <w:pPr>
              <w:jc w:val="left"/>
              <w:rPr>
                <w:del w:id="1510" w:author="win10" w:date="2020-06-12T13:56:00Z"/>
              </w:rPr>
            </w:pPr>
            <w:del w:id="1511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AC32BB9" w14:textId="018EF097" w:rsidR="00EA5016" w:rsidDel="003D2C50" w:rsidRDefault="004C4817">
            <w:pPr>
              <w:jc w:val="left"/>
              <w:rPr>
                <w:del w:id="1512" w:author="win10" w:date="2020-06-12T13:56:00Z"/>
              </w:rPr>
            </w:pPr>
            <w:del w:id="1513" w:author="win10" w:date="2020-06-12T13:56:00Z">
              <w:r w:rsidDel="003D2C50">
                <w:delText>String</w:delText>
              </w:r>
            </w:del>
          </w:p>
        </w:tc>
        <w:tc>
          <w:tcPr>
            <w:tcW w:w="3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C71155A" w14:textId="78AC1750" w:rsidR="00EA5016" w:rsidDel="003D2C50" w:rsidRDefault="004C4817">
            <w:pPr>
              <w:rPr>
                <w:del w:id="1514" w:author="win10" w:date="2020-06-12T13:56:00Z"/>
              </w:rPr>
            </w:pPr>
            <w:del w:id="1515" w:author="win10" w:date="2020-06-12T13:56:00Z">
              <w:r w:rsidDel="003D2C50">
                <w:rPr>
                  <w:rFonts w:hint="eastAsia"/>
                </w:rPr>
                <w:delText>微网并离网操作</w:delText>
              </w:r>
              <w:r w:rsidDel="003D2C50">
                <w:delText>。</w:delText>
              </w:r>
            </w:del>
          </w:p>
          <w:p w14:paraId="394CD990" w14:textId="4A303819" w:rsidR="00EA5016" w:rsidDel="003D2C50" w:rsidRDefault="004C4817">
            <w:pPr>
              <w:jc w:val="left"/>
              <w:rPr>
                <w:del w:id="1516" w:author="win10" w:date="2020-06-12T13:56:00Z"/>
              </w:rPr>
            </w:pPr>
            <w:del w:id="1517" w:author="win10" w:date="2020-06-12T13:56:00Z">
              <w:r w:rsidDel="003D2C50">
                <w:rPr>
                  <w:rFonts w:hint="eastAsia"/>
                </w:rPr>
                <w:delText>请求消息</w:delText>
              </w:r>
              <w:r w:rsidDel="003D2C50">
                <w:delText>：</w:delText>
              </w:r>
              <w:r w:rsidDel="003D2C50">
                <w:rPr>
                  <w:rFonts w:cs="Arial"/>
                </w:rPr>
                <w:delText>OnGrid</w:delText>
              </w:r>
              <w:r w:rsidDel="003D2C50">
                <w:rPr>
                  <w:rFonts w:cs="Arial" w:hint="eastAsia"/>
                </w:rPr>
                <w:delText>（并网）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/>
                </w:rPr>
                <w:delText>OffGrid</w:delText>
              </w:r>
              <w:r w:rsidDel="003D2C50">
                <w:rPr>
                  <w:rFonts w:cs="Arial" w:hint="eastAsia"/>
                </w:rPr>
                <w:delText>（离网）</w:delText>
              </w:r>
              <w:r w:rsidDel="003D2C50">
                <w:delText>。</w:delText>
              </w:r>
            </w:del>
          </w:p>
          <w:p w14:paraId="5443482C" w14:textId="149BAF6E" w:rsidR="00EA5016" w:rsidDel="003D2C50" w:rsidRDefault="004C4817">
            <w:pPr>
              <w:jc w:val="left"/>
              <w:rPr>
                <w:del w:id="1518" w:author="win10" w:date="2020-06-12T13:56:00Z"/>
              </w:rPr>
            </w:pPr>
            <w:del w:id="1519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60BEC82B" w14:textId="0115BBE1" w:rsidR="00EA5016" w:rsidDel="003D2C50" w:rsidRDefault="00EA5016">
      <w:pPr>
        <w:rPr>
          <w:del w:id="1520" w:author="win10" w:date="2020-06-12T13:56:00Z"/>
        </w:rPr>
      </w:pPr>
    </w:p>
    <w:p w14:paraId="121200F3" w14:textId="267E7E1F" w:rsidR="00EA5016" w:rsidDel="003D2C50" w:rsidRDefault="004C4817">
      <w:pPr>
        <w:ind w:firstLine="420"/>
        <w:rPr>
          <w:del w:id="1521" w:author="win10" w:date="2020-06-12T13:56:00Z"/>
          <w:rFonts w:cs="Arial"/>
          <w:b/>
          <w:bCs/>
        </w:rPr>
      </w:pPr>
      <w:del w:id="1522" w:author="win10" w:date="2020-06-12T13:56:00Z">
        <w:r w:rsidDel="003D2C50">
          <w:rPr>
            <w:rFonts w:cs="Arial"/>
            <w:b/>
            <w:bCs/>
            <w:color w:val="3D3F43"/>
            <w:kern w:val="0"/>
            <w:szCs w:val="21"/>
          </w:rPr>
          <w:delText>OnGridActivePowerBoundSwitch</w:delText>
        </w:r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字段详解</w:delText>
        </w:r>
      </w:del>
    </w:p>
    <w:p w14:paraId="57BB3042" w14:textId="25B13E3C" w:rsidR="00EA5016" w:rsidDel="003D2C50" w:rsidRDefault="004C4817">
      <w:pPr>
        <w:rPr>
          <w:del w:id="1523" w:author="win10" w:date="2020-06-12T13:56:00Z"/>
          <w:rFonts w:cs="Arial"/>
          <w:b/>
          <w:bCs/>
        </w:rPr>
      </w:pPr>
      <w:del w:id="1524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1448CAB9" w14:textId="036B08AD">
        <w:trPr>
          <w:tblHeader/>
          <w:tblCellSpacing w:w="0" w:type="dxa"/>
          <w:del w:id="1525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33746D7" w14:textId="613C526F" w:rsidR="00EA5016" w:rsidDel="003D2C50" w:rsidRDefault="004C4817">
            <w:pPr>
              <w:widowControl/>
              <w:jc w:val="center"/>
              <w:rPr>
                <w:del w:id="1526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527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AA59167" w14:textId="49FD5CB0" w:rsidR="00EA5016" w:rsidDel="003D2C50" w:rsidRDefault="004C4817">
            <w:pPr>
              <w:widowControl/>
              <w:jc w:val="center"/>
              <w:rPr>
                <w:del w:id="152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52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CC7FA73" w14:textId="1468ED14" w:rsidR="00EA5016" w:rsidDel="003D2C50" w:rsidRDefault="004C4817">
            <w:pPr>
              <w:widowControl/>
              <w:jc w:val="center"/>
              <w:rPr>
                <w:del w:id="1530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531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EE00C69" w14:textId="17250CDC" w:rsidR="00EA5016" w:rsidDel="003D2C50" w:rsidRDefault="004C4817">
            <w:pPr>
              <w:widowControl/>
              <w:jc w:val="center"/>
              <w:rPr>
                <w:del w:id="153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53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050218EC" w14:textId="3C9FBE8D">
        <w:trPr>
          <w:tblCellSpacing w:w="0" w:type="dxa"/>
          <w:del w:id="1534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795E5FC" w14:textId="5F1AB219" w:rsidR="00EA5016" w:rsidDel="003D2C50" w:rsidRDefault="004C4817">
            <w:pPr>
              <w:jc w:val="left"/>
              <w:rPr>
                <w:del w:id="1535" w:author="win10" w:date="2020-06-12T13:56:00Z"/>
              </w:rPr>
            </w:pPr>
            <w:del w:id="1536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CA4D906" w14:textId="1B1DB03F" w:rsidR="00EA5016" w:rsidDel="003D2C50" w:rsidRDefault="004C4817">
            <w:pPr>
              <w:jc w:val="left"/>
              <w:rPr>
                <w:del w:id="1537" w:author="win10" w:date="2020-06-12T13:56:00Z"/>
              </w:rPr>
            </w:pPr>
            <w:del w:id="1538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B26AB46" w14:textId="43A863D5" w:rsidR="00EA5016" w:rsidDel="003D2C50" w:rsidRDefault="004C4817">
            <w:pPr>
              <w:jc w:val="left"/>
              <w:rPr>
                <w:del w:id="1539" w:author="win10" w:date="2020-06-12T13:56:00Z"/>
              </w:rPr>
            </w:pPr>
            <w:del w:id="1540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5856C14" w14:textId="5B401590" w:rsidR="00EA5016" w:rsidDel="003D2C50" w:rsidRDefault="004C4817">
            <w:pPr>
              <w:jc w:val="left"/>
              <w:rPr>
                <w:del w:id="1541" w:author="win10" w:date="2020-06-12T13:56:00Z"/>
              </w:rPr>
            </w:pPr>
            <w:del w:id="1542" w:author="win10" w:date="2020-06-12T13:56:00Z">
              <w:r w:rsidDel="003D2C50">
                <w:rPr>
                  <w:rFonts w:hint="eastAsia"/>
                </w:rPr>
                <w:delText>并网点有功上下限控制开关，读属性</w:delText>
              </w:r>
              <w:r w:rsidDel="003D2C50">
                <w:delText>。</w:delText>
              </w:r>
            </w:del>
          </w:p>
          <w:p w14:paraId="7A901853" w14:textId="6FD795EE" w:rsidR="00EA5016" w:rsidDel="003D2C50" w:rsidRDefault="004C4817">
            <w:pPr>
              <w:jc w:val="left"/>
              <w:rPr>
                <w:del w:id="1543" w:author="win10" w:date="2020-06-12T13:56:00Z"/>
              </w:rPr>
            </w:pPr>
            <w:del w:id="1544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6F409230" w14:textId="1F113D36">
        <w:trPr>
          <w:tblCellSpacing w:w="0" w:type="dxa"/>
          <w:del w:id="1545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C82D772" w14:textId="4C5B947C" w:rsidR="00EA5016" w:rsidDel="003D2C50" w:rsidRDefault="004C4817">
            <w:pPr>
              <w:jc w:val="left"/>
              <w:rPr>
                <w:del w:id="1546" w:author="win10" w:date="2020-06-12T13:56:00Z"/>
              </w:rPr>
            </w:pPr>
            <w:del w:id="1547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29015B9" w14:textId="1C07C0EA" w:rsidR="00EA5016" w:rsidDel="003D2C50" w:rsidRDefault="004C4817">
            <w:pPr>
              <w:jc w:val="left"/>
              <w:rPr>
                <w:del w:id="1548" w:author="win10" w:date="2020-06-12T13:56:00Z"/>
              </w:rPr>
            </w:pPr>
            <w:del w:id="1549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C9DFD7F" w14:textId="110AB0D2" w:rsidR="00EA5016" w:rsidDel="003D2C50" w:rsidRDefault="004C4817">
            <w:pPr>
              <w:jc w:val="left"/>
              <w:rPr>
                <w:del w:id="1550" w:author="win10" w:date="2020-06-12T13:56:00Z"/>
              </w:rPr>
            </w:pPr>
            <w:del w:id="1551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412E030" w14:textId="5C2BC344" w:rsidR="00EA5016" w:rsidDel="003D2C50" w:rsidRDefault="004C4817">
            <w:pPr>
              <w:jc w:val="left"/>
              <w:rPr>
                <w:del w:id="1552" w:author="win10" w:date="2020-06-12T13:56:00Z"/>
              </w:rPr>
            </w:pPr>
            <w:del w:id="1553" w:author="win10" w:date="2020-06-12T13:56:00Z">
              <w:r w:rsidDel="003D2C50">
                <w:rPr>
                  <w:rFonts w:hint="eastAsia"/>
                </w:rPr>
                <w:delText>并网点有功上下限控制开关状态</w:delText>
              </w:r>
              <w:r w:rsidDel="003D2C50">
                <w:delText>。</w:delText>
              </w:r>
            </w:del>
          </w:p>
          <w:p w14:paraId="632F3CF8" w14:textId="0BF59924" w:rsidR="00EA5016" w:rsidDel="003D2C50" w:rsidRDefault="004C4817">
            <w:pPr>
              <w:jc w:val="left"/>
              <w:rPr>
                <w:del w:id="1554" w:author="win10" w:date="2020-06-12T13:56:00Z"/>
              </w:rPr>
            </w:pPr>
            <w:del w:id="1555" w:author="win10" w:date="2020-06-12T13:56:00Z">
              <w:r w:rsidDel="003D2C50">
                <w:rPr>
                  <w:rFonts w:hint="eastAsia"/>
                </w:rPr>
                <w:delText>请求消息：空。</w:delText>
              </w:r>
            </w:del>
          </w:p>
          <w:p w14:paraId="2642E464" w14:textId="1198696D" w:rsidR="00EA5016" w:rsidDel="003D2C50" w:rsidRDefault="004C4817">
            <w:pPr>
              <w:jc w:val="left"/>
              <w:rPr>
                <w:del w:id="1556" w:author="win10" w:date="2020-06-12T13:56:00Z"/>
              </w:rPr>
            </w:pPr>
            <w:del w:id="1557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</w:rPr>
                <w:delText>O</w:delText>
              </w:r>
              <w:r w:rsidDel="003D2C50">
                <w:rPr>
                  <w:rFonts w:cs="Arial" w:hint="eastAsia"/>
                </w:rPr>
                <w:delText>n</w:delText>
              </w:r>
              <w:r w:rsidDel="003D2C50">
                <w:rPr>
                  <w:rFonts w:cs="Arial" w:hint="eastAsia"/>
                </w:rPr>
                <w:delText>（启用）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 w:hint="eastAsia"/>
                </w:rPr>
                <w:delText>O</w:delText>
              </w:r>
              <w:r w:rsidDel="003D2C50">
                <w:rPr>
                  <w:rFonts w:cs="Arial"/>
                </w:rPr>
                <w:delText>ff</w:delText>
              </w:r>
              <w:r w:rsidDel="003D2C50">
                <w:rPr>
                  <w:rFonts w:cs="Arial" w:hint="eastAsia"/>
                </w:rPr>
                <w:delText>（停用）</w:delText>
              </w:r>
              <w:r w:rsidDel="003D2C50">
                <w:delText>。</w:delText>
              </w:r>
            </w:del>
          </w:p>
        </w:tc>
      </w:tr>
    </w:tbl>
    <w:p w14:paraId="1B352EAE" w14:textId="73660673" w:rsidR="00EA5016" w:rsidDel="003D2C50" w:rsidRDefault="00EA5016">
      <w:pPr>
        <w:rPr>
          <w:del w:id="1558" w:author="win10" w:date="2020-06-12T13:56:00Z"/>
          <w:b/>
          <w:bCs/>
        </w:rPr>
      </w:pPr>
    </w:p>
    <w:p w14:paraId="624C8AC5" w14:textId="55624301" w:rsidR="00EA5016" w:rsidDel="003D2C50" w:rsidRDefault="004C4817">
      <w:pPr>
        <w:rPr>
          <w:del w:id="1559" w:author="win10" w:date="2020-06-12T13:56:00Z"/>
          <w:rFonts w:cs="Arial"/>
          <w:b/>
          <w:bCs/>
        </w:rPr>
      </w:pPr>
      <w:del w:id="1560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0"/>
        <w:gridCol w:w="879"/>
        <w:gridCol w:w="5718"/>
      </w:tblGrid>
      <w:tr w:rsidR="00EA5016" w:rsidDel="003D2C50" w14:paraId="2475C66E" w14:textId="73E7BF04">
        <w:trPr>
          <w:tblHeader/>
          <w:tblCellSpacing w:w="0" w:type="dxa"/>
          <w:del w:id="1561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D74A54C" w14:textId="70FAC595" w:rsidR="00EA5016" w:rsidDel="003D2C50" w:rsidRDefault="004C4817">
            <w:pPr>
              <w:widowControl/>
              <w:jc w:val="center"/>
              <w:rPr>
                <w:del w:id="156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56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EF62681" w14:textId="17723425" w:rsidR="00EA5016" w:rsidDel="003D2C50" w:rsidRDefault="004C4817">
            <w:pPr>
              <w:widowControl/>
              <w:jc w:val="center"/>
              <w:rPr>
                <w:del w:id="156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56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4301128" w14:textId="2AE844FC" w:rsidR="00EA5016" w:rsidDel="003D2C50" w:rsidRDefault="004C4817">
            <w:pPr>
              <w:widowControl/>
              <w:jc w:val="center"/>
              <w:rPr>
                <w:del w:id="1566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567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30F13C1" w14:textId="6410CF26" w:rsidR="00EA5016" w:rsidDel="003D2C50" w:rsidRDefault="004C4817">
            <w:pPr>
              <w:widowControl/>
              <w:jc w:val="center"/>
              <w:rPr>
                <w:del w:id="156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56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6290A37E" w14:textId="605CC89C">
        <w:trPr>
          <w:tblCellSpacing w:w="0" w:type="dxa"/>
          <w:del w:id="1570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54A326A" w14:textId="0C041EF5" w:rsidR="00EA5016" w:rsidDel="003D2C50" w:rsidRDefault="004C4817">
            <w:pPr>
              <w:jc w:val="left"/>
              <w:rPr>
                <w:del w:id="1571" w:author="win10" w:date="2020-06-12T13:56:00Z"/>
              </w:rPr>
            </w:pPr>
            <w:del w:id="1572" w:author="win10" w:date="2020-06-12T13:56:00Z">
              <w:r w:rsidDel="003D2C50">
                <w:delText>key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A7CFF27" w14:textId="2CC5F524" w:rsidR="00EA5016" w:rsidDel="003D2C50" w:rsidRDefault="004C4817">
            <w:pPr>
              <w:jc w:val="left"/>
              <w:rPr>
                <w:del w:id="1573" w:author="win10" w:date="2020-06-12T13:56:00Z"/>
              </w:rPr>
            </w:pPr>
            <w:del w:id="1574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8552B32" w14:textId="3E1C4E80" w:rsidR="00EA5016" w:rsidDel="003D2C50" w:rsidRDefault="004C4817">
            <w:pPr>
              <w:jc w:val="left"/>
              <w:rPr>
                <w:del w:id="1575" w:author="win10" w:date="2020-06-12T13:56:00Z"/>
              </w:rPr>
            </w:pPr>
            <w:del w:id="1576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6670791" w14:textId="47AA0E8B" w:rsidR="00EA5016" w:rsidDel="003D2C50" w:rsidRDefault="004C4817">
            <w:pPr>
              <w:jc w:val="left"/>
              <w:rPr>
                <w:del w:id="1577" w:author="win10" w:date="2020-06-12T13:56:00Z"/>
              </w:rPr>
            </w:pPr>
            <w:del w:id="1578" w:author="win10" w:date="2020-06-12T13:56:00Z">
              <w:r w:rsidDel="003D2C50">
                <w:rPr>
                  <w:rFonts w:hint="eastAsia"/>
                </w:rPr>
                <w:delText>并网点有功上下限控制开关，写属性</w:delText>
              </w:r>
              <w:r w:rsidDel="003D2C50">
                <w:delText>。</w:delText>
              </w:r>
            </w:del>
          </w:p>
          <w:p w14:paraId="3999F674" w14:textId="2F3A084A" w:rsidR="00EA5016" w:rsidDel="003D2C50" w:rsidRDefault="004C4817">
            <w:pPr>
              <w:jc w:val="left"/>
              <w:rPr>
                <w:del w:id="1579" w:author="win10" w:date="2020-06-12T13:56:00Z"/>
              </w:rPr>
            </w:pPr>
            <w:del w:id="1580" w:author="win10" w:date="2020-06-12T13:56:00Z">
              <w:r w:rsidDel="003D2C50">
                <w:rPr>
                  <w:rFonts w:hint="eastAsia"/>
                </w:rPr>
                <w:delText>操作</w:delText>
              </w:r>
              <w:r w:rsidDel="003D2C50">
                <w:delText>：</w:delText>
              </w:r>
              <w:r w:rsidDel="003D2C50">
                <w:delText>O</w:delText>
              </w:r>
              <w:r w:rsidDel="003D2C50">
                <w:rPr>
                  <w:rFonts w:hint="eastAsia"/>
                </w:rPr>
                <w:delText>per</w:delText>
              </w:r>
              <w:r w:rsidDel="003D2C50">
                <w:delText>ation</w:delText>
              </w:r>
              <w:r w:rsidDel="003D2C50">
                <w:delText>。</w:delText>
              </w:r>
            </w:del>
          </w:p>
        </w:tc>
      </w:tr>
      <w:tr w:rsidR="00EA5016" w:rsidDel="003D2C50" w14:paraId="7FE45D6E" w14:textId="111B584C">
        <w:trPr>
          <w:tblCellSpacing w:w="0" w:type="dxa"/>
          <w:del w:id="1581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1DD136E" w14:textId="3C9F5CA3" w:rsidR="00EA5016" w:rsidDel="003D2C50" w:rsidRDefault="004C4817">
            <w:pPr>
              <w:jc w:val="left"/>
              <w:rPr>
                <w:del w:id="1582" w:author="win10" w:date="2020-06-12T13:56:00Z"/>
              </w:rPr>
            </w:pPr>
            <w:del w:id="1583" w:author="win10" w:date="2020-06-12T13:56:00Z">
              <w:r w:rsidDel="003D2C50">
                <w:delText>value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93F4A0F" w14:textId="61DECC66" w:rsidR="00EA5016" w:rsidDel="003D2C50" w:rsidRDefault="004C4817">
            <w:pPr>
              <w:jc w:val="left"/>
              <w:rPr>
                <w:del w:id="1584" w:author="win10" w:date="2020-06-12T13:56:00Z"/>
              </w:rPr>
            </w:pPr>
            <w:del w:id="1585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C091F42" w14:textId="2AAA211B" w:rsidR="00EA5016" w:rsidDel="003D2C50" w:rsidRDefault="004C4817">
            <w:pPr>
              <w:jc w:val="left"/>
              <w:rPr>
                <w:del w:id="1586" w:author="win10" w:date="2020-06-12T13:56:00Z"/>
              </w:rPr>
            </w:pPr>
            <w:del w:id="1587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500D98D" w14:textId="4A3C44CB" w:rsidR="00EA5016" w:rsidDel="003D2C50" w:rsidRDefault="004C4817">
            <w:pPr>
              <w:rPr>
                <w:del w:id="1588" w:author="win10" w:date="2020-06-12T13:56:00Z"/>
              </w:rPr>
            </w:pPr>
            <w:del w:id="1589" w:author="win10" w:date="2020-06-12T13:56:00Z">
              <w:r w:rsidDel="003D2C50">
                <w:rPr>
                  <w:rFonts w:hint="eastAsia"/>
                </w:rPr>
                <w:delText>并网点有功上下限控制开关操作</w:delText>
              </w:r>
              <w:r w:rsidDel="003D2C50">
                <w:delText>。</w:delText>
              </w:r>
            </w:del>
          </w:p>
          <w:p w14:paraId="1CA6E75E" w14:textId="2EAAD68D" w:rsidR="00EA5016" w:rsidDel="003D2C50" w:rsidRDefault="004C4817">
            <w:pPr>
              <w:jc w:val="left"/>
              <w:rPr>
                <w:del w:id="1590" w:author="win10" w:date="2020-06-12T13:56:00Z"/>
              </w:rPr>
            </w:pPr>
            <w:del w:id="1591" w:author="win10" w:date="2020-06-12T13:56:00Z">
              <w:r w:rsidDel="003D2C50">
                <w:rPr>
                  <w:rFonts w:hint="eastAsia"/>
                </w:rPr>
                <w:delText>请求消息</w:delText>
              </w:r>
              <w:r w:rsidDel="003D2C50">
                <w:delText>：</w:delText>
              </w:r>
              <w:r w:rsidDel="003D2C50">
                <w:rPr>
                  <w:rFonts w:cs="Arial"/>
                </w:rPr>
                <w:delText>O</w:delText>
              </w:r>
              <w:r w:rsidDel="003D2C50">
                <w:rPr>
                  <w:rFonts w:cs="Arial" w:hint="eastAsia"/>
                </w:rPr>
                <w:delText>n</w:delText>
              </w:r>
              <w:r w:rsidDel="003D2C50">
                <w:rPr>
                  <w:rFonts w:cs="Arial" w:hint="eastAsia"/>
                </w:rPr>
                <w:delText>（启用）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 w:hint="eastAsia"/>
                </w:rPr>
                <w:delText>O</w:delText>
              </w:r>
              <w:r w:rsidDel="003D2C50">
                <w:rPr>
                  <w:rFonts w:cs="Arial"/>
                </w:rPr>
                <w:delText>ff</w:delText>
              </w:r>
              <w:r w:rsidDel="003D2C50">
                <w:rPr>
                  <w:rFonts w:cs="Arial" w:hint="eastAsia"/>
                </w:rPr>
                <w:delText>（停用）</w:delText>
              </w:r>
              <w:r w:rsidDel="003D2C50">
                <w:delText>。</w:delText>
              </w:r>
            </w:del>
          </w:p>
          <w:p w14:paraId="4A06BF44" w14:textId="1057BDDC" w:rsidR="00EA5016" w:rsidDel="003D2C50" w:rsidRDefault="004C4817">
            <w:pPr>
              <w:jc w:val="left"/>
              <w:rPr>
                <w:del w:id="1592" w:author="win10" w:date="2020-06-12T13:56:00Z"/>
              </w:rPr>
            </w:pPr>
            <w:del w:id="1593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76E13AF8" w14:textId="61171800" w:rsidR="00EA5016" w:rsidDel="003D2C50" w:rsidRDefault="00EA5016">
      <w:pPr>
        <w:rPr>
          <w:del w:id="1594" w:author="win10" w:date="2020-06-12T13:56:00Z"/>
          <w:rFonts w:cs="Arial"/>
          <w:b/>
          <w:bCs/>
          <w:color w:val="3D3F43"/>
          <w:kern w:val="0"/>
          <w:szCs w:val="21"/>
        </w:rPr>
      </w:pPr>
    </w:p>
    <w:p w14:paraId="39A03F98" w14:textId="3F04FF29" w:rsidR="00EA5016" w:rsidDel="003D2C50" w:rsidRDefault="004C4817">
      <w:pPr>
        <w:ind w:firstLine="420"/>
        <w:rPr>
          <w:del w:id="1595" w:author="win10" w:date="2020-06-12T13:56:00Z"/>
          <w:rFonts w:cs="Arial"/>
          <w:b/>
          <w:bCs/>
        </w:rPr>
      </w:pPr>
      <w:del w:id="1596" w:author="win10" w:date="2020-06-12T13:56:00Z">
        <w:r w:rsidDel="003D2C50">
          <w:rPr>
            <w:rFonts w:cs="Arial"/>
            <w:b/>
            <w:bCs/>
            <w:color w:val="3D3F43"/>
            <w:kern w:val="0"/>
            <w:szCs w:val="21"/>
          </w:rPr>
          <w:delText>OnGridPowerFactorBoundSwitch</w:delText>
        </w:r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字段详解</w:delText>
        </w:r>
      </w:del>
    </w:p>
    <w:p w14:paraId="53B47BAA" w14:textId="2D462E3D" w:rsidR="00EA5016" w:rsidDel="003D2C50" w:rsidRDefault="004C4817">
      <w:pPr>
        <w:rPr>
          <w:del w:id="1597" w:author="win10" w:date="2020-06-12T13:56:00Z"/>
          <w:rFonts w:cs="Arial"/>
          <w:b/>
          <w:bCs/>
        </w:rPr>
      </w:pPr>
      <w:del w:id="1598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50E9F55F" w14:textId="2536D97D">
        <w:trPr>
          <w:tblHeader/>
          <w:tblCellSpacing w:w="0" w:type="dxa"/>
          <w:del w:id="1599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DF9139B" w14:textId="63C5960F" w:rsidR="00EA5016" w:rsidDel="003D2C50" w:rsidRDefault="004C4817">
            <w:pPr>
              <w:widowControl/>
              <w:jc w:val="center"/>
              <w:rPr>
                <w:del w:id="1600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601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771FBE5" w14:textId="3C94207D" w:rsidR="00EA5016" w:rsidDel="003D2C50" w:rsidRDefault="004C4817">
            <w:pPr>
              <w:widowControl/>
              <w:jc w:val="center"/>
              <w:rPr>
                <w:del w:id="160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60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AD97130" w14:textId="714A2D8A" w:rsidR="00EA5016" w:rsidDel="003D2C50" w:rsidRDefault="004C4817">
            <w:pPr>
              <w:widowControl/>
              <w:jc w:val="center"/>
              <w:rPr>
                <w:del w:id="160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60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2D7EE9E" w14:textId="3F9A803F" w:rsidR="00EA5016" w:rsidDel="003D2C50" w:rsidRDefault="004C4817">
            <w:pPr>
              <w:widowControl/>
              <w:jc w:val="center"/>
              <w:rPr>
                <w:del w:id="1606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607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61A242B9" w14:textId="1D79F6B5">
        <w:trPr>
          <w:tblCellSpacing w:w="0" w:type="dxa"/>
          <w:del w:id="1608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A770C69" w14:textId="407A8760" w:rsidR="00EA5016" w:rsidDel="003D2C50" w:rsidRDefault="004C4817">
            <w:pPr>
              <w:jc w:val="left"/>
              <w:rPr>
                <w:del w:id="1609" w:author="win10" w:date="2020-06-12T13:56:00Z"/>
              </w:rPr>
            </w:pPr>
            <w:del w:id="1610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423FC41" w14:textId="4BA6623E" w:rsidR="00EA5016" w:rsidDel="003D2C50" w:rsidRDefault="004C4817">
            <w:pPr>
              <w:jc w:val="left"/>
              <w:rPr>
                <w:del w:id="1611" w:author="win10" w:date="2020-06-12T13:56:00Z"/>
              </w:rPr>
            </w:pPr>
            <w:del w:id="1612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390F080" w14:textId="147DD2D7" w:rsidR="00EA5016" w:rsidDel="003D2C50" w:rsidRDefault="004C4817">
            <w:pPr>
              <w:jc w:val="left"/>
              <w:rPr>
                <w:del w:id="1613" w:author="win10" w:date="2020-06-12T13:56:00Z"/>
              </w:rPr>
            </w:pPr>
            <w:del w:id="1614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A6742C2" w14:textId="25E01B27" w:rsidR="00EA5016" w:rsidDel="003D2C50" w:rsidRDefault="004C4817">
            <w:pPr>
              <w:jc w:val="left"/>
              <w:rPr>
                <w:del w:id="1615" w:author="win10" w:date="2020-06-12T13:56:00Z"/>
              </w:rPr>
            </w:pPr>
            <w:del w:id="1616" w:author="win10" w:date="2020-06-12T13:56:00Z">
              <w:r w:rsidDel="003D2C50">
                <w:rPr>
                  <w:rFonts w:hint="eastAsia"/>
                </w:rPr>
                <w:delText>并网点功率因数上下限控制开关，读属性</w:delText>
              </w:r>
              <w:r w:rsidDel="003D2C50">
                <w:delText>。</w:delText>
              </w:r>
            </w:del>
          </w:p>
          <w:p w14:paraId="0678C174" w14:textId="366A0CCD" w:rsidR="00EA5016" w:rsidDel="003D2C50" w:rsidRDefault="004C4817">
            <w:pPr>
              <w:jc w:val="left"/>
              <w:rPr>
                <w:del w:id="1617" w:author="win10" w:date="2020-06-12T13:56:00Z"/>
              </w:rPr>
            </w:pPr>
            <w:del w:id="1618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110750D6" w14:textId="41F23109">
        <w:trPr>
          <w:tblCellSpacing w:w="0" w:type="dxa"/>
          <w:del w:id="1619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8E6AD44" w14:textId="1C000D71" w:rsidR="00EA5016" w:rsidDel="003D2C50" w:rsidRDefault="004C4817">
            <w:pPr>
              <w:jc w:val="left"/>
              <w:rPr>
                <w:del w:id="1620" w:author="win10" w:date="2020-06-12T13:56:00Z"/>
              </w:rPr>
            </w:pPr>
            <w:del w:id="1621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491DF6C" w14:textId="18232736" w:rsidR="00EA5016" w:rsidDel="003D2C50" w:rsidRDefault="004C4817">
            <w:pPr>
              <w:jc w:val="left"/>
              <w:rPr>
                <w:del w:id="1622" w:author="win10" w:date="2020-06-12T13:56:00Z"/>
              </w:rPr>
            </w:pPr>
            <w:del w:id="1623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B350448" w14:textId="0A4CAF90" w:rsidR="00EA5016" w:rsidDel="003D2C50" w:rsidRDefault="004C4817">
            <w:pPr>
              <w:jc w:val="left"/>
              <w:rPr>
                <w:del w:id="1624" w:author="win10" w:date="2020-06-12T13:56:00Z"/>
              </w:rPr>
            </w:pPr>
            <w:del w:id="1625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BF21407" w14:textId="6CD56723" w:rsidR="00EA5016" w:rsidDel="003D2C50" w:rsidRDefault="004C4817">
            <w:pPr>
              <w:jc w:val="left"/>
              <w:rPr>
                <w:del w:id="1626" w:author="win10" w:date="2020-06-12T13:56:00Z"/>
              </w:rPr>
            </w:pPr>
            <w:del w:id="1627" w:author="win10" w:date="2020-06-12T13:56:00Z">
              <w:r w:rsidDel="003D2C50">
                <w:rPr>
                  <w:rFonts w:hint="eastAsia"/>
                </w:rPr>
                <w:delText>并网点功率因数上下限控制开关状态</w:delText>
              </w:r>
              <w:r w:rsidDel="003D2C50">
                <w:delText>。</w:delText>
              </w:r>
            </w:del>
          </w:p>
          <w:p w14:paraId="30F70A2A" w14:textId="7CD1AE64" w:rsidR="00EA5016" w:rsidDel="003D2C50" w:rsidRDefault="004C4817">
            <w:pPr>
              <w:jc w:val="left"/>
              <w:rPr>
                <w:del w:id="1628" w:author="win10" w:date="2020-06-12T13:56:00Z"/>
              </w:rPr>
            </w:pPr>
            <w:del w:id="1629" w:author="win10" w:date="2020-06-12T13:56:00Z">
              <w:r w:rsidDel="003D2C50">
                <w:rPr>
                  <w:rFonts w:hint="eastAsia"/>
                </w:rPr>
                <w:delText>请求消息：空。</w:delText>
              </w:r>
            </w:del>
          </w:p>
          <w:p w14:paraId="104DBAE3" w14:textId="38A58BD5" w:rsidR="00EA5016" w:rsidDel="003D2C50" w:rsidRDefault="004C4817">
            <w:pPr>
              <w:jc w:val="left"/>
              <w:rPr>
                <w:del w:id="1630" w:author="win10" w:date="2020-06-12T13:56:00Z"/>
              </w:rPr>
            </w:pPr>
            <w:del w:id="1631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</w:rPr>
                <w:delText>O</w:delText>
              </w:r>
              <w:r w:rsidDel="003D2C50">
                <w:rPr>
                  <w:rFonts w:cs="Arial" w:hint="eastAsia"/>
                </w:rPr>
                <w:delText>n</w:delText>
              </w:r>
              <w:r w:rsidDel="003D2C50">
                <w:rPr>
                  <w:rFonts w:cs="Arial" w:hint="eastAsia"/>
                </w:rPr>
                <w:delText>（启用）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 w:hint="eastAsia"/>
                </w:rPr>
                <w:delText>O</w:delText>
              </w:r>
              <w:r w:rsidDel="003D2C50">
                <w:rPr>
                  <w:rFonts w:cs="Arial"/>
                </w:rPr>
                <w:delText>ff</w:delText>
              </w:r>
              <w:r w:rsidDel="003D2C50">
                <w:rPr>
                  <w:rFonts w:cs="Arial" w:hint="eastAsia"/>
                </w:rPr>
                <w:delText>（停用）</w:delText>
              </w:r>
              <w:r w:rsidDel="003D2C50">
                <w:delText>。</w:delText>
              </w:r>
            </w:del>
          </w:p>
        </w:tc>
      </w:tr>
    </w:tbl>
    <w:p w14:paraId="60B4E853" w14:textId="03500B21" w:rsidR="00EA5016" w:rsidDel="003D2C50" w:rsidRDefault="00EA5016">
      <w:pPr>
        <w:rPr>
          <w:del w:id="1632" w:author="win10" w:date="2020-06-12T13:56:00Z"/>
          <w:b/>
          <w:bCs/>
        </w:rPr>
      </w:pPr>
    </w:p>
    <w:p w14:paraId="1741960A" w14:textId="730C1CC9" w:rsidR="00EA5016" w:rsidDel="003D2C50" w:rsidRDefault="004C4817">
      <w:pPr>
        <w:rPr>
          <w:del w:id="1633" w:author="win10" w:date="2020-06-12T13:56:00Z"/>
          <w:rFonts w:cs="Arial"/>
          <w:b/>
          <w:bCs/>
        </w:rPr>
      </w:pPr>
      <w:del w:id="1634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0"/>
        <w:gridCol w:w="879"/>
        <w:gridCol w:w="5718"/>
      </w:tblGrid>
      <w:tr w:rsidR="00EA5016" w:rsidDel="003D2C50" w14:paraId="0A7CC22E" w14:textId="49C00EB2">
        <w:trPr>
          <w:tblHeader/>
          <w:tblCellSpacing w:w="0" w:type="dxa"/>
          <w:del w:id="1635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A25C7F6" w14:textId="07FDCD40" w:rsidR="00EA5016" w:rsidDel="003D2C50" w:rsidRDefault="004C4817">
            <w:pPr>
              <w:widowControl/>
              <w:jc w:val="center"/>
              <w:rPr>
                <w:del w:id="1636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637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6750967" w14:textId="4E6A5554" w:rsidR="00EA5016" w:rsidDel="003D2C50" w:rsidRDefault="004C4817">
            <w:pPr>
              <w:widowControl/>
              <w:jc w:val="center"/>
              <w:rPr>
                <w:del w:id="163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63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2F67082" w14:textId="39A2C5CC" w:rsidR="00EA5016" w:rsidDel="003D2C50" w:rsidRDefault="004C4817">
            <w:pPr>
              <w:widowControl/>
              <w:jc w:val="center"/>
              <w:rPr>
                <w:del w:id="1640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641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3471EFD" w14:textId="51DA962D" w:rsidR="00EA5016" w:rsidDel="003D2C50" w:rsidRDefault="004C4817">
            <w:pPr>
              <w:widowControl/>
              <w:jc w:val="center"/>
              <w:rPr>
                <w:del w:id="164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64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1FC7DB05" w14:textId="6D5A8D54">
        <w:trPr>
          <w:tblCellSpacing w:w="0" w:type="dxa"/>
          <w:del w:id="1644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F321255" w14:textId="78560B7E" w:rsidR="00EA5016" w:rsidDel="003D2C50" w:rsidRDefault="004C4817">
            <w:pPr>
              <w:jc w:val="left"/>
              <w:rPr>
                <w:del w:id="1645" w:author="win10" w:date="2020-06-12T13:56:00Z"/>
              </w:rPr>
            </w:pPr>
            <w:del w:id="1646" w:author="win10" w:date="2020-06-12T13:56:00Z">
              <w:r w:rsidDel="003D2C50">
                <w:delText>key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EF64CD9" w14:textId="663F9AFC" w:rsidR="00EA5016" w:rsidDel="003D2C50" w:rsidRDefault="004C4817">
            <w:pPr>
              <w:jc w:val="left"/>
              <w:rPr>
                <w:del w:id="1647" w:author="win10" w:date="2020-06-12T13:56:00Z"/>
              </w:rPr>
            </w:pPr>
            <w:del w:id="1648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9EF1857" w14:textId="2471237D" w:rsidR="00EA5016" w:rsidDel="003D2C50" w:rsidRDefault="004C4817">
            <w:pPr>
              <w:jc w:val="left"/>
              <w:rPr>
                <w:del w:id="1649" w:author="win10" w:date="2020-06-12T13:56:00Z"/>
              </w:rPr>
            </w:pPr>
            <w:del w:id="1650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485B704" w14:textId="0449CA94" w:rsidR="00EA5016" w:rsidDel="003D2C50" w:rsidRDefault="004C4817">
            <w:pPr>
              <w:jc w:val="left"/>
              <w:rPr>
                <w:del w:id="1651" w:author="win10" w:date="2020-06-12T13:56:00Z"/>
              </w:rPr>
            </w:pPr>
            <w:del w:id="1652" w:author="win10" w:date="2020-06-12T13:56:00Z">
              <w:r w:rsidDel="003D2C50">
                <w:rPr>
                  <w:rFonts w:hint="eastAsia"/>
                </w:rPr>
                <w:delText>并网点功率因数上下限控制开关，写属性</w:delText>
              </w:r>
              <w:r w:rsidDel="003D2C50">
                <w:delText>。</w:delText>
              </w:r>
            </w:del>
          </w:p>
          <w:p w14:paraId="78CB0691" w14:textId="2AED5174" w:rsidR="00EA5016" w:rsidDel="003D2C50" w:rsidRDefault="004C4817">
            <w:pPr>
              <w:jc w:val="left"/>
              <w:rPr>
                <w:del w:id="1653" w:author="win10" w:date="2020-06-12T13:56:00Z"/>
              </w:rPr>
            </w:pPr>
            <w:del w:id="1654" w:author="win10" w:date="2020-06-12T13:56:00Z">
              <w:r w:rsidDel="003D2C50">
                <w:rPr>
                  <w:rFonts w:hint="eastAsia"/>
                </w:rPr>
                <w:delText>操作</w:delText>
              </w:r>
              <w:r w:rsidDel="003D2C50">
                <w:delText>：</w:delText>
              </w:r>
              <w:r w:rsidDel="003D2C50">
                <w:delText>O</w:delText>
              </w:r>
              <w:r w:rsidDel="003D2C50">
                <w:rPr>
                  <w:rFonts w:hint="eastAsia"/>
                </w:rPr>
                <w:delText>per</w:delText>
              </w:r>
              <w:r w:rsidDel="003D2C50">
                <w:delText>ation</w:delText>
              </w:r>
              <w:r w:rsidDel="003D2C50">
                <w:delText>。</w:delText>
              </w:r>
            </w:del>
          </w:p>
        </w:tc>
      </w:tr>
      <w:tr w:rsidR="00EA5016" w:rsidDel="003D2C50" w14:paraId="57894066" w14:textId="700160EE">
        <w:trPr>
          <w:tblCellSpacing w:w="0" w:type="dxa"/>
          <w:del w:id="1655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12A097C" w14:textId="278AE75F" w:rsidR="00EA5016" w:rsidDel="003D2C50" w:rsidRDefault="004C4817">
            <w:pPr>
              <w:jc w:val="left"/>
              <w:rPr>
                <w:del w:id="1656" w:author="win10" w:date="2020-06-12T13:56:00Z"/>
              </w:rPr>
            </w:pPr>
            <w:del w:id="1657" w:author="win10" w:date="2020-06-12T13:56:00Z">
              <w:r w:rsidDel="003D2C50">
                <w:delText>value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4BABC80" w14:textId="66A53B58" w:rsidR="00EA5016" w:rsidDel="003D2C50" w:rsidRDefault="004C4817">
            <w:pPr>
              <w:jc w:val="left"/>
              <w:rPr>
                <w:del w:id="1658" w:author="win10" w:date="2020-06-12T13:56:00Z"/>
              </w:rPr>
            </w:pPr>
            <w:del w:id="1659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ADE6E44" w14:textId="6F185721" w:rsidR="00EA5016" w:rsidDel="003D2C50" w:rsidRDefault="004C4817">
            <w:pPr>
              <w:jc w:val="left"/>
              <w:rPr>
                <w:del w:id="1660" w:author="win10" w:date="2020-06-12T13:56:00Z"/>
              </w:rPr>
            </w:pPr>
            <w:del w:id="1661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238F287" w14:textId="53481A7E" w:rsidR="00EA5016" w:rsidDel="003D2C50" w:rsidRDefault="004C4817">
            <w:pPr>
              <w:rPr>
                <w:del w:id="1662" w:author="win10" w:date="2020-06-12T13:56:00Z"/>
              </w:rPr>
            </w:pPr>
            <w:del w:id="1663" w:author="win10" w:date="2020-06-12T13:56:00Z">
              <w:r w:rsidDel="003D2C50">
                <w:rPr>
                  <w:rFonts w:hint="eastAsia"/>
                </w:rPr>
                <w:delText>并网点功率因数上下限控制开关操作</w:delText>
              </w:r>
              <w:r w:rsidDel="003D2C50">
                <w:delText>。</w:delText>
              </w:r>
            </w:del>
          </w:p>
          <w:p w14:paraId="3DBD1E5A" w14:textId="5E7F5F60" w:rsidR="00EA5016" w:rsidDel="003D2C50" w:rsidRDefault="004C4817">
            <w:pPr>
              <w:jc w:val="left"/>
              <w:rPr>
                <w:del w:id="1664" w:author="win10" w:date="2020-06-12T13:56:00Z"/>
              </w:rPr>
            </w:pPr>
            <w:del w:id="1665" w:author="win10" w:date="2020-06-12T13:56:00Z">
              <w:r w:rsidDel="003D2C50">
                <w:rPr>
                  <w:rFonts w:hint="eastAsia"/>
                </w:rPr>
                <w:delText>请求消息</w:delText>
              </w:r>
              <w:r w:rsidDel="003D2C50">
                <w:delText>：</w:delText>
              </w:r>
              <w:r w:rsidDel="003D2C50">
                <w:rPr>
                  <w:rFonts w:cs="Arial"/>
                </w:rPr>
                <w:delText>O</w:delText>
              </w:r>
              <w:r w:rsidDel="003D2C50">
                <w:rPr>
                  <w:rFonts w:cs="Arial" w:hint="eastAsia"/>
                </w:rPr>
                <w:delText>n</w:delText>
              </w:r>
              <w:r w:rsidDel="003D2C50">
                <w:rPr>
                  <w:rFonts w:cs="Arial" w:hint="eastAsia"/>
                </w:rPr>
                <w:delText>（启用）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 w:hint="eastAsia"/>
                </w:rPr>
                <w:delText>O</w:delText>
              </w:r>
              <w:r w:rsidDel="003D2C50">
                <w:rPr>
                  <w:rFonts w:cs="Arial"/>
                </w:rPr>
                <w:delText>ff</w:delText>
              </w:r>
              <w:r w:rsidDel="003D2C50">
                <w:rPr>
                  <w:rFonts w:cs="Arial" w:hint="eastAsia"/>
                </w:rPr>
                <w:delText>（停用）</w:delText>
              </w:r>
              <w:r w:rsidDel="003D2C50">
                <w:delText>。</w:delText>
              </w:r>
            </w:del>
          </w:p>
          <w:p w14:paraId="1B423F76" w14:textId="65685E95" w:rsidR="00EA5016" w:rsidDel="003D2C50" w:rsidRDefault="004C4817">
            <w:pPr>
              <w:jc w:val="left"/>
              <w:rPr>
                <w:del w:id="1666" w:author="win10" w:date="2020-06-12T13:56:00Z"/>
              </w:rPr>
            </w:pPr>
            <w:del w:id="1667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47785B2D" w14:textId="7FF06C63" w:rsidR="00EA5016" w:rsidDel="003D2C50" w:rsidRDefault="00EA5016">
      <w:pPr>
        <w:rPr>
          <w:del w:id="1668" w:author="win10" w:date="2020-06-12T13:56:00Z"/>
        </w:rPr>
      </w:pPr>
    </w:p>
    <w:p w14:paraId="6F4EAA2E" w14:textId="3E2D78C4" w:rsidR="00EA5016" w:rsidDel="003D2C50" w:rsidRDefault="004C4817">
      <w:pPr>
        <w:ind w:firstLine="420"/>
        <w:rPr>
          <w:del w:id="1669" w:author="win10" w:date="2020-06-12T13:56:00Z"/>
          <w:rFonts w:cs="Arial"/>
          <w:b/>
          <w:bCs/>
        </w:rPr>
      </w:pPr>
      <w:del w:id="1670" w:author="win10" w:date="2020-06-12T13:56:00Z">
        <w:r w:rsidDel="003D2C50">
          <w:rPr>
            <w:rFonts w:cs="Arial"/>
            <w:b/>
            <w:bCs/>
            <w:color w:val="3D3F43"/>
            <w:kern w:val="0"/>
            <w:szCs w:val="21"/>
          </w:rPr>
          <w:delText>ManualOffGridAllowAutoOnSwitch</w:delText>
        </w:r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字段详解</w:delText>
        </w:r>
      </w:del>
    </w:p>
    <w:p w14:paraId="37E3A8F0" w14:textId="26F8BDC2" w:rsidR="00EA5016" w:rsidDel="003D2C50" w:rsidRDefault="004C4817">
      <w:pPr>
        <w:rPr>
          <w:del w:id="1671" w:author="win10" w:date="2020-06-12T13:56:00Z"/>
          <w:rFonts w:cs="Arial"/>
          <w:b/>
          <w:bCs/>
        </w:rPr>
      </w:pPr>
      <w:del w:id="1672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56C810D9" w14:textId="45E92078">
        <w:trPr>
          <w:tblHeader/>
          <w:tblCellSpacing w:w="0" w:type="dxa"/>
          <w:del w:id="1673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3D4CD57" w14:textId="7134217A" w:rsidR="00EA5016" w:rsidDel="003D2C50" w:rsidRDefault="004C4817">
            <w:pPr>
              <w:widowControl/>
              <w:jc w:val="center"/>
              <w:rPr>
                <w:del w:id="167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67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5D64765" w14:textId="20C1F6FD" w:rsidR="00EA5016" w:rsidDel="003D2C50" w:rsidRDefault="004C4817">
            <w:pPr>
              <w:widowControl/>
              <w:jc w:val="center"/>
              <w:rPr>
                <w:del w:id="1676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677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87D976E" w14:textId="793E2263" w:rsidR="00EA5016" w:rsidDel="003D2C50" w:rsidRDefault="004C4817">
            <w:pPr>
              <w:widowControl/>
              <w:jc w:val="center"/>
              <w:rPr>
                <w:del w:id="167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67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527111B" w14:textId="027B0E88" w:rsidR="00EA5016" w:rsidDel="003D2C50" w:rsidRDefault="004C4817">
            <w:pPr>
              <w:widowControl/>
              <w:jc w:val="center"/>
              <w:rPr>
                <w:del w:id="1680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681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22CFB6C0" w14:textId="59005DA1">
        <w:trPr>
          <w:tblCellSpacing w:w="0" w:type="dxa"/>
          <w:del w:id="168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43B3F14" w14:textId="66F2AA85" w:rsidR="00EA5016" w:rsidDel="003D2C50" w:rsidRDefault="004C4817">
            <w:pPr>
              <w:jc w:val="left"/>
              <w:rPr>
                <w:del w:id="1683" w:author="win10" w:date="2020-06-12T13:56:00Z"/>
              </w:rPr>
            </w:pPr>
            <w:del w:id="1684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FEFD1D5" w14:textId="264D4B5A" w:rsidR="00EA5016" w:rsidDel="003D2C50" w:rsidRDefault="004C4817">
            <w:pPr>
              <w:jc w:val="left"/>
              <w:rPr>
                <w:del w:id="1685" w:author="win10" w:date="2020-06-12T13:56:00Z"/>
              </w:rPr>
            </w:pPr>
            <w:del w:id="1686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E51C3FA" w14:textId="7077C920" w:rsidR="00EA5016" w:rsidDel="003D2C50" w:rsidRDefault="004C4817">
            <w:pPr>
              <w:jc w:val="left"/>
              <w:rPr>
                <w:del w:id="1687" w:author="win10" w:date="2020-06-12T13:56:00Z"/>
              </w:rPr>
            </w:pPr>
            <w:del w:id="1688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1D8215E" w14:textId="0F62181A" w:rsidR="00EA5016" w:rsidDel="003D2C50" w:rsidRDefault="004C4817">
            <w:pPr>
              <w:jc w:val="left"/>
              <w:rPr>
                <w:del w:id="1689" w:author="win10" w:date="2020-06-12T13:56:00Z"/>
              </w:rPr>
            </w:pPr>
            <w:del w:id="1690" w:author="win10" w:date="2020-06-12T13:56:00Z">
              <w:r w:rsidDel="003D2C50">
                <w:rPr>
                  <w:rFonts w:hint="eastAsia"/>
                </w:rPr>
                <w:delText>手动离网后允许自动重并开关，读属性</w:delText>
              </w:r>
              <w:r w:rsidDel="003D2C50">
                <w:delText>。</w:delText>
              </w:r>
            </w:del>
          </w:p>
          <w:p w14:paraId="2B84DAEE" w14:textId="401DF9AE" w:rsidR="00EA5016" w:rsidDel="003D2C50" w:rsidRDefault="004C4817">
            <w:pPr>
              <w:jc w:val="left"/>
              <w:rPr>
                <w:del w:id="1691" w:author="win10" w:date="2020-06-12T13:56:00Z"/>
              </w:rPr>
            </w:pPr>
            <w:del w:id="1692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0C19F244" w14:textId="52EBE318">
        <w:trPr>
          <w:tblCellSpacing w:w="0" w:type="dxa"/>
          <w:del w:id="1693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5A2B8DF" w14:textId="7DFDBA87" w:rsidR="00EA5016" w:rsidDel="003D2C50" w:rsidRDefault="004C4817">
            <w:pPr>
              <w:jc w:val="left"/>
              <w:rPr>
                <w:del w:id="1694" w:author="win10" w:date="2020-06-12T13:56:00Z"/>
              </w:rPr>
            </w:pPr>
            <w:del w:id="1695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E9B03AD" w14:textId="6A2BB35B" w:rsidR="00EA5016" w:rsidDel="003D2C50" w:rsidRDefault="004C4817">
            <w:pPr>
              <w:jc w:val="left"/>
              <w:rPr>
                <w:del w:id="1696" w:author="win10" w:date="2020-06-12T13:56:00Z"/>
              </w:rPr>
            </w:pPr>
            <w:del w:id="1697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BE8D452" w14:textId="105EECB4" w:rsidR="00EA5016" w:rsidDel="003D2C50" w:rsidRDefault="004C4817">
            <w:pPr>
              <w:jc w:val="left"/>
              <w:rPr>
                <w:del w:id="1698" w:author="win10" w:date="2020-06-12T13:56:00Z"/>
              </w:rPr>
            </w:pPr>
            <w:del w:id="1699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E262AC6" w14:textId="7DBC9030" w:rsidR="00EA5016" w:rsidDel="003D2C50" w:rsidRDefault="004C4817">
            <w:pPr>
              <w:jc w:val="left"/>
              <w:rPr>
                <w:del w:id="1700" w:author="win10" w:date="2020-06-12T13:56:00Z"/>
              </w:rPr>
            </w:pPr>
            <w:del w:id="1701" w:author="win10" w:date="2020-06-12T13:56:00Z">
              <w:r w:rsidDel="003D2C50">
                <w:rPr>
                  <w:rFonts w:hint="eastAsia"/>
                </w:rPr>
                <w:delText>手动离网后允许自动重并开关状态</w:delText>
              </w:r>
              <w:r w:rsidDel="003D2C50">
                <w:delText>。</w:delText>
              </w:r>
            </w:del>
          </w:p>
          <w:p w14:paraId="4943D7BA" w14:textId="4D72211B" w:rsidR="00EA5016" w:rsidDel="003D2C50" w:rsidRDefault="004C4817">
            <w:pPr>
              <w:jc w:val="left"/>
              <w:rPr>
                <w:del w:id="1702" w:author="win10" w:date="2020-06-12T13:56:00Z"/>
              </w:rPr>
            </w:pPr>
            <w:del w:id="1703" w:author="win10" w:date="2020-06-12T13:56:00Z">
              <w:r w:rsidDel="003D2C50">
                <w:rPr>
                  <w:rFonts w:hint="eastAsia"/>
                </w:rPr>
                <w:delText>请求消息：空。</w:delText>
              </w:r>
            </w:del>
          </w:p>
          <w:p w14:paraId="4AB7E6B1" w14:textId="4694BB8D" w:rsidR="00EA5016" w:rsidDel="003D2C50" w:rsidRDefault="004C4817">
            <w:pPr>
              <w:jc w:val="left"/>
              <w:rPr>
                <w:del w:id="1704" w:author="win10" w:date="2020-06-12T13:56:00Z"/>
              </w:rPr>
            </w:pPr>
            <w:del w:id="1705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</w:rPr>
                <w:delText>O</w:delText>
              </w:r>
              <w:r w:rsidDel="003D2C50">
                <w:rPr>
                  <w:rFonts w:cs="Arial" w:hint="eastAsia"/>
                </w:rPr>
                <w:delText>n</w:delText>
              </w:r>
              <w:r w:rsidDel="003D2C50">
                <w:rPr>
                  <w:rFonts w:cs="Arial" w:hint="eastAsia"/>
                </w:rPr>
                <w:delText>（启用）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 w:hint="eastAsia"/>
                </w:rPr>
                <w:delText>O</w:delText>
              </w:r>
              <w:r w:rsidDel="003D2C50">
                <w:rPr>
                  <w:rFonts w:cs="Arial"/>
                </w:rPr>
                <w:delText>ff</w:delText>
              </w:r>
              <w:r w:rsidDel="003D2C50">
                <w:rPr>
                  <w:rFonts w:cs="Arial" w:hint="eastAsia"/>
                </w:rPr>
                <w:delText>（停用）</w:delText>
              </w:r>
              <w:r w:rsidDel="003D2C50">
                <w:delText>。</w:delText>
              </w:r>
            </w:del>
          </w:p>
        </w:tc>
      </w:tr>
    </w:tbl>
    <w:p w14:paraId="5A6FC5A3" w14:textId="3E73E583" w:rsidR="00EA5016" w:rsidDel="003D2C50" w:rsidRDefault="00EA5016">
      <w:pPr>
        <w:rPr>
          <w:del w:id="1706" w:author="win10" w:date="2020-06-12T13:56:00Z"/>
          <w:b/>
          <w:bCs/>
        </w:rPr>
      </w:pPr>
    </w:p>
    <w:p w14:paraId="0CFDDB21" w14:textId="3C1C2B0E" w:rsidR="00EA5016" w:rsidDel="003D2C50" w:rsidRDefault="004C4817">
      <w:pPr>
        <w:rPr>
          <w:del w:id="1707" w:author="win10" w:date="2020-06-12T13:56:00Z"/>
          <w:rFonts w:cs="Arial"/>
          <w:b/>
          <w:bCs/>
        </w:rPr>
      </w:pPr>
      <w:del w:id="1708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0"/>
        <w:gridCol w:w="879"/>
        <w:gridCol w:w="5718"/>
      </w:tblGrid>
      <w:tr w:rsidR="00EA5016" w:rsidDel="003D2C50" w14:paraId="525E716D" w14:textId="32509475">
        <w:trPr>
          <w:tblHeader/>
          <w:tblCellSpacing w:w="0" w:type="dxa"/>
          <w:del w:id="1709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1CC3D76" w14:textId="3B63F764" w:rsidR="00EA5016" w:rsidDel="003D2C50" w:rsidRDefault="004C4817">
            <w:pPr>
              <w:widowControl/>
              <w:jc w:val="center"/>
              <w:rPr>
                <w:del w:id="1710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711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35E7B63" w14:textId="2A86192F" w:rsidR="00EA5016" w:rsidDel="003D2C50" w:rsidRDefault="004C4817">
            <w:pPr>
              <w:widowControl/>
              <w:jc w:val="center"/>
              <w:rPr>
                <w:del w:id="171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71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AB03C31" w14:textId="6D03BA14" w:rsidR="00EA5016" w:rsidDel="003D2C50" w:rsidRDefault="004C4817">
            <w:pPr>
              <w:widowControl/>
              <w:jc w:val="center"/>
              <w:rPr>
                <w:del w:id="171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71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601E942" w14:textId="6B83974F" w:rsidR="00EA5016" w:rsidDel="003D2C50" w:rsidRDefault="004C4817">
            <w:pPr>
              <w:widowControl/>
              <w:jc w:val="center"/>
              <w:rPr>
                <w:del w:id="1716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717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79012688" w14:textId="5AD67AD0">
        <w:trPr>
          <w:tblCellSpacing w:w="0" w:type="dxa"/>
          <w:del w:id="1718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C324462" w14:textId="5ECDF6F4" w:rsidR="00EA5016" w:rsidDel="003D2C50" w:rsidRDefault="004C4817">
            <w:pPr>
              <w:jc w:val="left"/>
              <w:rPr>
                <w:del w:id="1719" w:author="win10" w:date="2020-06-12T13:56:00Z"/>
              </w:rPr>
            </w:pPr>
            <w:del w:id="1720" w:author="win10" w:date="2020-06-12T13:56:00Z">
              <w:r w:rsidDel="003D2C50">
                <w:delText>key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F7618A6" w14:textId="5DD77DAD" w:rsidR="00EA5016" w:rsidDel="003D2C50" w:rsidRDefault="004C4817">
            <w:pPr>
              <w:jc w:val="left"/>
              <w:rPr>
                <w:del w:id="1721" w:author="win10" w:date="2020-06-12T13:56:00Z"/>
              </w:rPr>
            </w:pPr>
            <w:del w:id="1722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09C8938" w14:textId="4534A0EA" w:rsidR="00EA5016" w:rsidDel="003D2C50" w:rsidRDefault="004C4817">
            <w:pPr>
              <w:jc w:val="left"/>
              <w:rPr>
                <w:del w:id="1723" w:author="win10" w:date="2020-06-12T13:56:00Z"/>
              </w:rPr>
            </w:pPr>
            <w:del w:id="1724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0491F5B" w14:textId="4EA03F3A" w:rsidR="00EA5016" w:rsidDel="003D2C50" w:rsidRDefault="004C4817">
            <w:pPr>
              <w:jc w:val="left"/>
              <w:rPr>
                <w:del w:id="1725" w:author="win10" w:date="2020-06-12T13:56:00Z"/>
              </w:rPr>
            </w:pPr>
            <w:del w:id="1726" w:author="win10" w:date="2020-06-12T13:56:00Z">
              <w:r w:rsidDel="003D2C50">
                <w:rPr>
                  <w:rFonts w:hint="eastAsia"/>
                </w:rPr>
                <w:delText>手动离网后允许自动重并开关，写属性</w:delText>
              </w:r>
              <w:r w:rsidDel="003D2C50">
                <w:delText>。</w:delText>
              </w:r>
            </w:del>
          </w:p>
          <w:p w14:paraId="5044C332" w14:textId="2F834AB9" w:rsidR="00EA5016" w:rsidDel="003D2C50" w:rsidRDefault="004C4817">
            <w:pPr>
              <w:jc w:val="left"/>
              <w:rPr>
                <w:del w:id="1727" w:author="win10" w:date="2020-06-12T13:56:00Z"/>
              </w:rPr>
            </w:pPr>
            <w:del w:id="1728" w:author="win10" w:date="2020-06-12T13:56:00Z">
              <w:r w:rsidDel="003D2C50">
                <w:rPr>
                  <w:rFonts w:hint="eastAsia"/>
                </w:rPr>
                <w:delText>操作</w:delText>
              </w:r>
              <w:r w:rsidDel="003D2C50">
                <w:delText>：</w:delText>
              </w:r>
              <w:r w:rsidDel="003D2C50">
                <w:delText>O</w:delText>
              </w:r>
              <w:r w:rsidDel="003D2C50">
                <w:rPr>
                  <w:rFonts w:hint="eastAsia"/>
                </w:rPr>
                <w:delText>per</w:delText>
              </w:r>
              <w:r w:rsidDel="003D2C50">
                <w:delText>ation</w:delText>
              </w:r>
              <w:r w:rsidDel="003D2C50">
                <w:delText>。</w:delText>
              </w:r>
            </w:del>
          </w:p>
        </w:tc>
      </w:tr>
      <w:tr w:rsidR="00EA5016" w:rsidDel="003D2C50" w14:paraId="62CBAFF9" w14:textId="70205B2B">
        <w:trPr>
          <w:tblCellSpacing w:w="0" w:type="dxa"/>
          <w:del w:id="1729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C3039A6" w14:textId="37C228E1" w:rsidR="00EA5016" w:rsidDel="003D2C50" w:rsidRDefault="004C4817">
            <w:pPr>
              <w:jc w:val="left"/>
              <w:rPr>
                <w:del w:id="1730" w:author="win10" w:date="2020-06-12T13:56:00Z"/>
              </w:rPr>
            </w:pPr>
            <w:del w:id="1731" w:author="win10" w:date="2020-06-12T13:56:00Z">
              <w:r w:rsidDel="003D2C50">
                <w:delText>value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1207417" w14:textId="586838A6" w:rsidR="00EA5016" w:rsidDel="003D2C50" w:rsidRDefault="004C4817">
            <w:pPr>
              <w:jc w:val="left"/>
              <w:rPr>
                <w:del w:id="1732" w:author="win10" w:date="2020-06-12T13:56:00Z"/>
              </w:rPr>
            </w:pPr>
            <w:del w:id="1733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5126793" w14:textId="34F0A2B8" w:rsidR="00EA5016" w:rsidDel="003D2C50" w:rsidRDefault="004C4817">
            <w:pPr>
              <w:jc w:val="left"/>
              <w:rPr>
                <w:del w:id="1734" w:author="win10" w:date="2020-06-12T13:56:00Z"/>
              </w:rPr>
            </w:pPr>
            <w:del w:id="1735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E1C6EB5" w14:textId="1A1E9C74" w:rsidR="00EA5016" w:rsidDel="003D2C50" w:rsidRDefault="004C4817">
            <w:pPr>
              <w:rPr>
                <w:del w:id="1736" w:author="win10" w:date="2020-06-12T13:56:00Z"/>
              </w:rPr>
            </w:pPr>
            <w:del w:id="1737" w:author="win10" w:date="2020-06-12T13:56:00Z">
              <w:r w:rsidDel="003D2C50">
                <w:rPr>
                  <w:rFonts w:hint="eastAsia"/>
                </w:rPr>
                <w:delText>手动离网后允许自动重并开关操作</w:delText>
              </w:r>
              <w:r w:rsidDel="003D2C50">
                <w:delText>。</w:delText>
              </w:r>
            </w:del>
          </w:p>
          <w:p w14:paraId="03CFFCC9" w14:textId="106522AD" w:rsidR="00EA5016" w:rsidDel="003D2C50" w:rsidRDefault="004C4817">
            <w:pPr>
              <w:jc w:val="left"/>
              <w:rPr>
                <w:del w:id="1738" w:author="win10" w:date="2020-06-12T13:56:00Z"/>
              </w:rPr>
            </w:pPr>
            <w:del w:id="1739" w:author="win10" w:date="2020-06-12T13:56:00Z">
              <w:r w:rsidDel="003D2C50">
                <w:rPr>
                  <w:rFonts w:hint="eastAsia"/>
                </w:rPr>
                <w:delText>请求消息</w:delText>
              </w:r>
              <w:r w:rsidDel="003D2C50">
                <w:delText>：</w:delText>
              </w:r>
              <w:r w:rsidDel="003D2C50">
                <w:rPr>
                  <w:rFonts w:cs="Arial"/>
                </w:rPr>
                <w:delText>O</w:delText>
              </w:r>
              <w:r w:rsidDel="003D2C50">
                <w:rPr>
                  <w:rFonts w:cs="Arial" w:hint="eastAsia"/>
                </w:rPr>
                <w:delText>n</w:delText>
              </w:r>
              <w:r w:rsidDel="003D2C50">
                <w:rPr>
                  <w:rFonts w:cs="Arial" w:hint="eastAsia"/>
                </w:rPr>
                <w:delText>（启用）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 w:hint="eastAsia"/>
                </w:rPr>
                <w:delText>O</w:delText>
              </w:r>
              <w:r w:rsidDel="003D2C50">
                <w:rPr>
                  <w:rFonts w:cs="Arial"/>
                </w:rPr>
                <w:delText>ff</w:delText>
              </w:r>
              <w:r w:rsidDel="003D2C50">
                <w:rPr>
                  <w:rFonts w:cs="Arial" w:hint="eastAsia"/>
                </w:rPr>
                <w:delText>（停用）</w:delText>
              </w:r>
              <w:r w:rsidDel="003D2C50">
                <w:delText>。</w:delText>
              </w:r>
            </w:del>
          </w:p>
          <w:p w14:paraId="5D215521" w14:textId="6D79AE4B" w:rsidR="00EA5016" w:rsidDel="003D2C50" w:rsidRDefault="004C4817">
            <w:pPr>
              <w:jc w:val="left"/>
              <w:rPr>
                <w:del w:id="1740" w:author="win10" w:date="2020-06-12T13:56:00Z"/>
              </w:rPr>
            </w:pPr>
            <w:del w:id="1741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3B2ACD42" w14:textId="24567E6D" w:rsidR="00EA5016" w:rsidDel="003D2C50" w:rsidRDefault="00EA5016">
      <w:pPr>
        <w:rPr>
          <w:del w:id="1742" w:author="win10" w:date="2020-06-12T13:56:00Z"/>
        </w:rPr>
      </w:pPr>
    </w:p>
    <w:p w14:paraId="741122BB" w14:textId="3727FB20" w:rsidR="00EA5016" w:rsidDel="003D2C50" w:rsidRDefault="004C4817">
      <w:pPr>
        <w:ind w:firstLine="420"/>
        <w:rPr>
          <w:del w:id="1743" w:author="win10" w:date="2020-06-12T13:56:00Z"/>
          <w:rFonts w:cs="Arial"/>
          <w:b/>
          <w:bCs/>
        </w:rPr>
      </w:pPr>
      <w:del w:id="1744" w:author="win10" w:date="2020-06-12T13:56:00Z">
        <w:r w:rsidDel="003D2C50">
          <w:rPr>
            <w:rFonts w:cs="Arial"/>
            <w:b/>
            <w:bCs/>
            <w:color w:val="3D3F43"/>
            <w:kern w:val="0"/>
            <w:szCs w:val="21"/>
          </w:rPr>
          <w:delText>SOCBound</w:delText>
        </w:r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字段详解</w:delText>
        </w:r>
      </w:del>
    </w:p>
    <w:p w14:paraId="506E6442" w14:textId="244EA6B6" w:rsidR="00EA5016" w:rsidDel="003D2C50" w:rsidRDefault="004C4817">
      <w:pPr>
        <w:rPr>
          <w:del w:id="1745" w:author="win10" w:date="2020-06-12T13:56:00Z"/>
          <w:rFonts w:cs="Arial"/>
          <w:b/>
          <w:bCs/>
        </w:rPr>
      </w:pPr>
      <w:del w:id="1746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3828B800" w14:textId="14CD1973">
        <w:trPr>
          <w:tblHeader/>
          <w:tblCellSpacing w:w="0" w:type="dxa"/>
          <w:del w:id="174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609096D" w14:textId="5468FE54" w:rsidR="00EA5016" w:rsidDel="003D2C50" w:rsidRDefault="004C4817">
            <w:pPr>
              <w:widowControl/>
              <w:jc w:val="center"/>
              <w:rPr>
                <w:del w:id="174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74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3BB5F16" w14:textId="770169E6" w:rsidR="00EA5016" w:rsidDel="003D2C50" w:rsidRDefault="004C4817">
            <w:pPr>
              <w:widowControl/>
              <w:jc w:val="center"/>
              <w:rPr>
                <w:del w:id="1750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751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63B8338" w14:textId="59CC438C" w:rsidR="00EA5016" w:rsidDel="003D2C50" w:rsidRDefault="004C4817">
            <w:pPr>
              <w:widowControl/>
              <w:jc w:val="center"/>
              <w:rPr>
                <w:del w:id="175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75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425C5FA" w14:textId="4B72F927" w:rsidR="00EA5016" w:rsidDel="003D2C50" w:rsidRDefault="004C4817">
            <w:pPr>
              <w:widowControl/>
              <w:jc w:val="center"/>
              <w:rPr>
                <w:del w:id="175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75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76E60BDE" w14:textId="13F2C971">
        <w:trPr>
          <w:tblCellSpacing w:w="0" w:type="dxa"/>
          <w:del w:id="175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D27A9FA" w14:textId="4D69C93C" w:rsidR="00EA5016" w:rsidDel="003D2C50" w:rsidRDefault="004C4817">
            <w:pPr>
              <w:jc w:val="left"/>
              <w:rPr>
                <w:del w:id="1757" w:author="win10" w:date="2020-06-12T13:56:00Z"/>
              </w:rPr>
            </w:pPr>
            <w:del w:id="1758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5B0845B" w14:textId="080AAF8C" w:rsidR="00EA5016" w:rsidDel="003D2C50" w:rsidRDefault="004C4817">
            <w:pPr>
              <w:jc w:val="left"/>
              <w:rPr>
                <w:del w:id="1759" w:author="win10" w:date="2020-06-12T13:56:00Z"/>
              </w:rPr>
            </w:pPr>
            <w:del w:id="1760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FD27B2A" w14:textId="39F15B3A" w:rsidR="00EA5016" w:rsidDel="003D2C50" w:rsidRDefault="004C4817">
            <w:pPr>
              <w:jc w:val="left"/>
              <w:rPr>
                <w:del w:id="1761" w:author="win10" w:date="2020-06-12T13:56:00Z"/>
              </w:rPr>
            </w:pPr>
            <w:del w:id="1762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8CBC782" w14:textId="117DC85C" w:rsidR="00EA5016" w:rsidDel="003D2C50" w:rsidRDefault="004C4817">
            <w:pPr>
              <w:jc w:val="left"/>
              <w:rPr>
                <w:del w:id="1763" w:author="win10" w:date="2020-06-12T13:56:00Z"/>
              </w:rPr>
            </w:pPr>
            <w:del w:id="1764" w:author="win10" w:date="2020-06-12T13:56:00Z">
              <w:r w:rsidDel="003D2C50">
                <w:rPr>
                  <w:rFonts w:hint="eastAsia"/>
                </w:rPr>
                <w:delText>SOC</w:delText>
              </w:r>
              <w:r w:rsidDel="003D2C50">
                <w:rPr>
                  <w:rFonts w:hint="eastAsia"/>
                </w:rPr>
                <w:delText>上下限，读属性</w:delText>
              </w:r>
              <w:r w:rsidDel="003D2C50">
                <w:delText>。</w:delText>
              </w:r>
            </w:del>
          </w:p>
          <w:p w14:paraId="6CB1AA7A" w14:textId="1F36CA12" w:rsidR="00EA5016" w:rsidDel="003D2C50" w:rsidRDefault="004C4817">
            <w:pPr>
              <w:jc w:val="left"/>
              <w:rPr>
                <w:del w:id="1765" w:author="win10" w:date="2020-06-12T13:56:00Z"/>
              </w:rPr>
            </w:pPr>
            <w:del w:id="1766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62446771" w14:textId="14F72C57">
        <w:trPr>
          <w:tblCellSpacing w:w="0" w:type="dxa"/>
          <w:del w:id="176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2624619" w14:textId="3B5467F0" w:rsidR="00EA5016" w:rsidDel="003D2C50" w:rsidRDefault="004C4817">
            <w:pPr>
              <w:jc w:val="left"/>
              <w:rPr>
                <w:del w:id="1768" w:author="win10" w:date="2020-06-12T13:56:00Z"/>
              </w:rPr>
            </w:pPr>
            <w:del w:id="1769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F281010" w14:textId="787331F9" w:rsidR="00EA5016" w:rsidDel="003D2C50" w:rsidRDefault="004C4817">
            <w:pPr>
              <w:jc w:val="left"/>
              <w:rPr>
                <w:del w:id="1770" w:author="win10" w:date="2020-06-12T13:56:00Z"/>
              </w:rPr>
            </w:pPr>
            <w:del w:id="1771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EFD0DB3" w14:textId="1DAA13A6" w:rsidR="00EA5016" w:rsidDel="003D2C50" w:rsidRDefault="004C4817">
            <w:pPr>
              <w:jc w:val="left"/>
              <w:rPr>
                <w:del w:id="1772" w:author="win10" w:date="2020-06-12T13:56:00Z"/>
              </w:rPr>
            </w:pPr>
            <w:del w:id="1773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D038EB4" w14:textId="3BBE1F6B" w:rsidR="00EA5016" w:rsidDel="003D2C50" w:rsidRDefault="004C4817">
            <w:pPr>
              <w:rPr>
                <w:del w:id="1774" w:author="win10" w:date="2020-06-12T13:56:00Z"/>
              </w:rPr>
            </w:pPr>
            <w:del w:id="1775" w:author="win10" w:date="2020-06-12T13:56:00Z">
              <w:r w:rsidDel="003D2C50">
                <w:rPr>
                  <w:rFonts w:hint="eastAsia"/>
                </w:rPr>
                <w:delText>SOC</w:delText>
              </w:r>
              <w:r w:rsidDel="003D2C50">
                <w:rPr>
                  <w:rFonts w:hint="eastAsia"/>
                </w:rPr>
                <w:delText>上下限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，分别是下限值和上限值，单位为</w:delText>
              </w:r>
              <w:r w:rsidDel="003D2C50">
                <w:rPr>
                  <w:rFonts w:hint="eastAsia"/>
                </w:rPr>
                <w:delText>%</w:delText>
              </w:r>
              <w:r w:rsidDel="003D2C50">
                <w:delText>。</w:delText>
              </w:r>
            </w:del>
          </w:p>
          <w:p w14:paraId="1C8660D7" w14:textId="4A2D35E3" w:rsidR="00EA5016" w:rsidDel="003D2C50" w:rsidRDefault="004C4817">
            <w:pPr>
              <w:rPr>
                <w:del w:id="1776" w:author="win10" w:date="2020-06-12T13:56:00Z"/>
              </w:rPr>
            </w:pPr>
            <w:del w:id="1777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6A3DDC96" w14:textId="1277B213" w:rsidR="00EA5016" w:rsidDel="003D2C50" w:rsidRDefault="004C4817">
            <w:pPr>
              <w:rPr>
                <w:del w:id="1778" w:author="win10" w:date="2020-06-12T13:56:00Z"/>
              </w:rPr>
            </w:pPr>
            <w:del w:id="1779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 w:hint="eastAsia"/>
                </w:rPr>
                <w:delText>20.0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 w:hint="eastAsia"/>
                </w:rPr>
                <w:delText>80.0</w:delText>
              </w:r>
              <w:r w:rsidDel="003D2C50">
                <w:delText>。</w:delText>
              </w:r>
            </w:del>
          </w:p>
        </w:tc>
      </w:tr>
    </w:tbl>
    <w:p w14:paraId="75414B0A" w14:textId="696CCA3D" w:rsidR="00EA5016" w:rsidDel="003D2C50" w:rsidRDefault="00EA5016">
      <w:pPr>
        <w:rPr>
          <w:del w:id="1780" w:author="win10" w:date="2020-06-12T13:56:00Z"/>
          <w:b/>
          <w:bCs/>
        </w:rPr>
      </w:pPr>
    </w:p>
    <w:p w14:paraId="64E8BB89" w14:textId="057E1854" w:rsidR="00EA5016" w:rsidDel="003D2C50" w:rsidRDefault="004C4817">
      <w:pPr>
        <w:rPr>
          <w:del w:id="1781" w:author="win10" w:date="2020-06-12T13:56:00Z"/>
          <w:rFonts w:cs="Arial"/>
          <w:b/>
          <w:bCs/>
        </w:rPr>
      </w:pPr>
      <w:del w:id="1782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557B2C12" w14:textId="3CBE63CF">
        <w:trPr>
          <w:tblHeader/>
          <w:tblCellSpacing w:w="0" w:type="dxa"/>
          <w:del w:id="1783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F6F6F2E" w14:textId="038F8359" w:rsidR="00EA5016" w:rsidDel="003D2C50" w:rsidRDefault="004C4817">
            <w:pPr>
              <w:widowControl/>
              <w:jc w:val="center"/>
              <w:rPr>
                <w:del w:id="178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78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1090D95" w14:textId="25FB7256" w:rsidR="00EA5016" w:rsidDel="003D2C50" w:rsidRDefault="004C4817">
            <w:pPr>
              <w:widowControl/>
              <w:jc w:val="center"/>
              <w:rPr>
                <w:del w:id="1786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787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35AC6BF" w14:textId="4650C1DB" w:rsidR="00EA5016" w:rsidDel="003D2C50" w:rsidRDefault="004C4817">
            <w:pPr>
              <w:widowControl/>
              <w:jc w:val="center"/>
              <w:rPr>
                <w:del w:id="178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78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C878160" w14:textId="161EF58A" w:rsidR="00EA5016" w:rsidDel="003D2C50" w:rsidRDefault="004C4817">
            <w:pPr>
              <w:widowControl/>
              <w:jc w:val="center"/>
              <w:rPr>
                <w:del w:id="1790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791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0B44C15E" w14:textId="325BF8D1">
        <w:trPr>
          <w:tblCellSpacing w:w="0" w:type="dxa"/>
          <w:del w:id="179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1569377" w14:textId="18E7C39D" w:rsidR="00EA5016" w:rsidDel="003D2C50" w:rsidRDefault="004C4817">
            <w:pPr>
              <w:jc w:val="left"/>
              <w:rPr>
                <w:del w:id="1793" w:author="win10" w:date="2020-06-12T13:56:00Z"/>
              </w:rPr>
            </w:pPr>
            <w:del w:id="1794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1642FC6" w14:textId="7CFFE9D4" w:rsidR="00EA5016" w:rsidDel="003D2C50" w:rsidRDefault="004C4817">
            <w:pPr>
              <w:jc w:val="left"/>
              <w:rPr>
                <w:del w:id="1795" w:author="win10" w:date="2020-06-12T13:56:00Z"/>
              </w:rPr>
            </w:pPr>
            <w:del w:id="1796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B897601" w14:textId="0A2DBC3C" w:rsidR="00EA5016" w:rsidDel="003D2C50" w:rsidRDefault="004C4817">
            <w:pPr>
              <w:jc w:val="left"/>
              <w:rPr>
                <w:del w:id="1797" w:author="win10" w:date="2020-06-12T13:56:00Z"/>
              </w:rPr>
            </w:pPr>
            <w:del w:id="1798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380CB40" w14:textId="7312636D" w:rsidR="00EA5016" w:rsidDel="003D2C50" w:rsidRDefault="004C4817">
            <w:pPr>
              <w:jc w:val="left"/>
              <w:rPr>
                <w:del w:id="1799" w:author="win10" w:date="2020-06-12T13:56:00Z"/>
              </w:rPr>
            </w:pPr>
            <w:del w:id="1800" w:author="win10" w:date="2020-06-12T13:56:00Z">
              <w:r w:rsidDel="003D2C50">
                <w:rPr>
                  <w:rFonts w:hint="eastAsia"/>
                </w:rPr>
                <w:delText>SOC</w:delText>
              </w:r>
              <w:r w:rsidDel="003D2C50">
                <w:rPr>
                  <w:rFonts w:hint="eastAsia"/>
                </w:rPr>
                <w:delText>上下限，写属性</w:delText>
              </w:r>
              <w:r w:rsidDel="003D2C50">
                <w:delText>。</w:delText>
              </w:r>
            </w:del>
          </w:p>
          <w:p w14:paraId="7F020347" w14:textId="1F2039F4" w:rsidR="00EA5016" w:rsidDel="003D2C50" w:rsidRDefault="004C4817">
            <w:pPr>
              <w:jc w:val="left"/>
              <w:rPr>
                <w:del w:id="1801" w:author="win10" w:date="2020-06-12T13:56:00Z"/>
              </w:rPr>
            </w:pPr>
            <w:del w:id="1802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3EFF7FA9" w14:textId="4E18D0BA">
        <w:trPr>
          <w:tblCellSpacing w:w="0" w:type="dxa"/>
          <w:del w:id="1803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7BAEF50" w14:textId="013EA3DF" w:rsidR="00EA5016" w:rsidDel="003D2C50" w:rsidRDefault="004C4817">
            <w:pPr>
              <w:jc w:val="left"/>
              <w:rPr>
                <w:del w:id="1804" w:author="win10" w:date="2020-06-12T13:56:00Z"/>
              </w:rPr>
            </w:pPr>
            <w:del w:id="1805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97BCACC" w14:textId="26E264B8" w:rsidR="00EA5016" w:rsidDel="003D2C50" w:rsidRDefault="004C4817">
            <w:pPr>
              <w:jc w:val="left"/>
              <w:rPr>
                <w:del w:id="1806" w:author="win10" w:date="2020-06-12T13:56:00Z"/>
              </w:rPr>
            </w:pPr>
            <w:del w:id="1807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D1FBBD0" w14:textId="3B3187C5" w:rsidR="00EA5016" w:rsidDel="003D2C50" w:rsidRDefault="004C4817">
            <w:pPr>
              <w:jc w:val="left"/>
              <w:rPr>
                <w:del w:id="1808" w:author="win10" w:date="2020-06-12T13:56:00Z"/>
              </w:rPr>
            </w:pPr>
            <w:del w:id="1809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575143E" w14:textId="43D04D50" w:rsidR="00EA5016" w:rsidDel="003D2C50" w:rsidRDefault="004C4817">
            <w:pPr>
              <w:jc w:val="left"/>
              <w:rPr>
                <w:del w:id="1810" w:author="win10" w:date="2020-06-12T13:56:00Z"/>
              </w:rPr>
            </w:pPr>
            <w:del w:id="1811" w:author="win10" w:date="2020-06-12T13:56:00Z">
              <w:r w:rsidDel="003D2C50">
                <w:rPr>
                  <w:rFonts w:hint="eastAsia"/>
                </w:rPr>
                <w:delText>SOC</w:delText>
              </w:r>
              <w:r w:rsidDel="003D2C50">
                <w:rPr>
                  <w:rFonts w:hint="eastAsia"/>
                </w:rPr>
                <w:delText>上下限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，分别是下限值和上限值，单位为</w:delText>
              </w:r>
              <w:r w:rsidDel="003D2C50">
                <w:rPr>
                  <w:rFonts w:hint="eastAsia"/>
                </w:rPr>
                <w:delText>%</w:delText>
              </w:r>
              <w:r w:rsidDel="003D2C50">
                <w:delText>。</w:delText>
              </w:r>
            </w:del>
          </w:p>
          <w:p w14:paraId="27968E21" w14:textId="781B9D9A" w:rsidR="00EA5016" w:rsidDel="003D2C50" w:rsidRDefault="004C4817">
            <w:pPr>
              <w:jc w:val="left"/>
              <w:rPr>
                <w:del w:id="1812" w:author="win10" w:date="2020-06-12T13:56:00Z"/>
              </w:rPr>
            </w:pPr>
            <w:del w:id="1813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cs="Arial" w:hint="eastAsia"/>
                </w:rPr>
                <w:delText>20.0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 w:hint="eastAsia"/>
                </w:rPr>
                <w:delText>80.0</w:delText>
              </w:r>
              <w:r w:rsidDel="003D2C50">
                <w:delText>。</w:delText>
              </w:r>
            </w:del>
          </w:p>
          <w:p w14:paraId="55D7485A" w14:textId="479F875D" w:rsidR="00EA5016" w:rsidDel="003D2C50" w:rsidRDefault="004C4817">
            <w:pPr>
              <w:jc w:val="left"/>
              <w:rPr>
                <w:del w:id="1814" w:author="win10" w:date="2020-06-12T13:56:00Z"/>
              </w:rPr>
            </w:pPr>
            <w:del w:id="1815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6AD13D80" w14:textId="290C5686" w:rsidR="00EA5016" w:rsidDel="003D2C50" w:rsidRDefault="00EA5016">
      <w:pPr>
        <w:rPr>
          <w:del w:id="1816" w:author="win10" w:date="2020-06-12T13:56:00Z"/>
        </w:rPr>
      </w:pPr>
    </w:p>
    <w:p w14:paraId="78313FCC" w14:textId="6B7A8622" w:rsidR="00EA5016" w:rsidDel="003D2C50" w:rsidRDefault="004C4817">
      <w:pPr>
        <w:ind w:firstLine="420"/>
        <w:rPr>
          <w:del w:id="1817" w:author="win10" w:date="2020-06-12T13:56:00Z"/>
          <w:rFonts w:cs="Arial"/>
          <w:b/>
          <w:bCs/>
        </w:rPr>
      </w:pPr>
      <w:del w:id="1818" w:author="win10" w:date="2020-06-12T13:56:00Z">
        <w:r w:rsidDel="003D2C50">
          <w:rPr>
            <w:rFonts w:cs="Arial"/>
            <w:b/>
            <w:bCs/>
            <w:color w:val="3D3F43"/>
            <w:kern w:val="0"/>
            <w:szCs w:val="21"/>
          </w:rPr>
          <w:delText>OnGridActivePowerBound</w:delText>
        </w:r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字段详解</w:delText>
        </w:r>
      </w:del>
    </w:p>
    <w:p w14:paraId="14696F52" w14:textId="6FEAC3FC" w:rsidR="00EA5016" w:rsidDel="003D2C50" w:rsidRDefault="004C4817">
      <w:pPr>
        <w:rPr>
          <w:del w:id="1819" w:author="win10" w:date="2020-06-12T13:56:00Z"/>
          <w:rFonts w:cs="Arial"/>
          <w:b/>
          <w:bCs/>
        </w:rPr>
      </w:pPr>
      <w:del w:id="1820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28303EEC" w14:textId="3239943C">
        <w:trPr>
          <w:tblHeader/>
          <w:tblCellSpacing w:w="0" w:type="dxa"/>
          <w:del w:id="182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BE05A28" w14:textId="345DA37F" w:rsidR="00EA5016" w:rsidDel="003D2C50" w:rsidRDefault="004C4817">
            <w:pPr>
              <w:widowControl/>
              <w:jc w:val="center"/>
              <w:rPr>
                <w:del w:id="182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82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8EF814E" w14:textId="73013018" w:rsidR="00EA5016" w:rsidDel="003D2C50" w:rsidRDefault="004C4817">
            <w:pPr>
              <w:widowControl/>
              <w:jc w:val="center"/>
              <w:rPr>
                <w:del w:id="182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82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7405FD4" w14:textId="5FB95F00" w:rsidR="00EA5016" w:rsidDel="003D2C50" w:rsidRDefault="004C4817">
            <w:pPr>
              <w:widowControl/>
              <w:jc w:val="center"/>
              <w:rPr>
                <w:del w:id="1826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827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BA947B1" w14:textId="3C660E26" w:rsidR="00EA5016" w:rsidDel="003D2C50" w:rsidRDefault="004C4817">
            <w:pPr>
              <w:widowControl/>
              <w:jc w:val="center"/>
              <w:rPr>
                <w:del w:id="182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82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0B14EA73" w14:textId="6FF1A33A">
        <w:trPr>
          <w:tblCellSpacing w:w="0" w:type="dxa"/>
          <w:del w:id="1830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DEAB3AE" w14:textId="094A3E00" w:rsidR="00EA5016" w:rsidDel="003D2C50" w:rsidRDefault="004C4817">
            <w:pPr>
              <w:jc w:val="left"/>
              <w:rPr>
                <w:del w:id="1831" w:author="win10" w:date="2020-06-12T13:56:00Z"/>
              </w:rPr>
            </w:pPr>
            <w:del w:id="1832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FFC1326" w14:textId="2E14125B" w:rsidR="00EA5016" w:rsidDel="003D2C50" w:rsidRDefault="004C4817">
            <w:pPr>
              <w:jc w:val="left"/>
              <w:rPr>
                <w:del w:id="1833" w:author="win10" w:date="2020-06-12T13:56:00Z"/>
              </w:rPr>
            </w:pPr>
            <w:del w:id="1834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47752B9" w14:textId="4E009419" w:rsidR="00EA5016" w:rsidDel="003D2C50" w:rsidRDefault="004C4817">
            <w:pPr>
              <w:jc w:val="left"/>
              <w:rPr>
                <w:del w:id="1835" w:author="win10" w:date="2020-06-12T13:56:00Z"/>
              </w:rPr>
            </w:pPr>
            <w:del w:id="1836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0AD6CB6" w14:textId="3D9F6813" w:rsidR="00EA5016" w:rsidDel="003D2C50" w:rsidRDefault="004C4817">
            <w:pPr>
              <w:jc w:val="left"/>
              <w:rPr>
                <w:del w:id="1837" w:author="win10" w:date="2020-06-12T13:56:00Z"/>
              </w:rPr>
            </w:pPr>
            <w:del w:id="1838" w:author="win10" w:date="2020-06-12T13:56:00Z">
              <w:r w:rsidDel="003D2C50">
                <w:rPr>
                  <w:rFonts w:hint="eastAsia"/>
                </w:rPr>
                <w:delText>并网点有功上下限，读属性</w:delText>
              </w:r>
              <w:r w:rsidDel="003D2C50">
                <w:delText>。</w:delText>
              </w:r>
            </w:del>
          </w:p>
          <w:p w14:paraId="18302C01" w14:textId="1B71986F" w:rsidR="00EA5016" w:rsidDel="003D2C50" w:rsidRDefault="004C4817">
            <w:pPr>
              <w:jc w:val="left"/>
              <w:rPr>
                <w:del w:id="1839" w:author="win10" w:date="2020-06-12T13:56:00Z"/>
              </w:rPr>
            </w:pPr>
            <w:del w:id="1840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769A9EEB" w14:textId="381AEC49">
        <w:trPr>
          <w:tblCellSpacing w:w="0" w:type="dxa"/>
          <w:del w:id="184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C72F2B7" w14:textId="0FCA8890" w:rsidR="00EA5016" w:rsidDel="003D2C50" w:rsidRDefault="004C4817">
            <w:pPr>
              <w:jc w:val="left"/>
              <w:rPr>
                <w:del w:id="1842" w:author="win10" w:date="2020-06-12T13:56:00Z"/>
              </w:rPr>
            </w:pPr>
            <w:del w:id="1843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0D629C4" w14:textId="74672997" w:rsidR="00EA5016" w:rsidDel="003D2C50" w:rsidRDefault="004C4817">
            <w:pPr>
              <w:jc w:val="left"/>
              <w:rPr>
                <w:del w:id="1844" w:author="win10" w:date="2020-06-12T13:56:00Z"/>
              </w:rPr>
            </w:pPr>
            <w:del w:id="184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30D06BD" w14:textId="66501D70" w:rsidR="00EA5016" w:rsidDel="003D2C50" w:rsidRDefault="004C4817">
            <w:pPr>
              <w:jc w:val="left"/>
              <w:rPr>
                <w:del w:id="1846" w:author="win10" w:date="2020-06-12T13:56:00Z"/>
              </w:rPr>
            </w:pPr>
            <w:del w:id="1847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5C865E4" w14:textId="34FD673B" w:rsidR="00EA5016" w:rsidDel="003D2C50" w:rsidRDefault="004C4817">
            <w:pPr>
              <w:rPr>
                <w:del w:id="1848" w:author="win10" w:date="2020-06-12T13:56:00Z"/>
              </w:rPr>
            </w:pPr>
            <w:del w:id="1849" w:author="win10" w:date="2020-06-12T13:56:00Z">
              <w:r w:rsidDel="003D2C50">
                <w:rPr>
                  <w:rFonts w:hint="eastAsia"/>
                </w:rPr>
                <w:delText>并网点有功上下限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，分别是下限值和上限值，单位为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W</w:delText>
              </w:r>
              <w:r w:rsidDel="003D2C50">
                <w:delText>。</w:delText>
              </w:r>
            </w:del>
          </w:p>
          <w:p w14:paraId="63F99E83" w14:textId="67F062CF" w:rsidR="00EA5016" w:rsidDel="003D2C50" w:rsidRDefault="004C4817">
            <w:pPr>
              <w:rPr>
                <w:del w:id="1850" w:author="win10" w:date="2020-06-12T13:56:00Z"/>
              </w:rPr>
            </w:pPr>
            <w:del w:id="1851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7A42FAC0" w14:textId="4D831073" w:rsidR="00EA5016" w:rsidDel="003D2C50" w:rsidRDefault="004C4817">
            <w:pPr>
              <w:rPr>
                <w:del w:id="1852" w:author="win10" w:date="2020-06-12T13:56:00Z"/>
              </w:rPr>
            </w:pPr>
            <w:del w:id="1853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hint="eastAsia"/>
                </w:rPr>
                <w:delText>-</w:delText>
              </w:r>
              <w:r w:rsidDel="003D2C50">
                <w:delText>5</w:delText>
              </w:r>
              <w:r w:rsidDel="003D2C50">
                <w:rPr>
                  <w:rFonts w:cs="Arial" w:hint="eastAsia"/>
                </w:rPr>
                <w:delText>0.0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 w:hint="eastAsia"/>
                </w:rPr>
                <w:delText>50.0</w:delText>
              </w:r>
              <w:r w:rsidDel="003D2C50">
                <w:delText>。</w:delText>
              </w:r>
            </w:del>
          </w:p>
        </w:tc>
      </w:tr>
    </w:tbl>
    <w:p w14:paraId="24CF914A" w14:textId="7BE7848F" w:rsidR="00EA5016" w:rsidDel="003D2C50" w:rsidRDefault="00EA5016">
      <w:pPr>
        <w:rPr>
          <w:del w:id="1854" w:author="win10" w:date="2020-06-12T13:56:00Z"/>
          <w:b/>
          <w:bCs/>
        </w:rPr>
      </w:pPr>
    </w:p>
    <w:p w14:paraId="4A05775C" w14:textId="40D909E2" w:rsidR="00EA5016" w:rsidDel="003D2C50" w:rsidRDefault="004C4817">
      <w:pPr>
        <w:rPr>
          <w:del w:id="1855" w:author="win10" w:date="2020-06-12T13:56:00Z"/>
          <w:rFonts w:cs="Arial"/>
          <w:b/>
          <w:bCs/>
        </w:rPr>
      </w:pPr>
      <w:del w:id="1856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649B052D" w14:textId="1992E2E2">
        <w:trPr>
          <w:tblHeader/>
          <w:tblCellSpacing w:w="0" w:type="dxa"/>
          <w:del w:id="185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EC0D618" w14:textId="4663869A" w:rsidR="00EA5016" w:rsidDel="003D2C50" w:rsidRDefault="004C4817">
            <w:pPr>
              <w:widowControl/>
              <w:jc w:val="center"/>
              <w:rPr>
                <w:del w:id="185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85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6E2301B" w14:textId="03DA1C5B" w:rsidR="00EA5016" w:rsidDel="003D2C50" w:rsidRDefault="004C4817">
            <w:pPr>
              <w:widowControl/>
              <w:jc w:val="center"/>
              <w:rPr>
                <w:del w:id="1860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861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E5C7066" w14:textId="4CC19AAF" w:rsidR="00EA5016" w:rsidDel="003D2C50" w:rsidRDefault="004C4817">
            <w:pPr>
              <w:widowControl/>
              <w:jc w:val="center"/>
              <w:rPr>
                <w:del w:id="186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86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B50C4CE" w14:textId="5DDA44EB" w:rsidR="00EA5016" w:rsidDel="003D2C50" w:rsidRDefault="004C4817">
            <w:pPr>
              <w:widowControl/>
              <w:jc w:val="center"/>
              <w:rPr>
                <w:del w:id="186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86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796FAD75" w14:textId="297EDAD8">
        <w:trPr>
          <w:tblCellSpacing w:w="0" w:type="dxa"/>
          <w:del w:id="186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A227062" w14:textId="0BE00EFA" w:rsidR="00EA5016" w:rsidDel="003D2C50" w:rsidRDefault="004C4817">
            <w:pPr>
              <w:jc w:val="left"/>
              <w:rPr>
                <w:del w:id="1867" w:author="win10" w:date="2020-06-12T13:56:00Z"/>
              </w:rPr>
            </w:pPr>
            <w:del w:id="1868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63E1BB3" w14:textId="210D2FE9" w:rsidR="00EA5016" w:rsidDel="003D2C50" w:rsidRDefault="004C4817">
            <w:pPr>
              <w:jc w:val="left"/>
              <w:rPr>
                <w:del w:id="1869" w:author="win10" w:date="2020-06-12T13:56:00Z"/>
              </w:rPr>
            </w:pPr>
            <w:del w:id="1870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7B94911" w14:textId="4C8B67AF" w:rsidR="00EA5016" w:rsidDel="003D2C50" w:rsidRDefault="004C4817">
            <w:pPr>
              <w:jc w:val="left"/>
              <w:rPr>
                <w:del w:id="1871" w:author="win10" w:date="2020-06-12T13:56:00Z"/>
              </w:rPr>
            </w:pPr>
            <w:del w:id="1872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A34DD01" w14:textId="2FB2FC4F" w:rsidR="00EA5016" w:rsidDel="003D2C50" w:rsidRDefault="004C4817">
            <w:pPr>
              <w:jc w:val="left"/>
              <w:rPr>
                <w:del w:id="1873" w:author="win10" w:date="2020-06-12T13:56:00Z"/>
              </w:rPr>
            </w:pPr>
            <w:del w:id="1874" w:author="win10" w:date="2020-06-12T13:56:00Z">
              <w:r w:rsidDel="003D2C50">
                <w:rPr>
                  <w:rFonts w:hint="eastAsia"/>
                </w:rPr>
                <w:delText>并网点有功上下限，写属性</w:delText>
              </w:r>
              <w:r w:rsidDel="003D2C50">
                <w:delText>。</w:delText>
              </w:r>
            </w:del>
          </w:p>
          <w:p w14:paraId="190F4250" w14:textId="0C86C6A2" w:rsidR="00EA5016" w:rsidDel="003D2C50" w:rsidRDefault="004C4817">
            <w:pPr>
              <w:jc w:val="left"/>
              <w:rPr>
                <w:del w:id="1875" w:author="win10" w:date="2020-06-12T13:56:00Z"/>
              </w:rPr>
            </w:pPr>
            <w:del w:id="1876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4AC9C586" w14:textId="2AFF8C92">
        <w:trPr>
          <w:tblCellSpacing w:w="0" w:type="dxa"/>
          <w:del w:id="187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C5E5CC3" w14:textId="0D288683" w:rsidR="00EA5016" w:rsidDel="003D2C50" w:rsidRDefault="004C4817">
            <w:pPr>
              <w:jc w:val="left"/>
              <w:rPr>
                <w:del w:id="1878" w:author="win10" w:date="2020-06-12T13:56:00Z"/>
              </w:rPr>
            </w:pPr>
            <w:del w:id="1879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B197709" w14:textId="7BD26FD9" w:rsidR="00EA5016" w:rsidDel="003D2C50" w:rsidRDefault="004C4817">
            <w:pPr>
              <w:jc w:val="left"/>
              <w:rPr>
                <w:del w:id="1880" w:author="win10" w:date="2020-06-12T13:56:00Z"/>
              </w:rPr>
            </w:pPr>
            <w:del w:id="1881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AF87812" w14:textId="1FAFF7F8" w:rsidR="00EA5016" w:rsidDel="003D2C50" w:rsidRDefault="004C4817">
            <w:pPr>
              <w:jc w:val="left"/>
              <w:rPr>
                <w:del w:id="1882" w:author="win10" w:date="2020-06-12T13:56:00Z"/>
              </w:rPr>
            </w:pPr>
            <w:del w:id="1883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92348A5" w14:textId="18931C2B" w:rsidR="00EA5016" w:rsidDel="003D2C50" w:rsidRDefault="004C4817">
            <w:pPr>
              <w:jc w:val="left"/>
              <w:rPr>
                <w:del w:id="1884" w:author="win10" w:date="2020-06-12T13:56:00Z"/>
              </w:rPr>
            </w:pPr>
            <w:del w:id="1885" w:author="win10" w:date="2020-06-12T13:56:00Z">
              <w:r w:rsidDel="003D2C50">
                <w:rPr>
                  <w:rFonts w:hint="eastAsia"/>
                </w:rPr>
                <w:delText>并网点有功上下限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，分别是下限值和上限值，单位为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W</w:delText>
              </w:r>
              <w:r w:rsidDel="003D2C50">
                <w:delText>。</w:delText>
              </w:r>
            </w:del>
          </w:p>
          <w:p w14:paraId="49A6B064" w14:textId="2AB917C5" w:rsidR="00EA5016" w:rsidDel="003D2C50" w:rsidRDefault="004C4817">
            <w:pPr>
              <w:jc w:val="left"/>
              <w:rPr>
                <w:del w:id="1886" w:author="win10" w:date="2020-06-12T13:56:00Z"/>
              </w:rPr>
            </w:pPr>
            <w:del w:id="1887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-</w:delText>
              </w:r>
              <w:r w:rsidDel="003D2C50">
                <w:delText>5</w:delText>
              </w:r>
              <w:r w:rsidDel="003D2C50">
                <w:rPr>
                  <w:rFonts w:cs="Arial" w:hint="eastAsia"/>
                </w:rPr>
                <w:delText>0.0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 w:hint="eastAsia"/>
                </w:rPr>
                <w:delText>50.0</w:delText>
              </w:r>
              <w:r w:rsidDel="003D2C50">
                <w:delText>。</w:delText>
              </w:r>
            </w:del>
          </w:p>
          <w:p w14:paraId="1AC9CCFD" w14:textId="5BD8E615" w:rsidR="00EA5016" w:rsidDel="003D2C50" w:rsidRDefault="004C4817">
            <w:pPr>
              <w:jc w:val="left"/>
              <w:rPr>
                <w:del w:id="1888" w:author="win10" w:date="2020-06-12T13:56:00Z"/>
              </w:rPr>
            </w:pPr>
            <w:del w:id="1889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39AB87B0" w14:textId="28C087D2" w:rsidR="00EA5016" w:rsidDel="003D2C50" w:rsidRDefault="00EA5016">
      <w:pPr>
        <w:rPr>
          <w:del w:id="1890" w:author="win10" w:date="2020-06-12T13:56:00Z"/>
        </w:rPr>
      </w:pPr>
    </w:p>
    <w:p w14:paraId="048134E5" w14:textId="6857FD3D" w:rsidR="00EA5016" w:rsidDel="003D2C50" w:rsidRDefault="004C4817">
      <w:pPr>
        <w:ind w:firstLine="420"/>
        <w:rPr>
          <w:del w:id="1891" w:author="win10" w:date="2020-06-12T13:56:00Z"/>
          <w:rFonts w:cs="Arial"/>
          <w:b/>
          <w:bCs/>
        </w:rPr>
      </w:pPr>
      <w:del w:id="1892" w:author="win10" w:date="2020-06-12T13:56:00Z">
        <w:r w:rsidDel="003D2C50">
          <w:rPr>
            <w:rFonts w:cs="Arial"/>
            <w:b/>
            <w:bCs/>
            <w:color w:val="3D3F43"/>
            <w:kern w:val="0"/>
            <w:szCs w:val="21"/>
          </w:rPr>
          <w:delText>OnGridPowerFactorBoundDisCharge</w:delText>
        </w:r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字段详解</w:delText>
        </w:r>
      </w:del>
    </w:p>
    <w:p w14:paraId="6BD6F361" w14:textId="5C18571C" w:rsidR="00EA5016" w:rsidDel="003D2C50" w:rsidRDefault="004C4817">
      <w:pPr>
        <w:rPr>
          <w:del w:id="1893" w:author="win10" w:date="2020-06-12T13:56:00Z"/>
          <w:rFonts w:cs="Arial"/>
          <w:b/>
          <w:bCs/>
        </w:rPr>
      </w:pPr>
      <w:del w:id="1894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09D49F37" w14:textId="73425A3A">
        <w:trPr>
          <w:tblHeader/>
          <w:tblCellSpacing w:w="0" w:type="dxa"/>
          <w:del w:id="1895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043C74D" w14:textId="2A7D3752" w:rsidR="00EA5016" w:rsidDel="003D2C50" w:rsidRDefault="004C4817">
            <w:pPr>
              <w:widowControl/>
              <w:jc w:val="center"/>
              <w:rPr>
                <w:del w:id="1896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897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341A094" w14:textId="49902C19" w:rsidR="00EA5016" w:rsidDel="003D2C50" w:rsidRDefault="004C4817">
            <w:pPr>
              <w:widowControl/>
              <w:jc w:val="center"/>
              <w:rPr>
                <w:del w:id="189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89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7BA0BCE" w14:textId="6FD4781E" w:rsidR="00EA5016" w:rsidDel="003D2C50" w:rsidRDefault="004C4817">
            <w:pPr>
              <w:widowControl/>
              <w:jc w:val="center"/>
              <w:rPr>
                <w:del w:id="1900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901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763C6F6" w14:textId="37CA9EFE" w:rsidR="00EA5016" w:rsidDel="003D2C50" w:rsidRDefault="004C4817">
            <w:pPr>
              <w:widowControl/>
              <w:jc w:val="center"/>
              <w:rPr>
                <w:del w:id="190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90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01DF2E12" w14:textId="3614B80D">
        <w:trPr>
          <w:tblCellSpacing w:w="0" w:type="dxa"/>
          <w:del w:id="1904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CECBE46" w14:textId="47CFB3F5" w:rsidR="00EA5016" w:rsidDel="003D2C50" w:rsidRDefault="004C4817">
            <w:pPr>
              <w:jc w:val="left"/>
              <w:rPr>
                <w:del w:id="1905" w:author="win10" w:date="2020-06-12T13:56:00Z"/>
              </w:rPr>
            </w:pPr>
            <w:del w:id="1906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14C4D3B" w14:textId="1EEB5E15" w:rsidR="00EA5016" w:rsidDel="003D2C50" w:rsidRDefault="004C4817">
            <w:pPr>
              <w:jc w:val="left"/>
              <w:rPr>
                <w:del w:id="1907" w:author="win10" w:date="2020-06-12T13:56:00Z"/>
              </w:rPr>
            </w:pPr>
            <w:del w:id="1908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73BCD6A" w14:textId="7807974C" w:rsidR="00EA5016" w:rsidDel="003D2C50" w:rsidRDefault="004C4817">
            <w:pPr>
              <w:jc w:val="left"/>
              <w:rPr>
                <w:del w:id="1909" w:author="win10" w:date="2020-06-12T13:56:00Z"/>
              </w:rPr>
            </w:pPr>
            <w:del w:id="1910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C443472" w14:textId="05082BF2" w:rsidR="00EA5016" w:rsidDel="003D2C50" w:rsidRDefault="004C4817">
            <w:pPr>
              <w:jc w:val="left"/>
              <w:rPr>
                <w:del w:id="1911" w:author="win10" w:date="2020-06-12T13:56:00Z"/>
              </w:rPr>
            </w:pPr>
            <w:del w:id="1912" w:author="win10" w:date="2020-06-12T13:56:00Z">
              <w:r w:rsidDel="003D2C50">
                <w:rPr>
                  <w:rFonts w:hint="eastAsia"/>
                </w:rPr>
                <w:delText>放电时并网点功率因数上下限，读属性</w:delText>
              </w:r>
              <w:r w:rsidDel="003D2C50">
                <w:delText>。</w:delText>
              </w:r>
            </w:del>
          </w:p>
          <w:p w14:paraId="3F9CEA8E" w14:textId="5F6B6529" w:rsidR="00EA5016" w:rsidDel="003D2C50" w:rsidRDefault="004C4817">
            <w:pPr>
              <w:jc w:val="left"/>
              <w:rPr>
                <w:del w:id="1913" w:author="win10" w:date="2020-06-12T13:56:00Z"/>
              </w:rPr>
            </w:pPr>
            <w:del w:id="1914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1E43C995" w14:textId="65E7CF13">
        <w:trPr>
          <w:tblCellSpacing w:w="0" w:type="dxa"/>
          <w:del w:id="1915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9F70BE7" w14:textId="2B9C3D59" w:rsidR="00EA5016" w:rsidDel="003D2C50" w:rsidRDefault="004C4817">
            <w:pPr>
              <w:jc w:val="left"/>
              <w:rPr>
                <w:del w:id="1916" w:author="win10" w:date="2020-06-12T13:56:00Z"/>
              </w:rPr>
            </w:pPr>
            <w:del w:id="1917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59092EF" w14:textId="6F29CD23" w:rsidR="00EA5016" w:rsidDel="003D2C50" w:rsidRDefault="004C4817">
            <w:pPr>
              <w:jc w:val="left"/>
              <w:rPr>
                <w:del w:id="1918" w:author="win10" w:date="2020-06-12T13:56:00Z"/>
              </w:rPr>
            </w:pPr>
            <w:del w:id="1919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661A886" w14:textId="3D4C42D3" w:rsidR="00EA5016" w:rsidDel="003D2C50" w:rsidRDefault="004C4817">
            <w:pPr>
              <w:jc w:val="left"/>
              <w:rPr>
                <w:del w:id="1920" w:author="win10" w:date="2020-06-12T13:56:00Z"/>
              </w:rPr>
            </w:pPr>
            <w:del w:id="1921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B8B0461" w14:textId="33B7B2A6" w:rsidR="00EA5016" w:rsidDel="003D2C50" w:rsidRDefault="004C4817">
            <w:pPr>
              <w:rPr>
                <w:del w:id="1922" w:author="win10" w:date="2020-06-12T13:56:00Z"/>
              </w:rPr>
            </w:pPr>
            <w:del w:id="1923" w:author="win10" w:date="2020-06-12T13:56:00Z">
              <w:r w:rsidDel="003D2C50">
                <w:rPr>
                  <w:rFonts w:hint="eastAsia"/>
                </w:rPr>
                <w:delText>放电时并网点功率因数上下限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，分别是下限值和上限值，单位为无</w:delText>
              </w:r>
              <w:r w:rsidDel="003D2C50">
                <w:delText>。</w:delText>
              </w:r>
            </w:del>
          </w:p>
          <w:p w14:paraId="1F33E611" w14:textId="65AF11C2" w:rsidR="00EA5016" w:rsidDel="003D2C50" w:rsidRDefault="004C4817">
            <w:pPr>
              <w:rPr>
                <w:del w:id="1924" w:author="win10" w:date="2020-06-12T13:56:00Z"/>
              </w:rPr>
            </w:pPr>
            <w:del w:id="1925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250DD226" w14:textId="2231A731" w:rsidR="00EA5016" w:rsidDel="003D2C50" w:rsidRDefault="004C4817">
            <w:pPr>
              <w:rPr>
                <w:del w:id="1926" w:author="win10" w:date="2020-06-12T13:56:00Z"/>
              </w:rPr>
            </w:pPr>
            <w:del w:id="1927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 w:hint="eastAsia"/>
                </w:rPr>
                <w:delText>-0.95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 w:hint="eastAsia"/>
                </w:rPr>
                <w:delText>0.95</w:delText>
              </w:r>
              <w:r w:rsidDel="003D2C50">
                <w:delText>。</w:delText>
              </w:r>
            </w:del>
          </w:p>
        </w:tc>
      </w:tr>
    </w:tbl>
    <w:p w14:paraId="29992170" w14:textId="090008A9" w:rsidR="00EA5016" w:rsidDel="003D2C50" w:rsidRDefault="00EA5016">
      <w:pPr>
        <w:rPr>
          <w:del w:id="1928" w:author="win10" w:date="2020-06-12T13:56:00Z"/>
          <w:b/>
          <w:bCs/>
        </w:rPr>
      </w:pPr>
    </w:p>
    <w:p w14:paraId="72A48406" w14:textId="2E4BF61B" w:rsidR="00EA5016" w:rsidDel="003D2C50" w:rsidRDefault="004C4817">
      <w:pPr>
        <w:rPr>
          <w:del w:id="1929" w:author="win10" w:date="2020-06-12T13:56:00Z"/>
          <w:rFonts w:cs="Arial"/>
          <w:b/>
          <w:bCs/>
        </w:rPr>
      </w:pPr>
      <w:del w:id="1930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5264EE44" w14:textId="386297ED">
        <w:trPr>
          <w:tblHeader/>
          <w:tblCellSpacing w:w="0" w:type="dxa"/>
          <w:del w:id="193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C69DF2E" w14:textId="66365AC4" w:rsidR="00EA5016" w:rsidDel="003D2C50" w:rsidRDefault="004C4817">
            <w:pPr>
              <w:widowControl/>
              <w:jc w:val="center"/>
              <w:rPr>
                <w:del w:id="193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93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4A3AB12" w14:textId="3AFADEB5" w:rsidR="00EA5016" w:rsidDel="003D2C50" w:rsidRDefault="004C4817">
            <w:pPr>
              <w:widowControl/>
              <w:jc w:val="center"/>
              <w:rPr>
                <w:del w:id="193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93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5E6B6B1" w14:textId="0AF6C481" w:rsidR="00EA5016" w:rsidDel="003D2C50" w:rsidRDefault="004C4817">
            <w:pPr>
              <w:widowControl/>
              <w:jc w:val="center"/>
              <w:rPr>
                <w:del w:id="1936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937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EFB8688" w14:textId="3BC2B9E7" w:rsidR="00EA5016" w:rsidDel="003D2C50" w:rsidRDefault="004C4817">
            <w:pPr>
              <w:widowControl/>
              <w:jc w:val="center"/>
              <w:rPr>
                <w:del w:id="193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93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4D5A49BF" w14:textId="5E7AB5F2">
        <w:trPr>
          <w:tblCellSpacing w:w="0" w:type="dxa"/>
          <w:del w:id="1940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5157EE6" w14:textId="63206D97" w:rsidR="00EA5016" w:rsidDel="003D2C50" w:rsidRDefault="004C4817">
            <w:pPr>
              <w:jc w:val="left"/>
              <w:rPr>
                <w:del w:id="1941" w:author="win10" w:date="2020-06-12T13:56:00Z"/>
              </w:rPr>
            </w:pPr>
            <w:del w:id="1942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4B1E904" w14:textId="52FB8680" w:rsidR="00EA5016" w:rsidDel="003D2C50" w:rsidRDefault="004C4817">
            <w:pPr>
              <w:jc w:val="left"/>
              <w:rPr>
                <w:del w:id="1943" w:author="win10" w:date="2020-06-12T13:56:00Z"/>
              </w:rPr>
            </w:pPr>
            <w:del w:id="1944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844FF6A" w14:textId="0A17BC20" w:rsidR="00EA5016" w:rsidDel="003D2C50" w:rsidRDefault="004C4817">
            <w:pPr>
              <w:jc w:val="left"/>
              <w:rPr>
                <w:del w:id="1945" w:author="win10" w:date="2020-06-12T13:56:00Z"/>
              </w:rPr>
            </w:pPr>
            <w:del w:id="1946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A0771DA" w14:textId="12A6AA9C" w:rsidR="00EA5016" w:rsidDel="003D2C50" w:rsidRDefault="004C4817">
            <w:pPr>
              <w:jc w:val="left"/>
              <w:rPr>
                <w:del w:id="1947" w:author="win10" w:date="2020-06-12T13:56:00Z"/>
              </w:rPr>
            </w:pPr>
            <w:del w:id="1948" w:author="win10" w:date="2020-06-12T13:56:00Z">
              <w:r w:rsidDel="003D2C50">
                <w:rPr>
                  <w:rFonts w:hint="eastAsia"/>
                </w:rPr>
                <w:delText>放电时并网点功率因数上下限，写属性</w:delText>
              </w:r>
              <w:r w:rsidDel="003D2C50">
                <w:delText>。</w:delText>
              </w:r>
            </w:del>
          </w:p>
          <w:p w14:paraId="3AA7AB10" w14:textId="47DC0363" w:rsidR="00EA5016" w:rsidDel="003D2C50" w:rsidRDefault="004C4817">
            <w:pPr>
              <w:jc w:val="left"/>
              <w:rPr>
                <w:del w:id="1949" w:author="win10" w:date="2020-06-12T13:56:00Z"/>
              </w:rPr>
            </w:pPr>
            <w:del w:id="1950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5D4654C3" w14:textId="4C672B88">
        <w:trPr>
          <w:tblCellSpacing w:w="0" w:type="dxa"/>
          <w:del w:id="195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BCC026D" w14:textId="16CFA938" w:rsidR="00EA5016" w:rsidDel="003D2C50" w:rsidRDefault="004C4817">
            <w:pPr>
              <w:jc w:val="left"/>
              <w:rPr>
                <w:del w:id="1952" w:author="win10" w:date="2020-06-12T13:56:00Z"/>
              </w:rPr>
            </w:pPr>
            <w:del w:id="1953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C85C17F" w14:textId="65F034DA" w:rsidR="00EA5016" w:rsidDel="003D2C50" w:rsidRDefault="004C4817">
            <w:pPr>
              <w:jc w:val="left"/>
              <w:rPr>
                <w:del w:id="1954" w:author="win10" w:date="2020-06-12T13:56:00Z"/>
              </w:rPr>
            </w:pPr>
            <w:del w:id="195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25D244B" w14:textId="6B20EF9C" w:rsidR="00EA5016" w:rsidDel="003D2C50" w:rsidRDefault="004C4817">
            <w:pPr>
              <w:jc w:val="left"/>
              <w:rPr>
                <w:del w:id="1956" w:author="win10" w:date="2020-06-12T13:56:00Z"/>
              </w:rPr>
            </w:pPr>
            <w:del w:id="1957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A460E2A" w14:textId="4B5990F1" w:rsidR="00EA5016" w:rsidDel="003D2C50" w:rsidRDefault="004C4817">
            <w:pPr>
              <w:jc w:val="left"/>
              <w:rPr>
                <w:del w:id="1958" w:author="win10" w:date="2020-06-12T13:56:00Z"/>
              </w:rPr>
            </w:pPr>
            <w:del w:id="1959" w:author="win10" w:date="2020-06-12T13:56:00Z">
              <w:r w:rsidDel="003D2C50">
                <w:rPr>
                  <w:rFonts w:hint="eastAsia"/>
                </w:rPr>
                <w:delText>放电时并网点功率因数上下限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，分别是下限值和上限值，单位为无</w:delText>
              </w:r>
              <w:r w:rsidDel="003D2C50">
                <w:delText>。</w:delText>
              </w:r>
            </w:del>
          </w:p>
          <w:p w14:paraId="2C9A2E96" w14:textId="4D27095A" w:rsidR="00EA5016" w:rsidDel="003D2C50" w:rsidRDefault="004C4817">
            <w:pPr>
              <w:jc w:val="left"/>
              <w:rPr>
                <w:del w:id="1960" w:author="win10" w:date="2020-06-12T13:56:00Z"/>
              </w:rPr>
            </w:pPr>
            <w:del w:id="1961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cs="Arial" w:hint="eastAsia"/>
                </w:rPr>
                <w:delText>-0.95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 w:hint="eastAsia"/>
                </w:rPr>
                <w:delText>0.95</w:delText>
              </w:r>
              <w:r w:rsidDel="003D2C50">
                <w:delText>。</w:delText>
              </w:r>
            </w:del>
          </w:p>
          <w:p w14:paraId="31F9F55A" w14:textId="2C90DC7B" w:rsidR="00EA5016" w:rsidDel="003D2C50" w:rsidRDefault="004C4817">
            <w:pPr>
              <w:jc w:val="left"/>
              <w:rPr>
                <w:del w:id="1962" w:author="win10" w:date="2020-06-12T13:56:00Z"/>
              </w:rPr>
            </w:pPr>
            <w:del w:id="1963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6E2E9939" w14:textId="2CFDD9DF" w:rsidR="00EA5016" w:rsidDel="003D2C50" w:rsidRDefault="00EA5016">
      <w:pPr>
        <w:rPr>
          <w:del w:id="1964" w:author="win10" w:date="2020-06-12T13:56:00Z"/>
        </w:rPr>
      </w:pPr>
    </w:p>
    <w:p w14:paraId="0CB91E7D" w14:textId="4F1325D1" w:rsidR="00EA5016" w:rsidDel="003D2C50" w:rsidRDefault="004C4817">
      <w:pPr>
        <w:ind w:firstLine="420"/>
        <w:rPr>
          <w:del w:id="1965" w:author="win10" w:date="2020-06-12T13:56:00Z"/>
          <w:rFonts w:cs="Arial"/>
          <w:b/>
          <w:bCs/>
        </w:rPr>
      </w:pPr>
      <w:del w:id="1966" w:author="win10" w:date="2020-06-12T13:56:00Z">
        <w:r w:rsidDel="003D2C50">
          <w:rPr>
            <w:rFonts w:cs="Arial"/>
            <w:b/>
            <w:bCs/>
            <w:color w:val="3D3F43"/>
            <w:kern w:val="0"/>
            <w:szCs w:val="21"/>
          </w:rPr>
          <w:delText>OnGridPowerFactorBoundCharge</w:delText>
        </w:r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字段详解</w:delText>
        </w:r>
      </w:del>
    </w:p>
    <w:p w14:paraId="34D361C6" w14:textId="5C7AD6AA" w:rsidR="00EA5016" w:rsidDel="003D2C50" w:rsidRDefault="004C4817">
      <w:pPr>
        <w:rPr>
          <w:del w:id="1967" w:author="win10" w:date="2020-06-12T13:56:00Z"/>
          <w:rFonts w:cs="Arial"/>
          <w:b/>
          <w:bCs/>
        </w:rPr>
      </w:pPr>
      <w:del w:id="1968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71573310" w14:textId="2E6C5A84">
        <w:trPr>
          <w:tblHeader/>
          <w:tblCellSpacing w:w="0" w:type="dxa"/>
          <w:del w:id="1969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C5AC3E5" w14:textId="239A752A" w:rsidR="00EA5016" w:rsidDel="003D2C50" w:rsidRDefault="004C4817">
            <w:pPr>
              <w:widowControl/>
              <w:jc w:val="center"/>
              <w:rPr>
                <w:del w:id="1970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971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119EF4D" w14:textId="4E49B189" w:rsidR="00EA5016" w:rsidDel="003D2C50" w:rsidRDefault="004C4817">
            <w:pPr>
              <w:widowControl/>
              <w:jc w:val="center"/>
              <w:rPr>
                <w:del w:id="197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97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AFE1EE9" w14:textId="57E0379A" w:rsidR="00EA5016" w:rsidDel="003D2C50" w:rsidRDefault="004C4817">
            <w:pPr>
              <w:widowControl/>
              <w:jc w:val="center"/>
              <w:rPr>
                <w:del w:id="197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97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1F4A47E" w14:textId="60DD8CB8" w:rsidR="00EA5016" w:rsidDel="003D2C50" w:rsidRDefault="004C4817">
            <w:pPr>
              <w:widowControl/>
              <w:jc w:val="center"/>
              <w:rPr>
                <w:del w:id="1976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1977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7F593B18" w14:textId="272643C3">
        <w:trPr>
          <w:tblCellSpacing w:w="0" w:type="dxa"/>
          <w:del w:id="1978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94EDCFB" w14:textId="658A4341" w:rsidR="00EA5016" w:rsidDel="003D2C50" w:rsidRDefault="004C4817">
            <w:pPr>
              <w:jc w:val="left"/>
              <w:rPr>
                <w:del w:id="1979" w:author="win10" w:date="2020-06-12T13:56:00Z"/>
              </w:rPr>
            </w:pPr>
            <w:del w:id="1980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1805FE1" w14:textId="16E24865" w:rsidR="00EA5016" w:rsidDel="003D2C50" w:rsidRDefault="004C4817">
            <w:pPr>
              <w:jc w:val="left"/>
              <w:rPr>
                <w:del w:id="1981" w:author="win10" w:date="2020-06-12T13:56:00Z"/>
              </w:rPr>
            </w:pPr>
            <w:del w:id="1982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4EAF448" w14:textId="53A9F618" w:rsidR="00EA5016" w:rsidDel="003D2C50" w:rsidRDefault="004C4817">
            <w:pPr>
              <w:jc w:val="left"/>
              <w:rPr>
                <w:del w:id="1983" w:author="win10" w:date="2020-06-12T13:56:00Z"/>
              </w:rPr>
            </w:pPr>
            <w:del w:id="1984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4AA5B2D" w14:textId="17B54B93" w:rsidR="00EA5016" w:rsidDel="003D2C50" w:rsidRDefault="004C4817">
            <w:pPr>
              <w:jc w:val="left"/>
              <w:rPr>
                <w:del w:id="1985" w:author="win10" w:date="2020-06-12T13:56:00Z"/>
              </w:rPr>
            </w:pPr>
            <w:del w:id="1986" w:author="win10" w:date="2020-06-12T13:56:00Z">
              <w:r w:rsidDel="003D2C50">
                <w:rPr>
                  <w:rFonts w:hint="eastAsia"/>
                </w:rPr>
                <w:delText>充电时并网点功率因数上下限，读属性</w:delText>
              </w:r>
              <w:r w:rsidDel="003D2C50">
                <w:delText>。</w:delText>
              </w:r>
            </w:del>
          </w:p>
          <w:p w14:paraId="2678B234" w14:textId="67B1B2D3" w:rsidR="00EA5016" w:rsidDel="003D2C50" w:rsidRDefault="004C4817">
            <w:pPr>
              <w:jc w:val="left"/>
              <w:rPr>
                <w:del w:id="1987" w:author="win10" w:date="2020-06-12T13:56:00Z"/>
              </w:rPr>
            </w:pPr>
            <w:del w:id="1988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5A045DE4" w14:textId="0EF314EE">
        <w:trPr>
          <w:tblCellSpacing w:w="0" w:type="dxa"/>
          <w:del w:id="1989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D3D0F7E" w14:textId="2E5E4F42" w:rsidR="00EA5016" w:rsidDel="003D2C50" w:rsidRDefault="004C4817">
            <w:pPr>
              <w:jc w:val="left"/>
              <w:rPr>
                <w:del w:id="1990" w:author="win10" w:date="2020-06-12T13:56:00Z"/>
              </w:rPr>
            </w:pPr>
            <w:del w:id="1991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A880D58" w14:textId="4C0CC867" w:rsidR="00EA5016" w:rsidDel="003D2C50" w:rsidRDefault="004C4817">
            <w:pPr>
              <w:jc w:val="left"/>
              <w:rPr>
                <w:del w:id="1992" w:author="win10" w:date="2020-06-12T13:56:00Z"/>
              </w:rPr>
            </w:pPr>
            <w:del w:id="1993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074C820" w14:textId="047CC74F" w:rsidR="00EA5016" w:rsidDel="003D2C50" w:rsidRDefault="004C4817">
            <w:pPr>
              <w:jc w:val="left"/>
              <w:rPr>
                <w:del w:id="1994" w:author="win10" w:date="2020-06-12T13:56:00Z"/>
              </w:rPr>
            </w:pPr>
            <w:del w:id="1995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B2E67B0" w14:textId="693C8A4B" w:rsidR="00EA5016" w:rsidDel="003D2C50" w:rsidRDefault="004C4817">
            <w:pPr>
              <w:rPr>
                <w:del w:id="1996" w:author="win10" w:date="2020-06-12T13:56:00Z"/>
              </w:rPr>
            </w:pPr>
            <w:del w:id="1997" w:author="win10" w:date="2020-06-12T13:56:00Z">
              <w:r w:rsidDel="003D2C50">
                <w:rPr>
                  <w:rFonts w:hint="eastAsia"/>
                </w:rPr>
                <w:delText>充电时并网点功率因数上下限，分别是下限值和上限值，单位为无</w:delText>
              </w:r>
              <w:r w:rsidDel="003D2C50">
                <w:delText>。</w:delText>
              </w:r>
            </w:del>
          </w:p>
          <w:p w14:paraId="3E4CB2A4" w14:textId="3283DE36" w:rsidR="00EA5016" w:rsidDel="003D2C50" w:rsidRDefault="004C4817">
            <w:pPr>
              <w:rPr>
                <w:del w:id="1998" w:author="win10" w:date="2020-06-12T13:56:00Z"/>
              </w:rPr>
            </w:pPr>
            <w:del w:id="1999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1F6E000B" w14:textId="614AD5A5" w:rsidR="00EA5016" w:rsidDel="003D2C50" w:rsidRDefault="004C4817">
            <w:pPr>
              <w:rPr>
                <w:del w:id="2000" w:author="win10" w:date="2020-06-12T13:56:00Z"/>
              </w:rPr>
            </w:pPr>
            <w:del w:id="2001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 w:hint="eastAsia"/>
                </w:rPr>
                <w:delText>-0.95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 w:hint="eastAsia"/>
                </w:rPr>
                <w:delText>0.95</w:delText>
              </w:r>
              <w:r w:rsidDel="003D2C50">
                <w:delText>。</w:delText>
              </w:r>
            </w:del>
          </w:p>
        </w:tc>
      </w:tr>
    </w:tbl>
    <w:p w14:paraId="7492E0FF" w14:textId="1E7696DA" w:rsidR="00EA5016" w:rsidDel="003D2C50" w:rsidRDefault="00EA5016">
      <w:pPr>
        <w:rPr>
          <w:del w:id="2002" w:author="win10" w:date="2020-06-12T13:56:00Z"/>
          <w:b/>
          <w:bCs/>
        </w:rPr>
      </w:pPr>
    </w:p>
    <w:p w14:paraId="41CE896D" w14:textId="17E2AA7F" w:rsidR="00EA5016" w:rsidDel="003D2C50" w:rsidRDefault="004C4817">
      <w:pPr>
        <w:rPr>
          <w:del w:id="2003" w:author="win10" w:date="2020-06-12T13:56:00Z"/>
          <w:rFonts w:cs="Arial"/>
          <w:b/>
          <w:bCs/>
        </w:rPr>
      </w:pPr>
      <w:del w:id="2004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7E04B5CB" w14:textId="683EE706">
        <w:trPr>
          <w:tblHeader/>
          <w:tblCellSpacing w:w="0" w:type="dxa"/>
          <w:del w:id="2005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B7AFEEE" w14:textId="1B599107" w:rsidR="00EA5016" w:rsidDel="003D2C50" w:rsidRDefault="004C4817">
            <w:pPr>
              <w:widowControl/>
              <w:jc w:val="center"/>
              <w:rPr>
                <w:del w:id="2006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007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892AC41" w14:textId="7950927C" w:rsidR="00EA5016" w:rsidDel="003D2C50" w:rsidRDefault="004C4817">
            <w:pPr>
              <w:widowControl/>
              <w:jc w:val="center"/>
              <w:rPr>
                <w:del w:id="200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00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DE71182" w14:textId="4C395459" w:rsidR="00EA5016" w:rsidDel="003D2C50" w:rsidRDefault="004C4817">
            <w:pPr>
              <w:widowControl/>
              <w:jc w:val="center"/>
              <w:rPr>
                <w:del w:id="2010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011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4975E2D" w14:textId="2CEF027B" w:rsidR="00EA5016" w:rsidDel="003D2C50" w:rsidRDefault="004C4817">
            <w:pPr>
              <w:widowControl/>
              <w:jc w:val="center"/>
              <w:rPr>
                <w:del w:id="201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01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17EE3860" w14:textId="0BA15457">
        <w:trPr>
          <w:tblCellSpacing w:w="0" w:type="dxa"/>
          <w:del w:id="2014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5BF1799" w14:textId="1D32A837" w:rsidR="00EA5016" w:rsidDel="003D2C50" w:rsidRDefault="004C4817">
            <w:pPr>
              <w:jc w:val="left"/>
              <w:rPr>
                <w:del w:id="2015" w:author="win10" w:date="2020-06-12T13:56:00Z"/>
              </w:rPr>
            </w:pPr>
            <w:del w:id="2016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EF8FCF5" w14:textId="38F487AD" w:rsidR="00EA5016" w:rsidDel="003D2C50" w:rsidRDefault="004C4817">
            <w:pPr>
              <w:jc w:val="left"/>
              <w:rPr>
                <w:del w:id="2017" w:author="win10" w:date="2020-06-12T13:56:00Z"/>
              </w:rPr>
            </w:pPr>
            <w:del w:id="2018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10D1B93" w14:textId="30E5AEA6" w:rsidR="00EA5016" w:rsidDel="003D2C50" w:rsidRDefault="004C4817">
            <w:pPr>
              <w:jc w:val="left"/>
              <w:rPr>
                <w:del w:id="2019" w:author="win10" w:date="2020-06-12T13:56:00Z"/>
              </w:rPr>
            </w:pPr>
            <w:del w:id="2020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EE77E57" w14:textId="6C89FDA1" w:rsidR="00EA5016" w:rsidDel="003D2C50" w:rsidRDefault="004C4817">
            <w:pPr>
              <w:jc w:val="left"/>
              <w:rPr>
                <w:del w:id="2021" w:author="win10" w:date="2020-06-12T13:56:00Z"/>
              </w:rPr>
            </w:pPr>
            <w:del w:id="2022" w:author="win10" w:date="2020-06-12T13:56:00Z">
              <w:r w:rsidDel="003D2C50">
                <w:rPr>
                  <w:rFonts w:hint="eastAsia"/>
                </w:rPr>
                <w:delText>充电时并网点功率因数上下限，写属性</w:delText>
              </w:r>
              <w:r w:rsidDel="003D2C50">
                <w:delText>。</w:delText>
              </w:r>
            </w:del>
          </w:p>
          <w:p w14:paraId="51E6A253" w14:textId="1DF2EE01" w:rsidR="00EA5016" w:rsidDel="003D2C50" w:rsidRDefault="004C4817">
            <w:pPr>
              <w:jc w:val="left"/>
              <w:rPr>
                <w:del w:id="2023" w:author="win10" w:date="2020-06-12T13:56:00Z"/>
              </w:rPr>
            </w:pPr>
            <w:del w:id="2024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2982A838" w14:textId="4D8DDC2A">
        <w:trPr>
          <w:tblCellSpacing w:w="0" w:type="dxa"/>
          <w:del w:id="2025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8F575C5" w14:textId="2C57C920" w:rsidR="00EA5016" w:rsidDel="003D2C50" w:rsidRDefault="004C4817">
            <w:pPr>
              <w:jc w:val="left"/>
              <w:rPr>
                <w:del w:id="2026" w:author="win10" w:date="2020-06-12T13:56:00Z"/>
              </w:rPr>
            </w:pPr>
            <w:del w:id="2027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BB3D790" w14:textId="2238785E" w:rsidR="00EA5016" w:rsidDel="003D2C50" w:rsidRDefault="004C4817">
            <w:pPr>
              <w:jc w:val="left"/>
              <w:rPr>
                <w:del w:id="2028" w:author="win10" w:date="2020-06-12T13:56:00Z"/>
              </w:rPr>
            </w:pPr>
            <w:del w:id="2029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D6196B6" w14:textId="07028D83" w:rsidR="00EA5016" w:rsidDel="003D2C50" w:rsidRDefault="004C4817">
            <w:pPr>
              <w:jc w:val="left"/>
              <w:rPr>
                <w:del w:id="2030" w:author="win10" w:date="2020-06-12T13:56:00Z"/>
              </w:rPr>
            </w:pPr>
            <w:del w:id="2031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3DFB76E" w14:textId="27914F13" w:rsidR="00EA5016" w:rsidDel="003D2C50" w:rsidRDefault="004C4817">
            <w:pPr>
              <w:jc w:val="left"/>
              <w:rPr>
                <w:del w:id="2032" w:author="win10" w:date="2020-06-12T13:56:00Z"/>
              </w:rPr>
            </w:pPr>
            <w:del w:id="2033" w:author="win10" w:date="2020-06-12T13:56:00Z">
              <w:r w:rsidDel="003D2C50">
                <w:rPr>
                  <w:rFonts w:hint="eastAsia"/>
                </w:rPr>
                <w:delText>充电时并网点功率因数上下限，分别是下限值和上限值，单位为无</w:delText>
              </w:r>
              <w:r w:rsidDel="003D2C50">
                <w:delText>。</w:delText>
              </w:r>
            </w:del>
          </w:p>
          <w:p w14:paraId="488CE5C8" w14:textId="7243778E" w:rsidR="00EA5016" w:rsidDel="003D2C50" w:rsidRDefault="004C4817">
            <w:pPr>
              <w:jc w:val="left"/>
              <w:rPr>
                <w:del w:id="2034" w:author="win10" w:date="2020-06-12T13:56:00Z"/>
              </w:rPr>
            </w:pPr>
            <w:del w:id="2035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cs="Arial" w:hint="eastAsia"/>
                </w:rPr>
                <w:delText>-0.95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 w:hint="eastAsia"/>
                </w:rPr>
                <w:delText>0.95</w:delText>
              </w:r>
              <w:r w:rsidDel="003D2C50">
                <w:delText>。</w:delText>
              </w:r>
            </w:del>
          </w:p>
          <w:p w14:paraId="6057F5EE" w14:textId="599894B5" w:rsidR="00EA5016" w:rsidDel="003D2C50" w:rsidRDefault="004C4817">
            <w:pPr>
              <w:jc w:val="left"/>
              <w:rPr>
                <w:del w:id="2036" w:author="win10" w:date="2020-06-12T13:56:00Z"/>
              </w:rPr>
            </w:pPr>
            <w:del w:id="2037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147C3062" w14:textId="56440D20" w:rsidR="00EA5016" w:rsidDel="003D2C50" w:rsidRDefault="00EA5016">
      <w:pPr>
        <w:rPr>
          <w:del w:id="2038" w:author="win10" w:date="2020-06-12T13:56:00Z"/>
        </w:rPr>
      </w:pPr>
    </w:p>
    <w:p w14:paraId="7B58D060" w14:textId="0BB8649D" w:rsidR="00EA5016" w:rsidDel="003D2C50" w:rsidRDefault="00EA5016">
      <w:pPr>
        <w:rPr>
          <w:del w:id="2039" w:author="win10" w:date="2020-06-12T13:56:00Z"/>
        </w:rPr>
      </w:pPr>
    </w:p>
    <w:p w14:paraId="193EFC99" w14:textId="191ABC8E" w:rsidR="00EA5016" w:rsidDel="003D2C50" w:rsidRDefault="004C4817">
      <w:pPr>
        <w:ind w:firstLine="420"/>
        <w:rPr>
          <w:del w:id="2040" w:author="win10" w:date="2020-06-12T13:56:00Z"/>
          <w:rFonts w:cs="Arial"/>
          <w:b/>
          <w:bCs/>
        </w:rPr>
      </w:pPr>
      <w:del w:id="2041" w:author="win10" w:date="2020-06-12T13:56:00Z">
        <w:r w:rsidDel="003D2C50">
          <w:rPr>
            <w:rFonts w:cs="Arial"/>
            <w:b/>
            <w:bCs/>
            <w:color w:val="3D3F43"/>
            <w:kern w:val="0"/>
            <w:szCs w:val="21"/>
          </w:rPr>
          <w:delText>ActivePowerPID</w:delText>
        </w:r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字段详解</w:delText>
        </w:r>
      </w:del>
    </w:p>
    <w:p w14:paraId="206D27AA" w14:textId="390E3B80" w:rsidR="00EA5016" w:rsidDel="003D2C50" w:rsidRDefault="004C4817">
      <w:pPr>
        <w:rPr>
          <w:del w:id="2042" w:author="win10" w:date="2020-06-12T13:56:00Z"/>
          <w:rFonts w:cs="Arial"/>
          <w:b/>
          <w:bCs/>
        </w:rPr>
      </w:pPr>
      <w:del w:id="2043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21F4DEA1" w14:textId="533D7F03">
        <w:trPr>
          <w:tblHeader/>
          <w:tblCellSpacing w:w="0" w:type="dxa"/>
          <w:del w:id="2044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697736F" w14:textId="0ABC09DE" w:rsidR="00EA5016" w:rsidDel="003D2C50" w:rsidRDefault="004C4817">
            <w:pPr>
              <w:widowControl/>
              <w:jc w:val="center"/>
              <w:rPr>
                <w:del w:id="2045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046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B343886" w14:textId="3890CBB7" w:rsidR="00EA5016" w:rsidDel="003D2C50" w:rsidRDefault="004C4817">
            <w:pPr>
              <w:widowControl/>
              <w:jc w:val="center"/>
              <w:rPr>
                <w:del w:id="2047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048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D69464C" w14:textId="34A4CF61" w:rsidR="00EA5016" w:rsidDel="003D2C50" w:rsidRDefault="004C4817">
            <w:pPr>
              <w:widowControl/>
              <w:jc w:val="center"/>
              <w:rPr>
                <w:del w:id="2049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050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ABA8E60" w14:textId="77E2CF74" w:rsidR="00EA5016" w:rsidDel="003D2C50" w:rsidRDefault="004C4817">
            <w:pPr>
              <w:widowControl/>
              <w:jc w:val="center"/>
              <w:rPr>
                <w:del w:id="2051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052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26E6A4AD" w14:textId="7DB10C09">
        <w:trPr>
          <w:tblCellSpacing w:w="0" w:type="dxa"/>
          <w:del w:id="2053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A0D9397" w14:textId="6F24636B" w:rsidR="00EA5016" w:rsidDel="003D2C50" w:rsidRDefault="004C4817">
            <w:pPr>
              <w:jc w:val="left"/>
              <w:rPr>
                <w:del w:id="2054" w:author="win10" w:date="2020-06-12T13:56:00Z"/>
              </w:rPr>
            </w:pPr>
            <w:del w:id="2055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5E3DE2D" w14:textId="3FC33FDC" w:rsidR="00EA5016" w:rsidDel="003D2C50" w:rsidRDefault="004C4817">
            <w:pPr>
              <w:jc w:val="left"/>
              <w:rPr>
                <w:del w:id="2056" w:author="win10" w:date="2020-06-12T13:56:00Z"/>
              </w:rPr>
            </w:pPr>
            <w:del w:id="2057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1CF216B" w14:textId="7D6B1C9B" w:rsidR="00EA5016" w:rsidDel="003D2C50" w:rsidRDefault="004C4817">
            <w:pPr>
              <w:jc w:val="left"/>
              <w:rPr>
                <w:del w:id="2058" w:author="win10" w:date="2020-06-12T13:56:00Z"/>
              </w:rPr>
            </w:pPr>
            <w:del w:id="2059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241BAC5" w14:textId="7FA94E73" w:rsidR="00EA5016" w:rsidDel="003D2C50" w:rsidRDefault="004C4817">
            <w:pPr>
              <w:jc w:val="left"/>
              <w:rPr>
                <w:del w:id="2060" w:author="win10" w:date="2020-06-12T13:56:00Z"/>
              </w:rPr>
            </w:pPr>
            <w:del w:id="2061" w:author="win10" w:date="2020-06-12T13:56:00Z">
              <w:r w:rsidDel="003D2C50">
                <w:rPr>
                  <w:rFonts w:hint="eastAsia"/>
                </w:rPr>
                <w:delText>有功</w:delText>
              </w:r>
              <w:r w:rsidDel="003D2C50">
                <w:rPr>
                  <w:rFonts w:hint="eastAsia"/>
                </w:rPr>
                <w:delText>PID</w:delText>
              </w:r>
              <w:r w:rsidDel="003D2C50">
                <w:rPr>
                  <w:rFonts w:hint="eastAsia"/>
                </w:rPr>
                <w:delText>参数，读属性</w:delText>
              </w:r>
              <w:r w:rsidDel="003D2C50">
                <w:delText>。</w:delText>
              </w:r>
            </w:del>
          </w:p>
          <w:p w14:paraId="3EA6FA8C" w14:textId="07F92FF2" w:rsidR="00EA5016" w:rsidDel="003D2C50" w:rsidRDefault="004C4817">
            <w:pPr>
              <w:jc w:val="left"/>
              <w:rPr>
                <w:del w:id="2062" w:author="win10" w:date="2020-06-12T13:56:00Z"/>
              </w:rPr>
            </w:pPr>
            <w:del w:id="2063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5F6A68C6" w14:textId="199762B0">
        <w:trPr>
          <w:tblCellSpacing w:w="0" w:type="dxa"/>
          <w:del w:id="2064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9485630" w14:textId="692AA2FB" w:rsidR="00EA5016" w:rsidDel="003D2C50" w:rsidRDefault="004C4817">
            <w:pPr>
              <w:jc w:val="left"/>
              <w:rPr>
                <w:del w:id="2065" w:author="win10" w:date="2020-06-12T13:56:00Z"/>
              </w:rPr>
            </w:pPr>
            <w:del w:id="2066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71F6B5E" w14:textId="695E8874" w:rsidR="00EA5016" w:rsidDel="003D2C50" w:rsidRDefault="004C4817">
            <w:pPr>
              <w:jc w:val="left"/>
              <w:rPr>
                <w:del w:id="2067" w:author="win10" w:date="2020-06-12T13:56:00Z"/>
              </w:rPr>
            </w:pPr>
            <w:del w:id="2068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B66DFC6" w14:textId="744ACF68" w:rsidR="00EA5016" w:rsidDel="003D2C50" w:rsidRDefault="004C4817">
            <w:pPr>
              <w:jc w:val="left"/>
              <w:rPr>
                <w:del w:id="2069" w:author="win10" w:date="2020-06-12T13:56:00Z"/>
              </w:rPr>
            </w:pPr>
            <w:del w:id="2070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4A3749C" w14:textId="357BFD58" w:rsidR="00EA5016" w:rsidDel="003D2C50" w:rsidRDefault="004C4817">
            <w:pPr>
              <w:rPr>
                <w:del w:id="2071" w:author="win10" w:date="2020-06-12T13:56:00Z"/>
              </w:rPr>
            </w:pPr>
            <w:del w:id="2072" w:author="win10" w:date="2020-06-12T13:56:00Z">
              <w:r w:rsidDel="003D2C50">
                <w:rPr>
                  <w:rFonts w:hint="eastAsia"/>
                </w:rPr>
                <w:delText>有功</w:delText>
              </w:r>
              <w:r w:rsidDel="003D2C50">
                <w:rPr>
                  <w:rFonts w:hint="eastAsia"/>
                </w:rPr>
                <w:delText>PID</w:delText>
              </w:r>
              <w:r w:rsidDel="003D2C50">
                <w:rPr>
                  <w:rFonts w:hint="eastAsia"/>
                </w:rPr>
                <w:delText>参数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，分别是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p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i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d</w:delText>
              </w:r>
              <w:r w:rsidDel="003D2C50">
                <w:rPr>
                  <w:rFonts w:hint="eastAsia"/>
                </w:rPr>
                <w:delText>，单位为无</w:delText>
              </w:r>
              <w:r w:rsidDel="003D2C50">
                <w:delText>。</w:delText>
              </w:r>
            </w:del>
          </w:p>
          <w:p w14:paraId="3DBD8207" w14:textId="4BE09C85" w:rsidR="00EA5016" w:rsidDel="003D2C50" w:rsidRDefault="004C4817">
            <w:pPr>
              <w:rPr>
                <w:del w:id="2073" w:author="win10" w:date="2020-06-12T13:56:00Z"/>
              </w:rPr>
            </w:pPr>
            <w:del w:id="2074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2A321C0A" w14:textId="183DE56E" w:rsidR="00EA5016" w:rsidDel="003D2C50" w:rsidRDefault="004C4817">
            <w:pPr>
              <w:rPr>
                <w:del w:id="2075" w:author="win10" w:date="2020-06-12T13:56:00Z"/>
              </w:rPr>
            </w:pPr>
            <w:del w:id="2076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 w:hint="eastAsia"/>
                </w:rPr>
                <w:delText>0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 w:hint="eastAsia"/>
                </w:rPr>
                <w:delText>1.0</w:delText>
              </w:r>
              <w:r w:rsidDel="003D2C50">
                <w:rPr>
                  <w:rFonts w:cs="Arial" w:hint="eastAsia"/>
                </w:rPr>
                <w:delText>、</w:delText>
              </w:r>
              <w:r w:rsidDel="003D2C50">
                <w:rPr>
                  <w:rFonts w:cs="Arial" w:hint="eastAsia"/>
                </w:rPr>
                <w:delText>0</w:delText>
              </w:r>
              <w:r w:rsidDel="003D2C50">
                <w:delText>。</w:delText>
              </w:r>
            </w:del>
          </w:p>
        </w:tc>
      </w:tr>
    </w:tbl>
    <w:p w14:paraId="1042562A" w14:textId="5FB1B67A" w:rsidR="00EA5016" w:rsidDel="003D2C50" w:rsidRDefault="00EA5016">
      <w:pPr>
        <w:rPr>
          <w:del w:id="2077" w:author="win10" w:date="2020-06-12T13:56:00Z"/>
          <w:b/>
          <w:bCs/>
        </w:rPr>
      </w:pPr>
    </w:p>
    <w:p w14:paraId="5BF041C1" w14:textId="38BB03DF" w:rsidR="00EA5016" w:rsidDel="003D2C50" w:rsidRDefault="004C4817">
      <w:pPr>
        <w:rPr>
          <w:del w:id="2078" w:author="win10" w:date="2020-06-12T13:56:00Z"/>
          <w:rFonts w:cs="Arial"/>
          <w:b/>
          <w:bCs/>
        </w:rPr>
      </w:pPr>
      <w:del w:id="2079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5DE9C1C8" w14:textId="1732D72E">
        <w:trPr>
          <w:tblHeader/>
          <w:tblCellSpacing w:w="0" w:type="dxa"/>
          <w:del w:id="2080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B17614E" w14:textId="316E53E3" w:rsidR="00EA5016" w:rsidDel="003D2C50" w:rsidRDefault="004C4817">
            <w:pPr>
              <w:widowControl/>
              <w:jc w:val="center"/>
              <w:rPr>
                <w:del w:id="2081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082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AFCBF29" w14:textId="2AE2A15E" w:rsidR="00EA5016" w:rsidDel="003D2C50" w:rsidRDefault="004C4817">
            <w:pPr>
              <w:widowControl/>
              <w:jc w:val="center"/>
              <w:rPr>
                <w:del w:id="2083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084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D3E48DC" w14:textId="0EECBB77" w:rsidR="00EA5016" w:rsidDel="003D2C50" w:rsidRDefault="004C4817">
            <w:pPr>
              <w:widowControl/>
              <w:jc w:val="center"/>
              <w:rPr>
                <w:del w:id="2085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086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97DE5E8" w14:textId="01939E76" w:rsidR="00EA5016" w:rsidDel="003D2C50" w:rsidRDefault="004C4817">
            <w:pPr>
              <w:widowControl/>
              <w:jc w:val="center"/>
              <w:rPr>
                <w:del w:id="2087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088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0DEB26FC" w14:textId="1EC58634">
        <w:trPr>
          <w:tblCellSpacing w:w="0" w:type="dxa"/>
          <w:del w:id="2089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BBC00F4" w14:textId="06BAC3D3" w:rsidR="00EA5016" w:rsidDel="003D2C50" w:rsidRDefault="004C4817">
            <w:pPr>
              <w:jc w:val="left"/>
              <w:rPr>
                <w:del w:id="2090" w:author="win10" w:date="2020-06-12T13:56:00Z"/>
              </w:rPr>
            </w:pPr>
            <w:del w:id="2091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67D6EAD" w14:textId="360457D2" w:rsidR="00EA5016" w:rsidDel="003D2C50" w:rsidRDefault="004C4817">
            <w:pPr>
              <w:jc w:val="left"/>
              <w:rPr>
                <w:del w:id="2092" w:author="win10" w:date="2020-06-12T13:56:00Z"/>
              </w:rPr>
            </w:pPr>
            <w:del w:id="2093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50BBB30" w14:textId="13C74A80" w:rsidR="00EA5016" w:rsidDel="003D2C50" w:rsidRDefault="004C4817">
            <w:pPr>
              <w:jc w:val="left"/>
              <w:rPr>
                <w:del w:id="2094" w:author="win10" w:date="2020-06-12T13:56:00Z"/>
              </w:rPr>
            </w:pPr>
            <w:del w:id="2095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E190033" w14:textId="208EAFF2" w:rsidR="00EA5016" w:rsidDel="003D2C50" w:rsidRDefault="004C4817">
            <w:pPr>
              <w:jc w:val="left"/>
              <w:rPr>
                <w:del w:id="2096" w:author="win10" w:date="2020-06-12T13:56:00Z"/>
              </w:rPr>
            </w:pPr>
            <w:del w:id="2097" w:author="win10" w:date="2020-06-12T13:56:00Z">
              <w:r w:rsidDel="003D2C50">
                <w:rPr>
                  <w:rFonts w:hint="eastAsia"/>
                </w:rPr>
                <w:delText>有功</w:delText>
              </w:r>
              <w:r w:rsidDel="003D2C50">
                <w:rPr>
                  <w:rFonts w:hint="eastAsia"/>
                </w:rPr>
                <w:delText>PID</w:delText>
              </w:r>
              <w:r w:rsidDel="003D2C50">
                <w:rPr>
                  <w:rFonts w:hint="eastAsia"/>
                </w:rPr>
                <w:delText>参数，写属性</w:delText>
              </w:r>
              <w:r w:rsidDel="003D2C50">
                <w:delText>。</w:delText>
              </w:r>
            </w:del>
          </w:p>
          <w:p w14:paraId="40295D40" w14:textId="0DC0212D" w:rsidR="00EA5016" w:rsidDel="003D2C50" w:rsidRDefault="004C4817">
            <w:pPr>
              <w:jc w:val="left"/>
              <w:rPr>
                <w:del w:id="2098" w:author="win10" w:date="2020-06-12T13:56:00Z"/>
              </w:rPr>
            </w:pPr>
            <w:del w:id="2099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0B0EAAC7" w14:textId="57CBC8C3">
        <w:trPr>
          <w:tblCellSpacing w:w="0" w:type="dxa"/>
          <w:del w:id="2100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1435702" w14:textId="75E8656D" w:rsidR="00EA5016" w:rsidDel="003D2C50" w:rsidRDefault="004C4817">
            <w:pPr>
              <w:jc w:val="left"/>
              <w:rPr>
                <w:del w:id="2101" w:author="win10" w:date="2020-06-12T13:56:00Z"/>
              </w:rPr>
            </w:pPr>
            <w:del w:id="2102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F6DA9D0" w14:textId="4F012916" w:rsidR="00EA5016" w:rsidDel="003D2C50" w:rsidRDefault="004C4817">
            <w:pPr>
              <w:jc w:val="left"/>
              <w:rPr>
                <w:del w:id="2103" w:author="win10" w:date="2020-06-12T13:56:00Z"/>
              </w:rPr>
            </w:pPr>
            <w:del w:id="2104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D187259" w14:textId="50125AE9" w:rsidR="00EA5016" w:rsidDel="003D2C50" w:rsidRDefault="004C4817">
            <w:pPr>
              <w:jc w:val="left"/>
              <w:rPr>
                <w:del w:id="2105" w:author="win10" w:date="2020-06-12T13:56:00Z"/>
              </w:rPr>
            </w:pPr>
            <w:del w:id="2106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DE77561" w14:textId="1C944A71" w:rsidR="00EA5016" w:rsidDel="003D2C50" w:rsidRDefault="004C4817">
            <w:pPr>
              <w:rPr>
                <w:del w:id="2107" w:author="win10" w:date="2020-06-12T13:56:00Z"/>
              </w:rPr>
            </w:pPr>
            <w:del w:id="2108" w:author="win10" w:date="2020-06-12T13:56:00Z">
              <w:r w:rsidDel="003D2C50">
                <w:rPr>
                  <w:rFonts w:hint="eastAsia"/>
                </w:rPr>
                <w:delText>有功</w:delText>
              </w:r>
              <w:r w:rsidDel="003D2C50">
                <w:rPr>
                  <w:rFonts w:hint="eastAsia"/>
                </w:rPr>
                <w:delText>PID</w:delText>
              </w:r>
              <w:r w:rsidDel="003D2C50">
                <w:rPr>
                  <w:rFonts w:hint="eastAsia"/>
                </w:rPr>
                <w:delText>参数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，分别是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p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i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d</w:delText>
              </w:r>
              <w:r w:rsidDel="003D2C50">
                <w:rPr>
                  <w:rFonts w:hint="eastAsia"/>
                </w:rPr>
                <w:delText>，单位为无</w:delText>
              </w:r>
              <w:r w:rsidDel="003D2C50">
                <w:delText>。</w:delText>
              </w:r>
            </w:del>
          </w:p>
          <w:p w14:paraId="338EFB28" w14:textId="48114DBE" w:rsidR="00EA5016" w:rsidDel="003D2C50" w:rsidRDefault="004C4817">
            <w:pPr>
              <w:jc w:val="left"/>
              <w:rPr>
                <w:del w:id="2109" w:author="win10" w:date="2020-06-12T13:56:00Z"/>
              </w:rPr>
            </w:pPr>
            <w:del w:id="2110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cs="Arial" w:hint="eastAsia"/>
                </w:rPr>
                <w:delText>0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 w:hint="eastAsia"/>
                </w:rPr>
                <w:delText>1.0</w:delText>
              </w:r>
              <w:r w:rsidDel="003D2C50">
                <w:rPr>
                  <w:rFonts w:cs="Arial" w:hint="eastAsia"/>
                </w:rPr>
                <w:delText>、</w:delText>
              </w:r>
              <w:r w:rsidDel="003D2C50">
                <w:rPr>
                  <w:rFonts w:cs="Arial" w:hint="eastAsia"/>
                </w:rPr>
                <w:delText>0</w:delText>
              </w:r>
              <w:r w:rsidDel="003D2C50">
                <w:delText>。</w:delText>
              </w:r>
            </w:del>
          </w:p>
          <w:p w14:paraId="0F45FD2F" w14:textId="1582D901" w:rsidR="00EA5016" w:rsidDel="003D2C50" w:rsidRDefault="004C4817">
            <w:pPr>
              <w:jc w:val="left"/>
              <w:rPr>
                <w:del w:id="2111" w:author="win10" w:date="2020-06-12T13:56:00Z"/>
              </w:rPr>
            </w:pPr>
            <w:del w:id="2112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4CBA3855" w14:textId="3FE1D308" w:rsidR="00EA5016" w:rsidDel="003D2C50" w:rsidRDefault="00EA5016">
      <w:pPr>
        <w:rPr>
          <w:del w:id="2113" w:author="win10" w:date="2020-06-12T13:56:00Z"/>
        </w:rPr>
      </w:pPr>
    </w:p>
    <w:p w14:paraId="1F0FFCE2" w14:textId="24B9A2E6" w:rsidR="00EA5016" w:rsidDel="003D2C50" w:rsidRDefault="004C4817">
      <w:pPr>
        <w:ind w:firstLine="420"/>
        <w:rPr>
          <w:del w:id="2114" w:author="win10" w:date="2020-06-12T13:56:00Z"/>
          <w:rFonts w:cs="Arial"/>
          <w:b/>
          <w:bCs/>
        </w:rPr>
      </w:pPr>
      <w:del w:id="2115" w:author="win10" w:date="2020-06-12T13:56:00Z">
        <w:r w:rsidDel="003D2C50">
          <w:rPr>
            <w:rFonts w:cs="Arial"/>
            <w:b/>
            <w:bCs/>
            <w:color w:val="3D3F43"/>
            <w:kern w:val="0"/>
            <w:szCs w:val="21"/>
          </w:rPr>
          <w:delText>PowerFactorPID</w:delText>
        </w:r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字段详解</w:delText>
        </w:r>
      </w:del>
    </w:p>
    <w:p w14:paraId="43652213" w14:textId="408480AF" w:rsidR="00EA5016" w:rsidDel="003D2C50" w:rsidRDefault="004C4817">
      <w:pPr>
        <w:rPr>
          <w:del w:id="2116" w:author="win10" w:date="2020-06-12T13:56:00Z"/>
          <w:rFonts w:cs="Arial"/>
          <w:b/>
          <w:bCs/>
        </w:rPr>
      </w:pPr>
      <w:del w:id="2117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2A40B569" w14:textId="5575F737">
        <w:trPr>
          <w:tblHeader/>
          <w:tblCellSpacing w:w="0" w:type="dxa"/>
          <w:del w:id="2118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9D900AE" w14:textId="3FF6C327" w:rsidR="00EA5016" w:rsidDel="003D2C50" w:rsidRDefault="004C4817">
            <w:pPr>
              <w:widowControl/>
              <w:jc w:val="center"/>
              <w:rPr>
                <w:del w:id="2119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120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4FBDB85" w14:textId="5CB10C11" w:rsidR="00EA5016" w:rsidDel="003D2C50" w:rsidRDefault="004C4817">
            <w:pPr>
              <w:widowControl/>
              <w:jc w:val="center"/>
              <w:rPr>
                <w:del w:id="2121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122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D213BA8" w14:textId="2B850FA9" w:rsidR="00EA5016" w:rsidDel="003D2C50" w:rsidRDefault="004C4817">
            <w:pPr>
              <w:widowControl/>
              <w:jc w:val="center"/>
              <w:rPr>
                <w:del w:id="2123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124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EFA7AAB" w14:textId="36542757" w:rsidR="00EA5016" w:rsidDel="003D2C50" w:rsidRDefault="004C4817">
            <w:pPr>
              <w:widowControl/>
              <w:jc w:val="center"/>
              <w:rPr>
                <w:del w:id="2125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126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3946E4DA" w14:textId="064EDB7F">
        <w:trPr>
          <w:tblCellSpacing w:w="0" w:type="dxa"/>
          <w:del w:id="212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F7C34F8" w14:textId="0FF9D448" w:rsidR="00EA5016" w:rsidDel="003D2C50" w:rsidRDefault="004C4817">
            <w:pPr>
              <w:jc w:val="left"/>
              <w:rPr>
                <w:del w:id="2128" w:author="win10" w:date="2020-06-12T13:56:00Z"/>
              </w:rPr>
            </w:pPr>
            <w:del w:id="2129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B08CDEF" w14:textId="16012B62" w:rsidR="00EA5016" w:rsidDel="003D2C50" w:rsidRDefault="004C4817">
            <w:pPr>
              <w:jc w:val="left"/>
              <w:rPr>
                <w:del w:id="2130" w:author="win10" w:date="2020-06-12T13:56:00Z"/>
              </w:rPr>
            </w:pPr>
            <w:del w:id="2131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BD11A60" w14:textId="3E33415E" w:rsidR="00EA5016" w:rsidDel="003D2C50" w:rsidRDefault="004C4817">
            <w:pPr>
              <w:jc w:val="left"/>
              <w:rPr>
                <w:del w:id="2132" w:author="win10" w:date="2020-06-12T13:56:00Z"/>
              </w:rPr>
            </w:pPr>
            <w:del w:id="2133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FED9277" w14:textId="39C107A1" w:rsidR="00EA5016" w:rsidDel="003D2C50" w:rsidRDefault="004C4817">
            <w:pPr>
              <w:jc w:val="left"/>
              <w:rPr>
                <w:del w:id="2134" w:author="win10" w:date="2020-06-12T13:56:00Z"/>
              </w:rPr>
            </w:pPr>
            <w:del w:id="2135" w:author="win10" w:date="2020-06-12T13:56:00Z">
              <w:r w:rsidDel="003D2C50">
                <w:rPr>
                  <w:rFonts w:hint="eastAsia"/>
                </w:rPr>
                <w:delText>功率因数</w:delText>
              </w:r>
              <w:r w:rsidDel="003D2C50">
                <w:rPr>
                  <w:rFonts w:hint="eastAsia"/>
                </w:rPr>
                <w:delText>PID</w:delText>
              </w:r>
              <w:r w:rsidDel="003D2C50">
                <w:rPr>
                  <w:rFonts w:hint="eastAsia"/>
                </w:rPr>
                <w:delText>参数，读属性</w:delText>
              </w:r>
              <w:r w:rsidDel="003D2C50">
                <w:delText>。</w:delText>
              </w:r>
            </w:del>
          </w:p>
          <w:p w14:paraId="0818C4E9" w14:textId="3A02539F" w:rsidR="00EA5016" w:rsidDel="003D2C50" w:rsidRDefault="004C4817">
            <w:pPr>
              <w:jc w:val="left"/>
              <w:rPr>
                <w:del w:id="2136" w:author="win10" w:date="2020-06-12T13:56:00Z"/>
              </w:rPr>
            </w:pPr>
            <w:del w:id="2137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4206B118" w14:textId="5D07D52D">
        <w:trPr>
          <w:tblCellSpacing w:w="0" w:type="dxa"/>
          <w:del w:id="2138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FC66099" w14:textId="3EE339BB" w:rsidR="00EA5016" w:rsidDel="003D2C50" w:rsidRDefault="004C4817">
            <w:pPr>
              <w:jc w:val="left"/>
              <w:rPr>
                <w:del w:id="2139" w:author="win10" w:date="2020-06-12T13:56:00Z"/>
              </w:rPr>
            </w:pPr>
            <w:del w:id="2140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874D2E2" w14:textId="30473C60" w:rsidR="00EA5016" w:rsidDel="003D2C50" w:rsidRDefault="004C4817">
            <w:pPr>
              <w:jc w:val="left"/>
              <w:rPr>
                <w:del w:id="2141" w:author="win10" w:date="2020-06-12T13:56:00Z"/>
              </w:rPr>
            </w:pPr>
            <w:del w:id="2142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4CAE0F9" w14:textId="3DB9F97F" w:rsidR="00EA5016" w:rsidDel="003D2C50" w:rsidRDefault="004C4817">
            <w:pPr>
              <w:jc w:val="left"/>
              <w:rPr>
                <w:del w:id="2143" w:author="win10" w:date="2020-06-12T13:56:00Z"/>
              </w:rPr>
            </w:pPr>
            <w:del w:id="2144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6258521" w14:textId="01E4C9A9" w:rsidR="00EA5016" w:rsidDel="003D2C50" w:rsidRDefault="004C4817">
            <w:pPr>
              <w:rPr>
                <w:del w:id="2145" w:author="win10" w:date="2020-06-12T13:56:00Z"/>
              </w:rPr>
            </w:pPr>
            <w:del w:id="2146" w:author="win10" w:date="2020-06-12T13:56:00Z">
              <w:r w:rsidDel="003D2C50">
                <w:rPr>
                  <w:rFonts w:hint="eastAsia"/>
                </w:rPr>
                <w:delText>功率因数</w:delText>
              </w:r>
              <w:r w:rsidDel="003D2C50">
                <w:rPr>
                  <w:rFonts w:hint="eastAsia"/>
                </w:rPr>
                <w:delText>PID</w:delText>
              </w:r>
              <w:r w:rsidDel="003D2C50">
                <w:rPr>
                  <w:rFonts w:hint="eastAsia"/>
                </w:rPr>
                <w:delText>参数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，分别是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p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i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d</w:delText>
              </w:r>
              <w:r w:rsidDel="003D2C50">
                <w:rPr>
                  <w:rFonts w:hint="eastAsia"/>
                </w:rPr>
                <w:delText>，单位为无</w:delText>
              </w:r>
              <w:r w:rsidDel="003D2C50">
                <w:delText>。</w:delText>
              </w:r>
            </w:del>
          </w:p>
          <w:p w14:paraId="38710035" w14:textId="04E690BC" w:rsidR="00EA5016" w:rsidDel="003D2C50" w:rsidRDefault="004C4817">
            <w:pPr>
              <w:rPr>
                <w:del w:id="2147" w:author="win10" w:date="2020-06-12T13:56:00Z"/>
              </w:rPr>
            </w:pPr>
            <w:del w:id="2148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6221B417" w14:textId="68C15C89" w:rsidR="00EA5016" w:rsidDel="003D2C50" w:rsidRDefault="004C4817">
            <w:pPr>
              <w:rPr>
                <w:del w:id="2149" w:author="win10" w:date="2020-06-12T13:56:00Z"/>
              </w:rPr>
            </w:pPr>
            <w:del w:id="2150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 w:hint="eastAsia"/>
                </w:rPr>
                <w:delText>0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 w:hint="eastAsia"/>
                </w:rPr>
                <w:delText>1.0</w:delText>
              </w:r>
              <w:r w:rsidDel="003D2C50">
                <w:rPr>
                  <w:rFonts w:cs="Arial" w:hint="eastAsia"/>
                </w:rPr>
                <w:delText>、</w:delText>
              </w:r>
              <w:r w:rsidDel="003D2C50">
                <w:rPr>
                  <w:rFonts w:cs="Arial" w:hint="eastAsia"/>
                </w:rPr>
                <w:delText>0</w:delText>
              </w:r>
              <w:r w:rsidDel="003D2C50">
                <w:delText>。</w:delText>
              </w:r>
            </w:del>
          </w:p>
        </w:tc>
      </w:tr>
    </w:tbl>
    <w:p w14:paraId="15C4BE49" w14:textId="1089FE49" w:rsidR="00EA5016" w:rsidDel="003D2C50" w:rsidRDefault="00EA5016">
      <w:pPr>
        <w:rPr>
          <w:del w:id="2151" w:author="win10" w:date="2020-06-12T13:56:00Z"/>
          <w:b/>
          <w:bCs/>
        </w:rPr>
      </w:pPr>
    </w:p>
    <w:p w14:paraId="37C4C4D2" w14:textId="54A5C420" w:rsidR="00EA5016" w:rsidDel="003D2C50" w:rsidRDefault="004C4817">
      <w:pPr>
        <w:rPr>
          <w:del w:id="2152" w:author="win10" w:date="2020-06-12T13:56:00Z"/>
          <w:rFonts w:cs="Arial"/>
          <w:b/>
          <w:bCs/>
        </w:rPr>
      </w:pPr>
      <w:del w:id="2153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74982A95" w14:textId="6851A994">
        <w:trPr>
          <w:tblHeader/>
          <w:tblCellSpacing w:w="0" w:type="dxa"/>
          <w:del w:id="2154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2BF7F03" w14:textId="24F443FB" w:rsidR="00EA5016" w:rsidDel="003D2C50" w:rsidRDefault="004C4817">
            <w:pPr>
              <w:widowControl/>
              <w:jc w:val="center"/>
              <w:rPr>
                <w:del w:id="2155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156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7785DF2" w14:textId="2CBA5612" w:rsidR="00EA5016" w:rsidDel="003D2C50" w:rsidRDefault="004C4817">
            <w:pPr>
              <w:widowControl/>
              <w:jc w:val="center"/>
              <w:rPr>
                <w:del w:id="2157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158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FB8EE2C" w14:textId="134CF6DA" w:rsidR="00EA5016" w:rsidDel="003D2C50" w:rsidRDefault="004C4817">
            <w:pPr>
              <w:widowControl/>
              <w:jc w:val="center"/>
              <w:rPr>
                <w:del w:id="2159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160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495DEFC" w14:textId="3A479CA8" w:rsidR="00EA5016" w:rsidDel="003D2C50" w:rsidRDefault="004C4817">
            <w:pPr>
              <w:widowControl/>
              <w:jc w:val="center"/>
              <w:rPr>
                <w:del w:id="2161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162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6B3D24CF" w14:textId="20E5A06F">
        <w:trPr>
          <w:tblCellSpacing w:w="0" w:type="dxa"/>
          <w:del w:id="2163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CA68972" w14:textId="744E5685" w:rsidR="00EA5016" w:rsidDel="003D2C50" w:rsidRDefault="004C4817">
            <w:pPr>
              <w:jc w:val="left"/>
              <w:rPr>
                <w:del w:id="2164" w:author="win10" w:date="2020-06-12T13:56:00Z"/>
              </w:rPr>
            </w:pPr>
            <w:del w:id="2165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BF3A2DE" w14:textId="2776BE01" w:rsidR="00EA5016" w:rsidDel="003D2C50" w:rsidRDefault="004C4817">
            <w:pPr>
              <w:jc w:val="left"/>
              <w:rPr>
                <w:del w:id="2166" w:author="win10" w:date="2020-06-12T13:56:00Z"/>
              </w:rPr>
            </w:pPr>
            <w:del w:id="2167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CBC1149" w14:textId="40F37CBE" w:rsidR="00EA5016" w:rsidDel="003D2C50" w:rsidRDefault="004C4817">
            <w:pPr>
              <w:jc w:val="left"/>
              <w:rPr>
                <w:del w:id="2168" w:author="win10" w:date="2020-06-12T13:56:00Z"/>
              </w:rPr>
            </w:pPr>
            <w:del w:id="2169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5F01A6D" w14:textId="4132A765" w:rsidR="00EA5016" w:rsidDel="003D2C50" w:rsidRDefault="004C4817">
            <w:pPr>
              <w:jc w:val="left"/>
              <w:rPr>
                <w:del w:id="2170" w:author="win10" w:date="2020-06-12T13:56:00Z"/>
              </w:rPr>
            </w:pPr>
            <w:del w:id="2171" w:author="win10" w:date="2020-06-12T13:56:00Z">
              <w:r w:rsidDel="003D2C50">
                <w:rPr>
                  <w:rFonts w:hint="eastAsia"/>
                </w:rPr>
                <w:delText>功率因数</w:delText>
              </w:r>
              <w:r w:rsidDel="003D2C50">
                <w:rPr>
                  <w:rFonts w:hint="eastAsia"/>
                </w:rPr>
                <w:delText>PID</w:delText>
              </w:r>
              <w:r w:rsidDel="003D2C50">
                <w:rPr>
                  <w:rFonts w:hint="eastAsia"/>
                </w:rPr>
                <w:delText>参数，写属性</w:delText>
              </w:r>
              <w:r w:rsidDel="003D2C50">
                <w:delText>。</w:delText>
              </w:r>
            </w:del>
          </w:p>
          <w:p w14:paraId="773299A4" w14:textId="5601DF70" w:rsidR="00EA5016" w:rsidDel="003D2C50" w:rsidRDefault="004C4817">
            <w:pPr>
              <w:jc w:val="left"/>
              <w:rPr>
                <w:del w:id="2172" w:author="win10" w:date="2020-06-12T13:56:00Z"/>
              </w:rPr>
            </w:pPr>
            <w:del w:id="2173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25DB341B" w14:textId="2670E370">
        <w:trPr>
          <w:tblCellSpacing w:w="0" w:type="dxa"/>
          <w:del w:id="2174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3B9F956" w14:textId="0D5D0E4F" w:rsidR="00EA5016" w:rsidDel="003D2C50" w:rsidRDefault="004C4817">
            <w:pPr>
              <w:jc w:val="left"/>
              <w:rPr>
                <w:del w:id="2175" w:author="win10" w:date="2020-06-12T13:56:00Z"/>
              </w:rPr>
            </w:pPr>
            <w:del w:id="2176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09F0D84" w14:textId="3B108DD2" w:rsidR="00EA5016" w:rsidDel="003D2C50" w:rsidRDefault="004C4817">
            <w:pPr>
              <w:jc w:val="left"/>
              <w:rPr>
                <w:del w:id="2177" w:author="win10" w:date="2020-06-12T13:56:00Z"/>
              </w:rPr>
            </w:pPr>
            <w:del w:id="2178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0D66069" w14:textId="5A5DD7ED" w:rsidR="00EA5016" w:rsidDel="003D2C50" w:rsidRDefault="004C4817">
            <w:pPr>
              <w:jc w:val="left"/>
              <w:rPr>
                <w:del w:id="2179" w:author="win10" w:date="2020-06-12T13:56:00Z"/>
              </w:rPr>
            </w:pPr>
            <w:del w:id="2180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B3D85B9" w14:textId="4401EFFB" w:rsidR="00EA5016" w:rsidDel="003D2C50" w:rsidRDefault="004C4817">
            <w:pPr>
              <w:rPr>
                <w:del w:id="2181" w:author="win10" w:date="2020-06-12T13:56:00Z"/>
              </w:rPr>
            </w:pPr>
            <w:del w:id="2182" w:author="win10" w:date="2020-06-12T13:56:00Z">
              <w:r w:rsidDel="003D2C50">
                <w:rPr>
                  <w:rFonts w:hint="eastAsia"/>
                </w:rPr>
                <w:delText>功率因数</w:delText>
              </w:r>
              <w:r w:rsidDel="003D2C50">
                <w:rPr>
                  <w:rFonts w:hint="eastAsia"/>
                </w:rPr>
                <w:delText>PID</w:delText>
              </w:r>
              <w:r w:rsidDel="003D2C50">
                <w:rPr>
                  <w:rFonts w:hint="eastAsia"/>
                </w:rPr>
                <w:delText>参数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，分别是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p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i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d</w:delText>
              </w:r>
              <w:r w:rsidDel="003D2C50">
                <w:rPr>
                  <w:rFonts w:hint="eastAsia"/>
                </w:rPr>
                <w:delText>，单位为无</w:delText>
              </w:r>
              <w:r w:rsidDel="003D2C50">
                <w:delText>。</w:delText>
              </w:r>
            </w:del>
          </w:p>
          <w:p w14:paraId="223FBB10" w14:textId="55579F4D" w:rsidR="00EA5016" w:rsidDel="003D2C50" w:rsidRDefault="004C4817">
            <w:pPr>
              <w:jc w:val="left"/>
              <w:rPr>
                <w:del w:id="2183" w:author="win10" w:date="2020-06-12T13:56:00Z"/>
              </w:rPr>
            </w:pPr>
            <w:del w:id="2184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cs="Arial" w:hint="eastAsia"/>
                </w:rPr>
                <w:delText>0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 w:hint="eastAsia"/>
                </w:rPr>
                <w:delText>1.0</w:delText>
              </w:r>
              <w:r w:rsidDel="003D2C50">
                <w:rPr>
                  <w:rFonts w:cs="Arial" w:hint="eastAsia"/>
                </w:rPr>
                <w:delText>、</w:delText>
              </w:r>
              <w:r w:rsidDel="003D2C50">
                <w:rPr>
                  <w:rFonts w:cs="Arial" w:hint="eastAsia"/>
                </w:rPr>
                <w:delText>0</w:delText>
              </w:r>
              <w:r w:rsidDel="003D2C50">
                <w:delText>。</w:delText>
              </w:r>
            </w:del>
          </w:p>
          <w:p w14:paraId="01F818C7" w14:textId="4F7DC163" w:rsidR="00EA5016" w:rsidDel="003D2C50" w:rsidRDefault="004C4817">
            <w:pPr>
              <w:jc w:val="left"/>
              <w:rPr>
                <w:del w:id="2185" w:author="win10" w:date="2020-06-12T13:56:00Z"/>
              </w:rPr>
            </w:pPr>
            <w:del w:id="2186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656AB0EC" w14:textId="53D1FC74" w:rsidR="00EA5016" w:rsidDel="003D2C50" w:rsidRDefault="00EA5016">
      <w:pPr>
        <w:rPr>
          <w:del w:id="2187" w:author="win10" w:date="2020-06-12T13:56:00Z"/>
        </w:rPr>
      </w:pPr>
    </w:p>
    <w:p w14:paraId="491238A8" w14:textId="7BD4A48F" w:rsidR="00EA5016" w:rsidDel="003D2C50" w:rsidRDefault="004C4817">
      <w:pPr>
        <w:ind w:firstLine="420"/>
        <w:rPr>
          <w:del w:id="2188" w:author="win10" w:date="2020-06-12T13:56:00Z"/>
          <w:rFonts w:cs="Arial"/>
          <w:b/>
          <w:bCs/>
        </w:rPr>
      </w:pPr>
      <w:del w:id="2189" w:author="win10" w:date="2020-06-12T13:56:00Z">
        <w:r w:rsidDel="003D2C50">
          <w:rPr>
            <w:rFonts w:cs="Arial"/>
            <w:b/>
            <w:bCs/>
            <w:color w:val="3D3F43"/>
            <w:kern w:val="0"/>
            <w:szCs w:val="21"/>
          </w:rPr>
          <w:delText>MQTTIPAndPortServer</w:delText>
        </w:r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字段详解</w:delText>
        </w:r>
      </w:del>
    </w:p>
    <w:p w14:paraId="5B146696" w14:textId="2761535D" w:rsidR="00EA5016" w:rsidDel="003D2C50" w:rsidRDefault="004C4817">
      <w:pPr>
        <w:rPr>
          <w:del w:id="2190" w:author="win10" w:date="2020-06-12T13:56:00Z"/>
          <w:rFonts w:cs="Arial"/>
          <w:b/>
          <w:bCs/>
        </w:rPr>
      </w:pPr>
      <w:del w:id="2191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609A78D1" w14:textId="0F805962">
        <w:trPr>
          <w:tblHeader/>
          <w:tblCellSpacing w:w="0" w:type="dxa"/>
          <w:del w:id="219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8B0755D" w14:textId="1D114236" w:rsidR="00EA5016" w:rsidDel="003D2C50" w:rsidRDefault="004C4817">
            <w:pPr>
              <w:widowControl/>
              <w:jc w:val="center"/>
              <w:rPr>
                <w:del w:id="2193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194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49347B3" w14:textId="584799EA" w:rsidR="00EA5016" w:rsidDel="003D2C50" w:rsidRDefault="004C4817">
            <w:pPr>
              <w:widowControl/>
              <w:jc w:val="center"/>
              <w:rPr>
                <w:del w:id="2195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196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13292D8" w14:textId="6F68AC5E" w:rsidR="00EA5016" w:rsidDel="003D2C50" w:rsidRDefault="004C4817">
            <w:pPr>
              <w:widowControl/>
              <w:jc w:val="center"/>
              <w:rPr>
                <w:del w:id="2197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198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C3822C4" w14:textId="0A7D99C2" w:rsidR="00EA5016" w:rsidDel="003D2C50" w:rsidRDefault="004C4817">
            <w:pPr>
              <w:widowControl/>
              <w:jc w:val="center"/>
              <w:rPr>
                <w:del w:id="2199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200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6903BA9A" w14:textId="4AADDCAF">
        <w:trPr>
          <w:tblCellSpacing w:w="0" w:type="dxa"/>
          <w:del w:id="220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119D770" w14:textId="59076ABF" w:rsidR="00EA5016" w:rsidDel="003D2C50" w:rsidRDefault="004C4817">
            <w:pPr>
              <w:jc w:val="left"/>
              <w:rPr>
                <w:del w:id="2202" w:author="win10" w:date="2020-06-12T13:56:00Z"/>
              </w:rPr>
            </w:pPr>
            <w:del w:id="2203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76A95E3" w14:textId="1A051128" w:rsidR="00EA5016" w:rsidDel="003D2C50" w:rsidRDefault="004C4817">
            <w:pPr>
              <w:jc w:val="left"/>
              <w:rPr>
                <w:del w:id="2204" w:author="win10" w:date="2020-06-12T13:56:00Z"/>
              </w:rPr>
            </w:pPr>
            <w:del w:id="220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F051A21" w14:textId="115266D5" w:rsidR="00EA5016" w:rsidDel="003D2C50" w:rsidRDefault="004C4817">
            <w:pPr>
              <w:jc w:val="left"/>
              <w:rPr>
                <w:del w:id="2206" w:author="win10" w:date="2020-06-12T13:56:00Z"/>
              </w:rPr>
            </w:pPr>
            <w:del w:id="2207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1C836CA" w14:textId="4447E7C9" w:rsidR="00EA5016" w:rsidDel="003D2C50" w:rsidRDefault="004C4817">
            <w:pPr>
              <w:jc w:val="left"/>
              <w:rPr>
                <w:del w:id="2208" w:author="win10" w:date="2020-06-12T13:56:00Z"/>
              </w:rPr>
            </w:pPr>
            <w:del w:id="2209" w:author="win10" w:date="2020-06-12T13:56:00Z">
              <w:r w:rsidDel="003D2C50">
                <w:delText>MQTTIPAndPortServer</w:delText>
              </w:r>
              <w:r w:rsidDel="003D2C50">
                <w:rPr>
                  <w:rFonts w:hint="eastAsia"/>
                </w:rPr>
                <w:delText>参数，读属性</w:delText>
              </w:r>
              <w:r w:rsidDel="003D2C50">
                <w:delText>。</w:delText>
              </w:r>
            </w:del>
          </w:p>
          <w:p w14:paraId="48EA8BD8" w14:textId="0E04012D" w:rsidR="00EA5016" w:rsidDel="003D2C50" w:rsidRDefault="004C4817">
            <w:pPr>
              <w:jc w:val="left"/>
              <w:rPr>
                <w:del w:id="2210" w:author="win10" w:date="2020-06-12T13:56:00Z"/>
              </w:rPr>
            </w:pPr>
            <w:del w:id="2211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5207103E" w14:textId="699E113F">
        <w:trPr>
          <w:tblCellSpacing w:w="0" w:type="dxa"/>
          <w:del w:id="221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F1A9DAE" w14:textId="694D3D50" w:rsidR="00EA5016" w:rsidDel="003D2C50" w:rsidRDefault="004C4817">
            <w:pPr>
              <w:jc w:val="left"/>
              <w:rPr>
                <w:del w:id="2213" w:author="win10" w:date="2020-06-12T13:56:00Z"/>
              </w:rPr>
            </w:pPr>
            <w:del w:id="2214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B200017" w14:textId="5C8CB139" w:rsidR="00EA5016" w:rsidDel="003D2C50" w:rsidRDefault="004C4817">
            <w:pPr>
              <w:jc w:val="left"/>
              <w:rPr>
                <w:del w:id="2215" w:author="win10" w:date="2020-06-12T13:56:00Z"/>
              </w:rPr>
            </w:pPr>
            <w:del w:id="2216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5B05111" w14:textId="3875876D" w:rsidR="00EA5016" w:rsidDel="003D2C50" w:rsidRDefault="004C4817">
            <w:pPr>
              <w:jc w:val="left"/>
              <w:rPr>
                <w:del w:id="2217" w:author="win10" w:date="2020-06-12T13:56:00Z"/>
              </w:rPr>
            </w:pPr>
            <w:del w:id="2218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822C36D" w14:textId="0F007060" w:rsidR="00EA5016" w:rsidDel="003D2C50" w:rsidRDefault="004C4817">
            <w:pPr>
              <w:rPr>
                <w:del w:id="2219" w:author="win10" w:date="2020-06-12T13:56:00Z"/>
              </w:rPr>
            </w:pPr>
            <w:del w:id="2220" w:author="win10" w:date="2020-06-12T13:56:00Z">
              <w:r w:rsidDel="003D2C50">
                <w:delText>MQTTIPAndPortServer</w:delText>
              </w:r>
              <w:r w:rsidDel="003D2C50">
                <w:rPr>
                  <w:rFonts w:hint="eastAsia"/>
                </w:rPr>
                <w:delText>参数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，分别是</w:delText>
              </w:r>
              <w:r w:rsidDel="003D2C50">
                <w:rPr>
                  <w:rFonts w:hint="eastAsia"/>
                </w:rPr>
                <w:delText>IP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Port</w:delText>
              </w:r>
              <w:r w:rsidDel="003D2C50">
                <w:rPr>
                  <w:rFonts w:hint="eastAsia"/>
                </w:rPr>
                <w:delText>，单位为无</w:delText>
              </w:r>
              <w:r w:rsidDel="003D2C50">
                <w:delText>。</w:delText>
              </w:r>
            </w:del>
          </w:p>
          <w:p w14:paraId="68B02D06" w14:textId="7B560958" w:rsidR="00EA5016" w:rsidDel="003D2C50" w:rsidRDefault="004C4817">
            <w:pPr>
              <w:rPr>
                <w:del w:id="2221" w:author="win10" w:date="2020-06-12T13:56:00Z"/>
              </w:rPr>
            </w:pPr>
            <w:del w:id="2222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49BC25E8" w14:textId="7EB7BB6C" w:rsidR="00EA5016" w:rsidDel="003D2C50" w:rsidRDefault="004C4817">
            <w:pPr>
              <w:rPr>
                <w:del w:id="2223" w:author="win10" w:date="2020-06-12T13:56:00Z"/>
              </w:rPr>
            </w:pPr>
            <w:del w:id="2224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 w:hint="eastAsia"/>
                </w:rPr>
                <w:delText>192.168.10.151</w:delText>
              </w:r>
              <w:r w:rsidDel="003D2C50">
                <w:rPr>
                  <w:rFonts w:cs="Arial" w:hint="eastAsia"/>
                </w:rPr>
                <w:delText>；</w:delText>
              </w:r>
              <w:r w:rsidDel="003D2C50">
                <w:rPr>
                  <w:rFonts w:cs="Arial" w:hint="eastAsia"/>
                </w:rPr>
                <w:delText>1833</w:delText>
              </w:r>
              <w:r w:rsidDel="003D2C50">
                <w:rPr>
                  <w:rFonts w:cs="Arial" w:hint="eastAsia"/>
                </w:rPr>
                <w:delText>。</w:delText>
              </w:r>
            </w:del>
          </w:p>
        </w:tc>
      </w:tr>
    </w:tbl>
    <w:p w14:paraId="740707FE" w14:textId="70089731" w:rsidR="00EA5016" w:rsidDel="003D2C50" w:rsidRDefault="00EA5016">
      <w:pPr>
        <w:rPr>
          <w:del w:id="2225" w:author="win10" w:date="2020-06-12T13:56:00Z"/>
          <w:b/>
          <w:bCs/>
        </w:rPr>
      </w:pPr>
    </w:p>
    <w:p w14:paraId="4CCA8393" w14:textId="6E2A9A24" w:rsidR="00EA5016" w:rsidDel="003D2C50" w:rsidRDefault="004C4817">
      <w:pPr>
        <w:rPr>
          <w:del w:id="2226" w:author="win10" w:date="2020-06-12T13:56:00Z"/>
          <w:rFonts w:cs="Arial"/>
          <w:b/>
          <w:bCs/>
        </w:rPr>
      </w:pPr>
      <w:del w:id="2227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2E9A1DCC" w14:textId="4515F147">
        <w:trPr>
          <w:tblHeader/>
          <w:tblCellSpacing w:w="0" w:type="dxa"/>
          <w:del w:id="2228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0267240" w14:textId="00180E77" w:rsidR="00EA5016" w:rsidDel="003D2C50" w:rsidRDefault="004C4817">
            <w:pPr>
              <w:widowControl/>
              <w:jc w:val="center"/>
              <w:rPr>
                <w:del w:id="2229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230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DF9BE8B" w14:textId="2F38AB34" w:rsidR="00EA5016" w:rsidDel="003D2C50" w:rsidRDefault="004C4817">
            <w:pPr>
              <w:widowControl/>
              <w:jc w:val="center"/>
              <w:rPr>
                <w:del w:id="2231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232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10FA44C" w14:textId="7E004E28" w:rsidR="00EA5016" w:rsidDel="003D2C50" w:rsidRDefault="004C4817">
            <w:pPr>
              <w:widowControl/>
              <w:jc w:val="center"/>
              <w:rPr>
                <w:del w:id="2233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234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01EF497" w14:textId="1DBBB4DB" w:rsidR="00EA5016" w:rsidDel="003D2C50" w:rsidRDefault="004C4817">
            <w:pPr>
              <w:widowControl/>
              <w:jc w:val="center"/>
              <w:rPr>
                <w:del w:id="2235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236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7751A5C6" w14:textId="79B5F2EC">
        <w:trPr>
          <w:tblCellSpacing w:w="0" w:type="dxa"/>
          <w:del w:id="223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975E5E3" w14:textId="2E0CA9EA" w:rsidR="00EA5016" w:rsidDel="003D2C50" w:rsidRDefault="004C4817">
            <w:pPr>
              <w:jc w:val="left"/>
              <w:rPr>
                <w:del w:id="2238" w:author="win10" w:date="2020-06-12T13:56:00Z"/>
              </w:rPr>
            </w:pPr>
            <w:del w:id="2239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B0119F1" w14:textId="2EB99882" w:rsidR="00EA5016" w:rsidDel="003D2C50" w:rsidRDefault="004C4817">
            <w:pPr>
              <w:jc w:val="left"/>
              <w:rPr>
                <w:del w:id="2240" w:author="win10" w:date="2020-06-12T13:56:00Z"/>
              </w:rPr>
            </w:pPr>
            <w:del w:id="2241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44D22A5" w14:textId="5C31FB51" w:rsidR="00EA5016" w:rsidDel="003D2C50" w:rsidRDefault="004C4817">
            <w:pPr>
              <w:jc w:val="left"/>
              <w:rPr>
                <w:del w:id="2242" w:author="win10" w:date="2020-06-12T13:56:00Z"/>
              </w:rPr>
            </w:pPr>
            <w:del w:id="2243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E36E397" w14:textId="6E4B5620" w:rsidR="00EA5016" w:rsidDel="003D2C50" w:rsidRDefault="004C4817">
            <w:pPr>
              <w:jc w:val="left"/>
              <w:rPr>
                <w:del w:id="2244" w:author="win10" w:date="2020-06-12T13:56:00Z"/>
              </w:rPr>
            </w:pPr>
            <w:del w:id="2245" w:author="win10" w:date="2020-06-12T13:56:00Z">
              <w:r w:rsidDel="003D2C50">
                <w:delText>MQTTIPAndPortServer</w:delText>
              </w:r>
              <w:r w:rsidDel="003D2C50">
                <w:rPr>
                  <w:rFonts w:hint="eastAsia"/>
                </w:rPr>
                <w:delText>参数，写属性</w:delText>
              </w:r>
              <w:r w:rsidDel="003D2C50">
                <w:delText>。</w:delText>
              </w:r>
            </w:del>
          </w:p>
          <w:p w14:paraId="5AC5F4EA" w14:textId="1130017E" w:rsidR="00EA5016" w:rsidDel="003D2C50" w:rsidRDefault="004C4817">
            <w:pPr>
              <w:jc w:val="left"/>
              <w:rPr>
                <w:del w:id="2246" w:author="win10" w:date="2020-06-12T13:56:00Z"/>
              </w:rPr>
            </w:pPr>
            <w:del w:id="2247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34F28EC1" w14:textId="52EABAC3">
        <w:trPr>
          <w:tblCellSpacing w:w="0" w:type="dxa"/>
          <w:del w:id="2248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25184EF" w14:textId="17C2BA38" w:rsidR="00EA5016" w:rsidDel="003D2C50" w:rsidRDefault="004C4817">
            <w:pPr>
              <w:jc w:val="left"/>
              <w:rPr>
                <w:del w:id="2249" w:author="win10" w:date="2020-06-12T13:56:00Z"/>
              </w:rPr>
            </w:pPr>
            <w:del w:id="2250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C657CCB" w14:textId="4444D129" w:rsidR="00EA5016" w:rsidDel="003D2C50" w:rsidRDefault="004C4817">
            <w:pPr>
              <w:jc w:val="left"/>
              <w:rPr>
                <w:del w:id="2251" w:author="win10" w:date="2020-06-12T13:56:00Z"/>
              </w:rPr>
            </w:pPr>
            <w:del w:id="2252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C716BE3" w14:textId="19074942" w:rsidR="00EA5016" w:rsidDel="003D2C50" w:rsidRDefault="004C4817">
            <w:pPr>
              <w:jc w:val="left"/>
              <w:rPr>
                <w:del w:id="2253" w:author="win10" w:date="2020-06-12T13:56:00Z"/>
              </w:rPr>
            </w:pPr>
            <w:del w:id="2254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644ABC5" w14:textId="23572C62" w:rsidR="00EA5016" w:rsidDel="003D2C50" w:rsidRDefault="004C4817">
            <w:pPr>
              <w:rPr>
                <w:del w:id="2255" w:author="win10" w:date="2020-06-12T13:56:00Z"/>
              </w:rPr>
            </w:pPr>
            <w:del w:id="2256" w:author="win10" w:date="2020-06-12T13:56:00Z">
              <w:r w:rsidDel="003D2C50">
                <w:delText>MQTTIPAndPortServer</w:delText>
              </w:r>
              <w:r w:rsidDel="003D2C50">
                <w:rPr>
                  <w:rFonts w:hint="eastAsia"/>
                </w:rPr>
                <w:delText>参数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，分别是</w:delText>
              </w:r>
              <w:r w:rsidDel="003D2C50">
                <w:rPr>
                  <w:rFonts w:hint="eastAsia"/>
                </w:rPr>
                <w:delText>IP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Port</w:delText>
              </w:r>
              <w:r w:rsidDel="003D2C50">
                <w:rPr>
                  <w:rFonts w:hint="eastAsia"/>
                </w:rPr>
                <w:delText>，单位为无</w:delText>
              </w:r>
              <w:r w:rsidDel="003D2C50">
                <w:delText>。</w:delText>
              </w:r>
            </w:del>
          </w:p>
          <w:p w14:paraId="737E8944" w14:textId="4ADB6EA9" w:rsidR="00EA5016" w:rsidDel="003D2C50" w:rsidRDefault="004C4817">
            <w:pPr>
              <w:jc w:val="left"/>
              <w:rPr>
                <w:del w:id="2257" w:author="win10" w:date="2020-06-12T13:56:00Z"/>
              </w:rPr>
            </w:pPr>
            <w:del w:id="2258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cs="Arial" w:hint="eastAsia"/>
                </w:rPr>
                <w:delText>192.168.10.151</w:delText>
              </w:r>
              <w:r w:rsidDel="003D2C50">
                <w:rPr>
                  <w:rFonts w:cs="Arial" w:hint="eastAsia"/>
                </w:rPr>
                <w:delText>；</w:delText>
              </w:r>
              <w:r w:rsidDel="003D2C50">
                <w:rPr>
                  <w:rFonts w:cs="Arial" w:hint="eastAsia"/>
                </w:rPr>
                <w:delText>1833</w:delText>
              </w:r>
              <w:r w:rsidDel="003D2C50">
                <w:delText>。</w:delText>
              </w:r>
            </w:del>
          </w:p>
          <w:p w14:paraId="5864FAB3" w14:textId="04ABEE89" w:rsidR="00EA5016" w:rsidDel="003D2C50" w:rsidRDefault="004C4817">
            <w:pPr>
              <w:jc w:val="left"/>
              <w:rPr>
                <w:del w:id="2259" w:author="win10" w:date="2020-06-12T13:56:00Z"/>
              </w:rPr>
            </w:pPr>
            <w:del w:id="2260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585B40E7" w14:textId="120B9F23" w:rsidR="00EA5016" w:rsidDel="003D2C50" w:rsidRDefault="00EA5016">
      <w:pPr>
        <w:rPr>
          <w:del w:id="2261" w:author="win10" w:date="2020-06-12T13:56:00Z"/>
        </w:rPr>
      </w:pPr>
    </w:p>
    <w:p w14:paraId="3FD5C000" w14:textId="386A33FF" w:rsidR="00EA5016" w:rsidDel="003D2C50" w:rsidRDefault="004C4817">
      <w:pPr>
        <w:ind w:firstLine="420"/>
        <w:rPr>
          <w:del w:id="2262" w:author="win10" w:date="2020-06-12T13:56:00Z"/>
          <w:rFonts w:cs="Arial"/>
          <w:b/>
          <w:bCs/>
        </w:rPr>
      </w:pPr>
      <w:del w:id="2263" w:author="win10" w:date="2020-06-12T13:56:00Z">
        <w:r w:rsidDel="003D2C50">
          <w:rPr>
            <w:rFonts w:cs="Arial"/>
            <w:b/>
            <w:bCs/>
            <w:color w:val="3D3F43"/>
            <w:kern w:val="0"/>
            <w:szCs w:val="21"/>
          </w:rPr>
          <w:delText>MQTTIPAndPortClient</w:delText>
        </w:r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字段详解</w:delText>
        </w:r>
      </w:del>
    </w:p>
    <w:p w14:paraId="063390ED" w14:textId="4DCD9AC1" w:rsidR="00EA5016" w:rsidDel="003D2C50" w:rsidRDefault="004C4817">
      <w:pPr>
        <w:rPr>
          <w:del w:id="2264" w:author="win10" w:date="2020-06-12T13:56:00Z"/>
          <w:rFonts w:cs="Arial"/>
          <w:b/>
          <w:bCs/>
        </w:rPr>
      </w:pPr>
      <w:del w:id="2265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03264782" w14:textId="451D5117">
        <w:trPr>
          <w:tblHeader/>
          <w:tblCellSpacing w:w="0" w:type="dxa"/>
          <w:del w:id="226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34B8E2C" w14:textId="75C705C6" w:rsidR="00EA5016" w:rsidDel="003D2C50" w:rsidRDefault="004C4817">
            <w:pPr>
              <w:widowControl/>
              <w:jc w:val="center"/>
              <w:rPr>
                <w:del w:id="2267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268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499D8B3" w14:textId="3F704CB4" w:rsidR="00EA5016" w:rsidDel="003D2C50" w:rsidRDefault="004C4817">
            <w:pPr>
              <w:widowControl/>
              <w:jc w:val="center"/>
              <w:rPr>
                <w:del w:id="2269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270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D1AECAD" w14:textId="4E0A11E3" w:rsidR="00EA5016" w:rsidDel="003D2C50" w:rsidRDefault="004C4817">
            <w:pPr>
              <w:widowControl/>
              <w:jc w:val="center"/>
              <w:rPr>
                <w:del w:id="2271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272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CF6624F" w14:textId="566A3FC5" w:rsidR="00EA5016" w:rsidDel="003D2C50" w:rsidRDefault="004C4817">
            <w:pPr>
              <w:widowControl/>
              <w:jc w:val="center"/>
              <w:rPr>
                <w:del w:id="2273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274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747DA993" w14:textId="2462B8C5">
        <w:trPr>
          <w:tblCellSpacing w:w="0" w:type="dxa"/>
          <w:del w:id="2275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E91F70A" w14:textId="35558B1A" w:rsidR="00EA5016" w:rsidDel="003D2C50" w:rsidRDefault="004C4817">
            <w:pPr>
              <w:jc w:val="left"/>
              <w:rPr>
                <w:del w:id="2276" w:author="win10" w:date="2020-06-12T13:56:00Z"/>
              </w:rPr>
            </w:pPr>
            <w:del w:id="2277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0BF34A7" w14:textId="271441EE" w:rsidR="00EA5016" w:rsidDel="003D2C50" w:rsidRDefault="004C4817">
            <w:pPr>
              <w:jc w:val="left"/>
              <w:rPr>
                <w:del w:id="2278" w:author="win10" w:date="2020-06-12T13:56:00Z"/>
              </w:rPr>
            </w:pPr>
            <w:del w:id="2279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253E71F" w14:textId="4D8E22AD" w:rsidR="00EA5016" w:rsidDel="003D2C50" w:rsidRDefault="004C4817">
            <w:pPr>
              <w:jc w:val="left"/>
              <w:rPr>
                <w:del w:id="2280" w:author="win10" w:date="2020-06-12T13:56:00Z"/>
              </w:rPr>
            </w:pPr>
            <w:del w:id="2281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7D6853A" w14:textId="44BC64B2" w:rsidR="00EA5016" w:rsidDel="003D2C50" w:rsidRDefault="004C4817">
            <w:pPr>
              <w:jc w:val="left"/>
              <w:rPr>
                <w:del w:id="2282" w:author="win10" w:date="2020-06-12T13:56:00Z"/>
              </w:rPr>
            </w:pPr>
            <w:del w:id="2283" w:author="win10" w:date="2020-06-12T13:56:00Z">
              <w:r w:rsidDel="003D2C50">
                <w:delText>MQTTIPAndPortClient</w:delText>
              </w:r>
              <w:r w:rsidDel="003D2C50">
                <w:rPr>
                  <w:rFonts w:hint="eastAsia"/>
                </w:rPr>
                <w:delText>参数，读属性</w:delText>
              </w:r>
              <w:r w:rsidDel="003D2C50">
                <w:delText>。</w:delText>
              </w:r>
            </w:del>
          </w:p>
          <w:p w14:paraId="1BC1CA61" w14:textId="017FF18F" w:rsidR="00EA5016" w:rsidDel="003D2C50" w:rsidRDefault="004C4817">
            <w:pPr>
              <w:jc w:val="left"/>
              <w:rPr>
                <w:del w:id="2284" w:author="win10" w:date="2020-06-12T13:56:00Z"/>
              </w:rPr>
            </w:pPr>
            <w:del w:id="2285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29988095" w14:textId="08189E8D">
        <w:trPr>
          <w:tblCellSpacing w:w="0" w:type="dxa"/>
          <w:del w:id="228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3DF7167" w14:textId="7BD04D27" w:rsidR="00EA5016" w:rsidDel="003D2C50" w:rsidRDefault="004C4817">
            <w:pPr>
              <w:jc w:val="left"/>
              <w:rPr>
                <w:del w:id="2287" w:author="win10" w:date="2020-06-12T13:56:00Z"/>
              </w:rPr>
            </w:pPr>
            <w:del w:id="2288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E0E3FC6" w14:textId="3054B0A8" w:rsidR="00EA5016" w:rsidDel="003D2C50" w:rsidRDefault="004C4817">
            <w:pPr>
              <w:jc w:val="left"/>
              <w:rPr>
                <w:del w:id="2289" w:author="win10" w:date="2020-06-12T13:56:00Z"/>
              </w:rPr>
            </w:pPr>
            <w:del w:id="2290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3B19A73" w14:textId="61A4B079" w:rsidR="00EA5016" w:rsidDel="003D2C50" w:rsidRDefault="004C4817">
            <w:pPr>
              <w:jc w:val="left"/>
              <w:rPr>
                <w:del w:id="2291" w:author="win10" w:date="2020-06-12T13:56:00Z"/>
              </w:rPr>
            </w:pPr>
            <w:del w:id="2292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F7EE9A5" w14:textId="0D52F342" w:rsidR="00EA5016" w:rsidDel="003D2C50" w:rsidRDefault="004C4817">
            <w:pPr>
              <w:rPr>
                <w:del w:id="2293" w:author="win10" w:date="2020-06-12T13:56:00Z"/>
              </w:rPr>
            </w:pPr>
            <w:del w:id="2294" w:author="win10" w:date="2020-06-12T13:56:00Z">
              <w:r w:rsidDel="003D2C50">
                <w:delText>MQTTIPAndPortClient</w:delText>
              </w:r>
              <w:r w:rsidDel="003D2C50">
                <w:rPr>
                  <w:rFonts w:hint="eastAsia"/>
                </w:rPr>
                <w:delText>参数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，分别是</w:delText>
              </w:r>
              <w:r w:rsidDel="003D2C50">
                <w:rPr>
                  <w:rFonts w:hint="eastAsia"/>
                </w:rPr>
                <w:delText>IP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Port</w:delText>
              </w:r>
              <w:r w:rsidDel="003D2C50">
                <w:rPr>
                  <w:rFonts w:hint="eastAsia"/>
                </w:rPr>
                <w:delText>，单位为无</w:delText>
              </w:r>
              <w:r w:rsidDel="003D2C50">
                <w:delText>。</w:delText>
              </w:r>
            </w:del>
          </w:p>
          <w:p w14:paraId="52D63DCD" w14:textId="18020747" w:rsidR="00EA5016" w:rsidDel="003D2C50" w:rsidRDefault="004C4817">
            <w:pPr>
              <w:rPr>
                <w:del w:id="2295" w:author="win10" w:date="2020-06-12T13:56:00Z"/>
              </w:rPr>
            </w:pPr>
            <w:del w:id="2296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000DB9AB" w14:textId="7AAE3448" w:rsidR="00EA5016" w:rsidDel="003D2C50" w:rsidRDefault="004C4817">
            <w:pPr>
              <w:rPr>
                <w:del w:id="2297" w:author="win10" w:date="2020-06-12T13:56:00Z"/>
              </w:rPr>
            </w:pPr>
            <w:del w:id="2298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 w:hint="eastAsia"/>
                </w:rPr>
                <w:delText>192.168.10.151</w:delText>
              </w:r>
              <w:r w:rsidDel="003D2C50">
                <w:rPr>
                  <w:rFonts w:cs="Arial" w:hint="eastAsia"/>
                </w:rPr>
                <w:delText>；</w:delText>
              </w:r>
              <w:r w:rsidDel="003D2C50">
                <w:rPr>
                  <w:rFonts w:cs="Arial" w:hint="eastAsia"/>
                </w:rPr>
                <w:delText>1833</w:delText>
              </w:r>
              <w:r w:rsidDel="003D2C50">
                <w:rPr>
                  <w:rFonts w:cs="Arial" w:hint="eastAsia"/>
                </w:rPr>
                <w:delText>。</w:delText>
              </w:r>
            </w:del>
          </w:p>
        </w:tc>
      </w:tr>
    </w:tbl>
    <w:p w14:paraId="5A899518" w14:textId="33874C62" w:rsidR="00EA5016" w:rsidDel="003D2C50" w:rsidRDefault="00EA5016">
      <w:pPr>
        <w:rPr>
          <w:del w:id="2299" w:author="win10" w:date="2020-06-12T13:56:00Z"/>
          <w:b/>
          <w:bCs/>
        </w:rPr>
      </w:pPr>
    </w:p>
    <w:p w14:paraId="6B298D56" w14:textId="14CE689E" w:rsidR="00EA5016" w:rsidDel="003D2C50" w:rsidRDefault="004C4817">
      <w:pPr>
        <w:rPr>
          <w:del w:id="2300" w:author="win10" w:date="2020-06-12T13:56:00Z"/>
          <w:rFonts w:cs="Arial"/>
          <w:b/>
          <w:bCs/>
        </w:rPr>
      </w:pPr>
      <w:del w:id="2301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3F8D335C" w14:textId="0E251814">
        <w:trPr>
          <w:tblHeader/>
          <w:tblCellSpacing w:w="0" w:type="dxa"/>
          <w:del w:id="230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420115B" w14:textId="2E7FCAEB" w:rsidR="00EA5016" w:rsidDel="003D2C50" w:rsidRDefault="004C4817">
            <w:pPr>
              <w:widowControl/>
              <w:jc w:val="center"/>
              <w:rPr>
                <w:del w:id="2303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304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D46A64D" w14:textId="7A7F6F27" w:rsidR="00EA5016" w:rsidDel="003D2C50" w:rsidRDefault="004C4817">
            <w:pPr>
              <w:widowControl/>
              <w:jc w:val="center"/>
              <w:rPr>
                <w:del w:id="2305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306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A66B470" w14:textId="51BCA4FB" w:rsidR="00EA5016" w:rsidDel="003D2C50" w:rsidRDefault="004C4817">
            <w:pPr>
              <w:widowControl/>
              <w:jc w:val="center"/>
              <w:rPr>
                <w:del w:id="2307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308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124E5B5" w14:textId="49EFC353" w:rsidR="00EA5016" w:rsidDel="003D2C50" w:rsidRDefault="004C4817">
            <w:pPr>
              <w:widowControl/>
              <w:jc w:val="center"/>
              <w:rPr>
                <w:del w:id="2309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310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14AB832A" w14:textId="2CC73792">
        <w:trPr>
          <w:tblCellSpacing w:w="0" w:type="dxa"/>
          <w:del w:id="231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6F82BC3" w14:textId="2B1DC151" w:rsidR="00EA5016" w:rsidDel="003D2C50" w:rsidRDefault="004C4817">
            <w:pPr>
              <w:jc w:val="left"/>
              <w:rPr>
                <w:del w:id="2312" w:author="win10" w:date="2020-06-12T13:56:00Z"/>
              </w:rPr>
            </w:pPr>
            <w:del w:id="2313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9B39B6E" w14:textId="76E65327" w:rsidR="00EA5016" w:rsidDel="003D2C50" w:rsidRDefault="004C4817">
            <w:pPr>
              <w:jc w:val="left"/>
              <w:rPr>
                <w:del w:id="2314" w:author="win10" w:date="2020-06-12T13:56:00Z"/>
              </w:rPr>
            </w:pPr>
            <w:del w:id="231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A5E784C" w14:textId="0D924EC0" w:rsidR="00EA5016" w:rsidDel="003D2C50" w:rsidRDefault="004C4817">
            <w:pPr>
              <w:jc w:val="left"/>
              <w:rPr>
                <w:del w:id="2316" w:author="win10" w:date="2020-06-12T13:56:00Z"/>
              </w:rPr>
            </w:pPr>
            <w:del w:id="2317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539AAF7" w14:textId="620DB4EE" w:rsidR="00EA5016" w:rsidDel="003D2C50" w:rsidRDefault="004C4817">
            <w:pPr>
              <w:jc w:val="left"/>
              <w:rPr>
                <w:del w:id="2318" w:author="win10" w:date="2020-06-12T13:56:00Z"/>
              </w:rPr>
            </w:pPr>
            <w:del w:id="2319" w:author="win10" w:date="2020-06-12T13:56:00Z">
              <w:r w:rsidDel="003D2C50">
                <w:delText>MQTTIPAndPortClient</w:delText>
              </w:r>
              <w:r w:rsidDel="003D2C50">
                <w:rPr>
                  <w:rFonts w:hint="eastAsia"/>
                </w:rPr>
                <w:delText>参数，写属性</w:delText>
              </w:r>
              <w:r w:rsidDel="003D2C50">
                <w:delText>。</w:delText>
              </w:r>
            </w:del>
          </w:p>
          <w:p w14:paraId="006097C8" w14:textId="40CA5261" w:rsidR="00EA5016" w:rsidDel="003D2C50" w:rsidRDefault="004C4817">
            <w:pPr>
              <w:jc w:val="left"/>
              <w:rPr>
                <w:del w:id="2320" w:author="win10" w:date="2020-06-12T13:56:00Z"/>
              </w:rPr>
            </w:pPr>
            <w:del w:id="2321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0EE2A5A2" w14:textId="070546CA">
        <w:trPr>
          <w:tblCellSpacing w:w="0" w:type="dxa"/>
          <w:del w:id="232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2D39BE2" w14:textId="5EEC9E45" w:rsidR="00EA5016" w:rsidDel="003D2C50" w:rsidRDefault="004C4817">
            <w:pPr>
              <w:jc w:val="left"/>
              <w:rPr>
                <w:del w:id="2323" w:author="win10" w:date="2020-06-12T13:56:00Z"/>
              </w:rPr>
            </w:pPr>
            <w:del w:id="2324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B0FE2BB" w14:textId="7E8BCF8D" w:rsidR="00EA5016" w:rsidDel="003D2C50" w:rsidRDefault="004C4817">
            <w:pPr>
              <w:jc w:val="left"/>
              <w:rPr>
                <w:del w:id="2325" w:author="win10" w:date="2020-06-12T13:56:00Z"/>
              </w:rPr>
            </w:pPr>
            <w:del w:id="2326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B7A03B9" w14:textId="0DF0151B" w:rsidR="00EA5016" w:rsidDel="003D2C50" w:rsidRDefault="004C4817">
            <w:pPr>
              <w:jc w:val="left"/>
              <w:rPr>
                <w:del w:id="2327" w:author="win10" w:date="2020-06-12T13:56:00Z"/>
              </w:rPr>
            </w:pPr>
            <w:del w:id="2328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2ED8973" w14:textId="5C5D49AE" w:rsidR="00EA5016" w:rsidDel="003D2C50" w:rsidRDefault="004C4817">
            <w:pPr>
              <w:rPr>
                <w:del w:id="2329" w:author="win10" w:date="2020-06-12T13:56:00Z"/>
              </w:rPr>
            </w:pPr>
            <w:del w:id="2330" w:author="win10" w:date="2020-06-12T13:56:00Z">
              <w:r w:rsidDel="003D2C50">
                <w:delText>MQTTIPAndPortClient</w:delText>
              </w:r>
              <w:r w:rsidDel="003D2C50">
                <w:rPr>
                  <w:rFonts w:hint="eastAsia"/>
                </w:rPr>
                <w:delText>参数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，分别是</w:delText>
              </w:r>
              <w:r w:rsidDel="003D2C50">
                <w:rPr>
                  <w:rFonts w:hint="eastAsia"/>
                </w:rPr>
                <w:delText>IP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Port</w:delText>
              </w:r>
              <w:r w:rsidDel="003D2C50">
                <w:rPr>
                  <w:rFonts w:hint="eastAsia"/>
                </w:rPr>
                <w:delText>，单位为无</w:delText>
              </w:r>
              <w:r w:rsidDel="003D2C50">
                <w:delText>。</w:delText>
              </w:r>
            </w:del>
          </w:p>
          <w:p w14:paraId="4DBEF84A" w14:textId="2D4E3E90" w:rsidR="00EA5016" w:rsidDel="003D2C50" w:rsidRDefault="004C4817">
            <w:pPr>
              <w:jc w:val="left"/>
              <w:rPr>
                <w:del w:id="2331" w:author="win10" w:date="2020-06-12T13:56:00Z"/>
              </w:rPr>
            </w:pPr>
            <w:del w:id="2332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cs="Arial" w:hint="eastAsia"/>
                </w:rPr>
                <w:delText>192.168.10.151</w:delText>
              </w:r>
              <w:r w:rsidDel="003D2C50">
                <w:rPr>
                  <w:rFonts w:cs="Arial" w:hint="eastAsia"/>
                </w:rPr>
                <w:delText>；</w:delText>
              </w:r>
              <w:r w:rsidDel="003D2C50">
                <w:rPr>
                  <w:rFonts w:cs="Arial" w:hint="eastAsia"/>
                </w:rPr>
                <w:delText>1833</w:delText>
              </w:r>
              <w:r w:rsidDel="003D2C50">
                <w:delText>。</w:delText>
              </w:r>
            </w:del>
          </w:p>
          <w:p w14:paraId="3247FDDC" w14:textId="6C2949E8" w:rsidR="00EA5016" w:rsidDel="003D2C50" w:rsidRDefault="004C4817">
            <w:pPr>
              <w:jc w:val="left"/>
              <w:rPr>
                <w:del w:id="2333" w:author="win10" w:date="2020-06-12T13:56:00Z"/>
              </w:rPr>
            </w:pPr>
            <w:del w:id="2334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27F900FC" w14:textId="70797072" w:rsidR="00EA5016" w:rsidDel="003D2C50" w:rsidRDefault="00EA5016">
      <w:pPr>
        <w:rPr>
          <w:del w:id="2335" w:author="win10" w:date="2020-06-12T13:56:00Z"/>
        </w:rPr>
      </w:pPr>
    </w:p>
    <w:p w14:paraId="16A781D1" w14:textId="7DDBC709" w:rsidR="00EA5016" w:rsidDel="003D2C50" w:rsidRDefault="00EA5016">
      <w:pPr>
        <w:rPr>
          <w:del w:id="2336" w:author="win10" w:date="2020-06-12T13:56:00Z"/>
        </w:rPr>
      </w:pPr>
    </w:p>
    <w:p w14:paraId="332BE03B" w14:textId="624F2F44" w:rsidR="00EA5016" w:rsidDel="003D2C50" w:rsidRDefault="004C4817">
      <w:pPr>
        <w:ind w:firstLine="420"/>
        <w:rPr>
          <w:del w:id="2337" w:author="win10" w:date="2020-06-12T13:56:00Z"/>
          <w:rFonts w:cs="Arial"/>
          <w:b/>
          <w:bCs/>
        </w:rPr>
      </w:pPr>
      <w:del w:id="2338" w:author="win10" w:date="2020-06-12T13:56:00Z">
        <w:r w:rsidDel="003D2C50">
          <w:rPr>
            <w:rFonts w:cs="Arial"/>
            <w:b/>
            <w:bCs/>
            <w:color w:val="3D3F43"/>
            <w:kern w:val="0"/>
            <w:szCs w:val="21"/>
          </w:rPr>
          <w:delText>UDPIPAndPortLocal</w:delText>
        </w:r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字段详解</w:delText>
        </w:r>
      </w:del>
    </w:p>
    <w:p w14:paraId="3545FED7" w14:textId="14C15056" w:rsidR="00EA5016" w:rsidDel="003D2C50" w:rsidRDefault="004C4817">
      <w:pPr>
        <w:rPr>
          <w:del w:id="2339" w:author="win10" w:date="2020-06-12T13:56:00Z"/>
          <w:rFonts w:cs="Arial"/>
          <w:b/>
          <w:bCs/>
        </w:rPr>
      </w:pPr>
      <w:del w:id="2340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15390FE7" w14:textId="13C43B91">
        <w:trPr>
          <w:tblHeader/>
          <w:tblCellSpacing w:w="0" w:type="dxa"/>
          <w:del w:id="234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94E5BEA" w14:textId="734D957D" w:rsidR="00EA5016" w:rsidDel="003D2C50" w:rsidRDefault="004C4817">
            <w:pPr>
              <w:widowControl/>
              <w:jc w:val="center"/>
              <w:rPr>
                <w:del w:id="234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34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E2909BC" w14:textId="6B095548" w:rsidR="00EA5016" w:rsidDel="003D2C50" w:rsidRDefault="004C4817">
            <w:pPr>
              <w:widowControl/>
              <w:jc w:val="center"/>
              <w:rPr>
                <w:del w:id="234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34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7673015" w14:textId="52E9C484" w:rsidR="00EA5016" w:rsidDel="003D2C50" w:rsidRDefault="004C4817">
            <w:pPr>
              <w:widowControl/>
              <w:jc w:val="center"/>
              <w:rPr>
                <w:del w:id="2346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347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CAC9E13" w14:textId="37CECE11" w:rsidR="00EA5016" w:rsidDel="003D2C50" w:rsidRDefault="004C4817">
            <w:pPr>
              <w:widowControl/>
              <w:jc w:val="center"/>
              <w:rPr>
                <w:del w:id="234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34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0633145C" w14:textId="50A66687">
        <w:trPr>
          <w:tblCellSpacing w:w="0" w:type="dxa"/>
          <w:del w:id="2350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923D1F5" w14:textId="008C24AD" w:rsidR="00EA5016" w:rsidDel="003D2C50" w:rsidRDefault="004C4817">
            <w:pPr>
              <w:jc w:val="left"/>
              <w:rPr>
                <w:del w:id="2351" w:author="win10" w:date="2020-06-12T13:56:00Z"/>
              </w:rPr>
            </w:pPr>
            <w:del w:id="2352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E3A70F4" w14:textId="7269DDBF" w:rsidR="00EA5016" w:rsidDel="003D2C50" w:rsidRDefault="004C4817">
            <w:pPr>
              <w:jc w:val="left"/>
              <w:rPr>
                <w:del w:id="2353" w:author="win10" w:date="2020-06-12T13:56:00Z"/>
              </w:rPr>
            </w:pPr>
            <w:del w:id="2354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30C2F63" w14:textId="0810DFE6" w:rsidR="00EA5016" w:rsidDel="003D2C50" w:rsidRDefault="004C4817">
            <w:pPr>
              <w:jc w:val="left"/>
              <w:rPr>
                <w:del w:id="2355" w:author="win10" w:date="2020-06-12T13:56:00Z"/>
              </w:rPr>
            </w:pPr>
            <w:del w:id="2356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582AE6D" w14:textId="3CE52844" w:rsidR="00EA5016" w:rsidDel="003D2C50" w:rsidRDefault="004C4817">
            <w:pPr>
              <w:jc w:val="left"/>
              <w:rPr>
                <w:del w:id="2357" w:author="win10" w:date="2020-06-12T13:56:00Z"/>
              </w:rPr>
            </w:pPr>
            <w:del w:id="2358" w:author="win10" w:date="2020-06-12T13:56:00Z">
              <w:r w:rsidDel="003D2C50">
                <w:delText>UDPIPAndPortLocal</w:delText>
              </w:r>
              <w:r w:rsidDel="003D2C50">
                <w:rPr>
                  <w:rFonts w:hint="eastAsia"/>
                </w:rPr>
                <w:delText>参数，读属性</w:delText>
              </w:r>
              <w:r w:rsidDel="003D2C50">
                <w:delText>。</w:delText>
              </w:r>
            </w:del>
          </w:p>
          <w:p w14:paraId="216A4DB0" w14:textId="1DBF582D" w:rsidR="00EA5016" w:rsidDel="003D2C50" w:rsidRDefault="004C4817">
            <w:pPr>
              <w:jc w:val="left"/>
              <w:rPr>
                <w:del w:id="2359" w:author="win10" w:date="2020-06-12T13:56:00Z"/>
              </w:rPr>
            </w:pPr>
            <w:del w:id="2360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67135951" w14:textId="07C31D7B">
        <w:trPr>
          <w:tblCellSpacing w:w="0" w:type="dxa"/>
          <w:del w:id="236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0A0C278" w14:textId="23F1375B" w:rsidR="00EA5016" w:rsidDel="003D2C50" w:rsidRDefault="004C4817">
            <w:pPr>
              <w:jc w:val="left"/>
              <w:rPr>
                <w:del w:id="2362" w:author="win10" w:date="2020-06-12T13:56:00Z"/>
              </w:rPr>
            </w:pPr>
            <w:del w:id="2363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2516682" w14:textId="34FF94BA" w:rsidR="00EA5016" w:rsidDel="003D2C50" w:rsidRDefault="004C4817">
            <w:pPr>
              <w:jc w:val="left"/>
              <w:rPr>
                <w:del w:id="2364" w:author="win10" w:date="2020-06-12T13:56:00Z"/>
              </w:rPr>
            </w:pPr>
            <w:del w:id="236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7D67F3D" w14:textId="391FA6ED" w:rsidR="00EA5016" w:rsidDel="003D2C50" w:rsidRDefault="004C4817">
            <w:pPr>
              <w:jc w:val="left"/>
              <w:rPr>
                <w:del w:id="2366" w:author="win10" w:date="2020-06-12T13:56:00Z"/>
              </w:rPr>
            </w:pPr>
            <w:del w:id="2367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ADC2439" w14:textId="7E0D0480" w:rsidR="00EA5016" w:rsidDel="003D2C50" w:rsidRDefault="004C4817">
            <w:pPr>
              <w:rPr>
                <w:del w:id="2368" w:author="win10" w:date="2020-06-12T13:56:00Z"/>
              </w:rPr>
            </w:pPr>
            <w:del w:id="2369" w:author="win10" w:date="2020-06-12T13:56:00Z">
              <w:r w:rsidDel="003D2C50">
                <w:delText>UDPIPAndPortLocal</w:delText>
              </w:r>
              <w:r w:rsidDel="003D2C50">
                <w:rPr>
                  <w:rFonts w:hint="eastAsia"/>
                </w:rPr>
                <w:delText>参数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，分别是</w:delText>
              </w:r>
              <w:r w:rsidDel="003D2C50">
                <w:rPr>
                  <w:rFonts w:hint="eastAsia"/>
                </w:rPr>
                <w:delText>IP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Port</w:delText>
              </w:r>
              <w:r w:rsidDel="003D2C50">
                <w:rPr>
                  <w:rFonts w:hint="eastAsia"/>
                </w:rPr>
                <w:delText>，单位为无</w:delText>
              </w:r>
              <w:r w:rsidDel="003D2C50">
                <w:delText>。</w:delText>
              </w:r>
            </w:del>
          </w:p>
          <w:p w14:paraId="5A66691C" w14:textId="5A14D0F1" w:rsidR="00EA5016" w:rsidDel="003D2C50" w:rsidRDefault="004C4817">
            <w:pPr>
              <w:rPr>
                <w:del w:id="2370" w:author="win10" w:date="2020-06-12T13:56:00Z"/>
              </w:rPr>
            </w:pPr>
            <w:del w:id="2371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25DB3F2D" w14:textId="26D9ACB3" w:rsidR="00EA5016" w:rsidDel="003D2C50" w:rsidRDefault="004C4817">
            <w:pPr>
              <w:rPr>
                <w:del w:id="2372" w:author="win10" w:date="2020-06-12T13:56:00Z"/>
              </w:rPr>
            </w:pPr>
            <w:del w:id="2373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 w:hint="eastAsia"/>
                </w:rPr>
                <w:delText>192.168.10.151</w:delText>
              </w:r>
              <w:r w:rsidDel="003D2C50">
                <w:rPr>
                  <w:rFonts w:cs="Arial" w:hint="eastAsia"/>
                </w:rPr>
                <w:delText>；</w:delText>
              </w:r>
              <w:r w:rsidDel="003D2C50">
                <w:rPr>
                  <w:rFonts w:cs="Arial" w:hint="eastAsia"/>
                </w:rPr>
                <w:delText>1833</w:delText>
              </w:r>
              <w:r w:rsidDel="003D2C50">
                <w:rPr>
                  <w:rFonts w:cs="Arial" w:hint="eastAsia"/>
                </w:rPr>
                <w:delText>。</w:delText>
              </w:r>
            </w:del>
          </w:p>
        </w:tc>
      </w:tr>
    </w:tbl>
    <w:p w14:paraId="6C566C90" w14:textId="634EB1FA" w:rsidR="00EA5016" w:rsidDel="003D2C50" w:rsidRDefault="00EA5016">
      <w:pPr>
        <w:rPr>
          <w:del w:id="2374" w:author="win10" w:date="2020-06-12T13:56:00Z"/>
          <w:b/>
          <w:bCs/>
        </w:rPr>
      </w:pPr>
    </w:p>
    <w:p w14:paraId="4A8FBEFB" w14:textId="1694D91E" w:rsidR="00EA5016" w:rsidDel="003D2C50" w:rsidRDefault="004C4817">
      <w:pPr>
        <w:rPr>
          <w:del w:id="2375" w:author="win10" w:date="2020-06-12T13:56:00Z"/>
          <w:rFonts w:cs="Arial"/>
          <w:b/>
          <w:bCs/>
        </w:rPr>
      </w:pPr>
      <w:del w:id="2376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18809E79" w14:textId="26BCBF0E">
        <w:trPr>
          <w:tblHeader/>
          <w:tblCellSpacing w:w="0" w:type="dxa"/>
          <w:del w:id="237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79E87F7" w14:textId="073818C1" w:rsidR="00EA5016" w:rsidDel="003D2C50" w:rsidRDefault="004C4817">
            <w:pPr>
              <w:widowControl/>
              <w:jc w:val="center"/>
              <w:rPr>
                <w:del w:id="237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37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7D2CDF8" w14:textId="6435B0CF" w:rsidR="00EA5016" w:rsidDel="003D2C50" w:rsidRDefault="004C4817">
            <w:pPr>
              <w:widowControl/>
              <w:jc w:val="center"/>
              <w:rPr>
                <w:del w:id="2380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381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D3488A0" w14:textId="22F80D37" w:rsidR="00EA5016" w:rsidDel="003D2C50" w:rsidRDefault="004C4817">
            <w:pPr>
              <w:widowControl/>
              <w:jc w:val="center"/>
              <w:rPr>
                <w:del w:id="238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38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36A1A53" w14:textId="58288D2C" w:rsidR="00EA5016" w:rsidDel="003D2C50" w:rsidRDefault="004C4817">
            <w:pPr>
              <w:widowControl/>
              <w:jc w:val="center"/>
              <w:rPr>
                <w:del w:id="238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38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4E2A0732" w14:textId="5ACFF68E">
        <w:trPr>
          <w:tblCellSpacing w:w="0" w:type="dxa"/>
          <w:del w:id="238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94C43E7" w14:textId="6AC52205" w:rsidR="00EA5016" w:rsidDel="003D2C50" w:rsidRDefault="004C4817">
            <w:pPr>
              <w:jc w:val="left"/>
              <w:rPr>
                <w:del w:id="2387" w:author="win10" w:date="2020-06-12T13:56:00Z"/>
              </w:rPr>
            </w:pPr>
            <w:del w:id="2388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DD5B462" w14:textId="3299CFBD" w:rsidR="00EA5016" w:rsidDel="003D2C50" w:rsidRDefault="004C4817">
            <w:pPr>
              <w:jc w:val="left"/>
              <w:rPr>
                <w:del w:id="2389" w:author="win10" w:date="2020-06-12T13:56:00Z"/>
              </w:rPr>
            </w:pPr>
            <w:del w:id="2390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A75E7AC" w14:textId="4F19A456" w:rsidR="00EA5016" w:rsidDel="003D2C50" w:rsidRDefault="004C4817">
            <w:pPr>
              <w:jc w:val="left"/>
              <w:rPr>
                <w:del w:id="2391" w:author="win10" w:date="2020-06-12T13:56:00Z"/>
              </w:rPr>
            </w:pPr>
            <w:del w:id="2392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84583AF" w14:textId="66C50458" w:rsidR="00EA5016" w:rsidDel="003D2C50" w:rsidRDefault="004C4817">
            <w:pPr>
              <w:jc w:val="left"/>
              <w:rPr>
                <w:del w:id="2393" w:author="win10" w:date="2020-06-12T13:56:00Z"/>
              </w:rPr>
            </w:pPr>
            <w:del w:id="2394" w:author="win10" w:date="2020-06-12T13:56:00Z">
              <w:r w:rsidDel="003D2C50">
                <w:delText>UDPIPAndPortLocal</w:delText>
              </w:r>
              <w:r w:rsidDel="003D2C50">
                <w:rPr>
                  <w:rFonts w:hint="eastAsia"/>
                </w:rPr>
                <w:delText>参数，写属性</w:delText>
              </w:r>
              <w:r w:rsidDel="003D2C50">
                <w:delText>。</w:delText>
              </w:r>
            </w:del>
          </w:p>
          <w:p w14:paraId="6DD98E03" w14:textId="74BB91A9" w:rsidR="00EA5016" w:rsidDel="003D2C50" w:rsidRDefault="004C4817">
            <w:pPr>
              <w:jc w:val="left"/>
              <w:rPr>
                <w:del w:id="2395" w:author="win10" w:date="2020-06-12T13:56:00Z"/>
              </w:rPr>
            </w:pPr>
            <w:del w:id="2396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2A21CBBD" w14:textId="0F67224F">
        <w:trPr>
          <w:tblCellSpacing w:w="0" w:type="dxa"/>
          <w:del w:id="239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D62D79D" w14:textId="69E46C86" w:rsidR="00EA5016" w:rsidDel="003D2C50" w:rsidRDefault="004C4817">
            <w:pPr>
              <w:jc w:val="left"/>
              <w:rPr>
                <w:del w:id="2398" w:author="win10" w:date="2020-06-12T13:56:00Z"/>
              </w:rPr>
            </w:pPr>
            <w:del w:id="2399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3F682B2" w14:textId="371DEF5E" w:rsidR="00EA5016" w:rsidDel="003D2C50" w:rsidRDefault="004C4817">
            <w:pPr>
              <w:jc w:val="left"/>
              <w:rPr>
                <w:del w:id="2400" w:author="win10" w:date="2020-06-12T13:56:00Z"/>
              </w:rPr>
            </w:pPr>
            <w:del w:id="2401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300A647" w14:textId="21ABD524" w:rsidR="00EA5016" w:rsidDel="003D2C50" w:rsidRDefault="004C4817">
            <w:pPr>
              <w:jc w:val="left"/>
              <w:rPr>
                <w:del w:id="2402" w:author="win10" w:date="2020-06-12T13:56:00Z"/>
              </w:rPr>
            </w:pPr>
            <w:del w:id="2403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AF7D3CC" w14:textId="021924E4" w:rsidR="00EA5016" w:rsidDel="003D2C50" w:rsidRDefault="004C4817">
            <w:pPr>
              <w:rPr>
                <w:del w:id="2404" w:author="win10" w:date="2020-06-12T13:56:00Z"/>
              </w:rPr>
            </w:pPr>
            <w:del w:id="2405" w:author="win10" w:date="2020-06-12T13:56:00Z">
              <w:r w:rsidDel="003D2C50">
                <w:delText>UDPIPAndPortLocal</w:delText>
              </w:r>
              <w:r w:rsidDel="003D2C50">
                <w:rPr>
                  <w:rFonts w:hint="eastAsia"/>
                </w:rPr>
                <w:delText>参数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，分别是</w:delText>
              </w:r>
              <w:r w:rsidDel="003D2C50">
                <w:rPr>
                  <w:rFonts w:hint="eastAsia"/>
                </w:rPr>
                <w:delText>IP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Port</w:delText>
              </w:r>
              <w:r w:rsidDel="003D2C50">
                <w:rPr>
                  <w:rFonts w:hint="eastAsia"/>
                </w:rPr>
                <w:delText>，单位为无</w:delText>
              </w:r>
              <w:r w:rsidDel="003D2C50">
                <w:delText>。</w:delText>
              </w:r>
            </w:del>
          </w:p>
          <w:p w14:paraId="1085296E" w14:textId="342202C1" w:rsidR="00EA5016" w:rsidDel="003D2C50" w:rsidRDefault="004C4817">
            <w:pPr>
              <w:jc w:val="left"/>
              <w:rPr>
                <w:del w:id="2406" w:author="win10" w:date="2020-06-12T13:56:00Z"/>
              </w:rPr>
            </w:pPr>
            <w:del w:id="2407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cs="Arial" w:hint="eastAsia"/>
                </w:rPr>
                <w:delText>192.168.10.151</w:delText>
              </w:r>
              <w:r w:rsidDel="003D2C50">
                <w:rPr>
                  <w:rFonts w:cs="Arial" w:hint="eastAsia"/>
                </w:rPr>
                <w:delText>；</w:delText>
              </w:r>
              <w:r w:rsidDel="003D2C50">
                <w:rPr>
                  <w:rFonts w:cs="Arial" w:hint="eastAsia"/>
                </w:rPr>
                <w:delText>1833</w:delText>
              </w:r>
              <w:r w:rsidDel="003D2C50">
                <w:delText>。</w:delText>
              </w:r>
            </w:del>
          </w:p>
          <w:p w14:paraId="5F931F3A" w14:textId="5289E6C6" w:rsidR="00EA5016" w:rsidDel="003D2C50" w:rsidRDefault="004C4817">
            <w:pPr>
              <w:jc w:val="left"/>
              <w:rPr>
                <w:del w:id="2408" w:author="win10" w:date="2020-06-12T13:56:00Z"/>
              </w:rPr>
            </w:pPr>
            <w:del w:id="2409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6D91D910" w14:textId="029BE527" w:rsidR="00EA5016" w:rsidDel="003D2C50" w:rsidRDefault="00EA5016">
      <w:pPr>
        <w:rPr>
          <w:del w:id="2410" w:author="win10" w:date="2020-06-12T13:56:00Z"/>
        </w:rPr>
      </w:pPr>
    </w:p>
    <w:p w14:paraId="0F413EFD" w14:textId="31B2C257" w:rsidR="00EA5016" w:rsidDel="003D2C50" w:rsidRDefault="00EA5016">
      <w:pPr>
        <w:rPr>
          <w:del w:id="2411" w:author="win10" w:date="2020-06-12T13:56:00Z"/>
        </w:rPr>
      </w:pPr>
    </w:p>
    <w:p w14:paraId="551A3345" w14:textId="28251A88" w:rsidR="00EA5016" w:rsidDel="003D2C50" w:rsidRDefault="004C4817" w:rsidP="00F533D6">
      <w:pPr>
        <w:ind w:firstLine="420"/>
        <w:rPr>
          <w:del w:id="2412" w:author="win10" w:date="2020-06-12T13:56:00Z"/>
          <w:b/>
          <w:bCs/>
        </w:rPr>
      </w:pPr>
      <w:del w:id="2413" w:author="win10" w:date="2020-06-12T13:56:00Z"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DeleteDeviceAll</w:delText>
        </w:r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字段详解</w:delText>
        </w:r>
      </w:del>
    </w:p>
    <w:p w14:paraId="692DC338" w14:textId="3263D0E6" w:rsidR="00EA5016" w:rsidDel="003D2C50" w:rsidRDefault="004C4817">
      <w:pPr>
        <w:rPr>
          <w:del w:id="2414" w:author="win10" w:date="2020-06-12T13:56:00Z"/>
          <w:rFonts w:cs="Arial"/>
          <w:b/>
          <w:bCs/>
        </w:rPr>
      </w:pPr>
      <w:del w:id="2415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0"/>
        <w:gridCol w:w="879"/>
        <w:gridCol w:w="5718"/>
      </w:tblGrid>
      <w:tr w:rsidR="00EA5016" w:rsidDel="003D2C50" w14:paraId="6BC1ED87" w14:textId="1BC6DA35">
        <w:trPr>
          <w:tblHeader/>
          <w:tblCellSpacing w:w="0" w:type="dxa"/>
          <w:del w:id="2416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BA71D6D" w14:textId="709A245F" w:rsidR="00EA5016" w:rsidDel="003D2C50" w:rsidRDefault="004C4817">
            <w:pPr>
              <w:widowControl/>
              <w:jc w:val="center"/>
              <w:rPr>
                <w:del w:id="2417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418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520AF84" w14:textId="1E2A340C" w:rsidR="00EA5016" w:rsidDel="003D2C50" w:rsidRDefault="004C4817">
            <w:pPr>
              <w:widowControl/>
              <w:jc w:val="center"/>
              <w:rPr>
                <w:del w:id="2419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420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1FA61C1" w14:textId="39F738BC" w:rsidR="00EA5016" w:rsidDel="003D2C50" w:rsidRDefault="004C4817">
            <w:pPr>
              <w:widowControl/>
              <w:jc w:val="center"/>
              <w:rPr>
                <w:del w:id="2421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422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D84D3E5" w14:textId="5CF7716A" w:rsidR="00EA5016" w:rsidDel="003D2C50" w:rsidRDefault="004C4817">
            <w:pPr>
              <w:widowControl/>
              <w:jc w:val="center"/>
              <w:rPr>
                <w:del w:id="2423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424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3EF7DA44" w14:textId="27ECAA19">
        <w:trPr>
          <w:tblCellSpacing w:w="0" w:type="dxa"/>
          <w:del w:id="2425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9C25632" w14:textId="49D96A27" w:rsidR="00EA5016" w:rsidDel="003D2C50" w:rsidRDefault="004C4817">
            <w:pPr>
              <w:jc w:val="left"/>
              <w:rPr>
                <w:del w:id="2426" w:author="win10" w:date="2020-06-12T13:56:00Z"/>
              </w:rPr>
            </w:pPr>
            <w:del w:id="2427" w:author="win10" w:date="2020-06-12T13:56:00Z">
              <w:r w:rsidDel="003D2C50">
                <w:delText>key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F718344" w14:textId="4B9EC962" w:rsidR="00EA5016" w:rsidDel="003D2C50" w:rsidRDefault="004C4817">
            <w:pPr>
              <w:jc w:val="left"/>
              <w:rPr>
                <w:del w:id="2428" w:author="win10" w:date="2020-06-12T13:56:00Z"/>
              </w:rPr>
            </w:pPr>
            <w:del w:id="2429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0C5D65E" w14:textId="1A4EE4B1" w:rsidR="00EA5016" w:rsidDel="003D2C50" w:rsidRDefault="004C4817">
            <w:pPr>
              <w:jc w:val="left"/>
              <w:rPr>
                <w:del w:id="2430" w:author="win10" w:date="2020-06-12T13:56:00Z"/>
              </w:rPr>
            </w:pPr>
            <w:del w:id="2431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0BDA7FF" w14:textId="447D341A" w:rsidR="00EA5016" w:rsidDel="003D2C50" w:rsidRDefault="004C4817">
            <w:pPr>
              <w:jc w:val="left"/>
              <w:rPr>
                <w:del w:id="2432" w:author="win10" w:date="2020-06-12T13:56:00Z"/>
              </w:rPr>
            </w:pPr>
            <w:del w:id="2433" w:author="win10" w:date="2020-06-12T13:56:00Z">
              <w:r w:rsidDel="003D2C50">
                <w:rPr>
                  <w:rFonts w:hint="eastAsia"/>
                </w:rPr>
                <w:delText>删除所有设备，仅有写属性</w:delText>
              </w:r>
              <w:r w:rsidDel="003D2C50">
                <w:delText>。</w:delText>
              </w:r>
            </w:del>
          </w:p>
          <w:p w14:paraId="06E29EEF" w14:textId="34792E29" w:rsidR="00EA5016" w:rsidDel="003D2C50" w:rsidRDefault="004C4817">
            <w:pPr>
              <w:jc w:val="left"/>
              <w:rPr>
                <w:del w:id="2434" w:author="win10" w:date="2020-06-12T13:56:00Z"/>
              </w:rPr>
            </w:pPr>
            <w:del w:id="2435" w:author="win10" w:date="2020-06-12T13:56:00Z">
              <w:r w:rsidDel="003D2C50">
                <w:rPr>
                  <w:rFonts w:hint="eastAsia"/>
                </w:rPr>
                <w:delText>操作</w:delText>
              </w:r>
              <w:r w:rsidDel="003D2C50">
                <w:delText>：</w:delText>
              </w:r>
              <w:r w:rsidDel="003D2C50">
                <w:delText>O</w:delText>
              </w:r>
              <w:r w:rsidDel="003D2C50">
                <w:rPr>
                  <w:rFonts w:hint="eastAsia"/>
                </w:rPr>
                <w:delText>per</w:delText>
              </w:r>
              <w:r w:rsidDel="003D2C50">
                <w:delText>ation</w:delText>
              </w:r>
              <w:r w:rsidDel="003D2C50">
                <w:delText>。</w:delText>
              </w:r>
            </w:del>
          </w:p>
        </w:tc>
      </w:tr>
      <w:tr w:rsidR="00EA5016" w:rsidDel="003D2C50" w14:paraId="6E0401A2" w14:textId="5E8AFEBF">
        <w:trPr>
          <w:tblCellSpacing w:w="0" w:type="dxa"/>
          <w:del w:id="2436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57D44D2" w14:textId="4CC4FC4E" w:rsidR="00EA5016" w:rsidDel="003D2C50" w:rsidRDefault="004C4817">
            <w:pPr>
              <w:jc w:val="left"/>
              <w:rPr>
                <w:del w:id="2437" w:author="win10" w:date="2020-06-12T13:56:00Z"/>
              </w:rPr>
            </w:pPr>
            <w:del w:id="2438" w:author="win10" w:date="2020-06-12T13:56:00Z">
              <w:r w:rsidDel="003D2C50">
                <w:delText>value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1C613D6" w14:textId="52183809" w:rsidR="00EA5016" w:rsidDel="003D2C50" w:rsidRDefault="004C4817">
            <w:pPr>
              <w:jc w:val="left"/>
              <w:rPr>
                <w:del w:id="2439" w:author="win10" w:date="2020-06-12T13:56:00Z"/>
              </w:rPr>
            </w:pPr>
            <w:del w:id="2440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6F3F9FE" w14:textId="279514F3" w:rsidR="00EA5016" w:rsidDel="003D2C50" w:rsidRDefault="004C4817">
            <w:pPr>
              <w:jc w:val="left"/>
              <w:rPr>
                <w:del w:id="2441" w:author="win10" w:date="2020-06-12T13:56:00Z"/>
              </w:rPr>
            </w:pPr>
            <w:del w:id="2442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8CA6BD9" w14:textId="38925CE6" w:rsidR="00EA5016" w:rsidDel="003D2C50" w:rsidRDefault="004C4817">
            <w:pPr>
              <w:rPr>
                <w:del w:id="2443" w:author="win10" w:date="2020-06-12T13:56:00Z"/>
              </w:rPr>
            </w:pPr>
            <w:del w:id="2444" w:author="win10" w:date="2020-06-12T13:56:00Z">
              <w:r w:rsidDel="003D2C50">
                <w:rPr>
                  <w:rFonts w:hint="eastAsia"/>
                </w:rPr>
                <w:delText>删除所有设备操作</w:delText>
              </w:r>
              <w:r w:rsidDel="003D2C50">
                <w:delText>。</w:delText>
              </w:r>
            </w:del>
          </w:p>
          <w:p w14:paraId="38985739" w14:textId="72B02054" w:rsidR="00EA5016" w:rsidDel="003D2C50" w:rsidRDefault="004C4817">
            <w:pPr>
              <w:jc w:val="left"/>
              <w:rPr>
                <w:del w:id="2445" w:author="win10" w:date="2020-06-12T13:56:00Z"/>
              </w:rPr>
            </w:pPr>
            <w:del w:id="2446" w:author="win10" w:date="2020-06-12T13:56:00Z">
              <w:r w:rsidDel="003D2C50">
                <w:rPr>
                  <w:rFonts w:hint="eastAsia"/>
                </w:rPr>
                <w:delText>请求消息</w:delText>
              </w:r>
              <w:r w:rsidDel="003D2C50">
                <w:delText>：</w:delText>
              </w:r>
              <w:r w:rsidR="00AD0FDD" w:rsidRPr="00AD0FDD" w:rsidDel="003D2C50">
                <w:delText>Delete</w:delText>
              </w:r>
              <w:r w:rsidR="00AD0FDD" w:rsidDel="003D2C50">
                <w:rPr>
                  <w:rFonts w:hint="eastAsia"/>
                </w:rPr>
                <w:delText>（删除）</w:delText>
              </w:r>
              <w:r w:rsidDel="003D2C50">
                <w:delText>。</w:delText>
              </w:r>
            </w:del>
          </w:p>
          <w:p w14:paraId="4756F50E" w14:textId="7F118793" w:rsidR="00EA5016" w:rsidDel="003D2C50" w:rsidRDefault="004C4817">
            <w:pPr>
              <w:jc w:val="left"/>
              <w:rPr>
                <w:del w:id="2447" w:author="win10" w:date="2020-06-12T13:56:00Z"/>
              </w:rPr>
            </w:pPr>
            <w:del w:id="2448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2ABFA51B" w14:textId="155BD868" w:rsidR="00EA5016" w:rsidDel="003D2C50" w:rsidRDefault="00EA5016">
      <w:pPr>
        <w:rPr>
          <w:del w:id="2449" w:author="win10" w:date="2020-06-12T13:56:00Z"/>
        </w:rPr>
      </w:pPr>
    </w:p>
    <w:p w14:paraId="152DBD06" w14:textId="7F89BA49" w:rsidR="00EA5016" w:rsidDel="003D2C50" w:rsidRDefault="00EA5016">
      <w:pPr>
        <w:rPr>
          <w:del w:id="2450" w:author="win10" w:date="2020-06-12T13:56:00Z"/>
        </w:rPr>
      </w:pPr>
    </w:p>
    <w:p w14:paraId="16B95C35" w14:textId="61BC7EAD" w:rsidR="00EA5016" w:rsidDel="003D2C50" w:rsidRDefault="00EA5016">
      <w:pPr>
        <w:rPr>
          <w:del w:id="2451" w:author="win10" w:date="2020-06-12T13:56:00Z"/>
        </w:rPr>
      </w:pPr>
    </w:p>
    <w:p w14:paraId="60132C9A" w14:textId="2BA4D028" w:rsidR="00EA5016" w:rsidDel="003D2C50" w:rsidRDefault="004C4817">
      <w:pPr>
        <w:ind w:firstLine="420"/>
        <w:rPr>
          <w:del w:id="2452" w:author="win10" w:date="2020-06-12T13:56:00Z"/>
          <w:rFonts w:cs="Arial"/>
          <w:b/>
          <w:bCs/>
        </w:rPr>
      </w:pPr>
      <w:del w:id="2453" w:author="win10" w:date="2020-06-12T13:56:00Z"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OnGridVoltageRecoveryDelay</w:delText>
        </w:r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字段详解</w:delText>
        </w:r>
      </w:del>
    </w:p>
    <w:p w14:paraId="5AA2F77F" w14:textId="5CAD90B2" w:rsidR="00EA5016" w:rsidDel="003D2C50" w:rsidRDefault="004C4817">
      <w:pPr>
        <w:rPr>
          <w:del w:id="2454" w:author="win10" w:date="2020-06-12T13:56:00Z"/>
          <w:rFonts w:cs="Arial"/>
          <w:b/>
          <w:bCs/>
        </w:rPr>
      </w:pPr>
      <w:del w:id="2455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1A98B3D7" w14:textId="1117CEC9">
        <w:trPr>
          <w:tblHeader/>
          <w:tblCellSpacing w:w="0" w:type="dxa"/>
          <w:del w:id="245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8FD9E07" w14:textId="2E0723C3" w:rsidR="00EA5016" w:rsidDel="003D2C50" w:rsidRDefault="004C4817">
            <w:pPr>
              <w:widowControl/>
              <w:jc w:val="center"/>
              <w:rPr>
                <w:del w:id="2457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458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4A432AE" w14:textId="48C0D7DE" w:rsidR="00EA5016" w:rsidDel="003D2C50" w:rsidRDefault="004C4817">
            <w:pPr>
              <w:widowControl/>
              <w:jc w:val="center"/>
              <w:rPr>
                <w:del w:id="2459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460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A3929A2" w14:textId="3D35A287" w:rsidR="00EA5016" w:rsidDel="003D2C50" w:rsidRDefault="004C4817">
            <w:pPr>
              <w:widowControl/>
              <w:jc w:val="center"/>
              <w:rPr>
                <w:del w:id="2461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462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DFEFF65" w14:textId="63997484" w:rsidR="00EA5016" w:rsidDel="003D2C50" w:rsidRDefault="004C4817">
            <w:pPr>
              <w:widowControl/>
              <w:jc w:val="center"/>
              <w:rPr>
                <w:del w:id="2463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464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52FE4620" w14:textId="2B1C22DE">
        <w:trPr>
          <w:tblCellSpacing w:w="0" w:type="dxa"/>
          <w:del w:id="2465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F37F307" w14:textId="08FC5B25" w:rsidR="00EA5016" w:rsidDel="003D2C50" w:rsidRDefault="004C4817">
            <w:pPr>
              <w:jc w:val="left"/>
              <w:rPr>
                <w:del w:id="2466" w:author="win10" w:date="2020-06-12T13:56:00Z"/>
              </w:rPr>
            </w:pPr>
            <w:del w:id="2467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0734F06" w14:textId="67966AB5" w:rsidR="00EA5016" w:rsidDel="003D2C50" w:rsidRDefault="004C4817">
            <w:pPr>
              <w:jc w:val="left"/>
              <w:rPr>
                <w:del w:id="2468" w:author="win10" w:date="2020-06-12T13:56:00Z"/>
              </w:rPr>
            </w:pPr>
            <w:del w:id="2469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2AB8034" w14:textId="600B5B9A" w:rsidR="00EA5016" w:rsidDel="003D2C50" w:rsidRDefault="004C4817">
            <w:pPr>
              <w:jc w:val="left"/>
              <w:rPr>
                <w:del w:id="2470" w:author="win10" w:date="2020-06-12T13:56:00Z"/>
              </w:rPr>
            </w:pPr>
            <w:del w:id="2471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86241BA" w14:textId="7E2B49D8" w:rsidR="00EA5016" w:rsidDel="003D2C50" w:rsidRDefault="004C4817">
            <w:pPr>
              <w:jc w:val="left"/>
              <w:rPr>
                <w:del w:id="2472" w:author="win10" w:date="2020-06-12T13:56:00Z"/>
              </w:rPr>
            </w:pPr>
            <w:del w:id="2473" w:author="win10" w:date="2020-06-12T13:56:00Z">
              <w:r w:rsidDel="003D2C50">
                <w:rPr>
                  <w:rFonts w:hint="eastAsia"/>
                </w:rPr>
                <w:delText>并网压频恢复延时参数，读属性</w:delText>
              </w:r>
              <w:r w:rsidDel="003D2C50">
                <w:delText>。</w:delText>
              </w:r>
            </w:del>
          </w:p>
          <w:p w14:paraId="2C8059B5" w14:textId="53D4F086" w:rsidR="00EA5016" w:rsidDel="003D2C50" w:rsidRDefault="004C4817">
            <w:pPr>
              <w:jc w:val="left"/>
              <w:rPr>
                <w:del w:id="2474" w:author="win10" w:date="2020-06-12T13:56:00Z"/>
              </w:rPr>
            </w:pPr>
            <w:del w:id="2475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25223391" w14:textId="67DDD7BE">
        <w:trPr>
          <w:tblCellSpacing w:w="0" w:type="dxa"/>
          <w:del w:id="247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FD51D80" w14:textId="4B9FB1F5" w:rsidR="00EA5016" w:rsidDel="003D2C50" w:rsidRDefault="004C4817">
            <w:pPr>
              <w:jc w:val="left"/>
              <w:rPr>
                <w:del w:id="2477" w:author="win10" w:date="2020-06-12T13:56:00Z"/>
              </w:rPr>
            </w:pPr>
            <w:del w:id="2478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DD9BC93" w14:textId="2E24678E" w:rsidR="00EA5016" w:rsidDel="003D2C50" w:rsidRDefault="004C4817">
            <w:pPr>
              <w:jc w:val="left"/>
              <w:rPr>
                <w:del w:id="2479" w:author="win10" w:date="2020-06-12T13:56:00Z"/>
              </w:rPr>
            </w:pPr>
            <w:del w:id="2480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5241DA9" w14:textId="7776EC64" w:rsidR="00EA5016" w:rsidDel="003D2C50" w:rsidRDefault="004C4817">
            <w:pPr>
              <w:jc w:val="left"/>
              <w:rPr>
                <w:del w:id="2481" w:author="win10" w:date="2020-06-12T13:56:00Z"/>
              </w:rPr>
            </w:pPr>
            <w:del w:id="2482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5929019" w14:textId="6B3CEDF9" w:rsidR="00EA5016" w:rsidDel="003D2C50" w:rsidRDefault="004C4817">
            <w:pPr>
              <w:rPr>
                <w:del w:id="2483" w:author="win10" w:date="2020-06-12T13:56:00Z"/>
              </w:rPr>
            </w:pPr>
            <w:del w:id="2484" w:author="win10" w:date="2020-06-12T13:56:00Z">
              <w:r w:rsidDel="003D2C50">
                <w:rPr>
                  <w:rFonts w:hint="eastAsia"/>
                </w:rPr>
                <w:delText>并网压频恢复延时参数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，单位为秒</w:delText>
              </w:r>
              <w:r w:rsidDel="003D2C50">
                <w:delText>。</w:delText>
              </w:r>
            </w:del>
          </w:p>
          <w:p w14:paraId="02AECF4D" w14:textId="651AE18D" w:rsidR="00EA5016" w:rsidDel="003D2C50" w:rsidRDefault="004C4817">
            <w:pPr>
              <w:rPr>
                <w:del w:id="2485" w:author="win10" w:date="2020-06-12T13:56:00Z"/>
              </w:rPr>
            </w:pPr>
            <w:del w:id="2486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075363A4" w14:textId="000556C1" w:rsidR="00EA5016" w:rsidDel="003D2C50" w:rsidRDefault="004C4817">
            <w:pPr>
              <w:rPr>
                <w:del w:id="2487" w:author="win10" w:date="2020-06-12T13:56:00Z"/>
              </w:rPr>
            </w:pPr>
            <w:del w:id="2488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hint="eastAsia"/>
                </w:rPr>
                <w:delText>20</w:delText>
              </w:r>
              <w:r w:rsidDel="003D2C50">
                <w:rPr>
                  <w:rFonts w:cs="Arial" w:hint="eastAsia"/>
                </w:rPr>
                <w:delText>.0</w:delText>
              </w:r>
              <w:r w:rsidDel="003D2C50">
                <w:rPr>
                  <w:rFonts w:cs="Arial" w:hint="eastAsia"/>
                </w:rPr>
                <w:delText>。</w:delText>
              </w:r>
            </w:del>
          </w:p>
        </w:tc>
      </w:tr>
    </w:tbl>
    <w:p w14:paraId="2C2119DC" w14:textId="44AA859E" w:rsidR="00EA5016" w:rsidDel="003D2C50" w:rsidRDefault="00EA5016">
      <w:pPr>
        <w:rPr>
          <w:del w:id="2489" w:author="win10" w:date="2020-06-12T13:56:00Z"/>
          <w:b/>
          <w:bCs/>
        </w:rPr>
      </w:pPr>
    </w:p>
    <w:p w14:paraId="0CE9CF80" w14:textId="6AE8DFCE" w:rsidR="00EA5016" w:rsidDel="003D2C50" w:rsidRDefault="004C4817">
      <w:pPr>
        <w:rPr>
          <w:del w:id="2490" w:author="win10" w:date="2020-06-12T13:56:00Z"/>
          <w:rFonts w:cs="Arial"/>
          <w:b/>
          <w:bCs/>
        </w:rPr>
      </w:pPr>
      <w:del w:id="2491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2498E13C" w14:textId="7AD83607">
        <w:trPr>
          <w:tblHeader/>
          <w:tblCellSpacing w:w="0" w:type="dxa"/>
          <w:del w:id="249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0CA10AC" w14:textId="3B1C90C2" w:rsidR="00EA5016" w:rsidDel="003D2C50" w:rsidRDefault="004C4817">
            <w:pPr>
              <w:widowControl/>
              <w:jc w:val="center"/>
              <w:rPr>
                <w:del w:id="2493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494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2EE43ED" w14:textId="13D08446" w:rsidR="00EA5016" w:rsidDel="003D2C50" w:rsidRDefault="004C4817">
            <w:pPr>
              <w:widowControl/>
              <w:jc w:val="center"/>
              <w:rPr>
                <w:del w:id="2495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496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9B0CE73" w14:textId="6082E2F8" w:rsidR="00EA5016" w:rsidDel="003D2C50" w:rsidRDefault="004C4817">
            <w:pPr>
              <w:widowControl/>
              <w:jc w:val="center"/>
              <w:rPr>
                <w:del w:id="2497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498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EECFC53" w14:textId="6F7F1F14" w:rsidR="00EA5016" w:rsidDel="003D2C50" w:rsidRDefault="004C4817">
            <w:pPr>
              <w:widowControl/>
              <w:jc w:val="center"/>
              <w:rPr>
                <w:del w:id="2499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500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1FBCE539" w14:textId="2C5F73BD">
        <w:trPr>
          <w:tblCellSpacing w:w="0" w:type="dxa"/>
          <w:del w:id="250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8056F8D" w14:textId="60958B30" w:rsidR="00EA5016" w:rsidDel="003D2C50" w:rsidRDefault="004C4817">
            <w:pPr>
              <w:jc w:val="left"/>
              <w:rPr>
                <w:del w:id="2502" w:author="win10" w:date="2020-06-12T13:56:00Z"/>
              </w:rPr>
            </w:pPr>
            <w:del w:id="2503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39522E8" w14:textId="5DE7ED81" w:rsidR="00EA5016" w:rsidDel="003D2C50" w:rsidRDefault="004C4817">
            <w:pPr>
              <w:jc w:val="left"/>
              <w:rPr>
                <w:del w:id="2504" w:author="win10" w:date="2020-06-12T13:56:00Z"/>
              </w:rPr>
            </w:pPr>
            <w:del w:id="250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B68D7FA" w14:textId="08DD869B" w:rsidR="00EA5016" w:rsidDel="003D2C50" w:rsidRDefault="004C4817">
            <w:pPr>
              <w:jc w:val="left"/>
              <w:rPr>
                <w:del w:id="2506" w:author="win10" w:date="2020-06-12T13:56:00Z"/>
              </w:rPr>
            </w:pPr>
            <w:del w:id="2507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0326669" w14:textId="213C0513" w:rsidR="00EA5016" w:rsidDel="003D2C50" w:rsidRDefault="004C4817">
            <w:pPr>
              <w:jc w:val="left"/>
              <w:rPr>
                <w:del w:id="2508" w:author="win10" w:date="2020-06-12T13:56:00Z"/>
              </w:rPr>
            </w:pPr>
            <w:del w:id="2509" w:author="win10" w:date="2020-06-12T13:56:00Z">
              <w:r w:rsidDel="003D2C50">
                <w:rPr>
                  <w:rFonts w:hint="eastAsia"/>
                </w:rPr>
                <w:delText>并网压频恢复延时参数，写属性</w:delText>
              </w:r>
              <w:r w:rsidDel="003D2C50">
                <w:delText>。</w:delText>
              </w:r>
            </w:del>
          </w:p>
          <w:p w14:paraId="588FCD1E" w14:textId="36F9E8A9" w:rsidR="00EA5016" w:rsidDel="003D2C50" w:rsidRDefault="004C4817">
            <w:pPr>
              <w:jc w:val="left"/>
              <w:rPr>
                <w:del w:id="2510" w:author="win10" w:date="2020-06-12T13:56:00Z"/>
              </w:rPr>
            </w:pPr>
            <w:del w:id="2511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189254FF" w14:textId="74C489FF">
        <w:trPr>
          <w:tblCellSpacing w:w="0" w:type="dxa"/>
          <w:del w:id="251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CB26FB5" w14:textId="2C989F2C" w:rsidR="00EA5016" w:rsidDel="003D2C50" w:rsidRDefault="004C4817">
            <w:pPr>
              <w:jc w:val="left"/>
              <w:rPr>
                <w:del w:id="2513" w:author="win10" w:date="2020-06-12T13:56:00Z"/>
              </w:rPr>
            </w:pPr>
            <w:del w:id="2514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4744ED7" w14:textId="235D554E" w:rsidR="00EA5016" w:rsidDel="003D2C50" w:rsidRDefault="004C4817">
            <w:pPr>
              <w:jc w:val="left"/>
              <w:rPr>
                <w:del w:id="2515" w:author="win10" w:date="2020-06-12T13:56:00Z"/>
              </w:rPr>
            </w:pPr>
            <w:del w:id="2516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D017104" w14:textId="2AF617E3" w:rsidR="00EA5016" w:rsidDel="003D2C50" w:rsidRDefault="004C4817">
            <w:pPr>
              <w:jc w:val="left"/>
              <w:rPr>
                <w:del w:id="2517" w:author="win10" w:date="2020-06-12T13:56:00Z"/>
              </w:rPr>
            </w:pPr>
            <w:del w:id="2518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B5950F1" w14:textId="2D23F5D6" w:rsidR="00EA5016" w:rsidDel="003D2C50" w:rsidRDefault="004C4817">
            <w:pPr>
              <w:rPr>
                <w:del w:id="2519" w:author="win10" w:date="2020-06-12T13:56:00Z"/>
              </w:rPr>
            </w:pPr>
            <w:del w:id="2520" w:author="win10" w:date="2020-06-12T13:56:00Z">
              <w:r w:rsidDel="003D2C50">
                <w:rPr>
                  <w:rFonts w:hint="eastAsia"/>
                </w:rPr>
                <w:delText>并网压频恢复延时参数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，单位为秒</w:delText>
              </w:r>
              <w:r w:rsidDel="003D2C50">
                <w:delText>。</w:delText>
              </w:r>
            </w:del>
          </w:p>
          <w:p w14:paraId="7C82E0A6" w14:textId="5C1193BF" w:rsidR="00EA5016" w:rsidDel="003D2C50" w:rsidRDefault="004C4817">
            <w:pPr>
              <w:jc w:val="left"/>
              <w:rPr>
                <w:del w:id="2521" w:author="win10" w:date="2020-06-12T13:56:00Z"/>
              </w:rPr>
            </w:pPr>
            <w:del w:id="2522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20</w:delText>
              </w:r>
              <w:r w:rsidDel="003D2C50">
                <w:rPr>
                  <w:rFonts w:cs="Arial" w:hint="eastAsia"/>
                </w:rPr>
                <w:delText>.0</w:delText>
              </w:r>
              <w:r w:rsidDel="003D2C50">
                <w:delText>。</w:delText>
              </w:r>
            </w:del>
          </w:p>
          <w:p w14:paraId="43F13BDD" w14:textId="256A2971" w:rsidR="00EA5016" w:rsidDel="003D2C50" w:rsidRDefault="004C4817">
            <w:pPr>
              <w:jc w:val="left"/>
              <w:rPr>
                <w:del w:id="2523" w:author="win10" w:date="2020-06-12T13:56:00Z"/>
              </w:rPr>
            </w:pPr>
            <w:del w:id="2524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40D36798" w14:textId="32EEF373" w:rsidR="00EA5016" w:rsidDel="003D2C50" w:rsidRDefault="00EA5016">
      <w:pPr>
        <w:rPr>
          <w:del w:id="2525" w:author="win10" w:date="2020-06-12T13:56:00Z"/>
        </w:rPr>
      </w:pPr>
    </w:p>
    <w:p w14:paraId="093A0B76" w14:textId="13FE4757" w:rsidR="00EA5016" w:rsidDel="003D2C50" w:rsidRDefault="00EA5016">
      <w:pPr>
        <w:rPr>
          <w:del w:id="2526" w:author="win10" w:date="2020-06-12T13:56:00Z"/>
        </w:rPr>
      </w:pPr>
    </w:p>
    <w:p w14:paraId="12D66E29" w14:textId="0811811B" w:rsidR="00EA5016" w:rsidDel="003D2C50" w:rsidRDefault="004C4817">
      <w:pPr>
        <w:ind w:firstLine="420"/>
        <w:rPr>
          <w:del w:id="2527" w:author="win10" w:date="2020-06-12T13:56:00Z"/>
          <w:rFonts w:cs="Arial"/>
          <w:b/>
          <w:bCs/>
        </w:rPr>
      </w:pPr>
      <w:del w:id="2528" w:author="win10" w:date="2020-06-12T13:56:00Z"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PurchasePrice</w:delText>
        </w:r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字段详解</w:delText>
        </w:r>
      </w:del>
    </w:p>
    <w:p w14:paraId="474CC887" w14:textId="6BCD81D9" w:rsidR="00EA5016" w:rsidDel="003D2C50" w:rsidRDefault="004C4817">
      <w:pPr>
        <w:rPr>
          <w:del w:id="2529" w:author="win10" w:date="2020-06-12T13:56:00Z"/>
          <w:rFonts w:cs="Arial"/>
          <w:b/>
          <w:bCs/>
        </w:rPr>
      </w:pPr>
      <w:del w:id="2530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1B6E6441" w14:textId="6726769D">
        <w:trPr>
          <w:tblHeader/>
          <w:tblCellSpacing w:w="0" w:type="dxa"/>
          <w:del w:id="253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7B5AE45" w14:textId="53FEB248" w:rsidR="00EA5016" w:rsidDel="003D2C50" w:rsidRDefault="004C4817">
            <w:pPr>
              <w:widowControl/>
              <w:jc w:val="center"/>
              <w:rPr>
                <w:del w:id="253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53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FEB74FE" w14:textId="39069153" w:rsidR="00EA5016" w:rsidDel="003D2C50" w:rsidRDefault="004C4817">
            <w:pPr>
              <w:widowControl/>
              <w:jc w:val="center"/>
              <w:rPr>
                <w:del w:id="253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53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6F40BA4" w14:textId="7F486427" w:rsidR="00EA5016" w:rsidDel="003D2C50" w:rsidRDefault="004C4817">
            <w:pPr>
              <w:widowControl/>
              <w:jc w:val="center"/>
              <w:rPr>
                <w:del w:id="2536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537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B6F647A" w14:textId="3B0FC5DD" w:rsidR="00EA5016" w:rsidDel="003D2C50" w:rsidRDefault="004C4817">
            <w:pPr>
              <w:widowControl/>
              <w:jc w:val="center"/>
              <w:rPr>
                <w:del w:id="253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53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356A87C8" w14:textId="46F95B10">
        <w:trPr>
          <w:tblCellSpacing w:w="0" w:type="dxa"/>
          <w:del w:id="2540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508D379" w14:textId="4F42AC01" w:rsidR="00EA5016" w:rsidDel="003D2C50" w:rsidRDefault="004C4817">
            <w:pPr>
              <w:jc w:val="left"/>
              <w:rPr>
                <w:del w:id="2541" w:author="win10" w:date="2020-06-12T13:56:00Z"/>
              </w:rPr>
            </w:pPr>
            <w:del w:id="2542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EA5BC32" w14:textId="26C655AF" w:rsidR="00EA5016" w:rsidDel="003D2C50" w:rsidRDefault="004C4817">
            <w:pPr>
              <w:jc w:val="left"/>
              <w:rPr>
                <w:del w:id="2543" w:author="win10" w:date="2020-06-12T13:56:00Z"/>
              </w:rPr>
            </w:pPr>
            <w:del w:id="2544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731B216" w14:textId="0A9B0639" w:rsidR="00EA5016" w:rsidDel="003D2C50" w:rsidRDefault="004C4817">
            <w:pPr>
              <w:jc w:val="left"/>
              <w:rPr>
                <w:del w:id="2545" w:author="win10" w:date="2020-06-12T13:56:00Z"/>
              </w:rPr>
            </w:pPr>
            <w:del w:id="2546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889F3CB" w14:textId="30A7FFE0" w:rsidR="00EA5016" w:rsidDel="003D2C50" w:rsidRDefault="004C4817">
            <w:pPr>
              <w:jc w:val="left"/>
              <w:rPr>
                <w:del w:id="2547" w:author="win10" w:date="2020-06-12T13:56:00Z"/>
              </w:rPr>
            </w:pPr>
            <w:del w:id="2548" w:author="win10" w:date="2020-06-12T13:56:00Z">
              <w:r w:rsidDel="003D2C50">
                <w:rPr>
                  <w:rFonts w:hint="eastAsia"/>
                </w:rPr>
                <w:delText>购电价参数，读属性</w:delText>
              </w:r>
              <w:r w:rsidDel="003D2C50">
                <w:delText>。</w:delText>
              </w:r>
            </w:del>
          </w:p>
          <w:p w14:paraId="5F5AB1F9" w14:textId="37C9777A" w:rsidR="00EA5016" w:rsidDel="003D2C50" w:rsidRDefault="004C4817">
            <w:pPr>
              <w:jc w:val="left"/>
              <w:rPr>
                <w:del w:id="2549" w:author="win10" w:date="2020-06-12T13:56:00Z"/>
              </w:rPr>
            </w:pPr>
            <w:del w:id="2550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69FAC576" w14:textId="026F3D29">
        <w:trPr>
          <w:tblCellSpacing w:w="0" w:type="dxa"/>
          <w:del w:id="255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2E7D3D4" w14:textId="68496220" w:rsidR="00EA5016" w:rsidDel="003D2C50" w:rsidRDefault="004C4817">
            <w:pPr>
              <w:jc w:val="left"/>
              <w:rPr>
                <w:del w:id="2552" w:author="win10" w:date="2020-06-12T13:56:00Z"/>
              </w:rPr>
            </w:pPr>
            <w:del w:id="2553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2B6537E" w14:textId="3E6D4DD7" w:rsidR="00EA5016" w:rsidDel="003D2C50" w:rsidRDefault="004C4817">
            <w:pPr>
              <w:jc w:val="left"/>
              <w:rPr>
                <w:del w:id="2554" w:author="win10" w:date="2020-06-12T13:56:00Z"/>
              </w:rPr>
            </w:pPr>
            <w:del w:id="255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7ADDCB1" w14:textId="51E66CED" w:rsidR="00EA5016" w:rsidDel="003D2C50" w:rsidRDefault="004C4817">
            <w:pPr>
              <w:jc w:val="left"/>
              <w:rPr>
                <w:del w:id="2556" w:author="win10" w:date="2020-06-12T13:56:00Z"/>
              </w:rPr>
            </w:pPr>
            <w:del w:id="2557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3F85CEC" w14:textId="2681F642" w:rsidR="00EA5016" w:rsidDel="003D2C50" w:rsidRDefault="004C4817">
            <w:pPr>
              <w:rPr>
                <w:del w:id="2558" w:author="win10" w:date="2020-06-12T13:56:00Z"/>
              </w:rPr>
            </w:pPr>
            <w:del w:id="2559" w:author="win10" w:date="2020-06-12T13:56:00Z">
              <w:r w:rsidDel="003D2C50">
                <w:rPr>
                  <w:rFonts w:hint="eastAsia"/>
                </w:rPr>
                <w:delText>购电价参数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</w:delText>
              </w:r>
              <w:r w:rsidDel="003D2C50">
                <w:rPr>
                  <w:rFonts w:hint="eastAsia"/>
                </w:rPr>
                <w:delText>48</w:delText>
              </w:r>
              <w:r w:rsidDel="003D2C50">
                <w:rPr>
                  <w:rFonts w:hint="eastAsia"/>
                </w:rPr>
                <w:delText>组，单位为人民币元</w:delText>
              </w:r>
              <w:r w:rsidDel="003D2C50">
                <w:delText>。</w:delText>
              </w:r>
            </w:del>
          </w:p>
          <w:p w14:paraId="1A11B5C9" w14:textId="62D05852" w:rsidR="00EA5016" w:rsidDel="003D2C50" w:rsidRDefault="004C4817">
            <w:pPr>
              <w:rPr>
                <w:del w:id="2560" w:author="win10" w:date="2020-06-12T13:56:00Z"/>
              </w:rPr>
            </w:pPr>
            <w:del w:id="2561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347790CD" w14:textId="6F2BE7F9" w:rsidR="00EA5016" w:rsidDel="003D2C50" w:rsidRDefault="004C4817">
            <w:pPr>
              <w:rPr>
                <w:del w:id="2562" w:author="win10" w:date="2020-06-12T13:56:00Z"/>
              </w:rPr>
            </w:pPr>
            <w:del w:id="2563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cs="Arial" w:hint="eastAsia"/>
                </w:rPr>
                <w:delText>。</w:delText>
              </w:r>
            </w:del>
          </w:p>
        </w:tc>
      </w:tr>
    </w:tbl>
    <w:p w14:paraId="54763A86" w14:textId="008A118F" w:rsidR="00EA5016" w:rsidDel="003D2C50" w:rsidRDefault="00EA5016">
      <w:pPr>
        <w:rPr>
          <w:del w:id="2564" w:author="win10" w:date="2020-06-12T13:56:00Z"/>
          <w:b/>
          <w:bCs/>
        </w:rPr>
      </w:pPr>
    </w:p>
    <w:p w14:paraId="56B00DC8" w14:textId="117D32D9" w:rsidR="00EA5016" w:rsidDel="003D2C50" w:rsidRDefault="004C4817">
      <w:pPr>
        <w:rPr>
          <w:del w:id="2565" w:author="win10" w:date="2020-06-12T13:56:00Z"/>
          <w:rFonts w:cs="Arial"/>
          <w:b/>
          <w:bCs/>
        </w:rPr>
      </w:pPr>
      <w:del w:id="2566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0CC85E94" w14:textId="4A3D17DF">
        <w:trPr>
          <w:tblHeader/>
          <w:tblCellSpacing w:w="0" w:type="dxa"/>
          <w:del w:id="256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B0D8919" w14:textId="28769D96" w:rsidR="00EA5016" w:rsidDel="003D2C50" w:rsidRDefault="004C4817">
            <w:pPr>
              <w:widowControl/>
              <w:jc w:val="center"/>
              <w:rPr>
                <w:del w:id="256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56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1515CF3" w14:textId="6EE6A7AD" w:rsidR="00EA5016" w:rsidDel="003D2C50" w:rsidRDefault="004C4817">
            <w:pPr>
              <w:widowControl/>
              <w:jc w:val="center"/>
              <w:rPr>
                <w:del w:id="2570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571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9679A16" w14:textId="34B69D31" w:rsidR="00EA5016" w:rsidDel="003D2C50" w:rsidRDefault="004C4817">
            <w:pPr>
              <w:widowControl/>
              <w:jc w:val="center"/>
              <w:rPr>
                <w:del w:id="257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57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68F2698" w14:textId="48679E9F" w:rsidR="00EA5016" w:rsidDel="003D2C50" w:rsidRDefault="004C4817">
            <w:pPr>
              <w:widowControl/>
              <w:jc w:val="center"/>
              <w:rPr>
                <w:del w:id="257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57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29E43EEF" w14:textId="2D518D44">
        <w:trPr>
          <w:tblCellSpacing w:w="0" w:type="dxa"/>
          <w:del w:id="257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DE10092" w14:textId="66D5368E" w:rsidR="00EA5016" w:rsidDel="003D2C50" w:rsidRDefault="004C4817">
            <w:pPr>
              <w:jc w:val="left"/>
              <w:rPr>
                <w:del w:id="2577" w:author="win10" w:date="2020-06-12T13:56:00Z"/>
              </w:rPr>
            </w:pPr>
            <w:del w:id="2578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BDFD2B5" w14:textId="79243974" w:rsidR="00EA5016" w:rsidDel="003D2C50" w:rsidRDefault="004C4817">
            <w:pPr>
              <w:jc w:val="left"/>
              <w:rPr>
                <w:del w:id="2579" w:author="win10" w:date="2020-06-12T13:56:00Z"/>
              </w:rPr>
            </w:pPr>
            <w:del w:id="2580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4A3325D" w14:textId="5A57DB2A" w:rsidR="00EA5016" w:rsidDel="003D2C50" w:rsidRDefault="004C4817">
            <w:pPr>
              <w:jc w:val="left"/>
              <w:rPr>
                <w:del w:id="2581" w:author="win10" w:date="2020-06-12T13:56:00Z"/>
              </w:rPr>
            </w:pPr>
            <w:del w:id="2582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3CFCDA2" w14:textId="74359836" w:rsidR="00EA5016" w:rsidDel="003D2C50" w:rsidRDefault="004C4817">
            <w:pPr>
              <w:jc w:val="left"/>
              <w:rPr>
                <w:del w:id="2583" w:author="win10" w:date="2020-06-12T13:56:00Z"/>
              </w:rPr>
            </w:pPr>
            <w:del w:id="2584" w:author="win10" w:date="2020-06-12T13:56:00Z">
              <w:r w:rsidDel="003D2C50">
                <w:rPr>
                  <w:rFonts w:hint="eastAsia"/>
                </w:rPr>
                <w:delText>购电价参数，写属性</w:delText>
              </w:r>
              <w:r w:rsidDel="003D2C50">
                <w:delText>。</w:delText>
              </w:r>
            </w:del>
          </w:p>
          <w:p w14:paraId="6610B45D" w14:textId="086BDEDE" w:rsidR="00EA5016" w:rsidDel="003D2C50" w:rsidRDefault="004C4817">
            <w:pPr>
              <w:jc w:val="left"/>
              <w:rPr>
                <w:del w:id="2585" w:author="win10" w:date="2020-06-12T13:56:00Z"/>
              </w:rPr>
            </w:pPr>
            <w:del w:id="2586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60F3ACE8" w14:textId="7D3284F1">
        <w:trPr>
          <w:tblCellSpacing w:w="0" w:type="dxa"/>
          <w:del w:id="258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44F26EC" w14:textId="5AA44299" w:rsidR="00EA5016" w:rsidDel="003D2C50" w:rsidRDefault="004C4817">
            <w:pPr>
              <w:jc w:val="left"/>
              <w:rPr>
                <w:del w:id="2588" w:author="win10" w:date="2020-06-12T13:56:00Z"/>
              </w:rPr>
            </w:pPr>
            <w:del w:id="2589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B950C3E" w14:textId="7737FCCC" w:rsidR="00EA5016" w:rsidDel="003D2C50" w:rsidRDefault="004C4817">
            <w:pPr>
              <w:jc w:val="left"/>
              <w:rPr>
                <w:del w:id="2590" w:author="win10" w:date="2020-06-12T13:56:00Z"/>
              </w:rPr>
            </w:pPr>
            <w:del w:id="2591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0037E92" w14:textId="62A896B1" w:rsidR="00EA5016" w:rsidDel="003D2C50" w:rsidRDefault="004C4817">
            <w:pPr>
              <w:jc w:val="left"/>
              <w:rPr>
                <w:del w:id="2592" w:author="win10" w:date="2020-06-12T13:56:00Z"/>
              </w:rPr>
            </w:pPr>
            <w:del w:id="2593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11B4490" w14:textId="0048AA01" w:rsidR="00EA5016" w:rsidDel="003D2C50" w:rsidRDefault="004C4817">
            <w:pPr>
              <w:rPr>
                <w:del w:id="2594" w:author="win10" w:date="2020-06-12T13:56:00Z"/>
              </w:rPr>
            </w:pPr>
            <w:del w:id="2595" w:author="win10" w:date="2020-06-12T13:56:00Z">
              <w:r w:rsidDel="003D2C50">
                <w:rPr>
                  <w:rFonts w:hint="eastAsia"/>
                </w:rPr>
                <w:delText>购电价参数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</w:delText>
              </w:r>
              <w:r w:rsidDel="003D2C50">
                <w:rPr>
                  <w:rFonts w:hint="eastAsia"/>
                </w:rPr>
                <w:delText>48</w:delText>
              </w:r>
              <w:r w:rsidDel="003D2C50">
                <w:rPr>
                  <w:rFonts w:hint="eastAsia"/>
                </w:rPr>
                <w:delText>组，单位为人民币元</w:delText>
              </w:r>
              <w:r w:rsidDel="003D2C50">
                <w:delText>。</w:delText>
              </w:r>
            </w:del>
          </w:p>
          <w:p w14:paraId="2E221185" w14:textId="3E4CA07D" w:rsidR="00EA5016" w:rsidDel="003D2C50" w:rsidRDefault="004C4817">
            <w:pPr>
              <w:jc w:val="left"/>
              <w:rPr>
                <w:del w:id="2596" w:author="win10" w:date="2020-06-12T13:56:00Z"/>
              </w:rPr>
            </w:pPr>
            <w:del w:id="2597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delText>。</w:delText>
              </w:r>
            </w:del>
          </w:p>
          <w:p w14:paraId="6C06EE5F" w14:textId="13995A86" w:rsidR="00EA5016" w:rsidDel="003D2C50" w:rsidRDefault="004C4817">
            <w:pPr>
              <w:jc w:val="left"/>
              <w:rPr>
                <w:del w:id="2598" w:author="win10" w:date="2020-06-12T13:56:00Z"/>
              </w:rPr>
            </w:pPr>
            <w:del w:id="2599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7F3D2236" w14:textId="16230F95" w:rsidR="00EA5016" w:rsidDel="003D2C50" w:rsidRDefault="00EA5016">
      <w:pPr>
        <w:rPr>
          <w:del w:id="2600" w:author="win10" w:date="2020-06-12T13:56:00Z"/>
        </w:rPr>
      </w:pPr>
    </w:p>
    <w:p w14:paraId="67565AF7" w14:textId="5A198EAF" w:rsidR="00EA5016" w:rsidDel="003D2C50" w:rsidRDefault="00EA5016">
      <w:pPr>
        <w:rPr>
          <w:del w:id="2601" w:author="win10" w:date="2020-06-12T13:56:00Z"/>
        </w:rPr>
      </w:pPr>
    </w:p>
    <w:p w14:paraId="76EC9E8D" w14:textId="461AAEF8" w:rsidR="00EA5016" w:rsidDel="003D2C50" w:rsidRDefault="004C4817">
      <w:pPr>
        <w:ind w:firstLine="420"/>
        <w:rPr>
          <w:del w:id="2602" w:author="win10" w:date="2020-06-12T13:56:00Z"/>
          <w:rFonts w:cs="Arial"/>
          <w:b/>
          <w:bCs/>
        </w:rPr>
      </w:pPr>
      <w:del w:id="2603" w:author="win10" w:date="2020-06-12T13:56:00Z"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SellingPrice</w:delText>
        </w:r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字段详解</w:delText>
        </w:r>
      </w:del>
    </w:p>
    <w:p w14:paraId="6E8B8BD8" w14:textId="7864556C" w:rsidR="00EA5016" w:rsidDel="003D2C50" w:rsidRDefault="004C4817">
      <w:pPr>
        <w:rPr>
          <w:del w:id="2604" w:author="win10" w:date="2020-06-12T13:56:00Z"/>
          <w:rFonts w:cs="Arial"/>
          <w:b/>
          <w:bCs/>
        </w:rPr>
      </w:pPr>
      <w:del w:id="2605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1378353B" w14:textId="1A8ECE86">
        <w:trPr>
          <w:tblHeader/>
          <w:tblCellSpacing w:w="0" w:type="dxa"/>
          <w:del w:id="260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A80CAC9" w14:textId="4FC61896" w:rsidR="00EA5016" w:rsidDel="003D2C50" w:rsidRDefault="004C4817">
            <w:pPr>
              <w:widowControl/>
              <w:jc w:val="center"/>
              <w:rPr>
                <w:del w:id="2607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608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9F081D2" w14:textId="11F73506" w:rsidR="00EA5016" w:rsidDel="003D2C50" w:rsidRDefault="004C4817">
            <w:pPr>
              <w:widowControl/>
              <w:jc w:val="center"/>
              <w:rPr>
                <w:del w:id="2609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610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AB1386B" w14:textId="1F579A7D" w:rsidR="00EA5016" w:rsidDel="003D2C50" w:rsidRDefault="004C4817">
            <w:pPr>
              <w:widowControl/>
              <w:jc w:val="center"/>
              <w:rPr>
                <w:del w:id="2611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612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BCE469F" w14:textId="52AEE4DD" w:rsidR="00EA5016" w:rsidDel="003D2C50" w:rsidRDefault="004C4817">
            <w:pPr>
              <w:widowControl/>
              <w:jc w:val="center"/>
              <w:rPr>
                <w:del w:id="2613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614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25B86EFB" w14:textId="2CAF878F">
        <w:trPr>
          <w:tblCellSpacing w:w="0" w:type="dxa"/>
          <w:del w:id="2615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59EC864" w14:textId="5153AE80" w:rsidR="00EA5016" w:rsidDel="003D2C50" w:rsidRDefault="004C4817">
            <w:pPr>
              <w:jc w:val="left"/>
              <w:rPr>
                <w:del w:id="2616" w:author="win10" w:date="2020-06-12T13:56:00Z"/>
              </w:rPr>
            </w:pPr>
            <w:del w:id="2617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77A6165" w14:textId="2B27A081" w:rsidR="00EA5016" w:rsidDel="003D2C50" w:rsidRDefault="004C4817">
            <w:pPr>
              <w:jc w:val="left"/>
              <w:rPr>
                <w:del w:id="2618" w:author="win10" w:date="2020-06-12T13:56:00Z"/>
              </w:rPr>
            </w:pPr>
            <w:del w:id="2619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CF73AF4" w14:textId="3C234C84" w:rsidR="00EA5016" w:rsidDel="003D2C50" w:rsidRDefault="004C4817">
            <w:pPr>
              <w:jc w:val="left"/>
              <w:rPr>
                <w:del w:id="2620" w:author="win10" w:date="2020-06-12T13:56:00Z"/>
              </w:rPr>
            </w:pPr>
            <w:del w:id="2621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39D859E" w14:textId="62F94FAB" w:rsidR="00EA5016" w:rsidDel="003D2C50" w:rsidRDefault="004C4817">
            <w:pPr>
              <w:jc w:val="left"/>
              <w:rPr>
                <w:del w:id="2622" w:author="win10" w:date="2020-06-12T13:56:00Z"/>
              </w:rPr>
            </w:pPr>
            <w:del w:id="2623" w:author="win10" w:date="2020-06-12T13:56:00Z">
              <w:r w:rsidDel="003D2C50">
                <w:rPr>
                  <w:rFonts w:hint="eastAsia"/>
                </w:rPr>
                <w:delText>卖电价参数，读属性</w:delText>
              </w:r>
              <w:r w:rsidDel="003D2C50">
                <w:delText>。</w:delText>
              </w:r>
            </w:del>
          </w:p>
          <w:p w14:paraId="2D1BFCA7" w14:textId="5E563802" w:rsidR="00EA5016" w:rsidDel="003D2C50" w:rsidRDefault="004C4817">
            <w:pPr>
              <w:jc w:val="left"/>
              <w:rPr>
                <w:del w:id="2624" w:author="win10" w:date="2020-06-12T13:56:00Z"/>
              </w:rPr>
            </w:pPr>
            <w:del w:id="2625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1B955C68" w14:textId="3B72B15D">
        <w:trPr>
          <w:tblCellSpacing w:w="0" w:type="dxa"/>
          <w:del w:id="262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F8664A2" w14:textId="70409C99" w:rsidR="00EA5016" w:rsidDel="003D2C50" w:rsidRDefault="004C4817">
            <w:pPr>
              <w:jc w:val="left"/>
              <w:rPr>
                <w:del w:id="2627" w:author="win10" w:date="2020-06-12T13:56:00Z"/>
              </w:rPr>
            </w:pPr>
            <w:del w:id="2628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1CF5F56" w14:textId="058BEE5C" w:rsidR="00EA5016" w:rsidDel="003D2C50" w:rsidRDefault="004C4817">
            <w:pPr>
              <w:jc w:val="left"/>
              <w:rPr>
                <w:del w:id="2629" w:author="win10" w:date="2020-06-12T13:56:00Z"/>
              </w:rPr>
            </w:pPr>
            <w:del w:id="2630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B8940D5" w14:textId="1EDE26D0" w:rsidR="00EA5016" w:rsidDel="003D2C50" w:rsidRDefault="004C4817">
            <w:pPr>
              <w:jc w:val="left"/>
              <w:rPr>
                <w:del w:id="2631" w:author="win10" w:date="2020-06-12T13:56:00Z"/>
              </w:rPr>
            </w:pPr>
            <w:del w:id="2632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B88F601" w14:textId="4084C3AA" w:rsidR="00EA5016" w:rsidDel="003D2C50" w:rsidRDefault="004C4817">
            <w:pPr>
              <w:rPr>
                <w:del w:id="2633" w:author="win10" w:date="2020-06-12T13:56:00Z"/>
              </w:rPr>
            </w:pPr>
            <w:del w:id="2634" w:author="win10" w:date="2020-06-12T13:56:00Z">
              <w:r w:rsidDel="003D2C50">
                <w:rPr>
                  <w:rFonts w:hint="eastAsia"/>
                </w:rPr>
                <w:delText>卖电价参数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</w:delText>
              </w:r>
              <w:r w:rsidDel="003D2C50">
                <w:rPr>
                  <w:rFonts w:hint="eastAsia"/>
                </w:rPr>
                <w:delText>48</w:delText>
              </w:r>
              <w:r w:rsidDel="003D2C50">
                <w:rPr>
                  <w:rFonts w:hint="eastAsia"/>
                </w:rPr>
                <w:delText>组，单位为人民币元</w:delText>
              </w:r>
              <w:r w:rsidDel="003D2C50">
                <w:delText>。</w:delText>
              </w:r>
            </w:del>
          </w:p>
          <w:p w14:paraId="50528145" w14:textId="35885E44" w:rsidR="00EA5016" w:rsidDel="003D2C50" w:rsidRDefault="004C4817">
            <w:pPr>
              <w:rPr>
                <w:del w:id="2635" w:author="win10" w:date="2020-06-12T13:56:00Z"/>
              </w:rPr>
            </w:pPr>
            <w:del w:id="2636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0836061E" w14:textId="55265AB5" w:rsidR="00EA5016" w:rsidDel="003D2C50" w:rsidRDefault="004C4817">
            <w:pPr>
              <w:rPr>
                <w:del w:id="2637" w:author="win10" w:date="2020-06-12T13:56:00Z"/>
              </w:rPr>
            </w:pPr>
            <w:del w:id="2638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cs="Arial" w:hint="eastAsia"/>
                </w:rPr>
                <w:delText>。</w:delText>
              </w:r>
            </w:del>
          </w:p>
        </w:tc>
      </w:tr>
    </w:tbl>
    <w:p w14:paraId="4C06BB67" w14:textId="3A0B0DEF" w:rsidR="00EA5016" w:rsidDel="003D2C50" w:rsidRDefault="00EA5016">
      <w:pPr>
        <w:rPr>
          <w:del w:id="2639" w:author="win10" w:date="2020-06-12T13:56:00Z"/>
          <w:b/>
          <w:bCs/>
        </w:rPr>
      </w:pPr>
    </w:p>
    <w:p w14:paraId="39502C0B" w14:textId="21B5752F" w:rsidR="00EA5016" w:rsidDel="003D2C50" w:rsidRDefault="004C4817">
      <w:pPr>
        <w:rPr>
          <w:del w:id="2640" w:author="win10" w:date="2020-06-12T13:56:00Z"/>
          <w:rFonts w:cs="Arial"/>
          <w:b/>
          <w:bCs/>
        </w:rPr>
      </w:pPr>
      <w:del w:id="2641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3BAFE85B" w14:textId="3D45BDE0">
        <w:trPr>
          <w:tblHeader/>
          <w:tblCellSpacing w:w="0" w:type="dxa"/>
          <w:del w:id="264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3B682BA" w14:textId="1C9A9086" w:rsidR="00EA5016" w:rsidDel="003D2C50" w:rsidRDefault="004C4817">
            <w:pPr>
              <w:widowControl/>
              <w:jc w:val="center"/>
              <w:rPr>
                <w:del w:id="2643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644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BC20685" w14:textId="7DA5BE5E" w:rsidR="00EA5016" w:rsidDel="003D2C50" w:rsidRDefault="004C4817">
            <w:pPr>
              <w:widowControl/>
              <w:jc w:val="center"/>
              <w:rPr>
                <w:del w:id="2645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646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D80D3D6" w14:textId="40B16E07" w:rsidR="00EA5016" w:rsidDel="003D2C50" w:rsidRDefault="004C4817">
            <w:pPr>
              <w:widowControl/>
              <w:jc w:val="center"/>
              <w:rPr>
                <w:del w:id="2647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648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24BA96F" w14:textId="59FF96B7" w:rsidR="00EA5016" w:rsidDel="003D2C50" w:rsidRDefault="004C4817">
            <w:pPr>
              <w:widowControl/>
              <w:jc w:val="center"/>
              <w:rPr>
                <w:del w:id="2649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650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018C342E" w14:textId="36ACFEC4">
        <w:trPr>
          <w:tblCellSpacing w:w="0" w:type="dxa"/>
          <w:del w:id="265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671CD83" w14:textId="7B12A8A8" w:rsidR="00EA5016" w:rsidDel="003D2C50" w:rsidRDefault="004C4817">
            <w:pPr>
              <w:jc w:val="left"/>
              <w:rPr>
                <w:del w:id="2652" w:author="win10" w:date="2020-06-12T13:56:00Z"/>
              </w:rPr>
            </w:pPr>
            <w:del w:id="2653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6E60E5B" w14:textId="617E3A0F" w:rsidR="00EA5016" w:rsidDel="003D2C50" w:rsidRDefault="004C4817">
            <w:pPr>
              <w:jc w:val="left"/>
              <w:rPr>
                <w:del w:id="2654" w:author="win10" w:date="2020-06-12T13:56:00Z"/>
              </w:rPr>
            </w:pPr>
            <w:del w:id="265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2C184E3" w14:textId="31541AC1" w:rsidR="00EA5016" w:rsidDel="003D2C50" w:rsidRDefault="004C4817">
            <w:pPr>
              <w:jc w:val="left"/>
              <w:rPr>
                <w:del w:id="2656" w:author="win10" w:date="2020-06-12T13:56:00Z"/>
              </w:rPr>
            </w:pPr>
            <w:del w:id="2657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513CB69" w14:textId="79BBB5A4" w:rsidR="00EA5016" w:rsidDel="003D2C50" w:rsidRDefault="004C4817">
            <w:pPr>
              <w:jc w:val="left"/>
              <w:rPr>
                <w:del w:id="2658" w:author="win10" w:date="2020-06-12T13:56:00Z"/>
              </w:rPr>
            </w:pPr>
            <w:del w:id="2659" w:author="win10" w:date="2020-06-12T13:56:00Z">
              <w:r w:rsidDel="003D2C50">
                <w:rPr>
                  <w:rFonts w:hint="eastAsia"/>
                </w:rPr>
                <w:delText>卖电价参数，写属性</w:delText>
              </w:r>
              <w:r w:rsidDel="003D2C50">
                <w:delText>。</w:delText>
              </w:r>
            </w:del>
          </w:p>
          <w:p w14:paraId="236F57E8" w14:textId="1632D1F2" w:rsidR="00EA5016" w:rsidDel="003D2C50" w:rsidRDefault="004C4817">
            <w:pPr>
              <w:jc w:val="left"/>
              <w:rPr>
                <w:del w:id="2660" w:author="win10" w:date="2020-06-12T13:56:00Z"/>
              </w:rPr>
            </w:pPr>
            <w:del w:id="2661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6FE93F37" w14:textId="5C5A6BF5">
        <w:trPr>
          <w:tblCellSpacing w:w="0" w:type="dxa"/>
          <w:del w:id="266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ABA7477" w14:textId="639F4CE7" w:rsidR="00EA5016" w:rsidDel="003D2C50" w:rsidRDefault="004C4817">
            <w:pPr>
              <w:jc w:val="left"/>
              <w:rPr>
                <w:del w:id="2663" w:author="win10" w:date="2020-06-12T13:56:00Z"/>
              </w:rPr>
            </w:pPr>
            <w:del w:id="2664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E12FC6E" w14:textId="0F07223A" w:rsidR="00EA5016" w:rsidDel="003D2C50" w:rsidRDefault="004C4817">
            <w:pPr>
              <w:jc w:val="left"/>
              <w:rPr>
                <w:del w:id="2665" w:author="win10" w:date="2020-06-12T13:56:00Z"/>
              </w:rPr>
            </w:pPr>
            <w:del w:id="2666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96AEF71" w14:textId="10C5AC41" w:rsidR="00EA5016" w:rsidDel="003D2C50" w:rsidRDefault="004C4817">
            <w:pPr>
              <w:jc w:val="left"/>
              <w:rPr>
                <w:del w:id="2667" w:author="win10" w:date="2020-06-12T13:56:00Z"/>
              </w:rPr>
            </w:pPr>
            <w:del w:id="2668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6706F9C" w14:textId="20166EA1" w:rsidR="00EA5016" w:rsidDel="003D2C50" w:rsidRDefault="004C4817">
            <w:pPr>
              <w:rPr>
                <w:del w:id="2669" w:author="win10" w:date="2020-06-12T13:56:00Z"/>
              </w:rPr>
            </w:pPr>
            <w:del w:id="2670" w:author="win10" w:date="2020-06-12T13:56:00Z">
              <w:r w:rsidDel="003D2C50">
                <w:rPr>
                  <w:rFonts w:hint="eastAsia"/>
                </w:rPr>
                <w:delText>卖电价参数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</w:delText>
              </w:r>
              <w:r w:rsidDel="003D2C50">
                <w:rPr>
                  <w:rFonts w:hint="eastAsia"/>
                </w:rPr>
                <w:delText>48</w:delText>
              </w:r>
              <w:r w:rsidDel="003D2C50">
                <w:rPr>
                  <w:rFonts w:hint="eastAsia"/>
                </w:rPr>
                <w:delText>组，单位为人民币元</w:delText>
              </w:r>
              <w:r w:rsidDel="003D2C50">
                <w:delText>。</w:delText>
              </w:r>
            </w:del>
          </w:p>
          <w:p w14:paraId="127677EF" w14:textId="32001EE0" w:rsidR="00EA5016" w:rsidDel="003D2C50" w:rsidRDefault="004C4817">
            <w:pPr>
              <w:jc w:val="left"/>
              <w:rPr>
                <w:del w:id="2671" w:author="win10" w:date="2020-06-12T13:56:00Z"/>
              </w:rPr>
            </w:pPr>
            <w:del w:id="2672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, 0.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58000</w:delText>
              </w:r>
              <w:r w:rsidDel="003D2C50">
                <w:delText>。</w:delText>
              </w:r>
            </w:del>
          </w:p>
          <w:p w14:paraId="65E3D181" w14:textId="780B1610" w:rsidR="00EA5016" w:rsidDel="003D2C50" w:rsidRDefault="004C4817">
            <w:pPr>
              <w:jc w:val="left"/>
              <w:rPr>
                <w:del w:id="2673" w:author="win10" w:date="2020-06-12T13:56:00Z"/>
              </w:rPr>
            </w:pPr>
            <w:del w:id="2674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622B1CC3" w14:textId="13EC717F" w:rsidR="00EA5016" w:rsidDel="003D2C50" w:rsidRDefault="00EA5016">
      <w:pPr>
        <w:rPr>
          <w:del w:id="2675" w:author="win10" w:date="2020-06-12T13:56:00Z"/>
        </w:rPr>
      </w:pPr>
    </w:p>
    <w:p w14:paraId="2AFB4161" w14:textId="70CAC04B" w:rsidR="00EA5016" w:rsidDel="003D2C50" w:rsidRDefault="00EA5016">
      <w:pPr>
        <w:rPr>
          <w:del w:id="2676" w:author="win10" w:date="2020-06-12T13:56:00Z"/>
        </w:rPr>
      </w:pPr>
    </w:p>
    <w:p w14:paraId="0407E63B" w14:textId="3E30E808" w:rsidR="00EA5016" w:rsidDel="003D2C50" w:rsidRDefault="004C4817">
      <w:pPr>
        <w:ind w:firstLine="420"/>
        <w:rPr>
          <w:del w:id="2677" w:author="win10" w:date="2020-06-12T13:56:00Z"/>
          <w:rFonts w:cs="Arial"/>
          <w:b/>
          <w:bCs/>
        </w:rPr>
      </w:pPr>
      <w:del w:id="2678" w:author="win10" w:date="2020-06-12T13:56:00Z"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ThePeakValleySection</w:delText>
        </w:r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字段详解</w:delText>
        </w:r>
      </w:del>
    </w:p>
    <w:p w14:paraId="3E181D8E" w14:textId="0B1647F2" w:rsidR="00EA5016" w:rsidDel="003D2C50" w:rsidRDefault="004C4817">
      <w:pPr>
        <w:rPr>
          <w:del w:id="2679" w:author="win10" w:date="2020-06-12T13:56:00Z"/>
          <w:rFonts w:cs="Arial"/>
          <w:b/>
          <w:bCs/>
        </w:rPr>
      </w:pPr>
      <w:del w:id="2680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2C1854EA" w14:textId="58679752">
        <w:trPr>
          <w:tblHeader/>
          <w:tblCellSpacing w:w="0" w:type="dxa"/>
          <w:del w:id="268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E32AC4C" w14:textId="5E955DBA" w:rsidR="00EA5016" w:rsidDel="003D2C50" w:rsidRDefault="004C4817">
            <w:pPr>
              <w:widowControl/>
              <w:jc w:val="center"/>
              <w:rPr>
                <w:del w:id="268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68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908C609" w14:textId="1EB013C9" w:rsidR="00EA5016" w:rsidDel="003D2C50" w:rsidRDefault="004C4817">
            <w:pPr>
              <w:widowControl/>
              <w:jc w:val="center"/>
              <w:rPr>
                <w:del w:id="268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68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0A22CBA" w14:textId="1800703C" w:rsidR="00EA5016" w:rsidDel="003D2C50" w:rsidRDefault="004C4817">
            <w:pPr>
              <w:widowControl/>
              <w:jc w:val="center"/>
              <w:rPr>
                <w:del w:id="2686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687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89A8CCD" w14:textId="6640A0D9" w:rsidR="00EA5016" w:rsidDel="003D2C50" w:rsidRDefault="004C4817">
            <w:pPr>
              <w:widowControl/>
              <w:jc w:val="center"/>
              <w:rPr>
                <w:del w:id="268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68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66EC59B2" w14:textId="6E9EB8D6">
        <w:trPr>
          <w:tblCellSpacing w:w="0" w:type="dxa"/>
          <w:del w:id="2690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C7E5094" w14:textId="3E6E13F3" w:rsidR="00EA5016" w:rsidDel="003D2C50" w:rsidRDefault="004C4817">
            <w:pPr>
              <w:jc w:val="left"/>
              <w:rPr>
                <w:del w:id="2691" w:author="win10" w:date="2020-06-12T13:56:00Z"/>
              </w:rPr>
            </w:pPr>
            <w:del w:id="2692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4E600C0" w14:textId="40FEB585" w:rsidR="00EA5016" w:rsidDel="003D2C50" w:rsidRDefault="004C4817">
            <w:pPr>
              <w:jc w:val="left"/>
              <w:rPr>
                <w:del w:id="2693" w:author="win10" w:date="2020-06-12T13:56:00Z"/>
              </w:rPr>
            </w:pPr>
            <w:del w:id="2694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6B7AE6D" w14:textId="71E119DB" w:rsidR="00EA5016" w:rsidDel="003D2C50" w:rsidRDefault="004C4817">
            <w:pPr>
              <w:jc w:val="left"/>
              <w:rPr>
                <w:del w:id="2695" w:author="win10" w:date="2020-06-12T13:56:00Z"/>
              </w:rPr>
            </w:pPr>
            <w:del w:id="2696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FAB5BEC" w14:textId="1FBDF6F1" w:rsidR="00EA5016" w:rsidDel="003D2C50" w:rsidRDefault="004C4817">
            <w:pPr>
              <w:jc w:val="left"/>
              <w:rPr>
                <w:del w:id="2697" w:author="win10" w:date="2020-06-12T13:56:00Z"/>
              </w:rPr>
            </w:pPr>
            <w:del w:id="2698" w:author="win10" w:date="2020-06-12T13:56:00Z">
              <w:r w:rsidDel="003D2C50">
                <w:rPr>
                  <w:rFonts w:hint="eastAsia"/>
                </w:rPr>
                <w:delText>峰谷区段参数，读属性</w:delText>
              </w:r>
              <w:r w:rsidDel="003D2C50">
                <w:delText>。</w:delText>
              </w:r>
            </w:del>
          </w:p>
          <w:p w14:paraId="0BF23BCA" w14:textId="5BB94BD3" w:rsidR="00EA5016" w:rsidDel="003D2C50" w:rsidRDefault="004C4817">
            <w:pPr>
              <w:jc w:val="left"/>
              <w:rPr>
                <w:del w:id="2699" w:author="win10" w:date="2020-06-12T13:56:00Z"/>
              </w:rPr>
            </w:pPr>
            <w:del w:id="2700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7ECEEBFC" w14:textId="5F75EE49">
        <w:trPr>
          <w:tblCellSpacing w:w="0" w:type="dxa"/>
          <w:del w:id="270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439ED0A" w14:textId="7BE016D5" w:rsidR="00EA5016" w:rsidDel="003D2C50" w:rsidRDefault="004C4817">
            <w:pPr>
              <w:jc w:val="left"/>
              <w:rPr>
                <w:del w:id="2702" w:author="win10" w:date="2020-06-12T13:56:00Z"/>
              </w:rPr>
            </w:pPr>
            <w:del w:id="2703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D475747" w14:textId="41CAF35B" w:rsidR="00EA5016" w:rsidDel="003D2C50" w:rsidRDefault="004C4817">
            <w:pPr>
              <w:jc w:val="left"/>
              <w:rPr>
                <w:del w:id="2704" w:author="win10" w:date="2020-06-12T13:56:00Z"/>
              </w:rPr>
            </w:pPr>
            <w:del w:id="270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4EBEC94" w14:textId="2EE1AA1D" w:rsidR="00EA5016" w:rsidDel="003D2C50" w:rsidRDefault="004C4817">
            <w:pPr>
              <w:jc w:val="left"/>
              <w:rPr>
                <w:del w:id="2706" w:author="win10" w:date="2020-06-12T13:56:00Z"/>
              </w:rPr>
            </w:pPr>
            <w:del w:id="2707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9DF9C91" w14:textId="30798781" w:rsidR="00EA5016" w:rsidDel="003D2C50" w:rsidRDefault="004C4817">
            <w:pPr>
              <w:rPr>
                <w:del w:id="2708" w:author="win10" w:date="2020-06-12T13:56:00Z"/>
              </w:rPr>
            </w:pPr>
            <w:del w:id="2709" w:author="win10" w:date="2020-06-12T13:56:00Z">
              <w:r w:rsidDel="003D2C50">
                <w:rPr>
                  <w:rFonts w:hint="eastAsia"/>
                </w:rPr>
                <w:delText>峰谷区段参数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</w:delText>
              </w:r>
              <w:r w:rsidDel="003D2C50">
                <w:rPr>
                  <w:rFonts w:hint="eastAsia"/>
                </w:rPr>
                <w:delText>48</w:delText>
              </w:r>
              <w:r w:rsidDel="003D2C50">
                <w:rPr>
                  <w:rFonts w:hint="eastAsia"/>
                </w:rPr>
                <w:delText>组，单位为无</w:delText>
              </w:r>
              <w:r w:rsidDel="003D2C50">
                <w:delText>。</w:delText>
              </w:r>
            </w:del>
          </w:p>
          <w:p w14:paraId="4286465C" w14:textId="1600DA04" w:rsidR="00EA5016" w:rsidDel="003D2C50" w:rsidRDefault="004C4817">
            <w:pPr>
              <w:rPr>
                <w:del w:id="2710" w:author="win10" w:date="2020-06-12T13:56:00Z"/>
              </w:rPr>
            </w:pPr>
            <w:del w:id="2711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34460F8A" w14:textId="14BADB26" w:rsidR="00EA5016" w:rsidDel="003D2C50" w:rsidRDefault="004C4817">
            <w:pPr>
              <w:rPr>
                <w:del w:id="2712" w:author="win10" w:date="2020-06-12T13:56:00Z"/>
              </w:rPr>
            </w:pPr>
            <w:del w:id="2713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R="00DA5D62" w:rsidRPr="00836CD6"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</w:delText>
              </w:r>
              <w:r w:rsidDel="003D2C50">
                <w:rPr>
                  <w:rFonts w:cs="Arial" w:hint="eastAsia"/>
                </w:rPr>
                <w:delText>。</w:delText>
              </w:r>
            </w:del>
          </w:p>
        </w:tc>
      </w:tr>
    </w:tbl>
    <w:p w14:paraId="63400DFE" w14:textId="4A434A2D" w:rsidR="00EA5016" w:rsidDel="003D2C50" w:rsidRDefault="00EA5016">
      <w:pPr>
        <w:rPr>
          <w:del w:id="2714" w:author="win10" w:date="2020-06-12T13:56:00Z"/>
          <w:b/>
          <w:bCs/>
        </w:rPr>
      </w:pPr>
    </w:p>
    <w:p w14:paraId="2B65B566" w14:textId="09D230CA" w:rsidR="00EA5016" w:rsidDel="003D2C50" w:rsidRDefault="004C4817">
      <w:pPr>
        <w:rPr>
          <w:del w:id="2715" w:author="win10" w:date="2020-06-12T13:56:00Z"/>
          <w:rFonts w:cs="Arial"/>
          <w:b/>
          <w:bCs/>
        </w:rPr>
      </w:pPr>
      <w:del w:id="2716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58B171EA" w14:textId="3DA4F526">
        <w:trPr>
          <w:tblHeader/>
          <w:tblCellSpacing w:w="0" w:type="dxa"/>
          <w:del w:id="271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7ECC1A6" w14:textId="0DEF1326" w:rsidR="00EA5016" w:rsidDel="003D2C50" w:rsidRDefault="004C4817">
            <w:pPr>
              <w:widowControl/>
              <w:jc w:val="center"/>
              <w:rPr>
                <w:del w:id="271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71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0CDF4F7" w14:textId="5C2975CC" w:rsidR="00EA5016" w:rsidDel="003D2C50" w:rsidRDefault="004C4817">
            <w:pPr>
              <w:widowControl/>
              <w:jc w:val="center"/>
              <w:rPr>
                <w:del w:id="2720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721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83B84B8" w14:textId="32369060" w:rsidR="00EA5016" w:rsidDel="003D2C50" w:rsidRDefault="004C4817">
            <w:pPr>
              <w:widowControl/>
              <w:jc w:val="center"/>
              <w:rPr>
                <w:del w:id="272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72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E5F4A47" w14:textId="24C89265" w:rsidR="00EA5016" w:rsidDel="003D2C50" w:rsidRDefault="004C4817">
            <w:pPr>
              <w:widowControl/>
              <w:jc w:val="center"/>
              <w:rPr>
                <w:del w:id="272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72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523067A9" w14:textId="70088A9C">
        <w:trPr>
          <w:tblCellSpacing w:w="0" w:type="dxa"/>
          <w:del w:id="272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A6BFC0B" w14:textId="29E11F06" w:rsidR="00EA5016" w:rsidDel="003D2C50" w:rsidRDefault="004C4817">
            <w:pPr>
              <w:jc w:val="left"/>
              <w:rPr>
                <w:del w:id="2727" w:author="win10" w:date="2020-06-12T13:56:00Z"/>
              </w:rPr>
            </w:pPr>
            <w:del w:id="2728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BB10A44" w14:textId="2CEF0DFF" w:rsidR="00EA5016" w:rsidDel="003D2C50" w:rsidRDefault="004C4817">
            <w:pPr>
              <w:jc w:val="left"/>
              <w:rPr>
                <w:del w:id="2729" w:author="win10" w:date="2020-06-12T13:56:00Z"/>
              </w:rPr>
            </w:pPr>
            <w:del w:id="2730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1E38522" w14:textId="036557E6" w:rsidR="00EA5016" w:rsidDel="003D2C50" w:rsidRDefault="004C4817">
            <w:pPr>
              <w:jc w:val="left"/>
              <w:rPr>
                <w:del w:id="2731" w:author="win10" w:date="2020-06-12T13:56:00Z"/>
              </w:rPr>
            </w:pPr>
            <w:del w:id="2732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0772632" w14:textId="354EB6F1" w:rsidR="00EA5016" w:rsidDel="003D2C50" w:rsidRDefault="004C4817">
            <w:pPr>
              <w:jc w:val="left"/>
              <w:rPr>
                <w:del w:id="2733" w:author="win10" w:date="2020-06-12T13:56:00Z"/>
              </w:rPr>
            </w:pPr>
            <w:del w:id="2734" w:author="win10" w:date="2020-06-12T13:56:00Z">
              <w:r w:rsidDel="003D2C50">
                <w:rPr>
                  <w:rFonts w:hint="eastAsia"/>
                </w:rPr>
                <w:delText>峰谷区段参数，写属性</w:delText>
              </w:r>
              <w:r w:rsidDel="003D2C50">
                <w:delText>。</w:delText>
              </w:r>
            </w:del>
          </w:p>
          <w:p w14:paraId="66011285" w14:textId="72D4FD5B" w:rsidR="00EA5016" w:rsidDel="003D2C50" w:rsidRDefault="004C4817">
            <w:pPr>
              <w:jc w:val="left"/>
              <w:rPr>
                <w:del w:id="2735" w:author="win10" w:date="2020-06-12T13:56:00Z"/>
              </w:rPr>
            </w:pPr>
            <w:del w:id="2736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0060F367" w14:textId="56A3B734">
        <w:trPr>
          <w:tblCellSpacing w:w="0" w:type="dxa"/>
          <w:del w:id="273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6059517" w14:textId="170AEAD5" w:rsidR="00EA5016" w:rsidDel="003D2C50" w:rsidRDefault="004C4817">
            <w:pPr>
              <w:jc w:val="left"/>
              <w:rPr>
                <w:del w:id="2738" w:author="win10" w:date="2020-06-12T13:56:00Z"/>
              </w:rPr>
            </w:pPr>
            <w:del w:id="2739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F354CE7" w14:textId="595DFE5F" w:rsidR="00EA5016" w:rsidDel="003D2C50" w:rsidRDefault="004C4817">
            <w:pPr>
              <w:jc w:val="left"/>
              <w:rPr>
                <w:del w:id="2740" w:author="win10" w:date="2020-06-12T13:56:00Z"/>
              </w:rPr>
            </w:pPr>
            <w:del w:id="2741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AD40092" w14:textId="0CACC1AB" w:rsidR="00EA5016" w:rsidDel="003D2C50" w:rsidRDefault="004C4817">
            <w:pPr>
              <w:jc w:val="left"/>
              <w:rPr>
                <w:del w:id="2742" w:author="win10" w:date="2020-06-12T13:56:00Z"/>
              </w:rPr>
            </w:pPr>
            <w:del w:id="2743" w:author="win10" w:date="2020-06-12T13:56:00Z">
              <w:r w:rsidDel="003D2C50">
                <w:rPr>
                  <w:rFonts w:hint="eastAsia"/>
                </w:rPr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226EC42" w14:textId="093E3C6A" w:rsidR="00EA5016" w:rsidDel="003D2C50" w:rsidRDefault="004C4817">
            <w:pPr>
              <w:rPr>
                <w:del w:id="2744" w:author="win10" w:date="2020-06-12T13:56:00Z"/>
              </w:rPr>
            </w:pPr>
            <w:del w:id="2745" w:author="win10" w:date="2020-06-12T13:56:00Z">
              <w:r w:rsidDel="003D2C50">
                <w:rPr>
                  <w:rFonts w:hint="eastAsia"/>
                </w:rPr>
                <w:delText>峰谷区段参数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</w:delText>
              </w:r>
              <w:r w:rsidDel="003D2C50">
                <w:rPr>
                  <w:rFonts w:hint="eastAsia"/>
                </w:rPr>
                <w:delText>48</w:delText>
              </w:r>
              <w:r w:rsidDel="003D2C50">
                <w:rPr>
                  <w:rFonts w:hint="eastAsia"/>
                </w:rPr>
                <w:delText>组，单位为无</w:delText>
              </w:r>
              <w:r w:rsidDel="003D2C50">
                <w:delText>。</w:delText>
              </w:r>
            </w:del>
          </w:p>
          <w:p w14:paraId="1A426656" w14:textId="6E5AB1EC" w:rsidR="00EA5016" w:rsidDel="003D2C50" w:rsidRDefault="004C4817">
            <w:pPr>
              <w:jc w:val="left"/>
              <w:rPr>
                <w:del w:id="2746" w:author="win10" w:date="2020-06-12T13:56:00Z"/>
              </w:rPr>
            </w:pPr>
            <w:del w:id="2747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R="00DA5D62" w:rsidRPr="00836CD6" w:rsidDel="003D2C50">
                <w:rPr>
                  <w:rFonts w:ascii="Courier New" w:hAnsi="Courier New" w:cs="Courier New"/>
                  <w:color w:val="3D3F43"/>
                  <w:kern w:val="0"/>
                  <w:szCs w:val="21"/>
                </w:rPr>
                <w:delText>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"Valley", "Valley"</w:delText>
              </w:r>
              <w:r w:rsidDel="003D2C50">
                <w:delText>。</w:delText>
              </w:r>
            </w:del>
          </w:p>
          <w:p w14:paraId="005CBA3A" w14:textId="4D1C6D8E" w:rsidR="00EA5016" w:rsidDel="003D2C50" w:rsidRDefault="004C4817">
            <w:pPr>
              <w:jc w:val="left"/>
              <w:rPr>
                <w:del w:id="2748" w:author="win10" w:date="2020-06-12T13:56:00Z"/>
              </w:rPr>
            </w:pPr>
            <w:del w:id="2749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22666FF7" w14:textId="61B81ED4" w:rsidR="00EA5016" w:rsidDel="003D2C50" w:rsidRDefault="00EA5016">
      <w:pPr>
        <w:rPr>
          <w:del w:id="2750" w:author="win10" w:date="2020-06-12T13:56:00Z"/>
        </w:rPr>
      </w:pPr>
    </w:p>
    <w:p w14:paraId="4EE22BC3" w14:textId="6F839C28" w:rsidR="00EA5016" w:rsidDel="003D2C50" w:rsidRDefault="00EA5016">
      <w:pPr>
        <w:rPr>
          <w:del w:id="2751" w:author="win10" w:date="2020-06-12T13:56:00Z"/>
        </w:rPr>
      </w:pPr>
    </w:p>
    <w:p w14:paraId="55B5B23D" w14:textId="09C33AD0" w:rsidR="00EA5016" w:rsidDel="003D2C50" w:rsidRDefault="004C4817">
      <w:pPr>
        <w:ind w:firstLine="420"/>
        <w:rPr>
          <w:del w:id="2752" w:author="win10" w:date="2020-06-12T13:56:00Z"/>
          <w:rFonts w:cs="Arial"/>
          <w:b/>
          <w:bCs/>
        </w:rPr>
      </w:pPr>
      <w:del w:id="2753" w:author="win10" w:date="2020-06-12T13:56:00Z"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VirtualOnGridBreakerManual</w:delText>
        </w:r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字段详解</w:delText>
        </w:r>
      </w:del>
    </w:p>
    <w:p w14:paraId="3683C0F4" w14:textId="0F105FDC" w:rsidR="00EA5016" w:rsidDel="003D2C50" w:rsidRDefault="004C4817">
      <w:pPr>
        <w:rPr>
          <w:del w:id="2754" w:author="win10" w:date="2020-06-12T13:56:00Z"/>
          <w:rFonts w:cs="Arial"/>
          <w:b/>
          <w:bCs/>
        </w:rPr>
      </w:pPr>
      <w:del w:id="2755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3E3058A2" w14:textId="3FFB8358">
        <w:trPr>
          <w:tblHeader/>
          <w:tblCellSpacing w:w="0" w:type="dxa"/>
          <w:del w:id="275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78E0E9A" w14:textId="0EAAFE5E" w:rsidR="00EA5016" w:rsidDel="003D2C50" w:rsidRDefault="004C4817">
            <w:pPr>
              <w:widowControl/>
              <w:jc w:val="center"/>
              <w:rPr>
                <w:del w:id="2757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758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FD33278" w14:textId="7DC9EA94" w:rsidR="00EA5016" w:rsidDel="003D2C50" w:rsidRDefault="004C4817">
            <w:pPr>
              <w:widowControl/>
              <w:jc w:val="center"/>
              <w:rPr>
                <w:del w:id="2759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760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443D746" w14:textId="1B9BA74A" w:rsidR="00EA5016" w:rsidDel="003D2C50" w:rsidRDefault="004C4817">
            <w:pPr>
              <w:widowControl/>
              <w:jc w:val="center"/>
              <w:rPr>
                <w:del w:id="2761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762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9A65C51" w14:textId="2B503B31" w:rsidR="00EA5016" w:rsidDel="003D2C50" w:rsidRDefault="004C4817">
            <w:pPr>
              <w:widowControl/>
              <w:jc w:val="center"/>
              <w:rPr>
                <w:del w:id="2763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764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386CCD78" w14:textId="7B2CDEA6">
        <w:trPr>
          <w:tblCellSpacing w:w="0" w:type="dxa"/>
          <w:del w:id="2765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FC50415" w14:textId="78CF0663" w:rsidR="00EA5016" w:rsidDel="003D2C50" w:rsidRDefault="004C4817">
            <w:pPr>
              <w:jc w:val="left"/>
              <w:rPr>
                <w:del w:id="2766" w:author="win10" w:date="2020-06-12T13:56:00Z"/>
              </w:rPr>
            </w:pPr>
            <w:del w:id="2767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43A938A" w14:textId="413B7F63" w:rsidR="00EA5016" w:rsidDel="003D2C50" w:rsidRDefault="004C4817">
            <w:pPr>
              <w:jc w:val="left"/>
              <w:rPr>
                <w:del w:id="2768" w:author="win10" w:date="2020-06-12T13:56:00Z"/>
              </w:rPr>
            </w:pPr>
            <w:del w:id="2769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63ADCE9" w14:textId="74B3E5C2" w:rsidR="00EA5016" w:rsidDel="003D2C50" w:rsidRDefault="004C4817">
            <w:pPr>
              <w:jc w:val="left"/>
              <w:rPr>
                <w:del w:id="2770" w:author="win10" w:date="2020-06-12T13:56:00Z"/>
              </w:rPr>
            </w:pPr>
            <w:del w:id="2771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B39D74C" w14:textId="3D1FD984" w:rsidR="00EA5016" w:rsidDel="003D2C50" w:rsidRDefault="004C4817">
            <w:pPr>
              <w:jc w:val="left"/>
              <w:rPr>
                <w:del w:id="2772" w:author="win10" w:date="2020-06-12T13:56:00Z"/>
              </w:rPr>
            </w:pPr>
            <w:del w:id="2773" w:author="win10" w:date="2020-06-12T13:56:00Z">
              <w:r w:rsidDel="003D2C50">
                <w:rPr>
                  <w:rFonts w:hint="eastAsia"/>
                </w:rPr>
                <w:delText>虚拟并网断路器手动置位参数，读属性</w:delText>
              </w:r>
              <w:r w:rsidDel="003D2C50">
                <w:delText>。</w:delText>
              </w:r>
            </w:del>
          </w:p>
          <w:p w14:paraId="050553CF" w14:textId="70AEC0F1" w:rsidR="00EA5016" w:rsidDel="003D2C50" w:rsidRDefault="004C4817">
            <w:pPr>
              <w:jc w:val="left"/>
              <w:rPr>
                <w:del w:id="2774" w:author="win10" w:date="2020-06-12T13:56:00Z"/>
              </w:rPr>
            </w:pPr>
            <w:del w:id="2775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5F83C548" w14:textId="31929FA4">
        <w:trPr>
          <w:tblCellSpacing w:w="0" w:type="dxa"/>
          <w:del w:id="277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11340F2" w14:textId="0F14FD0C" w:rsidR="00EA5016" w:rsidDel="003D2C50" w:rsidRDefault="004C4817">
            <w:pPr>
              <w:jc w:val="left"/>
              <w:rPr>
                <w:del w:id="2777" w:author="win10" w:date="2020-06-12T13:56:00Z"/>
              </w:rPr>
            </w:pPr>
            <w:del w:id="2778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AAF6147" w14:textId="2EEAD2C9" w:rsidR="00EA5016" w:rsidDel="003D2C50" w:rsidRDefault="004C4817">
            <w:pPr>
              <w:jc w:val="left"/>
              <w:rPr>
                <w:del w:id="2779" w:author="win10" w:date="2020-06-12T13:56:00Z"/>
              </w:rPr>
            </w:pPr>
            <w:del w:id="2780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533A0B5" w14:textId="3CA69C39" w:rsidR="00EA5016" w:rsidDel="003D2C50" w:rsidRDefault="004C4817">
            <w:pPr>
              <w:jc w:val="left"/>
              <w:rPr>
                <w:del w:id="2781" w:author="win10" w:date="2020-06-12T13:56:00Z"/>
              </w:rPr>
            </w:pPr>
            <w:del w:id="2782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8A91745" w14:textId="1B692FBA" w:rsidR="00EA5016" w:rsidDel="003D2C50" w:rsidRDefault="004C4817">
            <w:pPr>
              <w:rPr>
                <w:del w:id="2783" w:author="win10" w:date="2020-06-12T13:56:00Z"/>
              </w:rPr>
            </w:pPr>
            <w:del w:id="2784" w:author="win10" w:date="2020-06-12T13:56:00Z">
              <w:r w:rsidDel="003D2C50">
                <w:rPr>
                  <w:rFonts w:hint="eastAsia"/>
                </w:rPr>
                <w:delText>虚拟并网断路器手动置位参数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</w:delText>
              </w:r>
              <w:r w:rsidDel="003D2C50">
                <w:rPr>
                  <w:rFonts w:hint="eastAsia"/>
                </w:rPr>
                <w:delText>Open</w:delText>
              </w:r>
              <w:r w:rsidDel="003D2C50">
                <w:rPr>
                  <w:rFonts w:hint="eastAsia"/>
                </w:rPr>
                <w:delText>（分）、</w:delText>
              </w:r>
              <w:r w:rsidDel="003D2C50">
                <w:rPr>
                  <w:rFonts w:hint="eastAsia"/>
                </w:rPr>
                <w:delText>Close</w:delText>
              </w:r>
              <w:r w:rsidDel="003D2C50">
                <w:rPr>
                  <w:rFonts w:hint="eastAsia"/>
                </w:rPr>
                <w:delText>（合）、</w:delText>
              </w:r>
              <w:r w:rsidDel="003D2C50">
                <w:rPr>
                  <w:rFonts w:hint="eastAsia"/>
                </w:rPr>
                <w:delText>NA</w:delText>
              </w:r>
              <w:r w:rsidDel="003D2C50">
                <w:rPr>
                  <w:rFonts w:hint="eastAsia"/>
                </w:rPr>
                <w:delText>（无效），单位为无</w:delText>
              </w:r>
              <w:r w:rsidDel="003D2C50">
                <w:delText>。</w:delText>
              </w:r>
            </w:del>
          </w:p>
          <w:p w14:paraId="49EE91E6" w14:textId="44EA7FE6" w:rsidR="00EA5016" w:rsidDel="003D2C50" w:rsidRDefault="004C4817">
            <w:pPr>
              <w:rPr>
                <w:del w:id="2785" w:author="win10" w:date="2020-06-12T13:56:00Z"/>
              </w:rPr>
            </w:pPr>
            <w:del w:id="2786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60600A9B" w14:textId="0176471C" w:rsidR="00EA5016" w:rsidDel="003D2C50" w:rsidRDefault="004C4817">
            <w:pPr>
              <w:rPr>
                <w:del w:id="2787" w:author="win10" w:date="2020-06-12T13:56:00Z"/>
              </w:rPr>
            </w:pPr>
            <w:del w:id="2788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hint="eastAsia"/>
                </w:rPr>
                <w:delText>NA</w:delText>
              </w:r>
              <w:r w:rsidDel="003D2C50">
                <w:rPr>
                  <w:rFonts w:cs="Arial" w:hint="eastAsia"/>
                </w:rPr>
                <w:delText>。</w:delText>
              </w:r>
            </w:del>
          </w:p>
        </w:tc>
      </w:tr>
    </w:tbl>
    <w:p w14:paraId="5D34475A" w14:textId="61031F55" w:rsidR="00EA5016" w:rsidDel="003D2C50" w:rsidRDefault="00EA5016">
      <w:pPr>
        <w:rPr>
          <w:del w:id="2789" w:author="win10" w:date="2020-06-12T13:56:00Z"/>
          <w:b/>
          <w:bCs/>
        </w:rPr>
      </w:pPr>
    </w:p>
    <w:p w14:paraId="39A22CA0" w14:textId="5DEC7CED" w:rsidR="00EA5016" w:rsidDel="003D2C50" w:rsidRDefault="004C4817">
      <w:pPr>
        <w:rPr>
          <w:del w:id="2790" w:author="win10" w:date="2020-06-12T13:56:00Z"/>
          <w:rFonts w:cs="Arial"/>
          <w:b/>
          <w:bCs/>
        </w:rPr>
      </w:pPr>
      <w:del w:id="2791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38524AFE" w14:textId="71DAE287">
        <w:trPr>
          <w:tblHeader/>
          <w:tblCellSpacing w:w="0" w:type="dxa"/>
          <w:del w:id="279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D96C34E" w14:textId="0328F51B" w:rsidR="00EA5016" w:rsidDel="003D2C50" w:rsidRDefault="004C4817">
            <w:pPr>
              <w:widowControl/>
              <w:jc w:val="center"/>
              <w:rPr>
                <w:del w:id="2793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794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BCF3E42" w14:textId="412B1DE1" w:rsidR="00EA5016" w:rsidDel="003D2C50" w:rsidRDefault="004C4817">
            <w:pPr>
              <w:widowControl/>
              <w:jc w:val="center"/>
              <w:rPr>
                <w:del w:id="2795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796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894494A" w14:textId="05E4FC4E" w:rsidR="00EA5016" w:rsidDel="003D2C50" w:rsidRDefault="004C4817">
            <w:pPr>
              <w:widowControl/>
              <w:jc w:val="center"/>
              <w:rPr>
                <w:del w:id="2797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798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BCC5129" w14:textId="44A10F75" w:rsidR="00EA5016" w:rsidDel="003D2C50" w:rsidRDefault="004C4817">
            <w:pPr>
              <w:widowControl/>
              <w:jc w:val="center"/>
              <w:rPr>
                <w:del w:id="2799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800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51A84A1B" w14:textId="336BFAD9">
        <w:trPr>
          <w:tblCellSpacing w:w="0" w:type="dxa"/>
          <w:del w:id="280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813B57C" w14:textId="7F38D3DF" w:rsidR="00EA5016" w:rsidDel="003D2C50" w:rsidRDefault="004C4817">
            <w:pPr>
              <w:jc w:val="left"/>
              <w:rPr>
                <w:del w:id="2802" w:author="win10" w:date="2020-06-12T13:56:00Z"/>
              </w:rPr>
            </w:pPr>
            <w:del w:id="2803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7262D44" w14:textId="21F6A837" w:rsidR="00EA5016" w:rsidDel="003D2C50" w:rsidRDefault="004C4817">
            <w:pPr>
              <w:jc w:val="left"/>
              <w:rPr>
                <w:del w:id="2804" w:author="win10" w:date="2020-06-12T13:56:00Z"/>
              </w:rPr>
            </w:pPr>
            <w:del w:id="280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EA34DAA" w14:textId="2B59E1DB" w:rsidR="00EA5016" w:rsidDel="003D2C50" w:rsidRDefault="004C4817">
            <w:pPr>
              <w:jc w:val="left"/>
              <w:rPr>
                <w:del w:id="2806" w:author="win10" w:date="2020-06-12T13:56:00Z"/>
              </w:rPr>
            </w:pPr>
            <w:del w:id="2807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9E742EE" w14:textId="7A23B138" w:rsidR="00EA5016" w:rsidDel="003D2C50" w:rsidRDefault="004C4817">
            <w:pPr>
              <w:jc w:val="left"/>
              <w:rPr>
                <w:del w:id="2808" w:author="win10" w:date="2020-06-12T13:56:00Z"/>
              </w:rPr>
            </w:pPr>
            <w:del w:id="2809" w:author="win10" w:date="2020-06-12T13:56:00Z">
              <w:r w:rsidDel="003D2C50">
                <w:rPr>
                  <w:rFonts w:hint="eastAsia"/>
                </w:rPr>
                <w:delText>虚拟并网断路器手动置位参数，写属性</w:delText>
              </w:r>
              <w:r w:rsidDel="003D2C50">
                <w:delText>。</w:delText>
              </w:r>
            </w:del>
          </w:p>
          <w:p w14:paraId="67FF8BEF" w14:textId="42CC51D4" w:rsidR="00EA5016" w:rsidDel="003D2C50" w:rsidRDefault="004C4817">
            <w:pPr>
              <w:jc w:val="left"/>
              <w:rPr>
                <w:del w:id="2810" w:author="win10" w:date="2020-06-12T13:56:00Z"/>
              </w:rPr>
            </w:pPr>
            <w:del w:id="2811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761A8A0D" w14:textId="224A792E">
        <w:trPr>
          <w:tblCellSpacing w:w="0" w:type="dxa"/>
          <w:del w:id="281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02FD86F" w14:textId="515FA5A4" w:rsidR="00EA5016" w:rsidDel="003D2C50" w:rsidRDefault="004C4817">
            <w:pPr>
              <w:jc w:val="left"/>
              <w:rPr>
                <w:del w:id="2813" w:author="win10" w:date="2020-06-12T13:56:00Z"/>
              </w:rPr>
            </w:pPr>
            <w:del w:id="2814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68EE003" w14:textId="249020BB" w:rsidR="00EA5016" w:rsidDel="003D2C50" w:rsidRDefault="004C4817">
            <w:pPr>
              <w:jc w:val="left"/>
              <w:rPr>
                <w:del w:id="2815" w:author="win10" w:date="2020-06-12T13:56:00Z"/>
              </w:rPr>
            </w:pPr>
            <w:del w:id="2816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23483B8" w14:textId="0462BD93" w:rsidR="00EA5016" w:rsidDel="003D2C50" w:rsidRDefault="004C4817">
            <w:pPr>
              <w:jc w:val="left"/>
              <w:rPr>
                <w:del w:id="2817" w:author="win10" w:date="2020-06-12T13:56:00Z"/>
              </w:rPr>
            </w:pPr>
            <w:del w:id="2818" w:author="win10" w:date="2020-06-12T13:56:00Z">
              <w:r w:rsidDel="003D2C50">
                <w:rPr>
                  <w:rFonts w:hint="eastAsia"/>
                </w:rPr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3ADFF44" w14:textId="3CA08C34" w:rsidR="00EA5016" w:rsidDel="003D2C50" w:rsidRDefault="004C4817">
            <w:pPr>
              <w:rPr>
                <w:del w:id="2819" w:author="win10" w:date="2020-06-12T13:56:00Z"/>
              </w:rPr>
            </w:pPr>
            <w:del w:id="2820" w:author="win10" w:date="2020-06-12T13:56:00Z">
              <w:r w:rsidDel="003D2C50">
                <w:rPr>
                  <w:rFonts w:hint="eastAsia"/>
                </w:rPr>
                <w:delText>虚拟并网断路器手动置位参数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</w:delText>
              </w:r>
              <w:r w:rsidDel="003D2C50">
                <w:rPr>
                  <w:rFonts w:hint="eastAsia"/>
                </w:rPr>
                <w:delText>Open</w:delText>
              </w:r>
              <w:r w:rsidDel="003D2C50">
                <w:rPr>
                  <w:rFonts w:hint="eastAsia"/>
                </w:rPr>
                <w:delText>（分）、</w:delText>
              </w:r>
              <w:r w:rsidDel="003D2C50">
                <w:rPr>
                  <w:rFonts w:hint="eastAsia"/>
                </w:rPr>
                <w:delText>Close</w:delText>
              </w:r>
              <w:r w:rsidDel="003D2C50">
                <w:rPr>
                  <w:rFonts w:hint="eastAsia"/>
                </w:rPr>
                <w:delText>（合）、</w:delText>
              </w:r>
              <w:r w:rsidDel="003D2C50">
                <w:rPr>
                  <w:rFonts w:hint="eastAsia"/>
                </w:rPr>
                <w:delText>NA</w:delText>
              </w:r>
              <w:r w:rsidDel="003D2C50">
                <w:rPr>
                  <w:rFonts w:hint="eastAsia"/>
                </w:rPr>
                <w:delText>（无效），单位为无</w:delText>
              </w:r>
              <w:r w:rsidDel="003D2C50">
                <w:delText>。</w:delText>
              </w:r>
            </w:del>
          </w:p>
          <w:p w14:paraId="652689E0" w14:textId="644ABAAE" w:rsidR="00EA5016" w:rsidDel="003D2C50" w:rsidRDefault="004C4817">
            <w:pPr>
              <w:jc w:val="left"/>
              <w:rPr>
                <w:del w:id="2821" w:author="win10" w:date="2020-06-12T13:56:00Z"/>
              </w:rPr>
            </w:pPr>
            <w:del w:id="2822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NA</w:delText>
              </w:r>
              <w:r w:rsidDel="003D2C50">
                <w:delText>。</w:delText>
              </w:r>
            </w:del>
          </w:p>
          <w:p w14:paraId="12843CBB" w14:textId="4D8FD77B" w:rsidR="00EA5016" w:rsidDel="003D2C50" w:rsidRDefault="004C4817">
            <w:pPr>
              <w:jc w:val="left"/>
              <w:rPr>
                <w:del w:id="2823" w:author="win10" w:date="2020-06-12T13:56:00Z"/>
              </w:rPr>
            </w:pPr>
            <w:del w:id="2824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732F16CC" w14:textId="1E1797FB" w:rsidR="00EA5016" w:rsidDel="003D2C50" w:rsidRDefault="00EA5016">
      <w:pPr>
        <w:rPr>
          <w:del w:id="2825" w:author="win10" w:date="2020-06-12T13:56:00Z"/>
        </w:rPr>
      </w:pPr>
    </w:p>
    <w:p w14:paraId="708A7689" w14:textId="2861EEC6" w:rsidR="00EA5016" w:rsidDel="003D2C50" w:rsidRDefault="004C4817">
      <w:pPr>
        <w:pStyle w:val="1"/>
        <w:rPr>
          <w:del w:id="2826" w:author="win10" w:date="2020-06-12T13:56:00Z"/>
        </w:rPr>
      </w:pPr>
      <w:bookmarkStart w:id="2827" w:name="_Toc3130"/>
      <w:bookmarkStart w:id="2828" w:name="_Toc28352260"/>
      <w:del w:id="2829" w:author="win10" w:date="2020-06-12T13:56:00Z">
        <w:r w:rsidDel="003D2C50">
          <w:rPr>
            <w:rFonts w:hint="eastAsia"/>
          </w:rPr>
          <w:delText>第</w:delText>
        </w:r>
        <w:r w:rsidDel="003D2C50">
          <w:delText>3</w:delText>
        </w:r>
        <w:r w:rsidDel="003D2C50">
          <w:rPr>
            <w:rFonts w:hint="eastAsia"/>
          </w:rPr>
          <w:delText xml:space="preserve"> </w:delText>
        </w:r>
        <w:r w:rsidDel="003D2C50">
          <w:rPr>
            <w:rFonts w:hint="eastAsia"/>
          </w:rPr>
          <w:delText>章</w:delText>
        </w:r>
        <w:r w:rsidDel="003D2C50">
          <w:rPr>
            <w:rFonts w:hint="eastAsia"/>
          </w:rPr>
          <w:delText xml:space="preserve"> </w:delText>
        </w:r>
        <w:bookmarkEnd w:id="2827"/>
        <w:r w:rsidDel="003D2C50">
          <w:delText>MG</w:delText>
        </w:r>
        <w:r w:rsidDel="003D2C50">
          <w:rPr>
            <w:rFonts w:hint="eastAsia"/>
          </w:rPr>
          <w:delText>L</w:delText>
        </w:r>
        <w:r w:rsidDel="003D2C50">
          <w:delText>C</w:delText>
        </w:r>
        <w:r w:rsidDel="003D2C50">
          <w:rPr>
            <w:rFonts w:hint="eastAsia"/>
          </w:rPr>
          <w:delText>解析</w:delText>
        </w:r>
        <w:bookmarkEnd w:id="2828"/>
      </w:del>
    </w:p>
    <w:p w14:paraId="0AF24B4D" w14:textId="6547DB41" w:rsidR="00EA5016" w:rsidDel="003D2C50" w:rsidRDefault="004C4817">
      <w:pPr>
        <w:pStyle w:val="2"/>
        <w:rPr>
          <w:del w:id="2830" w:author="win10" w:date="2020-06-12T13:56:00Z"/>
        </w:rPr>
      </w:pPr>
      <w:bookmarkStart w:id="2831" w:name="_Toc28352261"/>
      <w:del w:id="2832" w:author="win10" w:date="2020-06-12T13:56:00Z">
        <w:r w:rsidDel="003D2C50">
          <w:delText>3</w:delText>
        </w:r>
        <w:r w:rsidDel="003D2C50">
          <w:rPr>
            <w:rFonts w:hint="eastAsia"/>
          </w:rPr>
          <w:delText xml:space="preserve">.1 </w:delText>
        </w:r>
        <w:r w:rsidDel="003D2C50">
          <w:delText>MGLC-1</w:delText>
        </w:r>
        <w:bookmarkEnd w:id="2831"/>
      </w:del>
    </w:p>
    <w:p w14:paraId="0C3F813F" w14:textId="14480E28" w:rsidR="00EA5016" w:rsidDel="003D2C50" w:rsidRDefault="004C4817">
      <w:pPr>
        <w:ind w:firstLineChars="200" w:firstLine="420"/>
        <w:rPr>
          <w:del w:id="2833" w:author="win10" w:date="2020-06-12T13:56:00Z"/>
          <w:rFonts w:cs="Arial"/>
          <w:kern w:val="0"/>
          <w:szCs w:val="21"/>
        </w:rPr>
      </w:pPr>
      <w:del w:id="2834" w:author="win10" w:date="2020-06-12T13:56:00Z">
        <w:r w:rsidDel="003D2C50">
          <w:rPr>
            <w:rFonts w:hint="eastAsia"/>
          </w:rPr>
          <w:delText>本设备为天顺智慧能源生产的</w:delText>
        </w:r>
        <w:r w:rsidDel="003D2C50">
          <w:rPr>
            <w:rFonts w:hint="eastAsia"/>
          </w:rPr>
          <w:delText>M</w:delText>
        </w:r>
        <w:r w:rsidDel="003D2C50">
          <w:delText>GLC</w:delText>
        </w:r>
        <w:r w:rsidDel="003D2C50">
          <w:rPr>
            <w:rFonts w:hint="eastAsia"/>
          </w:rPr>
          <w:delText>第一代产品，所支持的</w:delText>
        </w:r>
        <w:r w:rsidDel="003D2C50">
          <w:rPr>
            <w:rFonts w:cs="Arial"/>
            <w:kern w:val="0"/>
            <w:szCs w:val="21"/>
          </w:rPr>
          <w:delText>serviceId</w:delText>
        </w:r>
        <w:r w:rsidDel="003D2C50">
          <w:rPr>
            <w:rFonts w:ascii="宋体" w:hAnsi="宋体" w:cs="宋体" w:hint="eastAsia"/>
            <w:kern w:val="0"/>
            <w:szCs w:val="21"/>
          </w:rPr>
          <w:delText>有</w:delText>
        </w:r>
        <w:r w:rsidDel="003D2C50">
          <w:rPr>
            <w:rFonts w:cs="Arial" w:hint="eastAsia"/>
            <w:kern w:val="0"/>
            <w:szCs w:val="21"/>
          </w:rPr>
          <w:delText>Sta</w:delText>
        </w:r>
        <w:r w:rsidDel="003D2C50">
          <w:rPr>
            <w:rFonts w:cs="Arial"/>
            <w:kern w:val="0"/>
            <w:szCs w:val="21"/>
          </w:rPr>
          <w:delText>te</w:delText>
        </w:r>
        <w:r w:rsidDel="003D2C50">
          <w:rPr>
            <w:rFonts w:cs="Arial" w:hint="eastAsia"/>
            <w:kern w:val="0"/>
            <w:szCs w:val="21"/>
          </w:rPr>
          <w:delText>、</w:delText>
        </w:r>
        <w:r w:rsidDel="003D2C50">
          <w:rPr>
            <w:rFonts w:cs="Arial" w:hint="eastAsia"/>
            <w:kern w:val="0"/>
            <w:szCs w:val="21"/>
          </w:rPr>
          <w:delText>R</w:delText>
        </w:r>
        <w:r w:rsidDel="003D2C50">
          <w:rPr>
            <w:rFonts w:cs="Arial"/>
            <w:kern w:val="0"/>
            <w:szCs w:val="21"/>
          </w:rPr>
          <w:delText>undata</w:delText>
        </w:r>
        <w:r w:rsidDel="003D2C50">
          <w:rPr>
            <w:rFonts w:cs="Arial" w:hint="eastAsia"/>
            <w:kern w:val="0"/>
            <w:szCs w:val="21"/>
          </w:rPr>
          <w:delText>、</w:delText>
        </w:r>
        <w:r w:rsidDel="003D2C50">
          <w:rPr>
            <w:rFonts w:cs="Arial" w:hint="eastAsia"/>
            <w:kern w:val="0"/>
            <w:szCs w:val="21"/>
          </w:rPr>
          <w:delText>Control</w:delText>
        </w:r>
        <w:r w:rsidDel="003D2C50">
          <w:rPr>
            <w:rFonts w:cs="Arial" w:hint="eastAsia"/>
            <w:kern w:val="0"/>
            <w:szCs w:val="21"/>
          </w:rPr>
          <w:delText>三种，下面分别给出说明。</w:delText>
        </w:r>
      </w:del>
    </w:p>
    <w:p w14:paraId="7B4E112B" w14:textId="2B53CEE7" w:rsidR="00EA5016" w:rsidDel="003D2C50" w:rsidRDefault="00EA5016">
      <w:pPr>
        <w:rPr>
          <w:del w:id="2835" w:author="win10" w:date="2020-06-12T13:56:00Z"/>
        </w:rPr>
      </w:pPr>
    </w:p>
    <w:p w14:paraId="7CF5A32A" w14:textId="1EF97694" w:rsidR="00EA5016" w:rsidDel="003D2C50" w:rsidRDefault="004C4817">
      <w:pPr>
        <w:pStyle w:val="3"/>
        <w:jc w:val="left"/>
        <w:rPr>
          <w:del w:id="2836" w:author="win10" w:date="2020-06-12T13:56:00Z"/>
        </w:rPr>
      </w:pPr>
      <w:bookmarkStart w:id="2837" w:name="_Toc28352262"/>
      <w:del w:id="2838" w:author="win10" w:date="2020-06-12T13:56:00Z">
        <w:r w:rsidDel="003D2C50">
          <w:delText>3.1</w:delText>
        </w:r>
        <w:r w:rsidDel="003D2C50">
          <w:rPr>
            <w:rFonts w:hint="eastAsia"/>
          </w:rPr>
          <w:delText>.1</w:delText>
        </w:r>
        <w:r w:rsidDel="003D2C50">
          <w:delText xml:space="preserve"> </w:delText>
        </w:r>
        <w:r w:rsidDel="003D2C50">
          <w:rPr>
            <w:rFonts w:hint="eastAsia"/>
          </w:rPr>
          <w:delText>设备状态（</w:delText>
        </w:r>
        <w:r w:rsidDel="003D2C50">
          <w:rPr>
            <w:rFonts w:cs="Arial"/>
          </w:rPr>
          <w:delText>S</w:delText>
        </w:r>
        <w:r w:rsidDel="003D2C50">
          <w:rPr>
            <w:rFonts w:cs="Arial" w:hint="eastAsia"/>
          </w:rPr>
          <w:delText>tate</w:delText>
        </w:r>
        <w:r w:rsidDel="003D2C50">
          <w:rPr>
            <w:rFonts w:hint="eastAsia"/>
          </w:rPr>
          <w:delText>）</w:delText>
        </w:r>
        <w:bookmarkEnd w:id="2837"/>
      </w:del>
    </w:p>
    <w:p w14:paraId="76818EE5" w14:textId="7E2D30E9" w:rsidR="00EA5016" w:rsidDel="003D2C50" w:rsidRDefault="004C4817">
      <w:pPr>
        <w:ind w:firstLine="420"/>
        <w:rPr>
          <w:del w:id="2839" w:author="win10" w:date="2020-06-12T13:56:00Z"/>
        </w:rPr>
      </w:pPr>
      <w:del w:id="2840" w:author="win10" w:date="2020-06-12T13:56:00Z">
        <w:r w:rsidDel="003D2C50">
          <w:delText>High</w:delText>
        </w:r>
        <w:r w:rsidDel="003D2C50">
          <w:rPr>
            <w:rFonts w:hint="eastAsia"/>
          </w:rPr>
          <w:delText>类别状态如下表，其他类别暂无。</w:delText>
        </w:r>
      </w:del>
    </w:p>
    <w:tbl>
      <w:tblPr>
        <w:tblW w:w="5296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74"/>
        <w:gridCol w:w="986"/>
        <w:gridCol w:w="6088"/>
      </w:tblGrid>
      <w:tr w:rsidR="00EA5016" w:rsidDel="003D2C50" w14:paraId="4D80EE5D" w14:textId="2A1A5C30">
        <w:trPr>
          <w:tblHeader/>
          <w:tblCellSpacing w:w="0" w:type="dxa"/>
          <w:del w:id="2841" w:author="win10" w:date="2020-06-12T13:56:00Z"/>
        </w:trPr>
        <w:tc>
          <w:tcPr>
            <w:tcW w:w="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353E525" w14:textId="542B2060" w:rsidR="00EA5016" w:rsidDel="003D2C50" w:rsidRDefault="004C4817">
            <w:pPr>
              <w:widowControl/>
              <w:jc w:val="center"/>
              <w:rPr>
                <w:del w:id="284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84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48AA352" w14:textId="68382C7B" w:rsidR="00EA5016" w:rsidDel="003D2C50" w:rsidRDefault="004C4817">
            <w:pPr>
              <w:widowControl/>
              <w:jc w:val="center"/>
              <w:rPr>
                <w:del w:id="284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84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5A84353" w14:textId="3E930E83" w:rsidR="00EA5016" w:rsidDel="003D2C50" w:rsidRDefault="004C4817">
            <w:pPr>
              <w:widowControl/>
              <w:jc w:val="center"/>
              <w:rPr>
                <w:del w:id="2846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847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32BAC61" w14:textId="6A8276F4" w:rsidR="00EA5016" w:rsidDel="003D2C50" w:rsidRDefault="004C4817">
            <w:pPr>
              <w:widowControl/>
              <w:jc w:val="center"/>
              <w:rPr>
                <w:del w:id="284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84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4F975EF6" w14:textId="33D187EF">
        <w:trPr>
          <w:tblCellSpacing w:w="0" w:type="dxa"/>
          <w:del w:id="2850" w:author="win10" w:date="2020-06-12T13:56:00Z"/>
        </w:trPr>
        <w:tc>
          <w:tcPr>
            <w:tcW w:w="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645398E" w14:textId="11160DB2" w:rsidR="00EA5016" w:rsidDel="003D2C50" w:rsidRDefault="004C4817">
            <w:pPr>
              <w:jc w:val="left"/>
              <w:rPr>
                <w:del w:id="2851" w:author="win10" w:date="2020-06-12T13:56:00Z"/>
              </w:rPr>
            </w:pPr>
            <w:del w:id="2852" w:author="win10" w:date="2020-06-12T13:56:00Z">
              <w:r w:rsidDel="003D2C50">
                <w:delText>key</w:delText>
              </w:r>
            </w:del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8BDD947" w14:textId="37103A2A" w:rsidR="00EA5016" w:rsidDel="003D2C50" w:rsidRDefault="004C4817">
            <w:pPr>
              <w:jc w:val="left"/>
              <w:rPr>
                <w:del w:id="2853" w:author="win10" w:date="2020-06-12T13:56:00Z"/>
              </w:rPr>
            </w:pPr>
            <w:del w:id="2854" w:author="win10" w:date="2020-06-12T13:56:00Z">
              <w:r w:rsidDel="003D2C50">
                <w:delText>必选</w:delText>
              </w:r>
            </w:del>
          </w:p>
        </w:tc>
        <w:tc>
          <w:tcPr>
            <w:tcW w:w="5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645205A" w14:textId="418074E1" w:rsidR="00EA5016" w:rsidDel="003D2C50" w:rsidRDefault="004C4817">
            <w:pPr>
              <w:jc w:val="left"/>
              <w:rPr>
                <w:del w:id="2855" w:author="win10" w:date="2020-06-12T13:56:00Z"/>
              </w:rPr>
            </w:pPr>
            <w:del w:id="2856" w:author="win10" w:date="2020-06-12T13:56:00Z">
              <w:r w:rsidDel="003D2C50">
                <w:delText>String</w:delText>
              </w:r>
            </w:del>
          </w:p>
        </w:tc>
        <w:tc>
          <w:tcPr>
            <w:tcW w:w="3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4F7194D" w14:textId="5005F6A4" w:rsidR="00EA5016" w:rsidDel="003D2C50" w:rsidRDefault="004C4817">
            <w:pPr>
              <w:jc w:val="left"/>
              <w:rPr>
                <w:del w:id="2857" w:author="win10" w:date="2020-06-12T13:56:00Z"/>
              </w:rPr>
            </w:pPr>
            <w:del w:id="2858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状态类型</w:delText>
              </w:r>
              <w:r w:rsidDel="003D2C50">
                <w:delText>。</w:delText>
              </w:r>
            </w:del>
          </w:p>
          <w:p w14:paraId="26927B83" w14:textId="67B1789A" w:rsidR="00EA5016" w:rsidDel="003D2C50" w:rsidRDefault="004C4817">
            <w:pPr>
              <w:jc w:val="left"/>
              <w:rPr>
                <w:del w:id="2859" w:author="win10" w:date="2020-06-12T13:56:00Z"/>
              </w:rPr>
            </w:pPr>
            <w:del w:id="2860" w:author="win10" w:date="2020-06-12T13:56:00Z">
              <w:r w:rsidDel="003D2C50">
                <w:rPr>
                  <w:rFonts w:hint="eastAsia"/>
                </w:rPr>
                <w:delText>工作状态</w:delText>
              </w:r>
              <w:r w:rsidDel="003D2C50">
                <w:delText>：</w:delText>
              </w:r>
              <w:r w:rsidDel="003D2C50">
                <w:rPr>
                  <w:rFonts w:hint="eastAsia"/>
                </w:rPr>
                <w:delText>W</w:delText>
              </w:r>
              <w:r w:rsidDel="003D2C50">
                <w:delText>orkS</w:delText>
              </w:r>
              <w:r w:rsidDel="003D2C50">
                <w:rPr>
                  <w:rFonts w:hint="eastAsia"/>
                </w:rPr>
                <w:delText>tate</w:delText>
              </w:r>
              <w:r w:rsidDel="003D2C50">
                <w:delText>。</w:delText>
              </w:r>
            </w:del>
          </w:p>
          <w:p w14:paraId="5C991094" w14:textId="5279C498" w:rsidR="00EA5016" w:rsidDel="003D2C50" w:rsidRDefault="004C4817">
            <w:pPr>
              <w:jc w:val="left"/>
              <w:rPr>
                <w:del w:id="2861" w:author="win10" w:date="2020-06-12T13:56:00Z"/>
              </w:rPr>
            </w:pPr>
            <w:del w:id="2862" w:author="win10" w:date="2020-06-12T13:56:00Z">
              <w:r w:rsidDel="003D2C50">
                <w:rPr>
                  <w:rFonts w:hint="eastAsia"/>
                </w:rPr>
                <w:delText>异常状态：</w:delText>
              </w:r>
              <w:r w:rsidDel="003D2C50">
                <w:rPr>
                  <w:rFonts w:hint="eastAsia"/>
                </w:rPr>
                <w:delText>E</w:delText>
              </w:r>
              <w:r w:rsidDel="003D2C50">
                <w:delText>rrorState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771DDC3F" w14:textId="54D2BE0B" w:rsidR="00EA5016" w:rsidDel="003D2C50" w:rsidRDefault="004C4817">
            <w:pPr>
              <w:jc w:val="left"/>
              <w:rPr>
                <w:del w:id="2863" w:author="win10" w:date="2020-06-12T13:56:00Z"/>
              </w:rPr>
            </w:pPr>
            <w:del w:id="2864" w:author="win10" w:date="2020-06-12T13:56:00Z">
              <w:r w:rsidDel="003D2C50">
                <w:rPr>
                  <w:rFonts w:hint="eastAsia"/>
                </w:rPr>
                <w:delText>异常设备</w:delText>
              </w:r>
              <w:r w:rsidDel="003D2C50">
                <w:rPr>
                  <w:rFonts w:hint="eastAsia"/>
                </w:rPr>
                <w:delText>I</w:delText>
              </w:r>
              <w:r w:rsidDel="003D2C50">
                <w:delText>D</w:delText>
              </w:r>
              <w:r w:rsidDel="003D2C50">
                <w:rPr>
                  <w:rFonts w:hint="eastAsia"/>
                </w:rPr>
                <w:delText>：</w:delText>
              </w:r>
              <w:r w:rsidDel="003D2C50">
                <w:rPr>
                  <w:rFonts w:hint="eastAsia"/>
                </w:rPr>
                <w:delText>E</w:delText>
              </w:r>
              <w:r w:rsidDel="003D2C50">
                <w:delText>rrorDeviceID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</w:tc>
      </w:tr>
      <w:tr w:rsidR="00EA5016" w:rsidDel="003D2C50" w14:paraId="38EC188A" w14:textId="5FE6D9A5">
        <w:trPr>
          <w:tblCellSpacing w:w="0" w:type="dxa"/>
          <w:del w:id="2865" w:author="win10" w:date="2020-06-12T13:56:00Z"/>
        </w:trPr>
        <w:tc>
          <w:tcPr>
            <w:tcW w:w="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D22E9CA" w14:textId="4D8334D6" w:rsidR="00EA5016" w:rsidDel="003D2C50" w:rsidRDefault="004C4817">
            <w:pPr>
              <w:jc w:val="left"/>
              <w:rPr>
                <w:del w:id="2866" w:author="win10" w:date="2020-06-12T13:56:00Z"/>
              </w:rPr>
            </w:pPr>
            <w:del w:id="2867" w:author="win10" w:date="2020-06-12T13:56:00Z">
              <w:r w:rsidDel="003D2C50">
                <w:delText>value</w:delText>
              </w:r>
            </w:del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F6FF633" w14:textId="2A933ABE" w:rsidR="00EA5016" w:rsidDel="003D2C50" w:rsidRDefault="004C4817">
            <w:pPr>
              <w:jc w:val="left"/>
              <w:rPr>
                <w:del w:id="2868" w:author="win10" w:date="2020-06-12T13:56:00Z"/>
              </w:rPr>
            </w:pPr>
            <w:del w:id="2869" w:author="win10" w:date="2020-06-12T13:56:00Z">
              <w:r w:rsidDel="003D2C50">
                <w:delText>必选</w:delText>
              </w:r>
            </w:del>
          </w:p>
        </w:tc>
        <w:tc>
          <w:tcPr>
            <w:tcW w:w="5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544DA45" w14:textId="7E79FE77" w:rsidR="00EA5016" w:rsidDel="003D2C50" w:rsidRDefault="004C4817">
            <w:pPr>
              <w:jc w:val="left"/>
              <w:rPr>
                <w:del w:id="2870" w:author="win10" w:date="2020-06-12T13:56:00Z"/>
              </w:rPr>
            </w:pPr>
            <w:del w:id="2871" w:author="win10" w:date="2020-06-12T13:56:00Z">
              <w:r w:rsidDel="003D2C50">
                <w:delText>String</w:delText>
              </w:r>
            </w:del>
          </w:p>
        </w:tc>
        <w:tc>
          <w:tcPr>
            <w:tcW w:w="3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D765770" w14:textId="694E824B" w:rsidR="00EA5016" w:rsidDel="003D2C50" w:rsidRDefault="004C4817">
            <w:pPr>
              <w:jc w:val="left"/>
              <w:rPr>
                <w:del w:id="2872" w:author="win10" w:date="2020-06-12T13:56:00Z"/>
              </w:rPr>
            </w:pPr>
            <w:del w:id="2873" w:author="win10" w:date="2020-06-12T13:56:00Z">
              <w:r w:rsidDel="003D2C50">
                <w:delText>设备状态的值。</w:delText>
              </w:r>
            </w:del>
          </w:p>
          <w:p w14:paraId="400563BE" w14:textId="3E185051" w:rsidR="00EA5016" w:rsidDel="003D2C50" w:rsidRDefault="004C4817">
            <w:pPr>
              <w:jc w:val="left"/>
              <w:rPr>
                <w:del w:id="2874" w:author="win10" w:date="2020-06-12T13:56:00Z"/>
              </w:rPr>
            </w:pPr>
            <w:del w:id="2875" w:author="win10" w:date="2020-06-12T13:56:00Z">
              <w:r w:rsidDel="003D2C50">
                <w:rPr>
                  <w:rFonts w:hint="eastAsia"/>
                </w:rPr>
                <w:delText>工作状态：</w:delText>
              </w:r>
              <w:r w:rsidDel="003D2C50">
                <w:rPr>
                  <w:rFonts w:hint="eastAsia"/>
                </w:rPr>
                <w:delText>RS485En</w:delText>
              </w:r>
              <w:r w:rsidDel="003D2C50">
                <w:delText>able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CANEn</w:delText>
              </w:r>
              <w:r w:rsidDel="003D2C50">
                <w:delText>able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LAN</w:delText>
              </w:r>
              <w:r w:rsidDel="003D2C50">
                <w:delText>Ext</w:delText>
              </w:r>
              <w:r w:rsidDel="003D2C50">
                <w:rPr>
                  <w:rFonts w:hint="eastAsia"/>
                </w:rPr>
                <w:delText>En</w:delText>
              </w:r>
              <w:r w:rsidDel="003D2C50">
                <w:delText>able</w:delText>
              </w:r>
              <w:r w:rsidDel="003D2C50">
                <w:rPr>
                  <w:rFonts w:hint="eastAsia"/>
                </w:rPr>
                <w:delText>（拓展网口）、</w:delText>
              </w:r>
              <w:r w:rsidDel="003D2C50">
                <w:rPr>
                  <w:rFonts w:hint="eastAsia"/>
                </w:rPr>
                <w:delText>ADEn</w:delText>
              </w:r>
              <w:r w:rsidDel="003D2C50">
                <w:delText>able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DIDOEn</w:delText>
              </w:r>
              <w:r w:rsidDel="003D2C50">
                <w:delText>able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LANC</w:delText>
              </w:r>
              <w:r w:rsidDel="003D2C50">
                <w:delText>onnect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USBC</w:delText>
              </w:r>
              <w:r w:rsidDel="003D2C50">
                <w:delText>onnect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NTPC</w:delText>
              </w:r>
              <w:r w:rsidDel="003D2C50">
                <w:delText>onnect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UDPC</w:delText>
              </w:r>
              <w:r w:rsidDel="003D2C50">
                <w:delText>onnect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TCPC</w:delText>
              </w:r>
              <w:r w:rsidDel="003D2C50">
                <w:delText>onnect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A</w:delText>
              </w:r>
              <w:r w:rsidDel="003D2C50">
                <w:delText>PPRollBack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A</w:delText>
              </w:r>
              <w:r w:rsidDel="003D2C50">
                <w:delText>PPUpdate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29D033D6" w14:textId="2E97B54A" w:rsidR="00EA5016" w:rsidDel="003D2C50" w:rsidRDefault="004C4817">
            <w:pPr>
              <w:jc w:val="left"/>
              <w:rPr>
                <w:del w:id="2876" w:author="win10" w:date="2020-06-12T13:56:00Z"/>
              </w:rPr>
            </w:pPr>
            <w:del w:id="2877" w:author="win10" w:date="2020-06-12T13:56:00Z">
              <w:r w:rsidDel="003D2C50">
                <w:rPr>
                  <w:rFonts w:hint="eastAsia"/>
                </w:rPr>
                <w:delText>异常状态：</w:delText>
              </w:r>
              <w:r w:rsidDel="003D2C50">
                <w:rPr>
                  <w:rFonts w:hint="eastAsia"/>
                </w:rPr>
                <w:delText>SRAMI</w:delText>
              </w:r>
              <w:r w:rsidDel="003D2C50">
                <w:delText>nit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SDI</w:delText>
              </w:r>
              <w:r w:rsidDel="003D2C50">
                <w:delText>nit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SPIFLASHI</w:delText>
              </w:r>
              <w:r w:rsidDel="003D2C50">
                <w:delText>nit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LANI</w:delText>
              </w:r>
              <w:r w:rsidDel="003D2C50">
                <w:delText>nit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USBI</w:delText>
              </w:r>
              <w:r w:rsidDel="003D2C50">
                <w:delText>nit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LAN</w:delText>
              </w:r>
              <w:r w:rsidDel="003D2C50">
                <w:delText>Ext</w:delText>
              </w:r>
              <w:r w:rsidDel="003D2C50">
                <w:rPr>
                  <w:rFonts w:hint="eastAsia"/>
                </w:rPr>
                <w:delText>I</w:delText>
              </w:r>
              <w:r w:rsidDel="003D2C50">
                <w:delText>nit</w:delText>
              </w:r>
              <w:r w:rsidDel="003D2C50">
                <w:rPr>
                  <w:rFonts w:hint="eastAsia"/>
                </w:rPr>
                <w:delText>（拓展网口初始化）、</w:delText>
              </w:r>
              <w:r w:rsidDel="003D2C50">
                <w:rPr>
                  <w:rFonts w:hint="eastAsia"/>
                </w:rPr>
                <w:delText>WIFII</w:delText>
              </w:r>
              <w:r w:rsidDel="003D2C50">
                <w:delText>nit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SDFatfs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SPIFLASHFatfs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M</w:delText>
              </w:r>
              <w:r w:rsidDel="003D2C50">
                <w:delText>odbusRTU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M</w:delText>
              </w:r>
              <w:r w:rsidDel="003D2C50">
                <w:delText>odbusTCP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L</w:delText>
              </w:r>
              <w:r w:rsidDel="003D2C50">
                <w:delText>wip</w:delText>
              </w:r>
              <w:r w:rsidDel="003D2C50">
                <w:rPr>
                  <w:rFonts w:hint="eastAsia"/>
                </w:rPr>
                <w:delText>NTP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L</w:delText>
              </w:r>
              <w:r w:rsidDel="003D2C50">
                <w:delText>wip</w:delText>
              </w:r>
              <w:r w:rsidDel="003D2C50">
                <w:rPr>
                  <w:rFonts w:hint="eastAsia"/>
                </w:rPr>
                <w:delText>UDP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L</w:delText>
              </w:r>
              <w:r w:rsidDel="003D2C50">
                <w:delText>wip</w:delText>
              </w:r>
              <w:r w:rsidDel="003D2C50">
                <w:rPr>
                  <w:rFonts w:hint="eastAsia"/>
                </w:rPr>
                <w:delText>TCP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D</w:delText>
              </w:r>
              <w:r w:rsidDel="003D2C50">
                <w:delText>eviceCOM</w:delText>
              </w:r>
              <w:r w:rsidDel="003D2C50">
                <w:rPr>
                  <w:rFonts w:hint="eastAsia"/>
                </w:rPr>
                <w:delText>（设备通讯）。</w:delText>
              </w:r>
            </w:del>
          </w:p>
          <w:p w14:paraId="33615AFB" w14:textId="4ED1C106" w:rsidR="00EA5016" w:rsidDel="003D2C50" w:rsidRDefault="004C4817">
            <w:pPr>
              <w:jc w:val="left"/>
              <w:rPr>
                <w:del w:id="2878" w:author="win10" w:date="2020-06-12T13:56:00Z"/>
              </w:rPr>
            </w:pPr>
            <w:del w:id="2879" w:author="win10" w:date="2020-06-12T13:56:00Z">
              <w:r w:rsidDel="003D2C50">
                <w:rPr>
                  <w:rFonts w:hint="eastAsia"/>
                </w:rPr>
                <w:delText>异常设备</w:delText>
              </w:r>
              <w:r w:rsidDel="003D2C50">
                <w:rPr>
                  <w:rFonts w:hint="eastAsia"/>
                </w:rPr>
                <w:delText>ID</w:delText>
              </w:r>
              <w:r w:rsidDel="003D2C50">
                <w:rPr>
                  <w:rFonts w:hint="eastAsia"/>
                </w:rPr>
                <w:delText>：</w:delText>
              </w:r>
              <w:r w:rsidDel="003D2C50">
                <w:rPr>
                  <w:rFonts w:hint="eastAsia"/>
                </w:rPr>
                <w:delText>1-1</w:delText>
              </w:r>
              <w:r w:rsidDel="003D2C50">
                <w:rPr>
                  <w:rFonts w:hint="eastAsia"/>
                </w:rPr>
                <w:delText>。设备的</w:delText>
              </w:r>
              <w:r w:rsidDel="003D2C50">
                <w:delText>ID,</w:delText>
              </w:r>
              <w:r w:rsidDel="003D2C50">
                <w:rPr>
                  <w:rFonts w:hint="eastAsia"/>
                </w:rPr>
                <w:delText xml:space="preserve"> </w:delText>
              </w:r>
              <w:r w:rsidDel="003D2C50">
                <w:rPr>
                  <w:rFonts w:hint="eastAsia"/>
                </w:rPr>
                <w:delText>从设备管理中分配。</w:delText>
              </w:r>
            </w:del>
          </w:p>
        </w:tc>
      </w:tr>
    </w:tbl>
    <w:p w14:paraId="5476394D" w14:textId="3638804F" w:rsidR="00EA5016" w:rsidDel="003D2C50" w:rsidRDefault="00EA5016">
      <w:pPr>
        <w:rPr>
          <w:del w:id="2880" w:author="win10" w:date="2020-06-12T13:56:00Z"/>
          <w:b/>
          <w:bCs/>
        </w:rPr>
      </w:pPr>
    </w:p>
    <w:p w14:paraId="568130A3" w14:textId="40110B9C" w:rsidR="00EA5016" w:rsidDel="003D2C50" w:rsidRDefault="004C4817">
      <w:pPr>
        <w:rPr>
          <w:del w:id="2881" w:author="win10" w:date="2020-06-12T13:56:00Z"/>
        </w:rPr>
      </w:pPr>
      <w:del w:id="2882" w:author="win10" w:date="2020-06-12T13:56:00Z">
        <w:r w:rsidDel="003D2C50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95104" behindDoc="0" locked="0" layoutInCell="1" allowOverlap="1" wp14:anchorId="4D97D9FB" wp14:editId="559260DA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262890</wp:posOffset>
                  </wp:positionV>
                  <wp:extent cx="5494655" cy="1404620"/>
                  <wp:effectExtent l="0" t="0" r="10795" b="17780"/>
                  <wp:wrapSquare wrapText="bothSides"/>
                  <wp:docPr id="23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7F9F4A17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设备</w:t>
                              </w:r>
                              <w:r>
                                <w:rPr>
                                  <w:szCs w:val="21"/>
                                </w:rPr>
                                <w:t>MQTT</w:t>
                              </w:r>
                              <w:r>
                                <w:rPr>
                                  <w:szCs w:val="21"/>
                                </w:rPr>
                                <w:t>上报</w:t>
                              </w:r>
                            </w:p>
                            <w:p w14:paraId="1CEA5AEE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Topic: /tianshun/v1/TS02E510000100/TS01E510000100/data/json</w:t>
                              </w:r>
                            </w:p>
                            <w:p w14:paraId="65AF18A0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MQTT Client</w:t>
                              </w:r>
                              <w:r>
                                <w:rPr>
                                  <w:szCs w:val="21"/>
                                </w:rPr>
                                <w:t>发送的</w:t>
                              </w:r>
                              <w:r>
                                <w:rPr>
                                  <w:szCs w:val="21"/>
                                </w:rPr>
                                <w:t>payload</w:t>
                              </w:r>
                              <w:r>
                                <w:rPr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0950ACD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77043BA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"deviceReq",</w:t>
                              </w:r>
                            </w:p>
                            <w:p w14:paraId="787062C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"MGLC-1",</w:t>
                              </w:r>
                            </w:p>
                            <w:p w14:paraId="0A8B787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"1",</w:t>
                              </w:r>
                            </w:p>
                            <w:p w14:paraId="2398476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"data": {</w:t>
                              </w:r>
                            </w:p>
                            <w:p w14:paraId="23F8887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"State",</w:t>
                              </w:r>
                            </w:p>
                            <w:p w14:paraId="1098511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"priority": "High",</w:t>
                              </w:r>
                            </w:p>
                            <w:p w14:paraId="3E6ABB1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"serviceData": {</w:t>
                              </w:r>
                            </w:p>
                            <w:p w14:paraId="1F991B6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"WorkState": "RS485Enable; UDPConnect",</w:t>
                              </w:r>
                            </w:p>
                            <w:p w14:paraId="4FBC3BE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"ErrorState": "",</w:t>
                              </w:r>
                            </w:p>
                            <w:p w14:paraId="03528A0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"ErrorDeviceID": ""</w:t>
                              </w:r>
                            </w:p>
                            <w:p w14:paraId="1084D24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5282E08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"20190916T091220Z"</w:t>
                              </w:r>
                            </w:p>
                            <w:p w14:paraId="01ED895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</w:t>
                              </w:r>
                            </w:p>
                            <w:p w14:paraId="10BBB690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4D97D9FB" id="_x0000_s1040" type="#_x0000_t202" style="position:absolute;left:0;text-align:left;margin-left:1.65pt;margin-top:20.7pt;width:432.6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">
                  <v:textbox style="mso-fit-shape-to-text:t">
                    <w:txbxContent>
                      <w:p w14:paraId="7F9F4A17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设备</w:t>
                        </w:r>
                        <w:r>
                          <w:rPr>
                            <w:szCs w:val="21"/>
                          </w:rPr>
                          <w:t>MQTT</w:t>
                        </w:r>
                        <w:r>
                          <w:rPr>
                            <w:szCs w:val="21"/>
                          </w:rPr>
                          <w:t>上报</w:t>
                        </w:r>
                      </w:p>
                      <w:p w14:paraId="1CEA5AEE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Topic: /tianshun/v1/TS02E510000100/TS01E510000100/data/json</w:t>
                        </w:r>
                      </w:p>
                      <w:p w14:paraId="65AF18A0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MQTT Client</w:t>
                        </w:r>
                        <w:r>
                          <w:rPr>
                            <w:szCs w:val="21"/>
                          </w:rPr>
                          <w:t>发送的</w:t>
                        </w:r>
                        <w:r>
                          <w:rPr>
                            <w:szCs w:val="21"/>
                          </w:rPr>
                          <w:t>payload</w:t>
                        </w:r>
                        <w:r>
                          <w:rPr>
                            <w:szCs w:val="21"/>
                          </w:rPr>
                          <w:t>：</w:t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</w:p>
                      <w:p w14:paraId="0950ACD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77043BA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"deviceReq",</w:t>
                        </w:r>
                      </w:p>
                      <w:p w14:paraId="787062C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"MGLC-1",</w:t>
                        </w:r>
                      </w:p>
                      <w:p w14:paraId="0A8B787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"1",</w:t>
                        </w:r>
                      </w:p>
                      <w:p w14:paraId="2398476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"data": {</w:t>
                        </w:r>
                      </w:p>
                      <w:p w14:paraId="23F8887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"State",</w:t>
                        </w:r>
                      </w:p>
                      <w:p w14:paraId="1098511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"priority": "High",</w:t>
                        </w:r>
                      </w:p>
                      <w:p w14:paraId="3E6ABB1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"serviceData": {</w:t>
                        </w:r>
                      </w:p>
                      <w:p w14:paraId="1F991B6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"WorkState": "RS485Enable; UDPConnect",</w:t>
                        </w:r>
                      </w:p>
                      <w:p w14:paraId="4FBC3BE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"ErrorState": "",</w:t>
                        </w:r>
                      </w:p>
                      <w:p w14:paraId="03528A0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"ErrorDeviceID": ""</w:t>
                        </w:r>
                      </w:p>
                      <w:p w14:paraId="1084D24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5282E08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"20190916T091220Z"</w:t>
                        </w:r>
                      </w:p>
                      <w:p w14:paraId="01ED895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</w:t>
                        </w:r>
                      </w:p>
                      <w:p w14:paraId="10BBB690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3D2C50">
          <w:rPr>
            <w:rFonts w:hint="eastAsia"/>
            <w:b/>
            <w:bCs/>
          </w:rPr>
          <w:delText>示例</w:delText>
        </w:r>
        <w:r w:rsidDel="003D2C50">
          <w:rPr>
            <w:rFonts w:hint="eastAsia"/>
          </w:rPr>
          <w:delText>：</w:delText>
        </w:r>
      </w:del>
    </w:p>
    <w:p w14:paraId="3533CC1C" w14:textId="68F748CB" w:rsidR="00EA5016" w:rsidDel="003D2C50" w:rsidRDefault="00EA5016">
      <w:pPr>
        <w:rPr>
          <w:del w:id="2883" w:author="win10" w:date="2020-06-12T13:56:00Z"/>
        </w:rPr>
      </w:pPr>
    </w:p>
    <w:p w14:paraId="1F2A216B" w14:textId="7272E03F" w:rsidR="00EA5016" w:rsidDel="003D2C50" w:rsidRDefault="004C4817">
      <w:pPr>
        <w:pStyle w:val="3"/>
        <w:jc w:val="left"/>
        <w:rPr>
          <w:del w:id="2884" w:author="win10" w:date="2020-06-12T13:56:00Z"/>
        </w:rPr>
      </w:pPr>
      <w:bookmarkStart w:id="2885" w:name="_Toc28352263"/>
      <w:del w:id="2886" w:author="win10" w:date="2020-06-12T13:56:00Z">
        <w:r w:rsidDel="003D2C50">
          <w:delText>3.1</w:delText>
        </w:r>
        <w:r w:rsidDel="003D2C50">
          <w:rPr>
            <w:rFonts w:hint="eastAsia"/>
          </w:rPr>
          <w:delText>.2</w:delText>
        </w:r>
        <w:r w:rsidDel="003D2C50">
          <w:delText xml:space="preserve"> </w:delText>
        </w:r>
        <w:r w:rsidDel="003D2C50">
          <w:rPr>
            <w:rFonts w:hint="eastAsia"/>
          </w:rPr>
          <w:delText>设备运行数据（</w:delText>
        </w:r>
        <w:r w:rsidDel="003D2C50">
          <w:rPr>
            <w:rFonts w:cs="Arial"/>
          </w:rPr>
          <w:delText>Rundata</w:delText>
        </w:r>
        <w:r w:rsidDel="003D2C50">
          <w:rPr>
            <w:rFonts w:hint="eastAsia"/>
          </w:rPr>
          <w:delText>）</w:delText>
        </w:r>
        <w:bookmarkEnd w:id="2885"/>
      </w:del>
    </w:p>
    <w:p w14:paraId="2E50D825" w14:textId="1044CB7D" w:rsidR="00EA5016" w:rsidDel="003D2C50" w:rsidRDefault="004C4817">
      <w:pPr>
        <w:ind w:firstLine="420"/>
        <w:rPr>
          <w:del w:id="2887" w:author="win10" w:date="2020-06-12T13:56:00Z"/>
        </w:rPr>
      </w:pPr>
      <w:del w:id="2888" w:author="win10" w:date="2020-06-12T13:56:00Z">
        <w:r w:rsidDel="003D2C50">
          <w:rPr>
            <w:rFonts w:hint="eastAsia"/>
          </w:rPr>
          <w:delText>无</w:delText>
        </w:r>
      </w:del>
    </w:p>
    <w:p w14:paraId="6E80C7D9" w14:textId="3A3F311C" w:rsidR="00EA5016" w:rsidDel="003D2C50" w:rsidRDefault="00EA5016">
      <w:pPr>
        <w:rPr>
          <w:del w:id="2889" w:author="win10" w:date="2020-06-12T13:56:00Z"/>
        </w:rPr>
      </w:pPr>
    </w:p>
    <w:p w14:paraId="5D7FC9D0" w14:textId="22C74A6E" w:rsidR="00EA5016" w:rsidDel="003D2C50" w:rsidRDefault="004C4817">
      <w:pPr>
        <w:pStyle w:val="3"/>
        <w:jc w:val="left"/>
        <w:rPr>
          <w:del w:id="2890" w:author="win10" w:date="2020-06-12T13:56:00Z"/>
        </w:rPr>
      </w:pPr>
      <w:bookmarkStart w:id="2891" w:name="_Toc28352264"/>
      <w:del w:id="2892" w:author="win10" w:date="2020-06-12T13:56:00Z">
        <w:r w:rsidDel="003D2C50">
          <w:delText>3.1</w:delText>
        </w:r>
        <w:r w:rsidDel="003D2C50">
          <w:rPr>
            <w:rFonts w:hint="eastAsia"/>
          </w:rPr>
          <w:delText>.3</w:delText>
        </w:r>
        <w:r w:rsidDel="003D2C50">
          <w:delText xml:space="preserve"> </w:delText>
        </w:r>
        <w:r w:rsidDel="003D2C50">
          <w:rPr>
            <w:rFonts w:hint="eastAsia"/>
          </w:rPr>
          <w:delText>设备控制（</w:delText>
        </w:r>
        <w:r w:rsidDel="003D2C50">
          <w:rPr>
            <w:rFonts w:cs="Arial"/>
          </w:rPr>
          <w:delText>Control</w:delText>
        </w:r>
        <w:r w:rsidDel="003D2C50">
          <w:rPr>
            <w:rFonts w:hint="eastAsia"/>
          </w:rPr>
          <w:delText>）</w:delText>
        </w:r>
        <w:bookmarkEnd w:id="2891"/>
      </w:del>
    </w:p>
    <w:p w14:paraId="0A6E25AE" w14:textId="60B192E6" w:rsidR="00EA5016" w:rsidDel="003D2C50" w:rsidRDefault="004C4817">
      <w:pPr>
        <w:ind w:firstLineChars="200" w:firstLine="422"/>
        <w:rPr>
          <w:del w:id="2893" w:author="win10" w:date="2020-06-12T13:56:00Z"/>
          <w:b/>
          <w:bCs/>
        </w:rPr>
      </w:pPr>
      <w:del w:id="2894" w:author="win10" w:date="2020-06-12T13:56:00Z">
        <w:r w:rsidDel="003D2C50">
          <w:rPr>
            <w:rFonts w:cs="Arial"/>
            <w:b/>
            <w:bCs/>
            <w:color w:val="3D3F43"/>
            <w:kern w:val="0"/>
            <w:szCs w:val="21"/>
          </w:rPr>
          <w:delText>cmd</w:delText>
        </w:r>
        <w:r w:rsidDel="003D2C50">
          <w:rPr>
            <w:rFonts w:ascii="&amp;quot" w:hAnsi="&amp;quot" w:cs="宋体"/>
            <w:b/>
            <w:bCs/>
            <w:color w:val="3D3F43"/>
            <w:kern w:val="0"/>
            <w:szCs w:val="21"/>
          </w:rPr>
          <w:delText>服务的命令名</w:delText>
        </w:r>
        <w:r w:rsidDel="003D2C50">
          <w:rPr>
            <w:rFonts w:ascii="&amp;quot" w:hAnsi="&amp;quot" w:cs="宋体" w:hint="eastAsia"/>
            <w:b/>
            <w:bCs/>
            <w:color w:val="3D3F43"/>
            <w:kern w:val="0"/>
            <w:szCs w:val="21"/>
          </w:rPr>
          <w:delText>定义表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93"/>
        <w:gridCol w:w="993"/>
        <w:gridCol w:w="1418"/>
        <w:gridCol w:w="4186"/>
      </w:tblGrid>
      <w:tr w:rsidR="00EA5016" w:rsidDel="003D2C50" w14:paraId="7F485C4D" w14:textId="662BC5C1">
        <w:trPr>
          <w:tblHeader/>
          <w:tblCellSpacing w:w="0" w:type="dxa"/>
          <w:del w:id="2895" w:author="win10" w:date="2020-06-12T13:56:00Z"/>
        </w:trPr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EA83404" w14:textId="75510ECC" w:rsidR="00EA5016" w:rsidDel="003D2C50" w:rsidRDefault="004C4817">
            <w:pPr>
              <w:widowControl/>
              <w:jc w:val="center"/>
              <w:rPr>
                <w:del w:id="2896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897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5E052F2" w14:textId="49114BA2" w:rsidR="00EA5016" w:rsidDel="003D2C50" w:rsidRDefault="004C4817">
            <w:pPr>
              <w:widowControl/>
              <w:jc w:val="center"/>
              <w:rPr>
                <w:del w:id="289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89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9DAF16C" w14:textId="120C1E57" w:rsidR="00EA5016" w:rsidDel="003D2C50" w:rsidRDefault="004C4817">
            <w:pPr>
              <w:widowControl/>
              <w:jc w:val="center"/>
              <w:rPr>
                <w:del w:id="2900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901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F6C7819" w14:textId="43DF3CC9" w:rsidR="00EA5016" w:rsidDel="003D2C50" w:rsidRDefault="004C4817">
            <w:pPr>
              <w:widowControl/>
              <w:jc w:val="center"/>
              <w:rPr>
                <w:del w:id="290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90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335DE156" w14:textId="4D7EE904">
        <w:trPr>
          <w:tblCellSpacing w:w="0" w:type="dxa"/>
          <w:del w:id="2904" w:author="win10" w:date="2020-06-12T13:56:00Z"/>
        </w:trPr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609F4AE" w14:textId="35F9804C" w:rsidR="00EA5016" w:rsidDel="003D2C50" w:rsidRDefault="004C4817">
            <w:pPr>
              <w:jc w:val="left"/>
              <w:rPr>
                <w:del w:id="2905" w:author="win10" w:date="2020-06-12T13:56:00Z"/>
              </w:rPr>
            </w:pPr>
            <w:del w:id="2906" w:author="win10" w:date="2020-06-12T13:56:00Z">
              <w:r w:rsidDel="003D2C50">
                <w:delText>deviceInfo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6FC70AF" w14:textId="1F4EA2BD" w:rsidR="00EA5016" w:rsidDel="003D2C50" w:rsidRDefault="004C4817">
            <w:pPr>
              <w:jc w:val="left"/>
              <w:rPr>
                <w:del w:id="2907" w:author="win10" w:date="2020-06-12T13:56:00Z"/>
              </w:rPr>
            </w:pPr>
            <w:del w:id="2908" w:author="win10" w:date="2020-06-12T13:56:00Z">
              <w:r w:rsidDel="003D2C50"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D7BA943" w14:textId="11510396" w:rsidR="00EA5016" w:rsidDel="003D2C50" w:rsidRDefault="004C4817">
            <w:pPr>
              <w:jc w:val="left"/>
              <w:rPr>
                <w:del w:id="2909" w:author="win10" w:date="2020-06-12T13:56:00Z"/>
              </w:rPr>
            </w:pPr>
            <w:del w:id="2910" w:author="win10" w:date="2020-06-12T13:56:00Z">
              <w:r w:rsidDel="003D2C50">
                <w:delText>String</w:delText>
              </w:r>
            </w:del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C195851" w14:textId="5321A9E0" w:rsidR="00EA5016" w:rsidDel="003D2C50" w:rsidRDefault="004C4817">
            <w:pPr>
              <w:jc w:val="left"/>
              <w:rPr>
                <w:del w:id="2911" w:author="win10" w:date="2020-06-12T13:56:00Z"/>
              </w:rPr>
            </w:pPr>
            <w:del w:id="2912" w:author="win10" w:date="2020-06-12T13:56:00Z">
              <w:r w:rsidDel="003D2C50">
                <w:rPr>
                  <w:rFonts w:hint="eastAsia"/>
                </w:rPr>
                <w:delText>设备信息</w:delText>
              </w:r>
              <w:r w:rsidDel="003D2C50">
                <w:delText>。</w:delText>
              </w:r>
            </w:del>
          </w:p>
        </w:tc>
      </w:tr>
      <w:tr w:rsidR="00EA5016" w:rsidDel="003D2C50" w14:paraId="296C6FD9" w14:textId="7544C484">
        <w:trPr>
          <w:tblCellSpacing w:w="0" w:type="dxa"/>
          <w:del w:id="2913" w:author="win10" w:date="2020-06-12T13:56:00Z"/>
        </w:trPr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39A65C7" w14:textId="6152F7CA" w:rsidR="00EA5016" w:rsidDel="003D2C50" w:rsidRDefault="004C4817">
            <w:pPr>
              <w:jc w:val="left"/>
              <w:rPr>
                <w:del w:id="2914" w:author="win10" w:date="2020-06-12T13:56:00Z"/>
              </w:rPr>
            </w:pPr>
            <w:del w:id="2915" w:author="win10" w:date="2020-06-12T13:56:00Z">
              <w:r w:rsidDel="003D2C50">
                <w:delText>deviceT</w:delText>
              </w:r>
              <w:r w:rsidDel="003D2C50">
                <w:rPr>
                  <w:rFonts w:hint="eastAsia"/>
                </w:rPr>
                <w:delText>ime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53F4C59" w14:textId="55459DF4" w:rsidR="00EA5016" w:rsidDel="003D2C50" w:rsidRDefault="004C4817">
            <w:pPr>
              <w:jc w:val="left"/>
              <w:rPr>
                <w:del w:id="2916" w:author="win10" w:date="2020-06-12T13:56:00Z"/>
              </w:rPr>
            </w:pPr>
            <w:del w:id="2917" w:author="win10" w:date="2020-06-12T13:56:00Z">
              <w:r w:rsidDel="003D2C50">
                <w:rPr>
                  <w:rFonts w:hint="eastAsia"/>
                </w:rPr>
                <w:delText>可选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860CFFF" w14:textId="4F5CD077" w:rsidR="00EA5016" w:rsidDel="003D2C50" w:rsidRDefault="004C4817">
            <w:pPr>
              <w:jc w:val="left"/>
              <w:rPr>
                <w:del w:id="2918" w:author="win10" w:date="2020-06-12T13:56:00Z"/>
              </w:rPr>
            </w:pPr>
            <w:del w:id="2919" w:author="win10" w:date="2020-06-12T13:56:00Z">
              <w:r w:rsidDel="003D2C50">
                <w:delText>String</w:delText>
              </w:r>
            </w:del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5181F10" w14:textId="149D6552" w:rsidR="00EA5016" w:rsidDel="003D2C50" w:rsidRDefault="004C4817">
            <w:pPr>
              <w:jc w:val="left"/>
              <w:rPr>
                <w:del w:id="2920" w:author="win10" w:date="2020-06-12T13:56:00Z"/>
              </w:rPr>
            </w:pPr>
            <w:del w:id="2921" w:author="win10" w:date="2020-06-12T13:56:00Z">
              <w:r w:rsidDel="003D2C50">
                <w:rPr>
                  <w:rFonts w:hint="eastAsia"/>
                </w:rPr>
                <w:delText>设备时间</w:delText>
              </w:r>
              <w:r w:rsidDel="003D2C50">
                <w:delText>。</w:delText>
              </w:r>
            </w:del>
          </w:p>
        </w:tc>
      </w:tr>
      <w:tr w:rsidR="00EA5016" w:rsidDel="003D2C50" w14:paraId="1F01F419" w14:textId="77BF694F">
        <w:trPr>
          <w:tblCellSpacing w:w="0" w:type="dxa"/>
          <w:del w:id="2922" w:author="win10" w:date="2020-06-12T13:56:00Z"/>
        </w:trPr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00B92CD" w14:textId="65D66DDD" w:rsidR="00EA5016" w:rsidDel="003D2C50" w:rsidRDefault="004C4817">
            <w:pPr>
              <w:jc w:val="left"/>
              <w:rPr>
                <w:del w:id="2923" w:author="win10" w:date="2020-06-12T13:56:00Z"/>
              </w:rPr>
            </w:pPr>
            <w:del w:id="2924" w:author="win10" w:date="2020-06-12T13:56:00Z">
              <w:r w:rsidDel="003D2C50">
                <w:delText>deviceReset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70B9A71" w14:textId="68E436B2" w:rsidR="00EA5016" w:rsidDel="003D2C50" w:rsidRDefault="004C4817">
            <w:pPr>
              <w:jc w:val="left"/>
              <w:rPr>
                <w:del w:id="2925" w:author="win10" w:date="2020-06-12T13:56:00Z"/>
              </w:rPr>
            </w:pPr>
            <w:del w:id="2926" w:author="win10" w:date="2020-06-12T13:56:00Z">
              <w:r w:rsidDel="003D2C50"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3309DF8" w14:textId="7829F1FF" w:rsidR="00EA5016" w:rsidDel="003D2C50" w:rsidRDefault="004C4817">
            <w:pPr>
              <w:jc w:val="left"/>
              <w:rPr>
                <w:del w:id="2927" w:author="win10" w:date="2020-06-12T13:56:00Z"/>
              </w:rPr>
            </w:pPr>
            <w:del w:id="2928" w:author="win10" w:date="2020-06-12T13:56:00Z">
              <w:r w:rsidDel="003D2C50">
                <w:delText>String</w:delText>
              </w:r>
            </w:del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B29006B" w14:textId="35116794" w:rsidR="00EA5016" w:rsidDel="003D2C50" w:rsidRDefault="004C4817">
            <w:pPr>
              <w:jc w:val="left"/>
              <w:rPr>
                <w:del w:id="2929" w:author="win10" w:date="2020-06-12T13:56:00Z"/>
              </w:rPr>
            </w:pPr>
            <w:del w:id="2930" w:author="win10" w:date="2020-06-12T13:56:00Z">
              <w:r w:rsidDel="003D2C50">
                <w:rPr>
                  <w:rFonts w:hint="eastAsia"/>
                </w:rPr>
                <w:delText>设备复位。</w:delText>
              </w:r>
            </w:del>
          </w:p>
        </w:tc>
      </w:tr>
      <w:tr w:rsidR="00EA5016" w:rsidDel="003D2C50" w14:paraId="6599F928" w14:textId="233440D9">
        <w:trPr>
          <w:tblCellSpacing w:w="0" w:type="dxa"/>
          <w:del w:id="2931" w:author="win10" w:date="2020-06-12T13:56:00Z"/>
        </w:trPr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8FE13DD" w14:textId="514BAD48" w:rsidR="00EA5016" w:rsidDel="003D2C50" w:rsidRDefault="004C4817">
            <w:pPr>
              <w:jc w:val="left"/>
              <w:rPr>
                <w:del w:id="2932" w:author="win10" w:date="2020-06-12T13:56:00Z"/>
              </w:rPr>
            </w:pPr>
            <w:del w:id="2933" w:author="win10" w:date="2020-06-12T13:56:00Z">
              <w:r w:rsidDel="003D2C50">
                <w:delText>UDPIPAndPortLocal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64CC247" w14:textId="3A41BE44" w:rsidR="00EA5016" w:rsidDel="003D2C50" w:rsidRDefault="004C4817">
            <w:pPr>
              <w:jc w:val="left"/>
              <w:rPr>
                <w:del w:id="2934" w:author="win10" w:date="2020-06-12T13:56:00Z"/>
              </w:rPr>
            </w:pPr>
            <w:del w:id="2935" w:author="win10" w:date="2020-06-12T13:56:00Z">
              <w:r w:rsidDel="003D2C50">
                <w:rPr>
                  <w:rFonts w:hint="eastAsia"/>
                </w:rPr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9C5F217" w14:textId="685EC4F7" w:rsidR="00EA5016" w:rsidDel="003D2C50" w:rsidRDefault="004C4817">
            <w:pPr>
              <w:jc w:val="left"/>
              <w:rPr>
                <w:del w:id="2936" w:author="win10" w:date="2020-06-12T13:56:00Z"/>
              </w:rPr>
            </w:pPr>
            <w:del w:id="2937" w:author="win10" w:date="2020-06-12T13:56:00Z">
              <w:r w:rsidDel="003D2C50">
                <w:delText>String</w:delText>
              </w:r>
            </w:del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9E51D17" w14:textId="60652473" w:rsidR="00EA5016" w:rsidDel="003D2C50" w:rsidRDefault="004C4817">
            <w:pPr>
              <w:jc w:val="left"/>
              <w:rPr>
                <w:del w:id="2938" w:author="win10" w:date="2020-06-12T13:56:00Z"/>
              </w:rPr>
            </w:pPr>
            <w:del w:id="2939" w:author="win10" w:date="2020-06-12T13:56:00Z">
              <w:r w:rsidDel="003D2C50">
                <w:rPr>
                  <w:rFonts w:hint="eastAsia"/>
                </w:rPr>
                <w:delText>本地</w:delText>
              </w:r>
              <w:r w:rsidDel="003D2C50">
                <w:rPr>
                  <w:rFonts w:hint="eastAsia"/>
                </w:rPr>
                <w:delText>UDP</w:delText>
              </w:r>
              <w:r w:rsidDel="003D2C50">
                <w:rPr>
                  <w:rFonts w:hint="eastAsia"/>
                </w:rPr>
                <w:delText>的</w:delText>
              </w:r>
              <w:r w:rsidDel="003D2C50">
                <w:rPr>
                  <w:rFonts w:hint="eastAsia"/>
                </w:rPr>
                <w:delText>IP</w:delText>
              </w:r>
              <w:r w:rsidDel="003D2C50">
                <w:rPr>
                  <w:rFonts w:hint="eastAsia"/>
                </w:rPr>
                <w:delText>及端口。</w:delText>
              </w:r>
            </w:del>
          </w:p>
        </w:tc>
      </w:tr>
      <w:tr w:rsidR="00EA5016" w:rsidDel="003D2C50" w14:paraId="45B436A0" w14:textId="3D6D7741">
        <w:trPr>
          <w:tblCellSpacing w:w="0" w:type="dxa"/>
          <w:del w:id="2940" w:author="win10" w:date="2020-06-12T13:56:00Z"/>
        </w:trPr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EF872D5" w14:textId="28A91A09" w:rsidR="00EA5016" w:rsidDel="003D2C50" w:rsidRDefault="004C4817">
            <w:pPr>
              <w:jc w:val="left"/>
              <w:rPr>
                <w:del w:id="2941" w:author="win10" w:date="2020-06-12T13:56:00Z"/>
              </w:rPr>
            </w:pPr>
            <w:del w:id="2942" w:author="win10" w:date="2020-06-12T13:56:00Z">
              <w:r w:rsidDel="003D2C50">
                <w:delText>UDPIPAndPortRemote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C5A4684" w14:textId="342DA714" w:rsidR="00EA5016" w:rsidDel="003D2C50" w:rsidRDefault="004C4817">
            <w:pPr>
              <w:jc w:val="left"/>
              <w:rPr>
                <w:del w:id="2943" w:author="win10" w:date="2020-06-12T13:56:00Z"/>
              </w:rPr>
            </w:pPr>
            <w:del w:id="2944" w:author="win10" w:date="2020-06-12T13:56:00Z">
              <w:r w:rsidDel="003D2C50">
                <w:rPr>
                  <w:rFonts w:hint="eastAsia"/>
                </w:rPr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E5040CC" w14:textId="0FF5086E" w:rsidR="00EA5016" w:rsidDel="003D2C50" w:rsidRDefault="004C4817">
            <w:pPr>
              <w:jc w:val="left"/>
              <w:rPr>
                <w:del w:id="2945" w:author="win10" w:date="2020-06-12T13:56:00Z"/>
              </w:rPr>
            </w:pPr>
            <w:del w:id="2946" w:author="win10" w:date="2020-06-12T13:56:00Z">
              <w:r w:rsidDel="003D2C50">
                <w:delText>String</w:delText>
              </w:r>
            </w:del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7D29BEA" w14:textId="41A3A13D" w:rsidR="00EA5016" w:rsidDel="003D2C50" w:rsidRDefault="004C4817">
            <w:pPr>
              <w:jc w:val="left"/>
              <w:rPr>
                <w:del w:id="2947" w:author="win10" w:date="2020-06-12T13:56:00Z"/>
              </w:rPr>
            </w:pPr>
            <w:del w:id="2948" w:author="win10" w:date="2020-06-12T13:56:00Z">
              <w:r w:rsidDel="003D2C50">
                <w:rPr>
                  <w:rFonts w:hint="eastAsia"/>
                </w:rPr>
                <w:delText>远端</w:delText>
              </w:r>
              <w:r w:rsidDel="003D2C50">
                <w:rPr>
                  <w:rFonts w:hint="eastAsia"/>
                </w:rPr>
                <w:delText>UDP</w:delText>
              </w:r>
              <w:r w:rsidDel="003D2C50">
                <w:rPr>
                  <w:rFonts w:hint="eastAsia"/>
                </w:rPr>
                <w:delText>的</w:delText>
              </w:r>
              <w:r w:rsidDel="003D2C50">
                <w:rPr>
                  <w:rFonts w:hint="eastAsia"/>
                </w:rPr>
                <w:delText>IP</w:delText>
              </w:r>
              <w:r w:rsidDel="003D2C50">
                <w:rPr>
                  <w:rFonts w:hint="eastAsia"/>
                </w:rPr>
                <w:delText>及端口。</w:delText>
              </w:r>
            </w:del>
          </w:p>
        </w:tc>
      </w:tr>
    </w:tbl>
    <w:p w14:paraId="2DA07111" w14:textId="2B84C724" w:rsidR="00EA5016" w:rsidDel="003D2C50" w:rsidRDefault="00EA5016">
      <w:pPr>
        <w:rPr>
          <w:del w:id="2949" w:author="win10" w:date="2020-06-12T13:56:00Z"/>
          <w:rFonts w:cs="Arial"/>
          <w:b/>
          <w:bCs/>
          <w:color w:val="3D3F43"/>
          <w:kern w:val="0"/>
          <w:szCs w:val="21"/>
        </w:rPr>
      </w:pPr>
    </w:p>
    <w:p w14:paraId="7F1E63F3" w14:textId="1FD87158" w:rsidR="00EA5016" w:rsidDel="003D2C50" w:rsidRDefault="00EA5016">
      <w:pPr>
        <w:rPr>
          <w:del w:id="2950" w:author="win10" w:date="2020-06-12T13:56:00Z"/>
          <w:rFonts w:cs="Arial"/>
          <w:b/>
          <w:bCs/>
          <w:color w:val="3D3F43"/>
          <w:kern w:val="0"/>
          <w:szCs w:val="21"/>
        </w:rPr>
      </w:pPr>
    </w:p>
    <w:p w14:paraId="4BED6C1E" w14:textId="4D80F876" w:rsidR="00EA5016" w:rsidDel="003D2C50" w:rsidRDefault="00EA5016">
      <w:pPr>
        <w:rPr>
          <w:del w:id="2951" w:author="win10" w:date="2020-06-12T13:56:00Z"/>
          <w:rFonts w:cs="Arial"/>
          <w:b/>
          <w:bCs/>
          <w:color w:val="3D3F43"/>
          <w:kern w:val="0"/>
          <w:szCs w:val="21"/>
        </w:rPr>
      </w:pPr>
    </w:p>
    <w:p w14:paraId="6E59AB10" w14:textId="67C8A93F" w:rsidR="00EA5016" w:rsidDel="003D2C50" w:rsidRDefault="00EA5016">
      <w:pPr>
        <w:rPr>
          <w:del w:id="2952" w:author="win10" w:date="2020-06-12T13:56:00Z"/>
          <w:rFonts w:cs="Arial"/>
          <w:b/>
          <w:bCs/>
          <w:color w:val="3D3F43"/>
          <w:kern w:val="0"/>
          <w:szCs w:val="21"/>
        </w:rPr>
      </w:pPr>
    </w:p>
    <w:p w14:paraId="010481CC" w14:textId="1811C2AF" w:rsidR="00EA5016" w:rsidDel="003D2C50" w:rsidRDefault="00EA5016">
      <w:pPr>
        <w:rPr>
          <w:del w:id="2953" w:author="win10" w:date="2020-06-12T13:56:00Z"/>
          <w:rFonts w:cs="Arial"/>
          <w:b/>
          <w:bCs/>
          <w:color w:val="3D3F43"/>
          <w:kern w:val="0"/>
          <w:szCs w:val="21"/>
        </w:rPr>
      </w:pPr>
    </w:p>
    <w:p w14:paraId="24F421B0" w14:textId="70883DAE" w:rsidR="00EA5016" w:rsidDel="003D2C50" w:rsidRDefault="004C4817">
      <w:pPr>
        <w:ind w:firstLine="420"/>
        <w:rPr>
          <w:del w:id="2954" w:author="win10" w:date="2020-06-12T13:56:00Z"/>
          <w:rFonts w:cs="Arial"/>
          <w:b/>
          <w:bCs/>
        </w:rPr>
      </w:pPr>
      <w:del w:id="2955" w:author="win10" w:date="2020-06-12T13:56:00Z">
        <w:r w:rsidDel="003D2C50">
          <w:rPr>
            <w:rFonts w:cs="Arial"/>
            <w:b/>
            <w:bCs/>
            <w:color w:val="3D3F43"/>
            <w:kern w:val="0"/>
            <w:szCs w:val="21"/>
          </w:rPr>
          <w:delText>deviceInfo</w:delText>
        </w:r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字段详解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01544B12" w14:textId="07AF9B8D">
        <w:trPr>
          <w:tblHeader/>
          <w:tblCellSpacing w:w="0" w:type="dxa"/>
          <w:del w:id="2956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4BD27B8" w14:textId="36D12F76" w:rsidR="00EA5016" w:rsidDel="003D2C50" w:rsidRDefault="004C4817">
            <w:pPr>
              <w:widowControl/>
              <w:jc w:val="center"/>
              <w:rPr>
                <w:del w:id="2957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958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7A98776" w14:textId="2539D5D3" w:rsidR="00EA5016" w:rsidDel="003D2C50" w:rsidRDefault="004C4817">
            <w:pPr>
              <w:widowControl/>
              <w:jc w:val="center"/>
              <w:rPr>
                <w:del w:id="2959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960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DBE9249" w14:textId="68485068" w:rsidR="00EA5016" w:rsidDel="003D2C50" w:rsidRDefault="004C4817">
            <w:pPr>
              <w:widowControl/>
              <w:jc w:val="center"/>
              <w:rPr>
                <w:del w:id="2961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962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2FEBAE3" w14:textId="21D51C69" w:rsidR="00EA5016" w:rsidDel="003D2C50" w:rsidRDefault="004C4817">
            <w:pPr>
              <w:widowControl/>
              <w:jc w:val="center"/>
              <w:rPr>
                <w:del w:id="2963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2964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65A925B5" w14:textId="753C62CA">
        <w:trPr>
          <w:tblCellSpacing w:w="0" w:type="dxa"/>
          <w:del w:id="2965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9D0924A" w14:textId="4CF4B5D3" w:rsidR="00EA5016" w:rsidDel="003D2C50" w:rsidRDefault="004C4817">
            <w:pPr>
              <w:jc w:val="left"/>
              <w:rPr>
                <w:del w:id="2966" w:author="win10" w:date="2020-06-12T13:56:00Z"/>
              </w:rPr>
            </w:pPr>
            <w:del w:id="2967" w:author="win10" w:date="2020-06-12T13:56:00Z">
              <w:r w:rsidDel="003D2C50">
                <w:delText>key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188D373" w14:textId="330E7D23" w:rsidR="00EA5016" w:rsidDel="003D2C50" w:rsidRDefault="004C4817">
            <w:pPr>
              <w:jc w:val="left"/>
              <w:rPr>
                <w:del w:id="2968" w:author="win10" w:date="2020-06-12T13:56:00Z"/>
              </w:rPr>
            </w:pPr>
            <w:del w:id="2969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924E729" w14:textId="2CF0AA9F" w:rsidR="00EA5016" w:rsidDel="003D2C50" w:rsidRDefault="004C4817">
            <w:pPr>
              <w:jc w:val="left"/>
              <w:rPr>
                <w:del w:id="2970" w:author="win10" w:date="2020-06-12T13:56:00Z"/>
              </w:rPr>
            </w:pPr>
            <w:del w:id="2971" w:author="win10" w:date="2020-06-12T13:56:00Z">
              <w:r w:rsidDel="003D2C50">
                <w:delText>String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7C4C9AB" w14:textId="1C96B30C" w:rsidR="00EA5016" w:rsidDel="003D2C50" w:rsidRDefault="004C4817">
            <w:pPr>
              <w:jc w:val="left"/>
              <w:rPr>
                <w:del w:id="2972" w:author="win10" w:date="2020-06-12T13:56:00Z"/>
              </w:rPr>
            </w:pPr>
            <w:del w:id="2973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信息类型，只有读取属性</w:delText>
              </w:r>
              <w:r w:rsidDel="003D2C50">
                <w:delText>。</w:delText>
              </w:r>
            </w:del>
          </w:p>
          <w:p w14:paraId="23795A52" w14:textId="794A82A1" w:rsidR="00EA5016" w:rsidDel="003D2C50" w:rsidRDefault="004C4817">
            <w:pPr>
              <w:jc w:val="left"/>
              <w:rPr>
                <w:del w:id="2974" w:author="win10" w:date="2020-06-12T13:56:00Z"/>
              </w:rPr>
            </w:pPr>
            <w:del w:id="2975" w:author="win10" w:date="2020-06-12T13:56:00Z">
              <w:r w:rsidDel="003D2C50">
                <w:rPr>
                  <w:rFonts w:hint="eastAsia"/>
                </w:rPr>
                <w:delText>厂家</w:delText>
              </w:r>
              <w:r w:rsidDel="003D2C50">
                <w:delText>：</w:delText>
              </w:r>
              <w:r w:rsidDel="003D2C50">
                <w:delText>Company</w:delText>
              </w:r>
              <w:r w:rsidDel="003D2C50">
                <w:delText>。</w:delText>
              </w:r>
            </w:del>
          </w:p>
          <w:p w14:paraId="018AD449" w14:textId="0F41484C" w:rsidR="00EA5016" w:rsidDel="003D2C50" w:rsidRDefault="004C4817">
            <w:pPr>
              <w:jc w:val="left"/>
              <w:rPr>
                <w:del w:id="2976" w:author="win10" w:date="2020-06-12T13:56:00Z"/>
              </w:rPr>
            </w:pPr>
            <w:del w:id="2977" w:author="win10" w:date="2020-06-12T13:56:00Z">
              <w:r w:rsidDel="003D2C50">
                <w:rPr>
                  <w:rFonts w:hint="eastAsia"/>
                </w:rPr>
                <w:delText>型号：</w:delText>
              </w:r>
              <w:r w:rsidDel="003D2C50">
                <w:rPr>
                  <w:rFonts w:hint="eastAsia"/>
                </w:rPr>
                <w:delText>M</w:delText>
              </w:r>
              <w:r w:rsidDel="003D2C50">
                <w:delText>odel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45FE957D" w14:textId="5EBD006B" w:rsidR="00EA5016" w:rsidDel="003D2C50" w:rsidRDefault="004C4817">
            <w:pPr>
              <w:jc w:val="left"/>
              <w:rPr>
                <w:del w:id="2978" w:author="win10" w:date="2020-06-12T13:56:00Z"/>
              </w:rPr>
            </w:pPr>
            <w:del w:id="2979" w:author="win10" w:date="2020-06-12T13:56:00Z">
              <w:r w:rsidDel="003D2C50">
                <w:rPr>
                  <w:rFonts w:hint="eastAsia"/>
                </w:rPr>
                <w:delText>设备编号</w:delText>
              </w:r>
              <w:r w:rsidDel="003D2C50">
                <w:delText>：</w:delText>
              </w:r>
              <w:r w:rsidDel="003D2C50">
                <w:delText>SN</w:delText>
              </w:r>
              <w:r w:rsidDel="003D2C50">
                <w:delText>。</w:delText>
              </w:r>
            </w:del>
          </w:p>
          <w:p w14:paraId="52B9B341" w14:textId="695601FB" w:rsidR="00EA5016" w:rsidDel="003D2C50" w:rsidRDefault="004C4817">
            <w:pPr>
              <w:jc w:val="left"/>
              <w:rPr>
                <w:del w:id="2980" w:author="win10" w:date="2020-06-12T13:56:00Z"/>
              </w:rPr>
            </w:pPr>
            <w:del w:id="2981" w:author="win10" w:date="2020-06-12T13:56:00Z">
              <w:r w:rsidDel="003D2C50">
                <w:rPr>
                  <w:rFonts w:hint="eastAsia"/>
                </w:rPr>
                <w:delText>软件版本：</w:delText>
              </w:r>
              <w:r w:rsidDel="003D2C50">
                <w:rPr>
                  <w:rFonts w:hint="eastAsia"/>
                </w:rPr>
                <w:delText>V</w:delText>
              </w:r>
              <w:r w:rsidDel="003D2C50">
                <w:delText>ersion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391E978F" w14:textId="263FB62B" w:rsidR="00EA5016" w:rsidDel="003D2C50" w:rsidRDefault="004C4817">
            <w:pPr>
              <w:jc w:val="left"/>
              <w:rPr>
                <w:del w:id="2982" w:author="win10" w:date="2020-06-12T13:56:00Z"/>
              </w:rPr>
            </w:pPr>
            <w:del w:id="2983" w:author="win10" w:date="2020-06-12T13:56:00Z">
              <w:r w:rsidDel="003D2C50">
                <w:rPr>
                  <w:rFonts w:hint="eastAsia"/>
                </w:rPr>
                <w:delText>制造商</w:delText>
              </w:r>
              <w:r w:rsidDel="003D2C50">
                <w:delText>：</w:delText>
              </w:r>
              <w:r w:rsidDel="003D2C50">
                <w:delText>Manufacturers</w:delText>
              </w:r>
              <w:r w:rsidDel="003D2C50">
                <w:delText>。</w:delText>
              </w:r>
            </w:del>
          </w:p>
        </w:tc>
      </w:tr>
      <w:tr w:rsidR="00EA5016" w:rsidDel="003D2C50" w14:paraId="1CF52ED3" w14:textId="175562E2">
        <w:trPr>
          <w:tblCellSpacing w:w="0" w:type="dxa"/>
          <w:del w:id="2984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5188C03" w14:textId="22AEA855" w:rsidR="00EA5016" w:rsidDel="003D2C50" w:rsidRDefault="004C4817">
            <w:pPr>
              <w:jc w:val="left"/>
              <w:rPr>
                <w:del w:id="2985" w:author="win10" w:date="2020-06-12T13:56:00Z"/>
              </w:rPr>
            </w:pPr>
            <w:del w:id="2986" w:author="win10" w:date="2020-06-12T13:56:00Z">
              <w:r w:rsidDel="003D2C50">
                <w:delText>value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9C02136" w14:textId="3F306C16" w:rsidR="00EA5016" w:rsidDel="003D2C50" w:rsidRDefault="004C4817">
            <w:pPr>
              <w:jc w:val="left"/>
              <w:rPr>
                <w:del w:id="2987" w:author="win10" w:date="2020-06-12T13:56:00Z"/>
              </w:rPr>
            </w:pPr>
            <w:del w:id="2988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AC6F175" w14:textId="43213E64" w:rsidR="00EA5016" w:rsidDel="003D2C50" w:rsidRDefault="004C4817">
            <w:pPr>
              <w:jc w:val="left"/>
              <w:rPr>
                <w:del w:id="2989" w:author="win10" w:date="2020-06-12T13:56:00Z"/>
              </w:rPr>
            </w:pPr>
            <w:del w:id="2990" w:author="win10" w:date="2020-06-12T13:56:00Z">
              <w:r w:rsidDel="003D2C50">
                <w:delText>String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D29CB00" w14:textId="3A1B625C" w:rsidR="00EA5016" w:rsidDel="003D2C50" w:rsidRDefault="004C4817">
            <w:pPr>
              <w:jc w:val="left"/>
              <w:rPr>
                <w:del w:id="2991" w:author="win10" w:date="2020-06-12T13:56:00Z"/>
              </w:rPr>
            </w:pPr>
            <w:del w:id="2992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信息</w:delText>
              </w:r>
              <w:r w:rsidDel="003D2C50">
                <w:delText>的值。</w:delText>
              </w:r>
            </w:del>
          </w:p>
          <w:p w14:paraId="275DB35E" w14:textId="591B6FB0" w:rsidR="00EA5016" w:rsidDel="003D2C50" w:rsidRDefault="004C4817">
            <w:pPr>
              <w:jc w:val="left"/>
              <w:rPr>
                <w:del w:id="2993" w:author="win10" w:date="2020-06-12T13:56:00Z"/>
              </w:rPr>
            </w:pPr>
            <w:del w:id="2994" w:author="win10" w:date="2020-06-12T13:56:00Z">
              <w:r w:rsidDel="003D2C50">
                <w:rPr>
                  <w:rFonts w:hint="eastAsia"/>
                </w:rPr>
                <w:delText>请求消息：空。</w:delText>
              </w:r>
            </w:del>
          </w:p>
          <w:p w14:paraId="50B6D3FF" w14:textId="55E162FF" w:rsidR="00EA5016" w:rsidDel="003D2C50" w:rsidRDefault="004C4817">
            <w:pPr>
              <w:jc w:val="left"/>
              <w:rPr>
                <w:del w:id="2995" w:author="win10" w:date="2020-06-12T13:56:00Z"/>
              </w:rPr>
            </w:pPr>
            <w:del w:id="2996" w:author="win10" w:date="2020-06-12T13:56:00Z">
              <w:r w:rsidDel="003D2C50">
                <w:rPr>
                  <w:rFonts w:hint="eastAsia"/>
                </w:rPr>
                <w:delText>应答消息：</w:delText>
              </w:r>
            </w:del>
          </w:p>
          <w:p w14:paraId="10EFB5FB" w14:textId="42A5B148" w:rsidR="00EA5016" w:rsidDel="003D2C50" w:rsidRDefault="004C4817">
            <w:pPr>
              <w:ind w:firstLineChars="200" w:firstLine="420"/>
              <w:jc w:val="left"/>
              <w:rPr>
                <w:del w:id="2997" w:author="win10" w:date="2020-06-12T13:56:00Z"/>
              </w:rPr>
            </w:pPr>
            <w:del w:id="2998" w:author="win10" w:date="2020-06-12T13:56:00Z">
              <w:r w:rsidDel="003D2C50">
                <w:rPr>
                  <w:rFonts w:hint="eastAsia"/>
                </w:rPr>
                <w:delText>厂家</w:delText>
              </w:r>
              <w:r w:rsidDel="003D2C50">
                <w:delText>：</w:delText>
              </w:r>
              <w:r w:rsidDel="003D2C50">
                <w:delText>TIANSHUN</w:delText>
              </w:r>
              <w:r w:rsidDel="003D2C50">
                <w:delText>。</w:delText>
              </w:r>
            </w:del>
          </w:p>
          <w:p w14:paraId="57251794" w14:textId="75A53E22" w:rsidR="00EA5016" w:rsidDel="003D2C50" w:rsidRDefault="004C4817">
            <w:pPr>
              <w:ind w:firstLineChars="200" w:firstLine="420"/>
              <w:jc w:val="left"/>
              <w:rPr>
                <w:del w:id="2999" w:author="win10" w:date="2020-06-12T13:56:00Z"/>
              </w:rPr>
            </w:pPr>
            <w:del w:id="3000" w:author="win10" w:date="2020-06-12T13:56:00Z">
              <w:r w:rsidDel="003D2C50">
                <w:rPr>
                  <w:rFonts w:hint="eastAsia"/>
                </w:rPr>
                <w:delText>型号</w:delText>
              </w:r>
              <w:r w:rsidDel="003D2C50">
                <w:delText>：</w:delText>
              </w:r>
              <w:r w:rsidDel="003D2C50">
                <w:rPr>
                  <w:rFonts w:hint="eastAsia"/>
                </w:rPr>
                <w:delText>M</w:delText>
              </w:r>
              <w:r w:rsidDel="003D2C50">
                <w:delText>GLC</w:delText>
              </w:r>
              <w:r w:rsidDel="003D2C50">
                <w:delText>。</w:delText>
              </w:r>
            </w:del>
          </w:p>
          <w:p w14:paraId="450667DA" w14:textId="532BB339" w:rsidR="00EA5016" w:rsidDel="003D2C50" w:rsidRDefault="004C4817">
            <w:pPr>
              <w:ind w:firstLineChars="200" w:firstLine="420"/>
              <w:jc w:val="left"/>
              <w:rPr>
                <w:del w:id="3001" w:author="win10" w:date="2020-06-12T13:56:00Z"/>
              </w:rPr>
            </w:pPr>
            <w:del w:id="3002" w:author="win10" w:date="2020-06-12T13:56:00Z">
              <w:r w:rsidDel="003D2C50">
                <w:rPr>
                  <w:rFonts w:hint="eastAsia"/>
                </w:rPr>
                <w:delText>设备编号</w:delText>
              </w:r>
              <w:r w:rsidDel="003D2C50">
                <w:delText>：</w:delText>
              </w:r>
              <w:r w:rsidDel="003D2C50">
                <w:rPr>
                  <w:rFonts w:hint="eastAsia"/>
                </w:rPr>
                <w:delText>10000001</w:delText>
              </w:r>
              <w:r w:rsidDel="003D2C50">
                <w:delText>。</w:delText>
              </w:r>
            </w:del>
          </w:p>
          <w:p w14:paraId="21CADCEE" w14:textId="15E1604E" w:rsidR="00EA5016" w:rsidDel="003D2C50" w:rsidRDefault="004C4817">
            <w:pPr>
              <w:ind w:firstLineChars="200" w:firstLine="420"/>
              <w:jc w:val="left"/>
              <w:rPr>
                <w:del w:id="3003" w:author="win10" w:date="2020-06-12T13:56:00Z"/>
              </w:rPr>
            </w:pPr>
            <w:del w:id="3004" w:author="win10" w:date="2020-06-12T13:56:00Z">
              <w:r w:rsidDel="003D2C50">
                <w:rPr>
                  <w:rFonts w:hint="eastAsia"/>
                </w:rPr>
                <w:delText>软件版本：</w:delText>
              </w:r>
              <w:r w:rsidDel="003D2C50">
                <w:rPr>
                  <w:rFonts w:hint="eastAsia"/>
                </w:rPr>
                <w:delText>1.0.1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7E8A5BEA" w14:textId="466121AA" w:rsidR="00EA5016" w:rsidDel="003D2C50" w:rsidRDefault="004C4817">
            <w:pPr>
              <w:ind w:firstLineChars="200" w:firstLine="420"/>
              <w:jc w:val="left"/>
              <w:rPr>
                <w:del w:id="3005" w:author="win10" w:date="2020-06-12T13:56:00Z"/>
              </w:rPr>
            </w:pPr>
            <w:del w:id="3006" w:author="win10" w:date="2020-06-12T13:56:00Z">
              <w:r w:rsidDel="003D2C50">
                <w:rPr>
                  <w:rFonts w:hint="eastAsia"/>
                </w:rPr>
                <w:delText>制造商：</w:delText>
              </w:r>
              <w:r w:rsidDel="003D2C50">
                <w:delText>TIANSHUN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</w:tc>
      </w:tr>
    </w:tbl>
    <w:p w14:paraId="05121039" w14:textId="62736B75" w:rsidR="00EA5016" w:rsidDel="003D2C50" w:rsidRDefault="004C4817">
      <w:pPr>
        <w:rPr>
          <w:del w:id="3007" w:author="win10" w:date="2020-06-12T13:56:00Z"/>
        </w:rPr>
      </w:pPr>
      <w:del w:id="3008" w:author="win10" w:date="2020-06-12T13:56:00Z">
        <w:r w:rsidDel="003D2C50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96128" behindDoc="0" locked="0" layoutInCell="1" allowOverlap="1" wp14:anchorId="6B9A6FE6" wp14:editId="1EC3A93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262890</wp:posOffset>
                  </wp:positionV>
                  <wp:extent cx="5494655" cy="1404620"/>
                  <wp:effectExtent l="0" t="0" r="10795" b="17780"/>
                  <wp:wrapSquare wrapText="bothSides"/>
                  <wp:docPr id="25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135E373A" w14:textId="77777777" w:rsidR="00DE3E82" w:rsidRDefault="00DE3E82">
                              <w:r>
                                <w:t>平台</w:t>
                              </w:r>
                              <w:r>
                                <w:rPr>
                                  <w:rFonts w:hint="eastAsia"/>
                                </w:rPr>
                                <w:t>下发</w:t>
                              </w:r>
                              <w:r>
                                <w:t>MQTT</w:t>
                              </w:r>
                              <w:r>
                                <w:t>命令</w:t>
                              </w:r>
                              <w:r>
                                <w:t xml:space="preserve"> </w:t>
                              </w:r>
                            </w:p>
                            <w:p w14:paraId="20797919" w14:textId="77777777" w:rsidR="00DE3E82" w:rsidRDefault="00DE3E82">
                              <w:r>
                                <w:t>Topic: /tianshun/v1/TS02E510000100/TS01E510000100/cmd/json</w:t>
                              </w:r>
                            </w:p>
                            <w:p w14:paraId="6F27836E" w14:textId="77777777" w:rsidR="00DE3E82" w:rsidRDefault="00DE3E82">
                              <w:r>
                                <w:t>MQTT Client</w:t>
                              </w:r>
                              <w:r>
                                <w:t>发送的</w:t>
                              </w:r>
                              <w:r>
                                <w:t>payload</w:t>
                              </w:r>
                              <w:r>
                                <w:t>：</w:t>
                              </w:r>
                              <w:r>
                                <w:t xml:space="preserve"> </w:t>
                              </w:r>
                            </w:p>
                            <w:p w14:paraId="59E9FA8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003C4EA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"cloudReq",</w:t>
                              </w:r>
                            </w:p>
                            <w:p w14:paraId="24A1449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"MGLC-1",</w:t>
                              </w:r>
                            </w:p>
                            <w:p w14:paraId="59D02C7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"1",</w:t>
                              </w:r>
                            </w:p>
                            <w:p w14:paraId="2247C06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"Control",</w:t>
                              </w:r>
                            </w:p>
                            <w:p w14:paraId="35AC249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"mid": 2019,</w:t>
                              </w:r>
                            </w:p>
                            <w:p w14:paraId="2804055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"cmd": "deviceInfo",</w:t>
                              </w:r>
                            </w:p>
                            <w:p w14:paraId="3D4E216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"paras": {},</w:t>
                              </w:r>
                            </w:p>
                            <w:p w14:paraId="7963CF0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"20190916T091240Z"</w:t>
                              </w:r>
                            </w:p>
                            <w:p w14:paraId="050AD169" w14:textId="77777777" w:rsidR="00DE3E82" w:rsidRDefault="00DE3E82"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6B9A6FE6" id="_x0000_s1041" type="#_x0000_t202" style="position:absolute;left:0;text-align:left;margin-left:1.65pt;margin-top:20.7pt;width:432.6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">
                  <v:textbox style="mso-fit-shape-to-text:t">
                    <w:txbxContent>
                      <w:p w14:paraId="135E373A" w14:textId="77777777" w:rsidR="00DE3E82" w:rsidRDefault="00DE3E82">
                        <w:r>
                          <w:t>平台</w:t>
                        </w:r>
                        <w:r>
                          <w:rPr>
                            <w:rFonts w:hint="eastAsia"/>
                          </w:rPr>
                          <w:t>下发</w:t>
                        </w:r>
                        <w:r>
                          <w:t>MQTT</w:t>
                        </w:r>
                        <w:r>
                          <w:t>命令</w:t>
                        </w:r>
                        <w:r>
                          <w:t xml:space="preserve"> </w:t>
                        </w:r>
                      </w:p>
                      <w:p w14:paraId="20797919" w14:textId="77777777" w:rsidR="00DE3E82" w:rsidRDefault="00DE3E82">
                        <w:r>
                          <w:t>Topic: /tianshun/v1/TS02E510000100/TS01E510000100/cmd/json</w:t>
                        </w:r>
                      </w:p>
                      <w:p w14:paraId="6F27836E" w14:textId="77777777" w:rsidR="00DE3E82" w:rsidRDefault="00DE3E82">
                        <w:r>
                          <w:t>MQTT Client</w:t>
                        </w:r>
                        <w:r>
                          <w:t>发送的</w:t>
                        </w:r>
                        <w:r>
                          <w:t>payload</w:t>
                        </w:r>
                        <w:r>
                          <w:t>：</w:t>
                        </w:r>
                        <w:r>
                          <w:t xml:space="preserve"> </w:t>
                        </w:r>
                      </w:p>
                      <w:p w14:paraId="59E9FA8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003C4EA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"cloudReq",</w:t>
                        </w:r>
                      </w:p>
                      <w:p w14:paraId="24A1449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"MGLC-1",</w:t>
                        </w:r>
                      </w:p>
                      <w:p w14:paraId="59D02C7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"1",</w:t>
                        </w:r>
                      </w:p>
                      <w:p w14:paraId="2247C06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"Control",</w:t>
                        </w:r>
                      </w:p>
                      <w:p w14:paraId="35AC249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"mid": 2019,</w:t>
                        </w:r>
                      </w:p>
                      <w:p w14:paraId="2804055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"cmd": "deviceInfo",</w:t>
                        </w:r>
                      </w:p>
                      <w:p w14:paraId="3D4E216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"paras": {},</w:t>
                        </w:r>
                      </w:p>
                      <w:p w14:paraId="7963CF0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"20190916T091240Z"</w:t>
                        </w:r>
                      </w:p>
                      <w:p w14:paraId="050AD169" w14:textId="77777777" w:rsidR="00DE3E82" w:rsidRDefault="00DE3E82"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3D2C50">
          <w:rPr>
            <w:rFonts w:hint="eastAsia"/>
            <w:b/>
            <w:bCs/>
          </w:rPr>
          <w:delText>示例</w:delText>
        </w:r>
        <w:r w:rsidDel="003D2C50">
          <w:rPr>
            <w:rFonts w:hint="eastAsia"/>
          </w:rPr>
          <w:delText>：</w:delText>
        </w:r>
      </w:del>
    </w:p>
    <w:p w14:paraId="21051DB2" w14:textId="00EE49F7" w:rsidR="00EA5016" w:rsidDel="003D2C50" w:rsidRDefault="00EA5016">
      <w:pPr>
        <w:rPr>
          <w:del w:id="3009" w:author="win10" w:date="2020-06-12T13:56:00Z"/>
        </w:rPr>
      </w:pPr>
    </w:p>
    <w:p w14:paraId="5C50F7F9" w14:textId="54178121" w:rsidR="00EA5016" w:rsidDel="003D2C50" w:rsidRDefault="004C4817">
      <w:pPr>
        <w:rPr>
          <w:del w:id="3010" w:author="win10" w:date="2020-06-12T13:56:00Z"/>
          <w:rFonts w:cs="Arial"/>
          <w:color w:val="3D3F43"/>
          <w:kern w:val="0"/>
          <w:szCs w:val="21"/>
        </w:rPr>
      </w:pPr>
      <w:del w:id="3011" w:author="win10" w:date="2020-06-12T13:56:00Z">
        <w:r w:rsidDel="003D2C50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98176" behindDoc="0" locked="0" layoutInCell="1" allowOverlap="1" wp14:anchorId="533E8029" wp14:editId="1FC78A0D">
                  <wp:simplePos x="0" y="0"/>
                  <wp:positionH relativeFrom="margin">
                    <wp:align>left</wp:align>
                  </wp:positionH>
                  <wp:positionV relativeFrom="paragraph">
                    <wp:posOffset>1905</wp:posOffset>
                  </wp:positionV>
                  <wp:extent cx="5494655" cy="1404620"/>
                  <wp:effectExtent l="0" t="0" r="10795" b="13970"/>
                  <wp:wrapSquare wrapText="bothSides"/>
                  <wp:docPr id="26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0D289829" w14:textId="77777777" w:rsidR="00DE3E82" w:rsidRDefault="00DE3E82">
                              <w:r>
                                <w:rPr>
                                  <w:rFonts w:hint="eastAsia"/>
                                </w:rPr>
                                <w:t>设备应答</w:t>
                              </w:r>
                              <w:r>
                                <w:t>MQTT</w:t>
                              </w:r>
                              <w:r>
                                <w:rPr>
                                  <w:rFonts w:hint="eastAsia"/>
                                </w:rPr>
                                <w:t>消息</w:t>
                              </w:r>
                              <w:r>
                                <w:t xml:space="preserve"> </w:t>
                              </w:r>
                            </w:p>
                            <w:p w14:paraId="69622666" w14:textId="77777777" w:rsidR="00DE3E82" w:rsidRDefault="00DE3E82">
                              <w:r>
                                <w:t>Topic: /tianshun/v1/TS02E510000100/TS01E510000100/cmd/json</w:t>
                              </w:r>
                            </w:p>
                            <w:p w14:paraId="7567F829" w14:textId="77777777" w:rsidR="00DE3E82" w:rsidRDefault="00DE3E82">
                              <w:r>
                                <w:t>MQTT Client</w:t>
                              </w:r>
                              <w:r>
                                <w:t>发送的</w:t>
                              </w:r>
                              <w:r>
                                <w:t>payload</w:t>
                              </w:r>
                              <w:r>
                                <w:t>：</w:t>
                              </w:r>
                              <w:r>
                                <w:t xml:space="preserve"> </w:t>
                              </w:r>
                            </w:p>
                            <w:p w14:paraId="30A8265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3DD2E12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"deviceResp",</w:t>
                              </w:r>
                            </w:p>
                            <w:p w14:paraId="5E141B9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"MGLC-1",</w:t>
                              </w:r>
                            </w:p>
                            <w:p w14:paraId="4474215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"1",</w:t>
                              </w:r>
                            </w:p>
                            <w:p w14:paraId="362FCF2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"Control",</w:t>
                              </w:r>
                            </w:p>
                            <w:p w14:paraId="632A44F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"mid": 2019,</w:t>
                              </w:r>
                            </w:p>
                            <w:p w14:paraId="67A463A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"cmd": "deviceInfo",</w:t>
                              </w:r>
                            </w:p>
                            <w:p w14:paraId="288F4EF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"paras": {</w:t>
                              </w:r>
                            </w:p>
                            <w:p w14:paraId="1CD6138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"Company": "TIANSHUN",</w:t>
                              </w:r>
                            </w:p>
                            <w:p w14:paraId="5BB8172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"Model": "MGLC",</w:t>
                              </w:r>
                            </w:p>
                            <w:p w14:paraId="405D2FB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"SN": "10000001",</w:t>
                              </w:r>
                            </w:p>
                            <w:p w14:paraId="51FBBB8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"Version": "1.0.1",</w:t>
                              </w:r>
                            </w:p>
                            <w:p w14:paraId="4155C0D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"Manufacturers": "TIANSHUN"</w:t>
                              </w:r>
                            </w:p>
                            <w:p w14:paraId="11D31A8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6AAD3F2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"20190916T091240Z"</w:t>
                              </w:r>
                            </w:p>
                            <w:p w14:paraId="135D798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33E8029" id="_x0000_s1042" type="#_x0000_t202" style="position:absolute;left:0;text-align:left;margin-left:0;margin-top:.15pt;width:432.65pt;height:110.6pt;z-index:2516981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">
                  <v:textbox style="mso-fit-shape-to-text:t">
                    <w:txbxContent>
                      <w:p w14:paraId="0D289829" w14:textId="77777777" w:rsidR="00DE3E82" w:rsidRDefault="00DE3E82">
                        <w:r>
                          <w:rPr>
                            <w:rFonts w:hint="eastAsia"/>
                          </w:rPr>
                          <w:t>设备应答</w:t>
                        </w:r>
                        <w:r>
                          <w:t>MQTT</w:t>
                        </w:r>
                        <w:r>
                          <w:rPr>
                            <w:rFonts w:hint="eastAsia"/>
                          </w:rPr>
                          <w:t>消息</w:t>
                        </w:r>
                        <w:r>
                          <w:t xml:space="preserve"> </w:t>
                        </w:r>
                      </w:p>
                      <w:p w14:paraId="69622666" w14:textId="77777777" w:rsidR="00DE3E82" w:rsidRDefault="00DE3E82">
                        <w:r>
                          <w:t>Topic: /tianshun/v1/TS02E510000100/TS01E510000100/cmd/json</w:t>
                        </w:r>
                      </w:p>
                      <w:p w14:paraId="7567F829" w14:textId="77777777" w:rsidR="00DE3E82" w:rsidRDefault="00DE3E82">
                        <w:r>
                          <w:t>MQTT Client</w:t>
                        </w:r>
                        <w:r>
                          <w:t>发送的</w:t>
                        </w:r>
                        <w:r>
                          <w:t>payload</w:t>
                        </w:r>
                        <w:r>
                          <w:t>：</w:t>
                        </w:r>
                        <w:r>
                          <w:t xml:space="preserve"> </w:t>
                        </w:r>
                      </w:p>
                      <w:p w14:paraId="30A8265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3DD2E12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"deviceResp",</w:t>
                        </w:r>
                      </w:p>
                      <w:p w14:paraId="5E141B9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"MGLC-1",</w:t>
                        </w:r>
                      </w:p>
                      <w:p w14:paraId="4474215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"1",</w:t>
                        </w:r>
                      </w:p>
                      <w:p w14:paraId="362FCF2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"Control",</w:t>
                        </w:r>
                      </w:p>
                      <w:p w14:paraId="632A44F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"mid": 2019,</w:t>
                        </w:r>
                      </w:p>
                      <w:p w14:paraId="67A463A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"cmd": "deviceInfo",</w:t>
                        </w:r>
                      </w:p>
                      <w:p w14:paraId="288F4EF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"paras": {</w:t>
                        </w:r>
                      </w:p>
                      <w:p w14:paraId="1CD6138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"Company": "TIANSHUN",</w:t>
                        </w:r>
                      </w:p>
                      <w:p w14:paraId="5BB8172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"Model": "MGLC",</w:t>
                        </w:r>
                      </w:p>
                      <w:p w14:paraId="405D2FB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"SN": "10000001",</w:t>
                        </w:r>
                      </w:p>
                      <w:p w14:paraId="51FBBB8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"Version": "1.0.1",</w:t>
                        </w:r>
                      </w:p>
                      <w:p w14:paraId="4155C0D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"Manufacturers": "TIANSHUN"</w:t>
                        </w:r>
                      </w:p>
                      <w:p w14:paraId="11D31A8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6AAD3F2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"20190916T091240Z"</w:t>
                        </w:r>
                      </w:p>
                      <w:p w14:paraId="135D798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del>
    </w:p>
    <w:p w14:paraId="29460225" w14:textId="5B7837C7" w:rsidR="00EA5016" w:rsidDel="003D2C50" w:rsidRDefault="004C4817">
      <w:pPr>
        <w:ind w:firstLine="420"/>
        <w:rPr>
          <w:del w:id="3012" w:author="win10" w:date="2020-06-12T13:56:00Z"/>
          <w:rFonts w:cs="Arial"/>
          <w:b/>
          <w:bCs/>
          <w:color w:val="3D3F43"/>
          <w:kern w:val="0"/>
          <w:szCs w:val="21"/>
        </w:rPr>
      </w:pPr>
      <w:del w:id="3013" w:author="win10" w:date="2020-06-12T13:56:00Z">
        <w:r w:rsidDel="003D2C50">
          <w:rPr>
            <w:rFonts w:cs="Arial"/>
            <w:b/>
            <w:bCs/>
            <w:color w:val="3D3F43"/>
            <w:kern w:val="0"/>
            <w:szCs w:val="21"/>
          </w:rPr>
          <w:delText>deviceTime</w:delText>
        </w:r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字段详解</w:delText>
        </w:r>
      </w:del>
    </w:p>
    <w:p w14:paraId="7DCD147D" w14:textId="6ACACD01" w:rsidR="00EA5016" w:rsidDel="003D2C50" w:rsidRDefault="004C4817">
      <w:pPr>
        <w:rPr>
          <w:del w:id="3014" w:author="win10" w:date="2020-06-12T13:56:00Z"/>
          <w:rFonts w:cs="Arial"/>
          <w:b/>
          <w:bCs/>
        </w:rPr>
      </w:pPr>
      <w:del w:id="3015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4F3DC88A" w14:textId="2DF93C30">
        <w:trPr>
          <w:tblHeader/>
          <w:tblCellSpacing w:w="0" w:type="dxa"/>
          <w:del w:id="301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F97F174" w14:textId="64447BE9" w:rsidR="00EA5016" w:rsidDel="003D2C50" w:rsidRDefault="004C4817">
            <w:pPr>
              <w:widowControl/>
              <w:jc w:val="center"/>
              <w:rPr>
                <w:del w:id="3017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3018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316B44D" w14:textId="73136311" w:rsidR="00EA5016" w:rsidDel="003D2C50" w:rsidRDefault="004C4817">
            <w:pPr>
              <w:widowControl/>
              <w:jc w:val="center"/>
              <w:rPr>
                <w:del w:id="3019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3020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90FBA8C" w14:textId="42131D70" w:rsidR="00EA5016" w:rsidDel="003D2C50" w:rsidRDefault="004C4817">
            <w:pPr>
              <w:widowControl/>
              <w:jc w:val="center"/>
              <w:rPr>
                <w:del w:id="3021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3022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B747F20" w14:textId="7CDFBA41" w:rsidR="00EA5016" w:rsidDel="003D2C50" w:rsidRDefault="004C4817">
            <w:pPr>
              <w:widowControl/>
              <w:jc w:val="center"/>
              <w:rPr>
                <w:del w:id="3023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3024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7EED55C7" w14:textId="4DD78B56">
        <w:trPr>
          <w:tblCellSpacing w:w="0" w:type="dxa"/>
          <w:del w:id="3025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0432EC7" w14:textId="4463057D" w:rsidR="00EA5016" w:rsidDel="003D2C50" w:rsidRDefault="004C4817">
            <w:pPr>
              <w:jc w:val="left"/>
              <w:rPr>
                <w:del w:id="3026" w:author="win10" w:date="2020-06-12T13:56:00Z"/>
              </w:rPr>
            </w:pPr>
            <w:del w:id="3027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C663732" w14:textId="2D4B74DB" w:rsidR="00EA5016" w:rsidDel="003D2C50" w:rsidRDefault="004C4817">
            <w:pPr>
              <w:jc w:val="left"/>
              <w:rPr>
                <w:del w:id="3028" w:author="win10" w:date="2020-06-12T13:56:00Z"/>
              </w:rPr>
            </w:pPr>
            <w:del w:id="3029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8606E20" w14:textId="0EC43E19" w:rsidR="00EA5016" w:rsidDel="003D2C50" w:rsidRDefault="004C4817">
            <w:pPr>
              <w:jc w:val="left"/>
              <w:rPr>
                <w:del w:id="3030" w:author="win10" w:date="2020-06-12T13:56:00Z"/>
              </w:rPr>
            </w:pPr>
            <w:del w:id="3031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66DB04C" w14:textId="616306F7" w:rsidR="00EA5016" w:rsidDel="003D2C50" w:rsidRDefault="004C4817">
            <w:pPr>
              <w:jc w:val="left"/>
              <w:rPr>
                <w:del w:id="3032" w:author="win10" w:date="2020-06-12T13:56:00Z"/>
              </w:rPr>
            </w:pPr>
            <w:del w:id="3033" w:author="win10" w:date="2020-06-12T13:56:00Z">
              <w:r w:rsidDel="003D2C50">
                <w:rPr>
                  <w:rFonts w:hint="eastAsia"/>
                </w:rPr>
                <w:delText>设备时间，读属性</w:delText>
              </w:r>
              <w:r w:rsidDel="003D2C50">
                <w:delText>。</w:delText>
              </w:r>
            </w:del>
          </w:p>
          <w:p w14:paraId="59111206" w14:textId="07010989" w:rsidR="00EA5016" w:rsidDel="003D2C50" w:rsidRDefault="004C4817">
            <w:pPr>
              <w:jc w:val="left"/>
              <w:rPr>
                <w:del w:id="3034" w:author="win10" w:date="2020-06-12T13:56:00Z"/>
              </w:rPr>
            </w:pPr>
            <w:del w:id="3035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00F2A5AD" w14:textId="600B30A4">
        <w:trPr>
          <w:tblCellSpacing w:w="0" w:type="dxa"/>
          <w:del w:id="303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200BF2E" w14:textId="386CF928" w:rsidR="00EA5016" w:rsidDel="003D2C50" w:rsidRDefault="004C4817">
            <w:pPr>
              <w:jc w:val="left"/>
              <w:rPr>
                <w:del w:id="3037" w:author="win10" w:date="2020-06-12T13:56:00Z"/>
              </w:rPr>
            </w:pPr>
            <w:del w:id="3038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1B34CB6" w14:textId="4639DDBE" w:rsidR="00EA5016" w:rsidDel="003D2C50" w:rsidRDefault="004C4817">
            <w:pPr>
              <w:jc w:val="left"/>
              <w:rPr>
                <w:del w:id="3039" w:author="win10" w:date="2020-06-12T13:56:00Z"/>
              </w:rPr>
            </w:pPr>
            <w:del w:id="3040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692A57A" w14:textId="5ACBD542" w:rsidR="00EA5016" w:rsidDel="003D2C50" w:rsidRDefault="004C4817">
            <w:pPr>
              <w:jc w:val="left"/>
              <w:rPr>
                <w:del w:id="3041" w:author="win10" w:date="2020-06-12T13:56:00Z"/>
              </w:rPr>
            </w:pPr>
            <w:del w:id="3042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2E31E79" w14:textId="30DA2696" w:rsidR="00EA5016" w:rsidDel="003D2C50" w:rsidRDefault="004C4817">
            <w:pPr>
              <w:rPr>
                <w:del w:id="3043" w:author="win10" w:date="2020-06-12T13:56:00Z"/>
              </w:rPr>
            </w:pPr>
            <w:del w:id="3044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时间</w:delText>
              </w:r>
              <w:r w:rsidDel="003D2C50">
                <w:delText>的值。</w:delText>
              </w:r>
            </w:del>
          </w:p>
          <w:p w14:paraId="0E14EA31" w14:textId="77D9D2C4" w:rsidR="00EA5016" w:rsidDel="003D2C50" w:rsidRDefault="004C4817">
            <w:pPr>
              <w:rPr>
                <w:del w:id="3045" w:author="win10" w:date="2020-06-12T13:56:00Z"/>
              </w:rPr>
            </w:pPr>
            <w:del w:id="3046" w:author="win10" w:date="2020-06-12T13:56:00Z">
              <w:r w:rsidDel="003D2C50">
                <w:rPr>
                  <w:rFonts w:hint="eastAsia"/>
                </w:rPr>
                <w:delText>请求消息：空。</w:delText>
              </w:r>
            </w:del>
          </w:p>
          <w:p w14:paraId="5369125F" w14:textId="1CF437BE" w:rsidR="00EA5016" w:rsidDel="003D2C50" w:rsidRDefault="004C4817">
            <w:pPr>
              <w:rPr>
                <w:del w:id="3047" w:author="win10" w:date="2020-06-12T13:56:00Z"/>
              </w:rPr>
            </w:pPr>
            <w:del w:id="3048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</w:rPr>
                <w:delText>20190916T091240Z</w:delText>
              </w:r>
              <w:r w:rsidDel="003D2C50">
                <w:delText>。</w:delText>
              </w:r>
            </w:del>
          </w:p>
        </w:tc>
      </w:tr>
    </w:tbl>
    <w:p w14:paraId="77CA852F" w14:textId="2855DB65" w:rsidR="00EA5016" w:rsidDel="003D2C50" w:rsidRDefault="00EA5016">
      <w:pPr>
        <w:rPr>
          <w:del w:id="3049" w:author="win10" w:date="2020-06-12T13:56:00Z"/>
          <w:b/>
          <w:bCs/>
        </w:rPr>
      </w:pPr>
    </w:p>
    <w:p w14:paraId="2F6443C7" w14:textId="0E1F39D7" w:rsidR="00EA5016" w:rsidDel="003D2C50" w:rsidRDefault="004C4817">
      <w:pPr>
        <w:rPr>
          <w:del w:id="3050" w:author="win10" w:date="2020-06-12T13:56:00Z"/>
          <w:rFonts w:cs="Arial"/>
          <w:b/>
          <w:bCs/>
        </w:rPr>
      </w:pPr>
      <w:del w:id="3051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326D9F28" w14:textId="45F86E64">
        <w:trPr>
          <w:tblHeader/>
          <w:tblCellSpacing w:w="0" w:type="dxa"/>
          <w:del w:id="305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488F74B" w14:textId="526D7497" w:rsidR="00EA5016" w:rsidDel="003D2C50" w:rsidRDefault="004C4817">
            <w:pPr>
              <w:widowControl/>
              <w:jc w:val="center"/>
              <w:rPr>
                <w:del w:id="3053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3054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583D576" w14:textId="540F0B37" w:rsidR="00EA5016" w:rsidDel="003D2C50" w:rsidRDefault="004C4817">
            <w:pPr>
              <w:widowControl/>
              <w:jc w:val="center"/>
              <w:rPr>
                <w:del w:id="3055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3056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DA0C1D9" w14:textId="63E35FD0" w:rsidR="00EA5016" w:rsidDel="003D2C50" w:rsidRDefault="004C4817">
            <w:pPr>
              <w:widowControl/>
              <w:jc w:val="center"/>
              <w:rPr>
                <w:del w:id="3057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3058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B395B3B" w14:textId="2FC57A7A" w:rsidR="00EA5016" w:rsidDel="003D2C50" w:rsidRDefault="004C4817">
            <w:pPr>
              <w:widowControl/>
              <w:jc w:val="center"/>
              <w:rPr>
                <w:del w:id="3059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3060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6F4DEACF" w14:textId="48FA88E7">
        <w:trPr>
          <w:tblCellSpacing w:w="0" w:type="dxa"/>
          <w:del w:id="306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27F8844" w14:textId="00132C7D" w:rsidR="00EA5016" w:rsidDel="003D2C50" w:rsidRDefault="004C4817">
            <w:pPr>
              <w:jc w:val="left"/>
              <w:rPr>
                <w:del w:id="3062" w:author="win10" w:date="2020-06-12T13:56:00Z"/>
              </w:rPr>
            </w:pPr>
            <w:del w:id="3063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19B5E29" w14:textId="2A26DBC3" w:rsidR="00EA5016" w:rsidDel="003D2C50" w:rsidRDefault="004C4817">
            <w:pPr>
              <w:jc w:val="left"/>
              <w:rPr>
                <w:del w:id="3064" w:author="win10" w:date="2020-06-12T13:56:00Z"/>
              </w:rPr>
            </w:pPr>
            <w:del w:id="306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0783359" w14:textId="6197CC8F" w:rsidR="00EA5016" w:rsidDel="003D2C50" w:rsidRDefault="004C4817">
            <w:pPr>
              <w:jc w:val="left"/>
              <w:rPr>
                <w:del w:id="3066" w:author="win10" w:date="2020-06-12T13:56:00Z"/>
              </w:rPr>
            </w:pPr>
            <w:del w:id="3067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E5698C0" w14:textId="1568AFFD" w:rsidR="00EA5016" w:rsidDel="003D2C50" w:rsidRDefault="004C4817">
            <w:pPr>
              <w:jc w:val="left"/>
              <w:rPr>
                <w:del w:id="3068" w:author="win10" w:date="2020-06-12T13:56:00Z"/>
              </w:rPr>
            </w:pPr>
            <w:del w:id="3069" w:author="win10" w:date="2020-06-12T13:56:00Z">
              <w:r w:rsidDel="003D2C50">
                <w:rPr>
                  <w:rFonts w:hint="eastAsia"/>
                </w:rPr>
                <w:delText>设备时间，写属性</w:delText>
              </w:r>
              <w:r w:rsidDel="003D2C50">
                <w:delText>。</w:delText>
              </w:r>
            </w:del>
          </w:p>
          <w:p w14:paraId="1B2ED92A" w14:textId="7C544C28" w:rsidR="00EA5016" w:rsidDel="003D2C50" w:rsidRDefault="004C4817">
            <w:pPr>
              <w:jc w:val="left"/>
              <w:rPr>
                <w:del w:id="3070" w:author="win10" w:date="2020-06-12T13:56:00Z"/>
              </w:rPr>
            </w:pPr>
            <w:del w:id="3071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788AA035" w14:textId="5B342EF3">
        <w:trPr>
          <w:tblCellSpacing w:w="0" w:type="dxa"/>
          <w:del w:id="307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B35FD24" w14:textId="3FA54460" w:rsidR="00EA5016" w:rsidDel="003D2C50" w:rsidRDefault="004C4817">
            <w:pPr>
              <w:jc w:val="left"/>
              <w:rPr>
                <w:del w:id="3073" w:author="win10" w:date="2020-06-12T13:56:00Z"/>
              </w:rPr>
            </w:pPr>
            <w:del w:id="3074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13CFDF6" w14:textId="38725C91" w:rsidR="00EA5016" w:rsidDel="003D2C50" w:rsidRDefault="004C4817">
            <w:pPr>
              <w:jc w:val="left"/>
              <w:rPr>
                <w:del w:id="3075" w:author="win10" w:date="2020-06-12T13:56:00Z"/>
              </w:rPr>
            </w:pPr>
            <w:del w:id="3076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BE77C78" w14:textId="78CC82BF" w:rsidR="00EA5016" w:rsidDel="003D2C50" w:rsidRDefault="004C4817">
            <w:pPr>
              <w:jc w:val="left"/>
              <w:rPr>
                <w:del w:id="3077" w:author="win10" w:date="2020-06-12T13:56:00Z"/>
              </w:rPr>
            </w:pPr>
            <w:del w:id="3078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A9EC09E" w14:textId="1052AD01" w:rsidR="00EA5016" w:rsidDel="003D2C50" w:rsidRDefault="004C4817">
            <w:pPr>
              <w:jc w:val="left"/>
              <w:rPr>
                <w:del w:id="3079" w:author="win10" w:date="2020-06-12T13:56:00Z"/>
              </w:rPr>
            </w:pPr>
            <w:del w:id="3080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时间</w:delText>
              </w:r>
              <w:r w:rsidDel="003D2C50">
                <w:delText>的值。</w:delText>
              </w:r>
            </w:del>
          </w:p>
          <w:p w14:paraId="57503524" w14:textId="73B1B50A" w:rsidR="00EA5016" w:rsidDel="003D2C50" w:rsidRDefault="004C4817">
            <w:pPr>
              <w:jc w:val="left"/>
              <w:rPr>
                <w:del w:id="3081" w:author="win10" w:date="2020-06-12T13:56:00Z"/>
              </w:rPr>
            </w:pPr>
            <w:del w:id="3082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cs="Arial"/>
                </w:rPr>
                <w:delText>20190916T091240Z</w:delText>
              </w:r>
              <w:r w:rsidDel="003D2C50">
                <w:delText>。</w:delText>
              </w:r>
            </w:del>
          </w:p>
          <w:p w14:paraId="3B139011" w14:textId="794806A7" w:rsidR="00EA5016" w:rsidDel="003D2C50" w:rsidRDefault="004C4817">
            <w:pPr>
              <w:jc w:val="left"/>
              <w:rPr>
                <w:del w:id="3083" w:author="win10" w:date="2020-06-12T13:56:00Z"/>
              </w:rPr>
            </w:pPr>
            <w:del w:id="3084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79310EC1" w14:textId="7BFA0AE6" w:rsidR="00EA5016" w:rsidDel="003D2C50" w:rsidRDefault="00EA5016">
      <w:pPr>
        <w:ind w:firstLine="420"/>
        <w:rPr>
          <w:del w:id="3085" w:author="win10" w:date="2020-06-12T13:56:00Z"/>
          <w:rFonts w:cs="Arial"/>
          <w:b/>
          <w:bCs/>
        </w:rPr>
      </w:pPr>
    </w:p>
    <w:p w14:paraId="6A100BE7" w14:textId="02EB9D2A" w:rsidR="00EA5016" w:rsidDel="003D2C50" w:rsidRDefault="004C4817">
      <w:pPr>
        <w:rPr>
          <w:del w:id="3086" w:author="win10" w:date="2020-06-12T13:56:00Z"/>
        </w:rPr>
      </w:pPr>
      <w:del w:id="3087" w:author="win10" w:date="2020-06-12T13:56:00Z">
        <w:r w:rsidDel="003D2C50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99200" behindDoc="0" locked="0" layoutInCell="1" allowOverlap="1" wp14:anchorId="4507D071" wp14:editId="57D44FF9">
                  <wp:simplePos x="0" y="0"/>
                  <wp:positionH relativeFrom="margin">
                    <wp:posOffset>25400</wp:posOffset>
                  </wp:positionH>
                  <wp:positionV relativeFrom="paragraph">
                    <wp:posOffset>3529965</wp:posOffset>
                  </wp:positionV>
                  <wp:extent cx="5494655" cy="1404620"/>
                  <wp:effectExtent l="0" t="0" r="10795" b="13970"/>
                  <wp:wrapSquare wrapText="bothSides"/>
                  <wp:docPr id="27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6CEF9BF7" w14:textId="77777777" w:rsidR="00DE3E82" w:rsidRDefault="00DE3E82">
                              <w:r>
                                <w:rPr>
                                  <w:rFonts w:hint="eastAsia"/>
                                </w:rPr>
                                <w:t>设备应答</w:t>
                              </w:r>
                              <w:r>
                                <w:t>MQTT</w:t>
                              </w:r>
                              <w:r>
                                <w:rPr>
                                  <w:rFonts w:hint="eastAsia"/>
                                </w:rPr>
                                <w:t>消息</w:t>
                              </w:r>
                              <w:r>
                                <w:t xml:space="preserve"> </w:t>
                              </w:r>
                            </w:p>
                            <w:p w14:paraId="3F3F3F14" w14:textId="77777777" w:rsidR="00DE3E82" w:rsidRDefault="00DE3E82">
                              <w:r>
                                <w:t>Topic: /tianshun/v1/TS02E510000100/TS01E510000100/cmd/json</w:t>
                              </w:r>
                            </w:p>
                            <w:p w14:paraId="7863AEEA" w14:textId="77777777" w:rsidR="00DE3E82" w:rsidRDefault="00DE3E82">
                              <w:r>
                                <w:t>MQTT Client</w:t>
                              </w:r>
                              <w:r>
                                <w:t>发送的</w:t>
                              </w:r>
                              <w:r>
                                <w:t>payload</w:t>
                              </w:r>
                              <w:r>
                                <w:t>：</w:t>
                              </w:r>
                              <w:r>
                                <w:t xml:space="preserve"> </w:t>
                              </w:r>
                            </w:p>
                            <w:p w14:paraId="233A403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0CBF607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"deviceResp",</w:t>
                              </w:r>
                            </w:p>
                            <w:p w14:paraId="24E49C2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"MGLC-1",</w:t>
                              </w:r>
                            </w:p>
                            <w:p w14:paraId="7148809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"1",</w:t>
                              </w:r>
                            </w:p>
                            <w:p w14:paraId="05798EE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"Control",</w:t>
                              </w:r>
                            </w:p>
                            <w:p w14:paraId="236AEA7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"mid": 2019,</w:t>
                              </w:r>
                            </w:p>
                            <w:p w14:paraId="57B093F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"cmd": "deviceTime",</w:t>
                              </w:r>
                            </w:p>
                            <w:p w14:paraId="2C295D4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"paras": {</w:t>
                              </w:r>
                            </w:p>
                            <w:p w14:paraId="49ECFC0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"Set": "Success"</w:t>
                              </w:r>
                            </w:p>
                            <w:p w14:paraId="238DAD6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0D43055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"20190916T091240Z"</w:t>
                              </w:r>
                            </w:p>
                            <w:p w14:paraId="5F31A7A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4507D071" id="_x0000_s1043" type="#_x0000_t202" style="position:absolute;left:0;text-align:left;margin-left:2pt;margin-top:277.95pt;width:432.6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">
                  <v:textbox style="mso-fit-shape-to-text:t">
                    <w:txbxContent>
                      <w:p w14:paraId="6CEF9BF7" w14:textId="77777777" w:rsidR="00DE3E82" w:rsidRDefault="00DE3E82">
                        <w:r>
                          <w:rPr>
                            <w:rFonts w:hint="eastAsia"/>
                          </w:rPr>
                          <w:t>设备应答</w:t>
                        </w:r>
                        <w:r>
                          <w:t>MQTT</w:t>
                        </w:r>
                        <w:r>
                          <w:rPr>
                            <w:rFonts w:hint="eastAsia"/>
                          </w:rPr>
                          <w:t>消息</w:t>
                        </w:r>
                        <w:r>
                          <w:t xml:space="preserve"> </w:t>
                        </w:r>
                      </w:p>
                      <w:p w14:paraId="3F3F3F14" w14:textId="77777777" w:rsidR="00DE3E82" w:rsidRDefault="00DE3E82">
                        <w:r>
                          <w:t>Topic: /tianshun/v1/TS02E510000100/TS01E510000100/cmd/json</w:t>
                        </w:r>
                      </w:p>
                      <w:p w14:paraId="7863AEEA" w14:textId="77777777" w:rsidR="00DE3E82" w:rsidRDefault="00DE3E82">
                        <w:r>
                          <w:t>MQTT Client</w:t>
                        </w:r>
                        <w:r>
                          <w:t>发送的</w:t>
                        </w:r>
                        <w:r>
                          <w:t>payload</w:t>
                        </w:r>
                        <w:r>
                          <w:t>：</w:t>
                        </w:r>
                        <w:r>
                          <w:t xml:space="preserve"> </w:t>
                        </w:r>
                      </w:p>
                      <w:p w14:paraId="233A403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0CBF607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"deviceResp",</w:t>
                        </w:r>
                      </w:p>
                      <w:p w14:paraId="24E49C2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"MGLC-1",</w:t>
                        </w:r>
                      </w:p>
                      <w:p w14:paraId="7148809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"1",</w:t>
                        </w:r>
                      </w:p>
                      <w:p w14:paraId="05798EE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"Control",</w:t>
                        </w:r>
                      </w:p>
                      <w:p w14:paraId="236AEA7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"mid": 2019,</w:t>
                        </w:r>
                      </w:p>
                      <w:p w14:paraId="57B093F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"cmd": "deviceTime",</w:t>
                        </w:r>
                      </w:p>
                      <w:p w14:paraId="2C295D4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"paras": {</w:t>
                        </w:r>
                      </w:p>
                      <w:p w14:paraId="49ECFC0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"Set": "Success"</w:t>
                        </w:r>
                      </w:p>
                      <w:p w14:paraId="238DAD6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0D43055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"20190916T091240Z"</w:t>
                        </w:r>
                      </w:p>
                      <w:p w14:paraId="5F31A7A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  <w:r w:rsidDel="003D2C50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97152" behindDoc="0" locked="0" layoutInCell="1" allowOverlap="1" wp14:anchorId="070CE3E5" wp14:editId="148F72E7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262890</wp:posOffset>
                  </wp:positionV>
                  <wp:extent cx="5494655" cy="1404620"/>
                  <wp:effectExtent l="0" t="0" r="10795" b="17780"/>
                  <wp:wrapSquare wrapText="bothSides"/>
                  <wp:docPr id="2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242B0D7A" w14:textId="77777777" w:rsidR="00DE3E82" w:rsidRDefault="00DE3E82">
                              <w:r>
                                <w:t>平台</w:t>
                              </w:r>
                              <w:r>
                                <w:rPr>
                                  <w:rFonts w:hint="eastAsia"/>
                                </w:rPr>
                                <w:t>下发</w:t>
                              </w:r>
                              <w:r>
                                <w:t>MQTT</w:t>
                              </w:r>
                              <w:r>
                                <w:t>命令</w:t>
                              </w:r>
                              <w:r>
                                <w:t xml:space="preserve"> </w:t>
                              </w:r>
                            </w:p>
                            <w:p w14:paraId="22B0C402" w14:textId="77777777" w:rsidR="00DE3E82" w:rsidRDefault="00DE3E82">
                              <w:r>
                                <w:t>Topic: /tianshun/v1/TS02E510000100/TS01E510000100/cmd/json</w:t>
                              </w:r>
                            </w:p>
                            <w:p w14:paraId="725C4D86" w14:textId="77777777" w:rsidR="00DE3E82" w:rsidRDefault="00DE3E82">
                              <w:r>
                                <w:t>MQTT Client</w:t>
                              </w:r>
                              <w:r>
                                <w:t>发送的</w:t>
                              </w:r>
                              <w:r>
                                <w:t>payload</w:t>
                              </w:r>
                              <w:r>
                                <w:t>：</w:t>
                              </w:r>
                              <w:r>
                                <w:t xml:space="preserve"> </w:t>
                              </w:r>
                            </w:p>
                            <w:p w14:paraId="5A1714D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4287BCB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"cloudReq",</w:t>
                              </w:r>
                            </w:p>
                            <w:p w14:paraId="6C60C52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"MGLC-1",</w:t>
                              </w:r>
                            </w:p>
                            <w:p w14:paraId="577833D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"1",</w:t>
                              </w:r>
                            </w:p>
                            <w:p w14:paraId="396ACF9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"Control",</w:t>
                              </w:r>
                            </w:p>
                            <w:p w14:paraId="51AAF56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"mid": 2019,</w:t>
                              </w:r>
                            </w:p>
                            <w:p w14:paraId="26953B9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"cmd": "deviceInfo",</w:t>
                              </w:r>
                            </w:p>
                            <w:p w14:paraId="461B30F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"paras": {</w:t>
                              </w:r>
                            </w:p>
                            <w:p w14:paraId="1C33822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"Set": "20190916T091240Z"</w:t>
                              </w:r>
                            </w:p>
                            <w:p w14:paraId="7F13D72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3731984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"20190916T091240Z"</w:t>
                              </w:r>
                            </w:p>
                            <w:p w14:paraId="04AAF286" w14:textId="77777777" w:rsidR="00DE3E82" w:rsidRDefault="00DE3E82"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070CE3E5" id="_x0000_s1044" type="#_x0000_t202" style="position:absolute;left:0;text-align:left;margin-left:1.65pt;margin-top:20.7pt;width:432.6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">
                  <v:textbox style="mso-fit-shape-to-text:t">
                    <w:txbxContent>
                      <w:p w14:paraId="242B0D7A" w14:textId="77777777" w:rsidR="00DE3E82" w:rsidRDefault="00DE3E82">
                        <w:r>
                          <w:t>平台</w:t>
                        </w:r>
                        <w:r>
                          <w:rPr>
                            <w:rFonts w:hint="eastAsia"/>
                          </w:rPr>
                          <w:t>下发</w:t>
                        </w:r>
                        <w:r>
                          <w:t>MQTT</w:t>
                        </w:r>
                        <w:r>
                          <w:t>命令</w:t>
                        </w:r>
                        <w:r>
                          <w:t xml:space="preserve"> </w:t>
                        </w:r>
                      </w:p>
                      <w:p w14:paraId="22B0C402" w14:textId="77777777" w:rsidR="00DE3E82" w:rsidRDefault="00DE3E82">
                        <w:r>
                          <w:t>Topic: /tianshun/v1/TS02E510000100/TS01E510000100/cmd/json</w:t>
                        </w:r>
                      </w:p>
                      <w:p w14:paraId="725C4D86" w14:textId="77777777" w:rsidR="00DE3E82" w:rsidRDefault="00DE3E82">
                        <w:r>
                          <w:t>MQTT Client</w:t>
                        </w:r>
                        <w:r>
                          <w:t>发送的</w:t>
                        </w:r>
                        <w:r>
                          <w:t>payload</w:t>
                        </w:r>
                        <w:r>
                          <w:t>：</w:t>
                        </w:r>
                        <w:r>
                          <w:t xml:space="preserve"> </w:t>
                        </w:r>
                      </w:p>
                      <w:p w14:paraId="5A1714D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4287BCB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"cloudReq",</w:t>
                        </w:r>
                      </w:p>
                      <w:p w14:paraId="6C60C52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"MGLC-1",</w:t>
                        </w:r>
                      </w:p>
                      <w:p w14:paraId="577833D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"1",</w:t>
                        </w:r>
                      </w:p>
                      <w:p w14:paraId="396ACF9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"Control",</w:t>
                        </w:r>
                      </w:p>
                      <w:p w14:paraId="51AAF56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"mid": 2019,</w:t>
                        </w:r>
                      </w:p>
                      <w:p w14:paraId="26953B9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"cmd": "deviceInfo",</w:t>
                        </w:r>
                      </w:p>
                      <w:p w14:paraId="461B30F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"paras": {</w:t>
                        </w:r>
                      </w:p>
                      <w:p w14:paraId="1C33822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"Set": "20190916T091240Z"</w:t>
                        </w:r>
                      </w:p>
                      <w:p w14:paraId="7F13D72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3731984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"20190916T091240Z"</w:t>
                        </w:r>
                      </w:p>
                      <w:p w14:paraId="04AAF286" w14:textId="77777777" w:rsidR="00DE3E82" w:rsidRDefault="00DE3E82"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3D2C50">
          <w:rPr>
            <w:rFonts w:hint="eastAsia"/>
            <w:b/>
            <w:bCs/>
          </w:rPr>
          <w:delText>示例</w:delText>
        </w:r>
        <w:r w:rsidDel="003D2C50">
          <w:rPr>
            <w:rFonts w:hint="eastAsia"/>
          </w:rPr>
          <w:delText>：</w:delText>
        </w:r>
      </w:del>
    </w:p>
    <w:p w14:paraId="04A59E9F" w14:textId="3E8B001E" w:rsidR="00EA5016" w:rsidDel="003D2C50" w:rsidRDefault="004C4817">
      <w:pPr>
        <w:ind w:firstLine="420"/>
        <w:rPr>
          <w:del w:id="3088" w:author="win10" w:date="2020-06-12T13:56:00Z"/>
          <w:rFonts w:cs="Arial"/>
          <w:b/>
          <w:bCs/>
          <w:color w:val="3D3F43"/>
          <w:kern w:val="0"/>
          <w:szCs w:val="21"/>
        </w:rPr>
      </w:pPr>
      <w:del w:id="3089" w:author="win10" w:date="2020-06-12T13:56:00Z">
        <w:r w:rsidDel="003D2C50">
          <w:rPr>
            <w:rFonts w:cs="Arial"/>
            <w:b/>
            <w:bCs/>
            <w:color w:val="3D3F43"/>
            <w:kern w:val="0"/>
            <w:szCs w:val="21"/>
          </w:rPr>
          <w:delText>deviceReset</w:delText>
        </w:r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字段详解</w:delText>
        </w:r>
      </w:del>
    </w:p>
    <w:tbl>
      <w:tblPr>
        <w:tblpPr w:leftFromText="180" w:rightFromText="180" w:vertAnchor="text" w:horzAnchor="margin" w:tblpY="165"/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0"/>
        <w:gridCol w:w="879"/>
        <w:gridCol w:w="5718"/>
      </w:tblGrid>
      <w:tr w:rsidR="00EA5016" w:rsidDel="003D2C50" w14:paraId="1C2068D6" w14:textId="5E15338C">
        <w:trPr>
          <w:tblHeader/>
          <w:tblCellSpacing w:w="0" w:type="dxa"/>
          <w:del w:id="3090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0C2FD58" w14:textId="3E3E959C" w:rsidR="00EA5016" w:rsidDel="003D2C50" w:rsidRDefault="004C4817">
            <w:pPr>
              <w:widowControl/>
              <w:jc w:val="center"/>
              <w:rPr>
                <w:del w:id="3091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3092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37E1307" w14:textId="3DFD3685" w:rsidR="00EA5016" w:rsidDel="003D2C50" w:rsidRDefault="004C4817">
            <w:pPr>
              <w:widowControl/>
              <w:jc w:val="center"/>
              <w:rPr>
                <w:del w:id="3093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3094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6ACC944" w14:textId="3C166A28" w:rsidR="00EA5016" w:rsidDel="003D2C50" w:rsidRDefault="004C4817">
            <w:pPr>
              <w:widowControl/>
              <w:jc w:val="center"/>
              <w:rPr>
                <w:del w:id="3095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3096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DB1E163" w14:textId="0ED009D0" w:rsidR="00EA5016" w:rsidDel="003D2C50" w:rsidRDefault="004C4817">
            <w:pPr>
              <w:widowControl/>
              <w:jc w:val="center"/>
              <w:rPr>
                <w:del w:id="3097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3098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771F402C" w14:textId="67A17984">
        <w:trPr>
          <w:tblCellSpacing w:w="0" w:type="dxa"/>
          <w:del w:id="3099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262935D" w14:textId="106EDA19" w:rsidR="00EA5016" w:rsidDel="003D2C50" w:rsidRDefault="004C4817">
            <w:pPr>
              <w:jc w:val="left"/>
              <w:rPr>
                <w:del w:id="3100" w:author="win10" w:date="2020-06-12T13:56:00Z"/>
              </w:rPr>
            </w:pPr>
            <w:del w:id="3101" w:author="win10" w:date="2020-06-12T13:56:00Z">
              <w:r w:rsidDel="003D2C50">
                <w:delText>key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ABC2469" w14:textId="4364E63E" w:rsidR="00EA5016" w:rsidDel="003D2C50" w:rsidRDefault="004C4817">
            <w:pPr>
              <w:jc w:val="left"/>
              <w:rPr>
                <w:del w:id="3102" w:author="win10" w:date="2020-06-12T13:56:00Z"/>
              </w:rPr>
            </w:pPr>
            <w:del w:id="3103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ECDB0E0" w14:textId="40250D32" w:rsidR="00EA5016" w:rsidDel="003D2C50" w:rsidRDefault="004C4817">
            <w:pPr>
              <w:jc w:val="left"/>
              <w:rPr>
                <w:del w:id="3104" w:author="win10" w:date="2020-06-12T13:56:00Z"/>
              </w:rPr>
            </w:pPr>
            <w:del w:id="3105" w:author="win10" w:date="2020-06-12T13:56:00Z">
              <w:r w:rsidDel="003D2C50">
                <w:delText>String</w:delText>
              </w:r>
            </w:del>
          </w:p>
        </w:tc>
        <w:tc>
          <w:tcPr>
            <w:tcW w:w="3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4076E53" w14:textId="787F33F7" w:rsidR="00EA5016" w:rsidDel="003D2C50" w:rsidRDefault="004C4817">
            <w:pPr>
              <w:jc w:val="left"/>
              <w:rPr>
                <w:del w:id="3106" w:author="win10" w:date="2020-06-12T13:56:00Z"/>
              </w:rPr>
            </w:pPr>
            <w:del w:id="3107" w:author="win10" w:date="2020-06-12T13:56:00Z">
              <w:r w:rsidDel="003D2C50">
                <w:rPr>
                  <w:rFonts w:hint="eastAsia"/>
                </w:rPr>
                <w:delText>设备复位，仅有写属性</w:delText>
              </w:r>
              <w:r w:rsidDel="003D2C50">
                <w:delText>。</w:delText>
              </w:r>
            </w:del>
          </w:p>
          <w:p w14:paraId="7C201DAC" w14:textId="10FA2671" w:rsidR="00EA5016" w:rsidDel="003D2C50" w:rsidRDefault="004C4817">
            <w:pPr>
              <w:jc w:val="left"/>
              <w:rPr>
                <w:del w:id="3108" w:author="win10" w:date="2020-06-12T13:56:00Z"/>
              </w:rPr>
            </w:pPr>
            <w:del w:id="3109" w:author="win10" w:date="2020-06-12T13:56:00Z">
              <w:r w:rsidDel="003D2C50">
                <w:rPr>
                  <w:rFonts w:hint="eastAsia"/>
                </w:rPr>
                <w:delText>操作</w:delText>
              </w:r>
              <w:r w:rsidDel="003D2C50">
                <w:delText>：</w:delText>
              </w:r>
              <w:r w:rsidDel="003D2C50">
                <w:delText>O</w:delText>
              </w:r>
              <w:r w:rsidDel="003D2C50">
                <w:rPr>
                  <w:rFonts w:hint="eastAsia"/>
                </w:rPr>
                <w:delText>per</w:delText>
              </w:r>
              <w:r w:rsidDel="003D2C50">
                <w:delText>ation</w:delText>
              </w:r>
              <w:r w:rsidDel="003D2C50">
                <w:delText>。</w:delText>
              </w:r>
            </w:del>
          </w:p>
        </w:tc>
      </w:tr>
      <w:tr w:rsidR="00EA5016" w:rsidDel="003D2C50" w14:paraId="67D276BD" w14:textId="5BDF69D5">
        <w:trPr>
          <w:tblCellSpacing w:w="0" w:type="dxa"/>
          <w:del w:id="3110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4EDDF62" w14:textId="2C6434C0" w:rsidR="00EA5016" w:rsidDel="003D2C50" w:rsidRDefault="004C4817">
            <w:pPr>
              <w:rPr>
                <w:del w:id="3111" w:author="win10" w:date="2020-06-12T13:56:00Z"/>
              </w:rPr>
            </w:pPr>
            <w:del w:id="3112" w:author="win10" w:date="2020-06-12T13:56:00Z">
              <w:r w:rsidDel="003D2C50">
                <w:delText>value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49F6EC5" w14:textId="472C7231" w:rsidR="00EA5016" w:rsidDel="003D2C50" w:rsidRDefault="004C4817">
            <w:pPr>
              <w:rPr>
                <w:del w:id="3113" w:author="win10" w:date="2020-06-12T13:56:00Z"/>
              </w:rPr>
            </w:pPr>
            <w:del w:id="3114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3694FEF" w14:textId="31E1C7F7" w:rsidR="00EA5016" w:rsidDel="003D2C50" w:rsidRDefault="004C4817">
            <w:pPr>
              <w:rPr>
                <w:del w:id="3115" w:author="win10" w:date="2020-06-12T13:56:00Z"/>
              </w:rPr>
            </w:pPr>
            <w:del w:id="3116" w:author="win10" w:date="2020-06-12T13:56:00Z">
              <w:r w:rsidDel="003D2C50">
                <w:delText>String</w:delText>
              </w:r>
            </w:del>
          </w:p>
        </w:tc>
        <w:tc>
          <w:tcPr>
            <w:tcW w:w="3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A2C71E5" w14:textId="3BD747A5" w:rsidR="00EA5016" w:rsidDel="003D2C50" w:rsidRDefault="004C4817">
            <w:pPr>
              <w:rPr>
                <w:del w:id="3117" w:author="win10" w:date="2020-06-12T13:56:00Z"/>
              </w:rPr>
            </w:pPr>
            <w:del w:id="3118" w:author="win10" w:date="2020-06-12T13:56:00Z">
              <w:r w:rsidDel="003D2C50">
                <w:rPr>
                  <w:rFonts w:hint="eastAsia"/>
                </w:rPr>
                <w:delText>设备复位操作</w:delText>
              </w:r>
              <w:r w:rsidDel="003D2C50">
                <w:delText>。</w:delText>
              </w:r>
            </w:del>
          </w:p>
          <w:p w14:paraId="761A3182" w14:textId="2A4A7B66" w:rsidR="00EA5016" w:rsidDel="003D2C50" w:rsidRDefault="004C4817">
            <w:pPr>
              <w:rPr>
                <w:del w:id="3119" w:author="win10" w:date="2020-06-12T13:56:00Z"/>
              </w:rPr>
            </w:pPr>
            <w:del w:id="3120" w:author="win10" w:date="2020-06-12T13:56:00Z">
              <w:r w:rsidDel="003D2C50">
                <w:rPr>
                  <w:rFonts w:hint="eastAsia"/>
                </w:rPr>
                <w:delText>请求消息</w:delText>
              </w:r>
              <w:r w:rsidDel="003D2C50">
                <w:delText>：</w:delText>
              </w:r>
              <w:r w:rsidDel="003D2C50">
                <w:delText>R</w:delText>
              </w:r>
              <w:r w:rsidDel="003D2C50">
                <w:rPr>
                  <w:rFonts w:hint="eastAsia"/>
                </w:rPr>
                <w:delText>eset</w:delText>
              </w:r>
              <w:r w:rsidDel="003D2C50">
                <w:rPr>
                  <w:rFonts w:hint="eastAsia"/>
                </w:rPr>
                <w:delText>（复位）</w:delText>
              </w:r>
              <w:r w:rsidDel="003D2C50">
                <w:delText>。</w:delText>
              </w:r>
            </w:del>
          </w:p>
          <w:p w14:paraId="65EA47D4" w14:textId="4E1D7A08" w:rsidR="00EA5016" w:rsidDel="003D2C50" w:rsidRDefault="004C4817">
            <w:pPr>
              <w:rPr>
                <w:del w:id="3121" w:author="win10" w:date="2020-06-12T13:56:00Z"/>
              </w:rPr>
            </w:pPr>
            <w:del w:id="3122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102231FD" w14:textId="171AAB58" w:rsidR="00EA5016" w:rsidDel="003D2C50" w:rsidRDefault="004C4817">
      <w:pPr>
        <w:ind w:firstLine="420"/>
        <w:rPr>
          <w:del w:id="3123" w:author="win10" w:date="2020-06-12T13:56:00Z"/>
          <w:rFonts w:cs="Arial"/>
          <w:b/>
          <w:bCs/>
        </w:rPr>
      </w:pPr>
      <w:del w:id="3124" w:author="win10" w:date="2020-06-12T13:56:00Z">
        <w:r w:rsidDel="003D2C50">
          <w:rPr>
            <w:rFonts w:cs="Arial"/>
            <w:b/>
            <w:bCs/>
            <w:color w:val="3D3F43"/>
            <w:kern w:val="0"/>
            <w:szCs w:val="21"/>
          </w:rPr>
          <w:delText>UDPIPAndPortLocal</w:delText>
        </w:r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字段详解</w:delText>
        </w:r>
      </w:del>
    </w:p>
    <w:p w14:paraId="0AE47E05" w14:textId="34AB9DFC" w:rsidR="00EA5016" w:rsidDel="003D2C50" w:rsidRDefault="004C4817">
      <w:pPr>
        <w:rPr>
          <w:del w:id="3125" w:author="win10" w:date="2020-06-12T13:56:00Z"/>
          <w:rFonts w:cs="Arial"/>
          <w:b/>
          <w:bCs/>
        </w:rPr>
      </w:pPr>
      <w:del w:id="3126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2A2C0A09" w14:textId="210B349A">
        <w:trPr>
          <w:tblHeader/>
          <w:tblCellSpacing w:w="0" w:type="dxa"/>
          <w:del w:id="312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AC347C0" w14:textId="2D159C70" w:rsidR="00EA5016" w:rsidDel="003D2C50" w:rsidRDefault="004C4817">
            <w:pPr>
              <w:widowControl/>
              <w:jc w:val="center"/>
              <w:rPr>
                <w:del w:id="312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312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0A48AF6" w14:textId="20924ABA" w:rsidR="00EA5016" w:rsidDel="003D2C50" w:rsidRDefault="004C4817">
            <w:pPr>
              <w:widowControl/>
              <w:jc w:val="center"/>
              <w:rPr>
                <w:del w:id="3130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3131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373BCBC" w14:textId="4B2FBB98" w:rsidR="00EA5016" w:rsidDel="003D2C50" w:rsidRDefault="004C4817">
            <w:pPr>
              <w:widowControl/>
              <w:jc w:val="center"/>
              <w:rPr>
                <w:del w:id="313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313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A1C4911" w14:textId="0E9FBC65" w:rsidR="00EA5016" w:rsidDel="003D2C50" w:rsidRDefault="004C4817">
            <w:pPr>
              <w:widowControl/>
              <w:jc w:val="center"/>
              <w:rPr>
                <w:del w:id="313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313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16193E7E" w14:textId="2471BCA4">
        <w:trPr>
          <w:tblCellSpacing w:w="0" w:type="dxa"/>
          <w:del w:id="313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689D4A8" w14:textId="4E441CE3" w:rsidR="00EA5016" w:rsidDel="003D2C50" w:rsidRDefault="004C4817">
            <w:pPr>
              <w:jc w:val="left"/>
              <w:rPr>
                <w:del w:id="3137" w:author="win10" w:date="2020-06-12T13:56:00Z"/>
              </w:rPr>
            </w:pPr>
            <w:del w:id="3138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0B0259F" w14:textId="10DCFCA4" w:rsidR="00EA5016" w:rsidDel="003D2C50" w:rsidRDefault="004C4817">
            <w:pPr>
              <w:jc w:val="left"/>
              <w:rPr>
                <w:del w:id="3139" w:author="win10" w:date="2020-06-12T13:56:00Z"/>
              </w:rPr>
            </w:pPr>
            <w:del w:id="3140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0A01084" w14:textId="66EB3AAE" w:rsidR="00EA5016" w:rsidDel="003D2C50" w:rsidRDefault="004C4817">
            <w:pPr>
              <w:jc w:val="left"/>
              <w:rPr>
                <w:del w:id="3141" w:author="win10" w:date="2020-06-12T13:56:00Z"/>
              </w:rPr>
            </w:pPr>
            <w:del w:id="3142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7A663EE" w14:textId="5355986C" w:rsidR="00EA5016" w:rsidDel="003D2C50" w:rsidRDefault="004C4817">
            <w:pPr>
              <w:jc w:val="left"/>
              <w:rPr>
                <w:del w:id="3143" w:author="win10" w:date="2020-06-12T13:56:00Z"/>
              </w:rPr>
            </w:pPr>
            <w:del w:id="3144" w:author="win10" w:date="2020-06-12T13:56:00Z">
              <w:r w:rsidDel="003D2C50">
                <w:delText>UDPIPAndPortLocal</w:delText>
              </w:r>
              <w:r w:rsidDel="003D2C50">
                <w:rPr>
                  <w:rFonts w:hint="eastAsia"/>
                </w:rPr>
                <w:delText>参数，读属性</w:delText>
              </w:r>
              <w:r w:rsidDel="003D2C50">
                <w:delText>。</w:delText>
              </w:r>
            </w:del>
          </w:p>
          <w:p w14:paraId="05548259" w14:textId="439ACB30" w:rsidR="00EA5016" w:rsidDel="003D2C50" w:rsidRDefault="004C4817">
            <w:pPr>
              <w:jc w:val="left"/>
              <w:rPr>
                <w:del w:id="3145" w:author="win10" w:date="2020-06-12T13:56:00Z"/>
              </w:rPr>
            </w:pPr>
            <w:del w:id="3146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3316A8FF" w14:textId="7353DA89">
        <w:trPr>
          <w:tblCellSpacing w:w="0" w:type="dxa"/>
          <w:del w:id="314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17F170D" w14:textId="5D6C8185" w:rsidR="00EA5016" w:rsidDel="003D2C50" w:rsidRDefault="004C4817">
            <w:pPr>
              <w:jc w:val="left"/>
              <w:rPr>
                <w:del w:id="3148" w:author="win10" w:date="2020-06-12T13:56:00Z"/>
              </w:rPr>
            </w:pPr>
            <w:del w:id="3149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3A43F2A" w14:textId="07A3E682" w:rsidR="00EA5016" w:rsidDel="003D2C50" w:rsidRDefault="004C4817">
            <w:pPr>
              <w:jc w:val="left"/>
              <w:rPr>
                <w:del w:id="3150" w:author="win10" w:date="2020-06-12T13:56:00Z"/>
              </w:rPr>
            </w:pPr>
            <w:del w:id="3151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F180840" w14:textId="596BDD11" w:rsidR="00EA5016" w:rsidDel="003D2C50" w:rsidRDefault="004C4817">
            <w:pPr>
              <w:jc w:val="left"/>
              <w:rPr>
                <w:del w:id="3152" w:author="win10" w:date="2020-06-12T13:56:00Z"/>
              </w:rPr>
            </w:pPr>
            <w:del w:id="3153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801387F" w14:textId="48224A92" w:rsidR="00EA5016" w:rsidDel="003D2C50" w:rsidRDefault="004C4817">
            <w:pPr>
              <w:rPr>
                <w:del w:id="3154" w:author="win10" w:date="2020-06-12T13:56:00Z"/>
              </w:rPr>
            </w:pPr>
            <w:del w:id="3155" w:author="win10" w:date="2020-06-12T13:56:00Z">
              <w:r w:rsidDel="003D2C50">
                <w:delText>UDPIPAndPortLocal</w:delText>
              </w:r>
              <w:r w:rsidDel="003D2C50">
                <w:rPr>
                  <w:rFonts w:hint="eastAsia"/>
                </w:rPr>
                <w:delText>参数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，分别是</w:delText>
              </w:r>
              <w:r w:rsidDel="003D2C50">
                <w:rPr>
                  <w:rFonts w:hint="eastAsia"/>
                </w:rPr>
                <w:delText>IP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Port</w:delText>
              </w:r>
              <w:r w:rsidDel="003D2C50">
                <w:rPr>
                  <w:rFonts w:hint="eastAsia"/>
                </w:rPr>
                <w:delText>，单位为无</w:delText>
              </w:r>
              <w:r w:rsidDel="003D2C50">
                <w:delText>。</w:delText>
              </w:r>
            </w:del>
          </w:p>
          <w:p w14:paraId="71E13148" w14:textId="635761C8" w:rsidR="00EA5016" w:rsidDel="003D2C50" w:rsidRDefault="004C4817">
            <w:pPr>
              <w:rPr>
                <w:del w:id="3156" w:author="win10" w:date="2020-06-12T13:56:00Z"/>
              </w:rPr>
            </w:pPr>
            <w:del w:id="3157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672C8C7E" w14:textId="6F24D6DD" w:rsidR="00EA5016" w:rsidDel="003D2C50" w:rsidRDefault="004C4817">
            <w:pPr>
              <w:rPr>
                <w:del w:id="3158" w:author="win10" w:date="2020-06-12T13:56:00Z"/>
              </w:rPr>
            </w:pPr>
            <w:del w:id="3159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 w:hint="eastAsia"/>
                </w:rPr>
                <w:delText>192.168.10.100</w:delText>
              </w:r>
              <w:r w:rsidDel="003D2C50">
                <w:rPr>
                  <w:rFonts w:cs="Arial" w:hint="eastAsia"/>
                </w:rPr>
                <w:delText>；</w:delText>
              </w:r>
              <w:r w:rsidDel="003D2C50">
                <w:rPr>
                  <w:rFonts w:cs="Arial" w:hint="eastAsia"/>
                </w:rPr>
                <w:delText>9411</w:delText>
              </w:r>
              <w:r w:rsidDel="003D2C50">
                <w:rPr>
                  <w:rFonts w:cs="Arial" w:hint="eastAsia"/>
                </w:rPr>
                <w:delText>。</w:delText>
              </w:r>
            </w:del>
          </w:p>
        </w:tc>
      </w:tr>
    </w:tbl>
    <w:p w14:paraId="075E15B5" w14:textId="72F3BC84" w:rsidR="00EA5016" w:rsidDel="003D2C50" w:rsidRDefault="00EA5016">
      <w:pPr>
        <w:rPr>
          <w:del w:id="3160" w:author="win10" w:date="2020-06-12T13:56:00Z"/>
          <w:b/>
          <w:bCs/>
        </w:rPr>
      </w:pPr>
    </w:p>
    <w:p w14:paraId="3F7376C7" w14:textId="4AA2569B" w:rsidR="00EA5016" w:rsidDel="003D2C50" w:rsidRDefault="004C4817">
      <w:pPr>
        <w:rPr>
          <w:del w:id="3161" w:author="win10" w:date="2020-06-12T13:56:00Z"/>
          <w:rFonts w:cs="Arial"/>
          <w:b/>
          <w:bCs/>
        </w:rPr>
      </w:pPr>
      <w:del w:id="3162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7D48C671" w14:textId="0E58D599">
        <w:trPr>
          <w:tblHeader/>
          <w:tblCellSpacing w:w="0" w:type="dxa"/>
          <w:del w:id="3163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BA088B5" w14:textId="6FB1A69F" w:rsidR="00EA5016" w:rsidDel="003D2C50" w:rsidRDefault="004C4817">
            <w:pPr>
              <w:widowControl/>
              <w:jc w:val="center"/>
              <w:rPr>
                <w:del w:id="316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316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8A96E7A" w14:textId="0BD59803" w:rsidR="00EA5016" w:rsidDel="003D2C50" w:rsidRDefault="004C4817">
            <w:pPr>
              <w:widowControl/>
              <w:jc w:val="center"/>
              <w:rPr>
                <w:del w:id="3166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3167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7003FA5" w14:textId="4546202F" w:rsidR="00EA5016" w:rsidDel="003D2C50" w:rsidRDefault="004C4817">
            <w:pPr>
              <w:widowControl/>
              <w:jc w:val="center"/>
              <w:rPr>
                <w:del w:id="316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316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F968A69" w14:textId="71B6D6BC" w:rsidR="00EA5016" w:rsidDel="003D2C50" w:rsidRDefault="004C4817">
            <w:pPr>
              <w:widowControl/>
              <w:jc w:val="center"/>
              <w:rPr>
                <w:del w:id="3170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3171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37E7C53D" w14:textId="402B8240">
        <w:trPr>
          <w:tblCellSpacing w:w="0" w:type="dxa"/>
          <w:del w:id="317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BF1D742" w14:textId="0587C3E2" w:rsidR="00EA5016" w:rsidDel="003D2C50" w:rsidRDefault="004C4817">
            <w:pPr>
              <w:jc w:val="left"/>
              <w:rPr>
                <w:del w:id="3173" w:author="win10" w:date="2020-06-12T13:56:00Z"/>
              </w:rPr>
            </w:pPr>
            <w:del w:id="3174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7DBE2B5" w14:textId="73FA94BE" w:rsidR="00EA5016" w:rsidDel="003D2C50" w:rsidRDefault="004C4817">
            <w:pPr>
              <w:jc w:val="left"/>
              <w:rPr>
                <w:del w:id="3175" w:author="win10" w:date="2020-06-12T13:56:00Z"/>
              </w:rPr>
            </w:pPr>
            <w:del w:id="3176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9950A9B" w14:textId="1A41814A" w:rsidR="00EA5016" w:rsidDel="003D2C50" w:rsidRDefault="004C4817">
            <w:pPr>
              <w:jc w:val="left"/>
              <w:rPr>
                <w:del w:id="3177" w:author="win10" w:date="2020-06-12T13:56:00Z"/>
              </w:rPr>
            </w:pPr>
            <w:del w:id="3178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5C48F69" w14:textId="7E8A00CD" w:rsidR="00EA5016" w:rsidDel="003D2C50" w:rsidRDefault="004C4817">
            <w:pPr>
              <w:jc w:val="left"/>
              <w:rPr>
                <w:del w:id="3179" w:author="win10" w:date="2020-06-12T13:56:00Z"/>
              </w:rPr>
            </w:pPr>
            <w:del w:id="3180" w:author="win10" w:date="2020-06-12T13:56:00Z">
              <w:r w:rsidDel="003D2C50">
                <w:delText>UDPIPAndPortLocal</w:delText>
              </w:r>
              <w:r w:rsidDel="003D2C50">
                <w:rPr>
                  <w:rFonts w:hint="eastAsia"/>
                </w:rPr>
                <w:delText>参数，写属性</w:delText>
              </w:r>
              <w:r w:rsidDel="003D2C50">
                <w:delText>。</w:delText>
              </w:r>
            </w:del>
          </w:p>
          <w:p w14:paraId="50BE8456" w14:textId="5482FCDD" w:rsidR="00EA5016" w:rsidDel="003D2C50" w:rsidRDefault="004C4817">
            <w:pPr>
              <w:jc w:val="left"/>
              <w:rPr>
                <w:del w:id="3181" w:author="win10" w:date="2020-06-12T13:56:00Z"/>
              </w:rPr>
            </w:pPr>
            <w:del w:id="3182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368FE372" w14:textId="2EB747B7">
        <w:trPr>
          <w:tblCellSpacing w:w="0" w:type="dxa"/>
          <w:del w:id="3183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1868183" w14:textId="478A92BB" w:rsidR="00EA5016" w:rsidDel="003D2C50" w:rsidRDefault="004C4817">
            <w:pPr>
              <w:jc w:val="left"/>
              <w:rPr>
                <w:del w:id="3184" w:author="win10" w:date="2020-06-12T13:56:00Z"/>
              </w:rPr>
            </w:pPr>
            <w:del w:id="3185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0235BF4" w14:textId="744F0498" w:rsidR="00EA5016" w:rsidDel="003D2C50" w:rsidRDefault="004C4817">
            <w:pPr>
              <w:jc w:val="left"/>
              <w:rPr>
                <w:del w:id="3186" w:author="win10" w:date="2020-06-12T13:56:00Z"/>
              </w:rPr>
            </w:pPr>
            <w:del w:id="3187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78B5F8E" w14:textId="6B062B95" w:rsidR="00EA5016" w:rsidDel="003D2C50" w:rsidRDefault="004C4817">
            <w:pPr>
              <w:jc w:val="left"/>
              <w:rPr>
                <w:del w:id="3188" w:author="win10" w:date="2020-06-12T13:56:00Z"/>
              </w:rPr>
            </w:pPr>
            <w:del w:id="3189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8DDA21B" w14:textId="58A28D77" w:rsidR="00EA5016" w:rsidDel="003D2C50" w:rsidRDefault="004C4817">
            <w:pPr>
              <w:rPr>
                <w:del w:id="3190" w:author="win10" w:date="2020-06-12T13:56:00Z"/>
              </w:rPr>
            </w:pPr>
            <w:del w:id="3191" w:author="win10" w:date="2020-06-12T13:56:00Z">
              <w:r w:rsidDel="003D2C50">
                <w:delText>UDPIPAndPortLocal</w:delText>
              </w:r>
              <w:r w:rsidDel="003D2C50">
                <w:rPr>
                  <w:rFonts w:hint="eastAsia"/>
                </w:rPr>
                <w:delText>参数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，分别是</w:delText>
              </w:r>
              <w:r w:rsidDel="003D2C50">
                <w:rPr>
                  <w:rFonts w:hint="eastAsia"/>
                </w:rPr>
                <w:delText>IP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Port</w:delText>
              </w:r>
              <w:r w:rsidDel="003D2C50">
                <w:rPr>
                  <w:rFonts w:hint="eastAsia"/>
                </w:rPr>
                <w:delText>，单位为无</w:delText>
              </w:r>
              <w:r w:rsidDel="003D2C50">
                <w:delText>。</w:delText>
              </w:r>
            </w:del>
          </w:p>
          <w:p w14:paraId="09A09F48" w14:textId="062CC0E4" w:rsidR="00EA5016" w:rsidDel="003D2C50" w:rsidRDefault="004C4817">
            <w:pPr>
              <w:jc w:val="left"/>
              <w:rPr>
                <w:del w:id="3192" w:author="win10" w:date="2020-06-12T13:56:00Z"/>
              </w:rPr>
            </w:pPr>
            <w:del w:id="3193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cs="Arial" w:hint="eastAsia"/>
                </w:rPr>
                <w:delText>192.168.10.100</w:delText>
              </w:r>
              <w:r w:rsidDel="003D2C50">
                <w:rPr>
                  <w:rFonts w:cs="Arial" w:hint="eastAsia"/>
                </w:rPr>
                <w:delText>；</w:delText>
              </w:r>
              <w:r w:rsidDel="003D2C50">
                <w:rPr>
                  <w:rFonts w:cs="Arial" w:hint="eastAsia"/>
                </w:rPr>
                <w:delText>9411</w:delText>
              </w:r>
              <w:r w:rsidDel="003D2C50">
                <w:rPr>
                  <w:rFonts w:cs="Arial" w:hint="eastAsia"/>
                </w:rPr>
                <w:delText>。</w:delText>
              </w:r>
            </w:del>
          </w:p>
          <w:p w14:paraId="720B4CD8" w14:textId="12C1C535" w:rsidR="00EA5016" w:rsidDel="003D2C50" w:rsidRDefault="004C4817">
            <w:pPr>
              <w:jc w:val="left"/>
              <w:rPr>
                <w:del w:id="3194" w:author="win10" w:date="2020-06-12T13:56:00Z"/>
              </w:rPr>
            </w:pPr>
            <w:del w:id="3195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49155252" w14:textId="4846F991" w:rsidR="00EA5016" w:rsidDel="003D2C50" w:rsidRDefault="00EA5016">
      <w:pPr>
        <w:rPr>
          <w:del w:id="3196" w:author="win10" w:date="2020-06-12T13:56:00Z"/>
          <w:rFonts w:cs="Arial"/>
          <w:b/>
          <w:bCs/>
        </w:rPr>
      </w:pPr>
    </w:p>
    <w:p w14:paraId="5203FFAF" w14:textId="4E2F51ED" w:rsidR="00EA5016" w:rsidDel="003D2C50" w:rsidRDefault="004C4817">
      <w:pPr>
        <w:ind w:firstLine="420"/>
        <w:rPr>
          <w:del w:id="3197" w:author="win10" w:date="2020-06-12T13:56:00Z"/>
          <w:rFonts w:cs="Arial"/>
          <w:b/>
          <w:bCs/>
        </w:rPr>
      </w:pPr>
      <w:del w:id="3198" w:author="win10" w:date="2020-06-12T13:56:00Z">
        <w:r w:rsidDel="003D2C50">
          <w:rPr>
            <w:rFonts w:cs="Arial"/>
            <w:b/>
            <w:bCs/>
            <w:color w:val="3D3F43"/>
            <w:kern w:val="0"/>
            <w:szCs w:val="21"/>
          </w:rPr>
          <w:delText>UDPIPAndPortRemote</w:delText>
        </w:r>
        <w:r w:rsidDel="003D2C50">
          <w:rPr>
            <w:rFonts w:cs="Arial" w:hint="eastAsia"/>
            <w:b/>
            <w:bCs/>
            <w:color w:val="3D3F43"/>
            <w:kern w:val="0"/>
            <w:szCs w:val="21"/>
          </w:rPr>
          <w:delText>字段详解</w:delText>
        </w:r>
      </w:del>
    </w:p>
    <w:p w14:paraId="7E74CBFD" w14:textId="68FA5C93" w:rsidR="00EA5016" w:rsidDel="003D2C50" w:rsidRDefault="004C4817">
      <w:pPr>
        <w:rPr>
          <w:del w:id="3199" w:author="win10" w:date="2020-06-12T13:56:00Z"/>
          <w:rFonts w:cs="Arial"/>
          <w:b/>
          <w:bCs/>
        </w:rPr>
      </w:pPr>
      <w:del w:id="3200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050E929A" w14:textId="09D9B6B5">
        <w:trPr>
          <w:tblHeader/>
          <w:tblCellSpacing w:w="0" w:type="dxa"/>
          <w:del w:id="320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1C2ACEF" w14:textId="0EB3C683" w:rsidR="00EA5016" w:rsidDel="003D2C50" w:rsidRDefault="004C4817">
            <w:pPr>
              <w:widowControl/>
              <w:jc w:val="center"/>
              <w:rPr>
                <w:del w:id="320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320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47128C4" w14:textId="7F9B58A0" w:rsidR="00EA5016" w:rsidDel="003D2C50" w:rsidRDefault="004C4817">
            <w:pPr>
              <w:widowControl/>
              <w:jc w:val="center"/>
              <w:rPr>
                <w:del w:id="320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320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43595D0" w14:textId="7C7D7EE1" w:rsidR="00EA5016" w:rsidDel="003D2C50" w:rsidRDefault="004C4817">
            <w:pPr>
              <w:widowControl/>
              <w:jc w:val="center"/>
              <w:rPr>
                <w:del w:id="3206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3207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6C0FF4B" w14:textId="4F910781" w:rsidR="00EA5016" w:rsidDel="003D2C50" w:rsidRDefault="004C4817">
            <w:pPr>
              <w:widowControl/>
              <w:jc w:val="center"/>
              <w:rPr>
                <w:del w:id="320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320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6571ECE2" w14:textId="2ECF6B62">
        <w:trPr>
          <w:tblCellSpacing w:w="0" w:type="dxa"/>
          <w:del w:id="3210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B1AD3D2" w14:textId="262CB394" w:rsidR="00EA5016" w:rsidDel="003D2C50" w:rsidRDefault="004C4817">
            <w:pPr>
              <w:jc w:val="left"/>
              <w:rPr>
                <w:del w:id="3211" w:author="win10" w:date="2020-06-12T13:56:00Z"/>
              </w:rPr>
            </w:pPr>
            <w:del w:id="3212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F3CE9C4" w14:textId="2C2ABE47" w:rsidR="00EA5016" w:rsidDel="003D2C50" w:rsidRDefault="004C4817">
            <w:pPr>
              <w:jc w:val="left"/>
              <w:rPr>
                <w:del w:id="3213" w:author="win10" w:date="2020-06-12T13:56:00Z"/>
              </w:rPr>
            </w:pPr>
            <w:del w:id="3214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EE0F32D" w14:textId="6D0DCFA6" w:rsidR="00EA5016" w:rsidDel="003D2C50" w:rsidRDefault="004C4817">
            <w:pPr>
              <w:jc w:val="left"/>
              <w:rPr>
                <w:del w:id="3215" w:author="win10" w:date="2020-06-12T13:56:00Z"/>
              </w:rPr>
            </w:pPr>
            <w:del w:id="3216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6DDB945" w14:textId="2233412C" w:rsidR="00EA5016" w:rsidDel="003D2C50" w:rsidRDefault="004C4817">
            <w:pPr>
              <w:jc w:val="left"/>
              <w:rPr>
                <w:del w:id="3217" w:author="win10" w:date="2020-06-12T13:56:00Z"/>
              </w:rPr>
            </w:pPr>
            <w:del w:id="3218" w:author="win10" w:date="2020-06-12T13:56:00Z">
              <w:r w:rsidDel="003D2C50">
                <w:delText>UDPIPAndPortRemote</w:delText>
              </w:r>
              <w:r w:rsidDel="003D2C50">
                <w:rPr>
                  <w:rFonts w:hint="eastAsia"/>
                </w:rPr>
                <w:delText>参数，读属性</w:delText>
              </w:r>
              <w:r w:rsidDel="003D2C50">
                <w:delText>。</w:delText>
              </w:r>
            </w:del>
          </w:p>
          <w:p w14:paraId="6319878C" w14:textId="5BF05A92" w:rsidR="00EA5016" w:rsidDel="003D2C50" w:rsidRDefault="004C4817">
            <w:pPr>
              <w:jc w:val="left"/>
              <w:rPr>
                <w:del w:id="3219" w:author="win10" w:date="2020-06-12T13:56:00Z"/>
              </w:rPr>
            </w:pPr>
            <w:del w:id="3220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6F96A68E" w14:textId="3CB66106">
        <w:trPr>
          <w:tblCellSpacing w:w="0" w:type="dxa"/>
          <w:del w:id="322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E9990F0" w14:textId="3D71E0B9" w:rsidR="00EA5016" w:rsidDel="003D2C50" w:rsidRDefault="004C4817">
            <w:pPr>
              <w:jc w:val="left"/>
              <w:rPr>
                <w:del w:id="3222" w:author="win10" w:date="2020-06-12T13:56:00Z"/>
              </w:rPr>
            </w:pPr>
            <w:del w:id="3223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45A242C" w14:textId="6C89E602" w:rsidR="00EA5016" w:rsidDel="003D2C50" w:rsidRDefault="004C4817">
            <w:pPr>
              <w:jc w:val="left"/>
              <w:rPr>
                <w:del w:id="3224" w:author="win10" w:date="2020-06-12T13:56:00Z"/>
              </w:rPr>
            </w:pPr>
            <w:del w:id="322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12A95C8" w14:textId="05D17748" w:rsidR="00EA5016" w:rsidDel="003D2C50" w:rsidRDefault="004C4817">
            <w:pPr>
              <w:jc w:val="left"/>
              <w:rPr>
                <w:del w:id="3226" w:author="win10" w:date="2020-06-12T13:56:00Z"/>
              </w:rPr>
            </w:pPr>
            <w:del w:id="3227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9C105C7" w14:textId="5A0D4402" w:rsidR="00EA5016" w:rsidDel="003D2C50" w:rsidRDefault="004C4817">
            <w:pPr>
              <w:rPr>
                <w:del w:id="3228" w:author="win10" w:date="2020-06-12T13:56:00Z"/>
              </w:rPr>
            </w:pPr>
            <w:del w:id="3229" w:author="win10" w:date="2020-06-12T13:56:00Z">
              <w:r w:rsidDel="003D2C50">
                <w:delText>UDPIPAndPortRemote</w:delText>
              </w:r>
              <w:r w:rsidDel="003D2C50">
                <w:rPr>
                  <w:rFonts w:hint="eastAsia"/>
                </w:rPr>
                <w:delText>参数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，分别是</w:delText>
              </w:r>
              <w:r w:rsidDel="003D2C50">
                <w:rPr>
                  <w:rFonts w:hint="eastAsia"/>
                </w:rPr>
                <w:delText>IP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Port</w:delText>
              </w:r>
              <w:r w:rsidDel="003D2C50">
                <w:rPr>
                  <w:rFonts w:hint="eastAsia"/>
                </w:rPr>
                <w:delText>，单位为无</w:delText>
              </w:r>
              <w:r w:rsidDel="003D2C50">
                <w:delText>。</w:delText>
              </w:r>
            </w:del>
          </w:p>
          <w:p w14:paraId="2D078141" w14:textId="4CCA1B20" w:rsidR="00EA5016" w:rsidDel="003D2C50" w:rsidRDefault="004C4817">
            <w:pPr>
              <w:rPr>
                <w:del w:id="3230" w:author="win10" w:date="2020-06-12T13:56:00Z"/>
              </w:rPr>
            </w:pPr>
            <w:del w:id="3231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13F66BEA" w14:textId="1B44E29D" w:rsidR="00EA5016" w:rsidDel="003D2C50" w:rsidRDefault="004C4817">
            <w:pPr>
              <w:rPr>
                <w:del w:id="3232" w:author="win10" w:date="2020-06-12T13:56:00Z"/>
              </w:rPr>
            </w:pPr>
            <w:del w:id="3233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 w:hint="eastAsia"/>
                </w:rPr>
                <w:delText>192.168.1.99</w:delText>
              </w:r>
              <w:r w:rsidDel="003D2C50">
                <w:rPr>
                  <w:rFonts w:cs="Arial" w:hint="eastAsia"/>
                </w:rPr>
                <w:delText>；</w:delText>
              </w:r>
              <w:r w:rsidDel="003D2C50">
                <w:rPr>
                  <w:rFonts w:cs="Arial" w:hint="eastAsia"/>
                </w:rPr>
                <w:delText>9411</w:delText>
              </w:r>
              <w:r w:rsidDel="003D2C50">
                <w:rPr>
                  <w:rFonts w:cs="Arial" w:hint="eastAsia"/>
                </w:rPr>
                <w:delText>。</w:delText>
              </w:r>
            </w:del>
          </w:p>
        </w:tc>
      </w:tr>
    </w:tbl>
    <w:p w14:paraId="0180786C" w14:textId="3BB501AA" w:rsidR="00EA5016" w:rsidDel="003D2C50" w:rsidRDefault="00EA5016">
      <w:pPr>
        <w:rPr>
          <w:del w:id="3234" w:author="win10" w:date="2020-06-12T13:56:00Z"/>
          <w:b/>
          <w:bCs/>
        </w:rPr>
      </w:pPr>
    </w:p>
    <w:p w14:paraId="38986AD3" w14:textId="6A848C05" w:rsidR="00EA5016" w:rsidDel="003D2C50" w:rsidRDefault="004C4817">
      <w:pPr>
        <w:rPr>
          <w:del w:id="3235" w:author="win10" w:date="2020-06-12T13:56:00Z"/>
          <w:rFonts w:cs="Arial"/>
          <w:b/>
          <w:bCs/>
        </w:rPr>
      </w:pPr>
      <w:del w:id="3236" w:author="win10" w:date="2020-06-12T13:56:00Z">
        <w:r w:rsidDel="003D2C50">
          <w:rPr>
            <w:rFonts w:cs="Arial" w:hint="eastAsia"/>
            <w:b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"/>
        <w:gridCol w:w="861"/>
        <w:gridCol w:w="879"/>
        <w:gridCol w:w="5717"/>
      </w:tblGrid>
      <w:tr w:rsidR="00EA5016" w:rsidDel="003D2C50" w14:paraId="5E43BE5A" w14:textId="5111CE7E">
        <w:trPr>
          <w:tblHeader/>
          <w:tblCellSpacing w:w="0" w:type="dxa"/>
          <w:del w:id="323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A470535" w14:textId="66F80BA8" w:rsidR="00EA5016" w:rsidDel="003D2C50" w:rsidRDefault="004C4817">
            <w:pPr>
              <w:widowControl/>
              <w:jc w:val="center"/>
              <w:rPr>
                <w:del w:id="3238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3239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19F9E6B" w14:textId="2BE3143D" w:rsidR="00EA5016" w:rsidDel="003D2C50" w:rsidRDefault="004C4817">
            <w:pPr>
              <w:widowControl/>
              <w:jc w:val="center"/>
              <w:rPr>
                <w:del w:id="3240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3241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38D3263" w14:textId="3AD8A22D" w:rsidR="00EA5016" w:rsidDel="003D2C50" w:rsidRDefault="004C4817">
            <w:pPr>
              <w:widowControl/>
              <w:jc w:val="center"/>
              <w:rPr>
                <w:del w:id="3242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3243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AD2A654" w14:textId="599C0251" w:rsidR="00EA5016" w:rsidDel="003D2C50" w:rsidRDefault="004C4817">
            <w:pPr>
              <w:widowControl/>
              <w:jc w:val="center"/>
              <w:rPr>
                <w:del w:id="3244" w:author="win10" w:date="2020-06-12T13:56:00Z"/>
                <w:rFonts w:ascii="&amp;quot" w:hAnsi="&amp;quot" w:cs="宋体" w:hint="eastAsia"/>
                <w:b/>
                <w:bCs/>
                <w:color w:val="3D3F43"/>
                <w:kern w:val="0"/>
                <w:szCs w:val="21"/>
              </w:rPr>
            </w:pPr>
            <w:del w:id="3245" w:author="win10" w:date="2020-06-12T13:56:00Z">
              <w:r w:rsidDel="003D2C50">
                <w:rPr>
                  <w:rFonts w:ascii="&amp;quot" w:hAnsi="&amp;quot" w:cs="宋体"/>
                  <w:b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54618F22" w14:textId="661D4887">
        <w:trPr>
          <w:tblCellSpacing w:w="0" w:type="dxa"/>
          <w:del w:id="324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7EA7ABA" w14:textId="2A0ADF5F" w:rsidR="00EA5016" w:rsidDel="003D2C50" w:rsidRDefault="004C4817">
            <w:pPr>
              <w:jc w:val="left"/>
              <w:rPr>
                <w:del w:id="3247" w:author="win10" w:date="2020-06-12T13:56:00Z"/>
              </w:rPr>
            </w:pPr>
            <w:del w:id="3248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9733153" w14:textId="61CC159A" w:rsidR="00EA5016" w:rsidDel="003D2C50" w:rsidRDefault="004C4817">
            <w:pPr>
              <w:jc w:val="left"/>
              <w:rPr>
                <w:del w:id="3249" w:author="win10" w:date="2020-06-12T13:56:00Z"/>
              </w:rPr>
            </w:pPr>
            <w:del w:id="3250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3380B61" w14:textId="6CECBDA3" w:rsidR="00EA5016" w:rsidDel="003D2C50" w:rsidRDefault="004C4817">
            <w:pPr>
              <w:jc w:val="left"/>
              <w:rPr>
                <w:del w:id="3251" w:author="win10" w:date="2020-06-12T13:56:00Z"/>
              </w:rPr>
            </w:pPr>
            <w:del w:id="3252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81953FD" w14:textId="0917766F" w:rsidR="00EA5016" w:rsidDel="003D2C50" w:rsidRDefault="004C4817">
            <w:pPr>
              <w:jc w:val="left"/>
              <w:rPr>
                <w:del w:id="3253" w:author="win10" w:date="2020-06-12T13:56:00Z"/>
              </w:rPr>
            </w:pPr>
            <w:del w:id="3254" w:author="win10" w:date="2020-06-12T13:56:00Z">
              <w:r w:rsidDel="003D2C50">
                <w:delText>UDPIPAndPortRemote</w:delText>
              </w:r>
              <w:r w:rsidDel="003D2C50">
                <w:rPr>
                  <w:rFonts w:hint="eastAsia"/>
                </w:rPr>
                <w:delText>参数，写属性</w:delText>
              </w:r>
              <w:r w:rsidDel="003D2C50">
                <w:delText>。</w:delText>
              </w:r>
            </w:del>
          </w:p>
          <w:p w14:paraId="5EB80340" w14:textId="5A897368" w:rsidR="00EA5016" w:rsidDel="003D2C50" w:rsidRDefault="004C4817">
            <w:pPr>
              <w:jc w:val="left"/>
              <w:rPr>
                <w:del w:id="3255" w:author="win10" w:date="2020-06-12T13:56:00Z"/>
              </w:rPr>
            </w:pPr>
            <w:del w:id="3256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2930EF11" w14:textId="646B3534">
        <w:trPr>
          <w:tblCellSpacing w:w="0" w:type="dxa"/>
          <w:del w:id="325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DBCDFDF" w14:textId="6375AE95" w:rsidR="00EA5016" w:rsidDel="003D2C50" w:rsidRDefault="004C4817">
            <w:pPr>
              <w:jc w:val="left"/>
              <w:rPr>
                <w:del w:id="3258" w:author="win10" w:date="2020-06-12T13:56:00Z"/>
              </w:rPr>
            </w:pPr>
            <w:del w:id="3259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1E543A8" w14:textId="7AB0F0B1" w:rsidR="00EA5016" w:rsidDel="003D2C50" w:rsidRDefault="004C4817">
            <w:pPr>
              <w:jc w:val="left"/>
              <w:rPr>
                <w:del w:id="3260" w:author="win10" w:date="2020-06-12T13:56:00Z"/>
              </w:rPr>
            </w:pPr>
            <w:del w:id="3261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3614F1D" w14:textId="5E08F2C3" w:rsidR="00EA5016" w:rsidDel="003D2C50" w:rsidRDefault="004C4817">
            <w:pPr>
              <w:jc w:val="left"/>
              <w:rPr>
                <w:del w:id="3262" w:author="win10" w:date="2020-06-12T13:56:00Z"/>
              </w:rPr>
            </w:pPr>
            <w:del w:id="3263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724BF29" w14:textId="28F5F201" w:rsidR="00EA5016" w:rsidDel="003D2C50" w:rsidRDefault="004C4817">
            <w:pPr>
              <w:rPr>
                <w:del w:id="3264" w:author="win10" w:date="2020-06-12T13:56:00Z"/>
              </w:rPr>
            </w:pPr>
            <w:del w:id="3265" w:author="win10" w:date="2020-06-12T13:56:00Z">
              <w:r w:rsidDel="003D2C50">
                <w:delText>UDPIPAndPortRemote</w:delText>
              </w:r>
              <w:r w:rsidDel="003D2C50">
                <w:rPr>
                  <w:rFonts w:hint="eastAsia"/>
                </w:rPr>
                <w:delText>参数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，分别是</w:delText>
              </w:r>
              <w:r w:rsidDel="003D2C50">
                <w:rPr>
                  <w:rFonts w:hint="eastAsia"/>
                </w:rPr>
                <w:delText>IP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Port</w:delText>
              </w:r>
              <w:r w:rsidDel="003D2C50">
                <w:rPr>
                  <w:rFonts w:hint="eastAsia"/>
                </w:rPr>
                <w:delText>，单位为无</w:delText>
              </w:r>
              <w:r w:rsidDel="003D2C50">
                <w:delText>。</w:delText>
              </w:r>
            </w:del>
          </w:p>
          <w:p w14:paraId="07C66782" w14:textId="79ED5B03" w:rsidR="00EA5016" w:rsidDel="003D2C50" w:rsidRDefault="004C4817">
            <w:pPr>
              <w:jc w:val="left"/>
              <w:rPr>
                <w:del w:id="3266" w:author="win10" w:date="2020-06-12T13:56:00Z"/>
              </w:rPr>
            </w:pPr>
            <w:del w:id="3267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cs="Arial" w:hint="eastAsia"/>
                </w:rPr>
                <w:delText>192.168.1.99</w:delText>
              </w:r>
              <w:r w:rsidDel="003D2C50">
                <w:rPr>
                  <w:rFonts w:cs="Arial" w:hint="eastAsia"/>
                </w:rPr>
                <w:delText>；</w:delText>
              </w:r>
              <w:r w:rsidDel="003D2C50">
                <w:rPr>
                  <w:rFonts w:cs="Arial" w:hint="eastAsia"/>
                </w:rPr>
                <w:delText>9411</w:delText>
              </w:r>
              <w:r w:rsidDel="003D2C50">
                <w:rPr>
                  <w:rFonts w:cs="Arial" w:hint="eastAsia"/>
                </w:rPr>
                <w:delText>。</w:delText>
              </w:r>
            </w:del>
          </w:p>
          <w:p w14:paraId="617D9102" w14:textId="0ED38A3E" w:rsidR="00EA5016" w:rsidDel="003D2C50" w:rsidRDefault="004C4817">
            <w:pPr>
              <w:jc w:val="left"/>
              <w:rPr>
                <w:del w:id="3268" w:author="win10" w:date="2020-06-12T13:56:00Z"/>
              </w:rPr>
            </w:pPr>
            <w:del w:id="3269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555023E2" w14:textId="7FE4ED12" w:rsidR="00EA5016" w:rsidDel="003D2C50" w:rsidRDefault="00EA5016">
      <w:pPr>
        <w:ind w:firstLine="420"/>
        <w:rPr>
          <w:del w:id="3270" w:author="win10" w:date="2020-06-12T13:56:00Z"/>
          <w:rFonts w:cs="Arial"/>
          <w:b/>
          <w:bCs/>
        </w:rPr>
      </w:pPr>
    </w:p>
    <w:p w14:paraId="7E7D8497" w14:textId="0C67BBEF" w:rsidR="00EA5016" w:rsidDel="003D2C50" w:rsidRDefault="00EA5016">
      <w:pPr>
        <w:ind w:firstLine="420"/>
        <w:rPr>
          <w:del w:id="3271" w:author="win10" w:date="2020-06-12T13:56:00Z"/>
          <w:rFonts w:cs="Arial"/>
          <w:b/>
          <w:bCs/>
        </w:rPr>
      </w:pPr>
    </w:p>
    <w:p w14:paraId="30549FD9" w14:textId="40DE4FF9" w:rsidR="00EA5016" w:rsidDel="003D2C50" w:rsidRDefault="004C4817">
      <w:pPr>
        <w:pStyle w:val="1"/>
        <w:rPr>
          <w:del w:id="3272" w:author="win10" w:date="2020-06-12T13:56:00Z"/>
        </w:rPr>
      </w:pPr>
      <w:bookmarkStart w:id="3273" w:name="_Toc13860"/>
      <w:bookmarkStart w:id="3274" w:name="_Toc28352265"/>
      <w:del w:id="3275" w:author="win10" w:date="2020-06-12T13:56:00Z">
        <w:r w:rsidDel="003D2C50">
          <w:rPr>
            <w:rFonts w:hint="eastAsia"/>
          </w:rPr>
          <w:delText>第</w:delText>
        </w:r>
        <w:r w:rsidDel="003D2C50">
          <w:delText>4</w:delText>
        </w:r>
        <w:r w:rsidDel="003D2C50">
          <w:rPr>
            <w:rFonts w:hint="eastAsia"/>
          </w:rPr>
          <w:delText xml:space="preserve"> </w:delText>
        </w:r>
        <w:r w:rsidDel="003D2C50">
          <w:rPr>
            <w:rFonts w:hint="eastAsia"/>
          </w:rPr>
          <w:delText>章</w:delText>
        </w:r>
        <w:r w:rsidDel="003D2C50">
          <w:rPr>
            <w:rFonts w:hint="eastAsia"/>
          </w:rPr>
          <w:delText xml:space="preserve"> </w:delText>
        </w:r>
        <w:bookmarkEnd w:id="3273"/>
        <w:r w:rsidDel="003D2C50">
          <w:rPr>
            <w:rFonts w:hint="eastAsia"/>
          </w:rPr>
          <w:delText>设备解析</w:delText>
        </w:r>
        <w:bookmarkEnd w:id="3274"/>
      </w:del>
    </w:p>
    <w:p w14:paraId="39851F93" w14:textId="6199308E" w:rsidR="00EA5016" w:rsidDel="003D2C50" w:rsidRDefault="004C4817">
      <w:pPr>
        <w:pStyle w:val="1"/>
        <w:rPr>
          <w:del w:id="3276" w:author="win10" w:date="2020-06-12T13:56:00Z"/>
          <w:rFonts w:ascii="宋体" w:hAnsi="宋体"/>
        </w:rPr>
        <w:pPrChange w:id="3277" w:author="win10" w:date="2020-06-12T13:57:00Z">
          <w:pPr>
            <w:ind w:firstLineChars="200" w:firstLine="420"/>
            <w:jc w:val="left"/>
          </w:pPr>
        </w:pPrChange>
      </w:pPr>
      <w:del w:id="3278" w:author="win10" w:date="2020-06-12T13:56:00Z">
        <w:r w:rsidDel="003D2C50">
          <w:rPr>
            <w:rFonts w:ascii="宋体" w:hAnsi="宋体" w:hint="eastAsia"/>
          </w:rPr>
          <w:delText>本章介绍的协议主要规定设备类json的解析格式。</w:delText>
        </w:r>
      </w:del>
    </w:p>
    <w:p w14:paraId="431918C7" w14:textId="5E89AF7F" w:rsidR="00EA5016" w:rsidDel="003D2C50" w:rsidRDefault="004C4817">
      <w:pPr>
        <w:pStyle w:val="1"/>
        <w:rPr>
          <w:del w:id="3279" w:author="win10" w:date="2020-06-12T13:56:00Z"/>
        </w:rPr>
        <w:pPrChange w:id="3280" w:author="win10" w:date="2020-06-12T13:57:00Z">
          <w:pPr>
            <w:pStyle w:val="2"/>
          </w:pPr>
        </w:pPrChange>
      </w:pPr>
      <w:bookmarkStart w:id="3281" w:name="_Toc14986"/>
      <w:bookmarkStart w:id="3282" w:name="_Toc28352266"/>
      <w:del w:id="3283" w:author="win10" w:date="2020-06-12T13:56:00Z">
        <w:r w:rsidDel="003D2C50">
          <w:delText>4</w:delText>
        </w:r>
        <w:r w:rsidDel="003D2C50">
          <w:rPr>
            <w:rFonts w:hint="eastAsia"/>
          </w:rPr>
          <w:delText xml:space="preserve">.1 </w:delText>
        </w:r>
        <w:bookmarkEnd w:id="3281"/>
        <w:r w:rsidDel="003D2C50">
          <w:rPr>
            <w:rFonts w:hint="eastAsia"/>
          </w:rPr>
          <w:delText>P</w:delText>
        </w:r>
        <w:r w:rsidDel="003D2C50">
          <w:delText>CS-301</w:delText>
        </w:r>
        <w:bookmarkEnd w:id="3282"/>
      </w:del>
    </w:p>
    <w:p w14:paraId="34D863FC" w14:textId="687312B4" w:rsidR="00EA5016" w:rsidDel="003D2C50" w:rsidRDefault="004C4817">
      <w:pPr>
        <w:pStyle w:val="1"/>
        <w:rPr>
          <w:del w:id="3284" w:author="win10" w:date="2020-06-12T13:56:00Z"/>
          <w:rFonts w:cs="Arial"/>
          <w:color w:val="3D3F43"/>
          <w:kern w:val="0"/>
          <w:szCs w:val="21"/>
        </w:rPr>
        <w:pPrChange w:id="3285" w:author="win10" w:date="2020-06-12T13:57:00Z">
          <w:pPr>
            <w:ind w:firstLineChars="200" w:firstLine="420"/>
          </w:pPr>
        </w:pPrChange>
      </w:pPr>
      <w:del w:id="3286" w:author="win10" w:date="2020-06-12T13:56:00Z">
        <w:r w:rsidDel="003D2C50">
          <w:rPr>
            <w:rFonts w:hint="eastAsia"/>
          </w:rPr>
          <w:delText>本设备为盛宏</w:delText>
        </w:r>
        <w:r w:rsidDel="003D2C50">
          <w:rPr>
            <w:rFonts w:hint="eastAsia"/>
          </w:rPr>
          <w:delText>P</w:delText>
        </w:r>
        <w:r w:rsidDel="003D2C50">
          <w:delText>CS</w:delText>
        </w:r>
        <w:r w:rsidDel="003D2C50">
          <w:rPr>
            <w:rFonts w:hint="eastAsia"/>
          </w:rPr>
          <w:delText>，所支持的</w:delText>
        </w:r>
        <w:r w:rsidDel="003D2C50">
          <w:rPr>
            <w:rFonts w:cs="Arial"/>
            <w:color w:val="3D3F43"/>
            <w:kern w:val="0"/>
            <w:szCs w:val="21"/>
          </w:rPr>
          <w:delText>serviceId</w:delText>
        </w:r>
        <w:r w:rsidDel="003D2C50">
          <w:rPr>
            <w:rFonts w:ascii="宋体" w:hAnsi="宋体" w:cs="宋体" w:hint="eastAsia"/>
            <w:color w:val="3D3F43"/>
            <w:kern w:val="0"/>
            <w:szCs w:val="21"/>
          </w:rPr>
          <w:delText>有</w:delText>
        </w:r>
        <w:r w:rsidDel="003D2C50">
          <w:rPr>
            <w:rFonts w:cs="Arial" w:hint="eastAsia"/>
            <w:color w:val="3D3F43"/>
            <w:kern w:val="0"/>
            <w:szCs w:val="21"/>
          </w:rPr>
          <w:delText>Sta</w:delText>
        </w:r>
        <w:r w:rsidDel="003D2C50">
          <w:rPr>
            <w:rFonts w:cs="Arial"/>
            <w:color w:val="3D3F43"/>
            <w:kern w:val="0"/>
            <w:szCs w:val="21"/>
          </w:rPr>
          <w:delText>te</w:delText>
        </w:r>
        <w:r w:rsidDel="003D2C50">
          <w:rPr>
            <w:rFonts w:cs="Arial" w:hint="eastAsia"/>
            <w:color w:val="3D3F43"/>
            <w:kern w:val="0"/>
            <w:szCs w:val="21"/>
          </w:rPr>
          <w:delText>、</w:delText>
        </w:r>
        <w:r w:rsidDel="003D2C50">
          <w:rPr>
            <w:rFonts w:cs="Arial" w:hint="eastAsia"/>
            <w:color w:val="3D3F43"/>
            <w:kern w:val="0"/>
            <w:szCs w:val="21"/>
          </w:rPr>
          <w:delText>R</w:delText>
        </w:r>
        <w:r w:rsidDel="003D2C50">
          <w:rPr>
            <w:rFonts w:cs="Arial"/>
            <w:color w:val="3D3F43"/>
            <w:kern w:val="0"/>
            <w:szCs w:val="21"/>
          </w:rPr>
          <w:delText>undata</w:delText>
        </w:r>
        <w:r w:rsidDel="003D2C50">
          <w:rPr>
            <w:rFonts w:cs="Arial" w:hint="eastAsia"/>
            <w:color w:val="3D3F43"/>
            <w:kern w:val="0"/>
            <w:szCs w:val="21"/>
          </w:rPr>
          <w:delText>、</w:delText>
        </w:r>
        <w:r w:rsidDel="003D2C50">
          <w:rPr>
            <w:rFonts w:cs="Arial" w:hint="eastAsia"/>
            <w:color w:val="3D3F43"/>
            <w:kern w:val="0"/>
            <w:szCs w:val="21"/>
          </w:rPr>
          <w:delText>Control</w:delText>
        </w:r>
        <w:r w:rsidDel="003D2C50">
          <w:rPr>
            <w:rFonts w:cs="Arial" w:hint="eastAsia"/>
            <w:color w:val="3D3F43"/>
            <w:kern w:val="0"/>
            <w:szCs w:val="21"/>
          </w:rPr>
          <w:delText>三种，下面分别给出说明。</w:delText>
        </w:r>
      </w:del>
    </w:p>
    <w:p w14:paraId="6C807E48" w14:textId="21A17219" w:rsidR="00EA5016" w:rsidDel="003D2C50" w:rsidRDefault="00EA5016">
      <w:pPr>
        <w:pStyle w:val="1"/>
        <w:rPr>
          <w:del w:id="3287" w:author="win10" w:date="2020-06-12T13:56:00Z"/>
        </w:rPr>
        <w:pPrChange w:id="3288" w:author="win10" w:date="2020-06-12T13:57:00Z">
          <w:pPr/>
        </w:pPrChange>
      </w:pPr>
    </w:p>
    <w:p w14:paraId="187971CA" w14:textId="08E91DD7" w:rsidR="00EA5016" w:rsidDel="003D2C50" w:rsidRDefault="004C4817">
      <w:pPr>
        <w:pStyle w:val="1"/>
        <w:rPr>
          <w:del w:id="3289" w:author="win10" w:date="2020-06-12T13:56:00Z"/>
        </w:rPr>
        <w:pPrChange w:id="3290" w:author="win10" w:date="2020-06-12T13:57:00Z">
          <w:pPr>
            <w:pStyle w:val="3"/>
            <w:jc w:val="left"/>
          </w:pPr>
        </w:pPrChange>
      </w:pPr>
      <w:bookmarkStart w:id="3291" w:name="_Toc28352267"/>
      <w:del w:id="3292" w:author="win10" w:date="2020-06-12T13:56:00Z">
        <w:r w:rsidDel="003D2C50">
          <w:delText>4.1</w:delText>
        </w:r>
        <w:r w:rsidDel="003D2C50">
          <w:rPr>
            <w:rFonts w:hint="eastAsia"/>
          </w:rPr>
          <w:delText>.1</w:delText>
        </w:r>
        <w:r w:rsidDel="003D2C50">
          <w:delText xml:space="preserve"> </w:delText>
        </w:r>
        <w:r w:rsidDel="003D2C50">
          <w:rPr>
            <w:rFonts w:hint="eastAsia"/>
          </w:rPr>
          <w:delText>设备状态（</w:delText>
        </w:r>
        <w:r w:rsidDel="003D2C50">
          <w:rPr>
            <w:rFonts w:cs="Arial"/>
          </w:rPr>
          <w:delText>S</w:delText>
        </w:r>
        <w:r w:rsidDel="003D2C50">
          <w:rPr>
            <w:rFonts w:cs="Arial" w:hint="eastAsia"/>
          </w:rPr>
          <w:delText>tate</w:delText>
        </w:r>
        <w:r w:rsidDel="003D2C50">
          <w:rPr>
            <w:rFonts w:hint="eastAsia"/>
          </w:rPr>
          <w:delText>）</w:delText>
        </w:r>
        <w:bookmarkEnd w:id="3291"/>
      </w:del>
    </w:p>
    <w:p w14:paraId="060F1FF0" w14:textId="0BA3ACFF" w:rsidR="00EA5016" w:rsidDel="003D2C50" w:rsidRDefault="004C4817">
      <w:pPr>
        <w:pStyle w:val="1"/>
        <w:rPr>
          <w:del w:id="3293" w:author="win10" w:date="2020-06-12T13:56:00Z"/>
        </w:rPr>
        <w:pPrChange w:id="3294" w:author="win10" w:date="2020-06-12T13:57:00Z">
          <w:pPr>
            <w:ind w:firstLine="420"/>
          </w:pPr>
        </w:pPrChange>
      </w:pPr>
      <w:del w:id="3295" w:author="win10" w:date="2020-06-12T13:56:00Z">
        <w:r w:rsidDel="003D2C50">
          <w:delText>High</w:delText>
        </w:r>
        <w:r w:rsidDel="003D2C50">
          <w:rPr>
            <w:rFonts w:hint="eastAsia"/>
          </w:rPr>
          <w:delText>类别状态如下表，其他类别暂无。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441CE51E" w14:textId="315DFC6F">
        <w:trPr>
          <w:tblHeader/>
          <w:tblCellSpacing w:w="0" w:type="dxa"/>
          <w:del w:id="3296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D48ED97" w14:textId="58E4170B" w:rsidR="00EA5016" w:rsidDel="003D2C50" w:rsidRDefault="004C4817">
            <w:pPr>
              <w:pStyle w:val="1"/>
              <w:rPr>
                <w:del w:id="3297" w:author="win10" w:date="2020-06-12T13:56:00Z"/>
                <w:color w:val="3D3F43"/>
              </w:rPr>
              <w:pPrChange w:id="3298" w:author="win10" w:date="2020-06-12T13:57:00Z">
                <w:pPr/>
              </w:pPrChange>
            </w:pPr>
            <w:del w:id="3299" w:author="win10" w:date="2020-06-12T13:56:00Z">
              <w:r w:rsidDel="003D2C50">
                <w:delText>字段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1CF848F" w14:textId="72762402" w:rsidR="00EA5016" w:rsidDel="003D2C50" w:rsidRDefault="004C4817">
            <w:pPr>
              <w:pStyle w:val="1"/>
              <w:rPr>
                <w:del w:id="3300" w:author="win10" w:date="2020-06-12T13:56:00Z"/>
                <w:color w:val="3D3F43"/>
              </w:rPr>
              <w:pPrChange w:id="3301" w:author="win10" w:date="2020-06-12T13:57:00Z">
                <w:pPr/>
              </w:pPrChange>
            </w:pPr>
            <w:del w:id="3302" w:author="win10" w:date="2020-06-12T13:56:00Z">
              <w:r w:rsidDel="003D2C50">
                <w:delText>必选</w:delText>
              </w:r>
              <w:r w:rsidDel="003D2C50">
                <w:delText>/</w:delText>
              </w:r>
              <w:r w:rsidDel="003D2C50"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11D3F76" w14:textId="597B7509" w:rsidR="00EA5016" w:rsidDel="003D2C50" w:rsidRDefault="004C4817">
            <w:pPr>
              <w:pStyle w:val="1"/>
              <w:rPr>
                <w:del w:id="3303" w:author="win10" w:date="2020-06-12T13:56:00Z"/>
                <w:color w:val="3D3F43"/>
              </w:rPr>
              <w:pPrChange w:id="3304" w:author="win10" w:date="2020-06-12T13:57:00Z">
                <w:pPr/>
              </w:pPrChange>
            </w:pPr>
            <w:del w:id="3305" w:author="win10" w:date="2020-06-12T13:56:00Z">
              <w:r w:rsidDel="003D2C50">
                <w:delText>类型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A185FB7" w14:textId="41AD5335" w:rsidR="00EA5016" w:rsidDel="003D2C50" w:rsidRDefault="004C4817">
            <w:pPr>
              <w:pStyle w:val="1"/>
              <w:rPr>
                <w:del w:id="3306" w:author="win10" w:date="2020-06-12T13:56:00Z"/>
                <w:color w:val="3D3F43"/>
              </w:rPr>
              <w:pPrChange w:id="3307" w:author="win10" w:date="2020-06-12T13:57:00Z">
                <w:pPr/>
              </w:pPrChange>
            </w:pPr>
            <w:del w:id="3308" w:author="win10" w:date="2020-06-12T13:56:00Z">
              <w:r w:rsidDel="003D2C50">
                <w:delText>描述</w:delText>
              </w:r>
            </w:del>
          </w:p>
        </w:tc>
      </w:tr>
      <w:tr w:rsidR="00EA5016" w:rsidDel="003D2C50" w14:paraId="0251F8D9" w14:textId="38E9D636">
        <w:trPr>
          <w:tblCellSpacing w:w="0" w:type="dxa"/>
          <w:del w:id="3309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38E907C" w14:textId="7E306EA0" w:rsidR="00EA5016" w:rsidDel="003D2C50" w:rsidRDefault="004C4817">
            <w:pPr>
              <w:pStyle w:val="1"/>
              <w:rPr>
                <w:del w:id="3310" w:author="win10" w:date="2020-06-12T13:56:00Z"/>
              </w:rPr>
              <w:pPrChange w:id="3311" w:author="win10" w:date="2020-06-12T13:57:00Z">
                <w:pPr/>
              </w:pPrChange>
            </w:pPr>
            <w:del w:id="3312" w:author="win10" w:date="2020-06-12T13:56:00Z">
              <w:r w:rsidDel="003D2C50">
                <w:delText>key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F499DB2" w14:textId="5C259528" w:rsidR="00EA5016" w:rsidDel="003D2C50" w:rsidRDefault="004C4817">
            <w:pPr>
              <w:pStyle w:val="1"/>
              <w:rPr>
                <w:del w:id="3313" w:author="win10" w:date="2020-06-12T13:56:00Z"/>
              </w:rPr>
              <w:pPrChange w:id="3314" w:author="win10" w:date="2020-06-12T13:57:00Z">
                <w:pPr/>
              </w:pPrChange>
            </w:pPr>
            <w:del w:id="331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633756E" w14:textId="03ED7C00" w:rsidR="00EA5016" w:rsidDel="003D2C50" w:rsidRDefault="004C4817">
            <w:pPr>
              <w:pStyle w:val="1"/>
              <w:rPr>
                <w:del w:id="3316" w:author="win10" w:date="2020-06-12T13:56:00Z"/>
              </w:rPr>
              <w:pPrChange w:id="3317" w:author="win10" w:date="2020-06-12T13:57:00Z">
                <w:pPr/>
              </w:pPrChange>
            </w:pPr>
            <w:del w:id="3318" w:author="win10" w:date="2020-06-12T13:56:00Z">
              <w:r w:rsidDel="003D2C50">
                <w:delText>String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F2CC68A" w14:textId="170AC69C" w:rsidR="00EA5016" w:rsidDel="003D2C50" w:rsidRDefault="004C4817">
            <w:pPr>
              <w:pStyle w:val="1"/>
              <w:rPr>
                <w:del w:id="3319" w:author="win10" w:date="2020-06-12T13:56:00Z"/>
              </w:rPr>
              <w:pPrChange w:id="3320" w:author="win10" w:date="2020-06-12T13:57:00Z">
                <w:pPr/>
              </w:pPrChange>
            </w:pPr>
            <w:del w:id="3321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状态类型</w:delText>
              </w:r>
              <w:r w:rsidDel="003D2C50">
                <w:delText>。</w:delText>
              </w:r>
            </w:del>
          </w:p>
          <w:p w14:paraId="23C98436" w14:textId="04BCF009" w:rsidR="00EA5016" w:rsidDel="003D2C50" w:rsidRDefault="004C4817">
            <w:pPr>
              <w:pStyle w:val="1"/>
              <w:rPr>
                <w:del w:id="3322" w:author="win10" w:date="2020-06-12T13:56:00Z"/>
              </w:rPr>
              <w:pPrChange w:id="3323" w:author="win10" w:date="2020-06-12T13:57:00Z">
                <w:pPr/>
              </w:pPrChange>
            </w:pPr>
            <w:del w:id="3324" w:author="win10" w:date="2020-06-12T13:56:00Z">
              <w:r w:rsidDel="003D2C50">
                <w:rPr>
                  <w:rFonts w:hint="eastAsia"/>
                </w:rPr>
                <w:delText>开关机</w:delText>
              </w:r>
              <w:r w:rsidDel="003D2C50">
                <w:delText>：</w:delText>
              </w:r>
              <w:r w:rsidDel="003D2C50">
                <w:delText>OnOff</w:delText>
              </w:r>
              <w:r w:rsidDel="003D2C50">
                <w:delText>。</w:delText>
              </w:r>
            </w:del>
          </w:p>
          <w:p w14:paraId="04E1CAA3" w14:textId="2B277AD7" w:rsidR="00EA5016" w:rsidDel="003D2C50" w:rsidRDefault="004C4817">
            <w:pPr>
              <w:pStyle w:val="1"/>
              <w:rPr>
                <w:del w:id="3325" w:author="win10" w:date="2020-06-12T13:56:00Z"/>
              </w:rPr>
              <w:pPrChange w:id="3326" w:author="win10" w:date="2020-06-12T13:57:00Z">
                <w:pPr/>
              </w:pPrChange>
            </w:pPr>
            <w:del w:id="3327" w:author="win10" w:date="2020-06-12T13:56:00Z">
              <w:r w:rsidDel="003D2C50">
                <w:rPr>
                  <w:rFonts w:hint="eastAsia"/>
                </w:rPr>
                <w:delText>并离网</w:delText>
              </w:r>
              <w:r w:rsidDel="003D2C50">
                <w:delText>：</w:delText>
              </w:r>
              <w:r w:rsidDel="003D2C50">
                <w:rPr>
                  <w:rFonts w:hint="eastAsia"/>
                </w:rPr>
                <w:delText>O</w:delText>
              </w:r>
              <w:r w:rsidDel="003D2C50">
                <w:delText>nOff</w:delText>
              </w:r>
              <w:r w:rsidDel="003D2C50">
                <w:rPr>
                  <w:rFonts w:hint="eastAsia"/>
                </w:rPr>
                <w:delText>G</w:delText>
              </w:r>
              <w:r w:rsidDel="003D2C50">
                <w:delText>rid</w:delText>
              </w:r>
              <w:r w:rsidDel="003D2C50">
                <w:delText>。</w:delText>
              </w:r>
            </w:del>
          </w:p>
          <w:p w14:paraId="65277979" w14:textId="6E525D47" w:rsidR="00EA5016" w:rsidDel="003D2C50" w:rsidRDefault="004C4817">
            <w:pPr>
              <w:pStyle w:val="1"/>
              <w:rPr>
                <w:del w:id="3328" w:author="win10" w:date="2020-06-12T13:56:00Z"/>
              </w:rPr>
              <w:pPrChange w:id="3329" w:author="win10" w:date="2020-06-12T13:57:00Z">
                <w:pPr/>
              </w:pPrChange>
            </w:pPr>
            <w:del w:id="3330" w:author="win10" w:date="2020-06-12T13:56:00Z">
              <w:r w:rsidDel="003D2C50">
                <w:rPr>
                  <w:rFonts w:hint="eastAsia"/>
                </w:rPr>
                <w:delText>充放电：</w:delText>
              </w:r>
              <w:r w:rsidDel="003D2C50">
                <w:delText>ChargeDisCharge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366C01E1" w14:textId="6A011342" w:rsidR="00EA5016" w:rsidDel="003D2C50" w:rsidRDefault="004C4817">
            <w:pPr>
              <w:pStyle w:val="1"/>
              <w:rPr>
                <w:del w:id="3331" w:author="win10" w:date="2020-06-12T13:56:00Z"/>
              </w:rPr>
              <w:pPrChange w:id="3332" w:author="win10" w:date="2020-06-12T13:57:00Z">
                <w:pPr/>
              </w:pPrChange>
            </w:pPr>
            <w:del w:id="3333" w:author="win10" w:date="2020-06-12T13:56:00Z">
              <w:r w:rsidDel="003D2C50">
                <w:rPr>
                  <w:rFonts w:hint="eastAsia"/>
                </w:rPr>
                <w:delText>控制模式：</w:delText>
              </w:r>
              <w:r w:rsidDel="003D2C50">
                <w:rPr>
                  <w:rFonts w:hint="eastAsia"/>
                </w:rPr>
                <w:delText>C</w:delText>
              </w:r>
              <w:r w:rsidDel="003D2C50">
                <w:delText>ontrolMode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6890F64B" w14:textId="4FD515B8" w:rsidR="00EA5016" w:rsidDel="003D2C50" w:rsidRDefault="004C4817">
            <w:pPr>
              <w:pStyle w:val="1"/>
              <w:rPr>
                <w:del w:id="3334" w:author="win10" w:date="2020-06-12T13:56:00Z"/>
              </w:rPr>
              <w:pPrChange w:id="3335" w:author="win10" w:date="2020-06-12T13:57:00Z">
                <w:pPr/>
              </w:pPrChange>
            </w:pPr>
            <w:del w:id="3336" w:author="win10" w:date="2020-06-12T13:56:00Z">
              <w:r w:rsidDel="003D2C50">
                <w:rPr>
                  <w:rFonts w:hint="eastAsia"/>
                </w:rPr>
                <w:delText>能量调度模式：</w:delText>
              </w:r>
              <w:r w:rsidDel="003D2C50">
                <w:rPr>
                  <w:rFonts w:hint="eastAsia"/>
                </w:rPr>
                <w:delText>E</w:delText>
              </w:r>
              <w:r w:rsidDel="003D2C50">
                <w:delText>nergyMode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1C45881F" w14:textId="69696242" w:rsidR="00EA5016" w:rsidDel="003D2C50" w:rsidRDefault="004C4817">
            <w:pPr>
              <w:pStyle w:val="1"/>
              <w:rPr>
                <w:del w:id="3337" w:author="win10" w:date="2020-06-12T13:56:00Z"/>
              </w:rPr>
              <w:pPrChange w:id="3338" w:author="win10" w:date="2020-06-12T13:57:00Z">
                <w:pPr/>
              </w:pPrChange>
            </w:pPr>
            <w:del w:id="3339" w:author="win10" w:date="2020-06-12T13:56:00Z">
              <w:r w:rsidDel="003D2C50">
                <w:rPr>
                  <w:rFonts w:hint="eastAsia"/>
                </w:rPr>
                <w:delText>直流调度模式：</w:delText>
              </w:r>
              <w:r w:rsidDel="003D2C50">
                <w:rPr>
                  <w:rFonts w:hint="eastAsia"/>
                </w:rPr>
                <w:delText>D</w:delText>
              </w:r>
              <w:r w:rsidDel="003D2C50">
                <w:delText>CC</w:delText>
              </w:r>
              <w:r w:rsidDel="003D2C50">
                <w:rPr>
                  <w:rFonts w:hint="eastAsia"/>
                </w:rPr>
                <w:delText>on</w:delText>
              </w:r>
              <w:r w:rsidDel="003D2C50">
                <w:delText>trolMode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3283BDD1" w14:textId="6434DE67" w:rsidR="00EA5016" w:rsidDel="003D2C50" w:rsidRDefault="004C4817">
            <w:pPr>
              <w:pStyle w:val="1"/>
              <w:rPr>
                <w:del w:id="3340" w:author="win10" w:date="2020-06-12T13:56:00Z"/>
              </w:rPr>
              <w:pPrChange w:id="3341" w:author="win10" w:date="2020-06-12T13:57:00Z">
                <w:pPr/>
              </w:pPrChange>
            </w:pPr>
            <w:del w:id="3342" w:author="win10" w:date="2020-06-12T13:56:00Z">
              <w:r w:rsidDel="003D2C50">
                <w:rPr>
                  <w:rFonts w:hint="eastAsia"/>
                </w:rPr>
                <w:delText>无功控制模式：</w:delText>
              </w:r>
              <w:r w:rsidDel="003D2C50">
                <w:delText>ReactivePowerMode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0315C961" w14:textId="7E022756" w:rsidR="00EA5016" w:rsidDel="003D2C50" w:rsidRDefault="004C4817">
            <w:pPr>
              <w:pStyle w:val="1"/>
              <w:rPr>
                <w:del w:id="3343" w:author="win10" w:date="2020-06-12T13:56:00Z"/>
              </w:rPr>
              <w:pPrChange w:id="3344" w:author="win10" w:date="2020-06-12T13:57:00Z">
                <w:pPr/>
              </w:pPrChange>
            </w:pPr>
            <w:del w:id="3345" w:author="win10" w:date="2020-06-12T13:56:00Z">
              <w:r w:rsidDel="003D2C50">
                <w:rPr>
                  <w:rFonts w:hint="eastAsia"/>
                </w:rPr>
                <w:delText>交流开关：</w:delText>
              </w:r>
              <w:r w:rsidDel="003D2C50">
                <w:rPr>
                  <w:rFonts w:hint="eastAsia"/>
                </w:rPr>
                <w:delText>A</w:delText>
              </w:r>
              <w:r w:rsidDel="003D2C50">
                <w:delText>CSwitch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75DB4888" w14:textId="59C5DC66" w:rsidR="00EA5016" w:rsidDel="003D2C50" w:rsidRDefault="004C4817">
            <w:pPr>
              <w:pStyle w:val="1"/>
              <w:rPr>
                <w:del w:id="3346" w:author="win10" w:date="2020-06-12T13:56:00Z"/>
              </w:rPr>
              <w:pPrChange w:id="3347" w:author="win10" w:date="2020-06-12T13:57:00Z">
                <w:pPr/>
              </w:pPrChange>
            </w:pPr>
            <w:del w:id="3348" w:author="win10" w:date="2020-06-12T13:56:00Z">
              <w:r w:rsidDel="003D2C50">
                <w:rPr>
                  <w:rFonts w:hint="eastAsia"/>
                </w:rPr>
                <w:delText>功能使能：</w:delText>
              </w:r>
              <w:r w:rsidDel="003D2C50">
                <w:rPr>
                  <w:rFonts w:hint="eastAsia"/>
                </w:rPr>
                <w:delText>F</w:delText>
              </w:r>
              <w:r w:rsidDel="003D2C50">
                <w:delText>unctionEnable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787A6F62" w14:textId="7A9952E6" w:rsidR="00EA5016" w:rsidDel="003D2C50" w:rsidRDefault="004C4817">
            <w:pPr>
              <w:pStyle w:val="1"/>
              <w:rPr>
                <w:del w:id="3349" w:author="win10" w:date="2020-06-12T13:56:00Z"/>
              </w:rPr>
              <w:pPrChange w:id="3350" w:author="win10" w:date="2020-06-12T13:57:00Z">
                <w:pPr/>
              </w:pPrChange>
            </w:pPr>
            <w:del w:id="3351" w:author="win10" w:date="2020-06-12T13:56:00Z">
              <w:r w:rsidDel="003D2C50">
                <w:rPr>
                  <w:rFonts w:hint="eastAsia"/>
                </w:rPr>
                <w:delText>S</w:delText>
              </w:r>
              <w:r w:rsidDel="003D2C50">
                <w:delText>YS</w:delText>
              </w:r>
              <w:r w:rsidDel="003D2C50">
                <w:rPr>
                  <w:rFonts w:hint="eastAsia"/>
                </w:rPr>
                <w:delText>告警</w:delText>
              </w:r>
              <w:r w:rsidDel="003D2C50">
                <w:delText>：</w:delText>
              </w:r>
              <w:r w:rsidDel="003D2C50">
                <w:rPr>
                  <w:rFonts w:hint="eastAsia"/>
                </w:rPr>
                <w:delText>S</w:delText>
              </w:r>
              <w:r w:rsidDel="003D2C50">
                <w:delText>YSAlarm</w:delText>
              </w:r>
              <w:r w:rsidDel="003D2C50">
                <w:delText>。</w:delText>
              </w:r>
            </w:del>
          </w:p>
          <w:p w14:paraId="0C0FFB9D" w14:textId="5C6B55DA" w:rsidR="00EA5016" w:rsidDel="003D2C50" w:rsidRDefault="004C4817">
            <w:pPr>
              <w:pStyle w:val="1"/>
              <w:rPr>
                <w:del w:id="3352" w:author="win10" w:date="2020-06-12T13:56:00Z"/>
              </w:rPr>
              <w:pPrChange w:id="3353" w:author="win10" w:date="2020-06-12T13:57:00Z">
                <w:pPr/>
              </w:pPrChange>
            </w:pPr>
            <w:del w:id="3354" w:author="win10" w:date="2020-06-12T13:56:00Z">
              <w:r w:rsidDel="003D2C50">
                <w:rPr>
                  <w:rFonts w:hint="eastAsia"/>
                </w:rPr>
                <w:delText>S</w:delText>
              </w:r>
              <w:r w:rsidDel="003D2C50">
                <w:delText>YS</w:delText>
              </w:r>
              <w:r w:rsidDel="003D2C50">
                <w:rPr>
                  <w:rFonts w:hint="eastAsia"/>
                </w:rPr>
                <w:delText>故障：</w:delText>
              </w:r>
              <w:r w:rsidDel="003D2C50">
                <w:rPr>
                  <w:rFonts w:hint="eastAsia"/>
                </w:rPr>
                <w:delText>S</w:delText>
              </w:r>
              <w:r w:rsidDel="003D2C50">
                <w:delText>YSF</w:delText>
              </w:r>
              <w:r w:rsidDel="003D2C50">
                <w:rPr>
                  <w:rFonts w:hint="eastAsia"/>
                </w:rPr>
                <w:delText>ault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5C3476FF" w14:textId="543EABA8" w:rsidR="00EA5016" w:rsidDel="003D2C50" w:rsidRDefault="004C4817">
            <w:pPr>
              <w:pStyle w:val="1"/>
              <w:rPr>
                <w:del w:id="3355" w:author="win10" w:date="2020-06-12T13:56:00Z"/>
              </w:rPr>
              <w:pPrChange w:id="3356" w:author="win10" w:date="2020-06-12T13:57:00Z">
                <w:pPr/>
              </w:pPrChange>
            </w:pPr>
            <w:del w:id="3357" w:author="win10" w:date="2020-06-12T13:56:00Z">
              <w:r w:rsidDel="003D2C50">
                <w:rPr>
                  <w:rFonts w:hint="eastAsia"/>
                </w:rPr>
                <w:delText>S</w:delText>
              </w:r>
              <w:r w:rsidDel="003D2C50">
                <w:delText>TS</w:delText>
              </w:r>
              <w:r w:rsidDel="003D2C50">
                <w:rPr>
                  <w:rFonts w:hint="eastAsia"/>
                </w:rPr>
                <w:delText>在线：</w:delText>
              </w:r>
              <w:r w:rsidDel="003D2C50">
                <w:rPr>
                  <w:rFonts w:hint="eastAsia"/>
                </w:rPr>
                <w:delText>S</w:delText>
              </w:r>
              <w:r w:rsidDel="003D2C50">
                <w:delText>TSOnline</w:delText>
              </w:r>
            </w:del>
          </w:p>
          <w:p w14:paraId="63C600FB" w14:textId="35D90937" w:rsidR="00EA5016" w:rsidDel="003D2C50" w:rsidRDefault="004C4817">
            <w:pPr>
              <w:pStyle w:val="1"/>
              <w:rPr>
                <w:del w:id="3358" w:author="win10" w:date="2020-06-12T13:56:00Z"/>
              </w:rPr>
              <w:pPrChange w:id="3359" w:author="win10" w:date="2020-06-12T13:57:00Z">
                <w:pPr/>
              </w:pPrChange>
            </w:pPr>
            <w:del w:id="3360" w:author="win10" w:date="2020-06-12T13:56:00Z">
              <w:r w:rsidDel="003D2C50">
                <w:rPr>
                  <w:rFonts w:hint="eastAsia"/>
                </w:rPr>
                <w:delText>S</w:delText>
              </w:r>
              <w:r w:rsidDel="003D2C50">
                <w:delText>TS</w:delText>
              </w:r>
              <w:r w:rsidDel="003D2C50">
                <w:rPr>
                  <w:rFonts w:hint="eastAsia"/>
                </w:rPr>
                <w:delText>告警</w:delText>
              </w:r>
              <w:r w:rsidDel="003D2C50">
                <w:delText>：</w:delText>
              </w:r>
              <w:r w:rsidDel="003D2C50">
                <w:rPr>
                  <w:rFonts w:hint="eastAsia"/>
                </w:rPr>
                <w:delText>S</w:delText>
              </w:r>
              <w:r w:rsidDel="003D2C50">
                <w:delText>TSAlarm</w:delText>
              </w:r>
              <w:r w:rsidDel="003D2C50">
                <w:delText>。</w:delText>
              </w:r>
            </w:del>
          </w:p>
          <w:p w14:paraId="3E20900D" w14:textId="2D95F792" w:rsidR="00EA5016" w:rsidDel="003D2C50" w:rsidRDefault="004C4817">
            <w:pPr>
              <w:pStyle w:val="1"/>
              <w:rPr>
                <w:del w:id="3361" w:author="win10" w:date="2020-06-12T13:56:00Z"/>
              </w:rPr>
              <w:pPrChange w:id="3362" w:author="win10" w:date="2020-06-12T13:57:00Z">
                <w:pPr/>
              </w:pPrChange>
            </w:pPr>
            <w:del w:id="3363" w:author="win10" w:date="2020-06-12T13:56:00Z">
              <w:r w:rsidDel="003D2C50">
                <w:rPr>
                  <w:rFonts w:hint="eastAsia"/>
                </w:rPr>
                <w:delText>S</w:delText>
              </w:r>
              <w:r w:rsidDel="003D2C50">
                <w:delText>TS</w:delText>
              </w:r>
              <w:r w:rsidDel="003D2C50">
                <w:rPr>
                  <w:rFonts w:hint="eastAsia"/>
                </w:rPr>
                <w:delText>故障：</w:delText>
              </w:r>
              <w:r w:rsidDel="003D2C50">
                <w:rPr>
                  <w:rFonts w:hint="eastAsia"/>
                </w:rPr>
                <w:delText>S</w:delText>
              </w:r>
              <w:r w:rsidDel="003D2C50">
                <w:delText>TSFault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024307A9" w14:textId="69BBCDBE" w:rsidR="00EA5016" w:rsidDel="003D2C50" w:rsidRDefault="004C4817">
            <w:pPr>
              <w:pStyle w:val="1"/>
              <w:rPr>
                <w:del w:id="3364" w:author="win10" w:date="2020-06-12T13:56:00Z"/>
              </w:rPr>
              <w:pPrChange w:id="3365" w:author="win10" w:date="2020-06-12T13:57:00Z">
                <w:pPr/>
              </w:pPrChange>
            </w:pPr>
            <w:del w:id="3366" w:author="win10" w:date="2020-06-12T13:56:00Z">
              <w:r w:rsidDel="003D2C50">
                <w:rPr>
                  <w:rFonts w:hint="eastAsia"/>
                </w:rPr>
                <w:delText>电网开关状态：</w:delText>
              </w:r>
              <w:r w:rsidDel="003D2C50">
                <w:rPr>
                  <w:rFonts w:hint="eastAsia"/>
                </w:rPr>
                <w:delText>G</w:delText>
              </w:r>
              <w:r w:rsidDel="003D2C50">
                <w:delText>ridSwitch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1B1E1124" w14:textId="21FD171A" w:rsidR="00295725" w:rsidDel="003D2C50" w:rsidRDefault="004C4817">
            <w:pPr>
              <w:pStyle w:val="1"/>
              <w:rPr>
                <w:del w:id="3367" w:author="win10" w:date="2020-06-12T13:56:00Z"/>
              </w:rPr>
              <w:pPrChange w:id="3368" w:author="win10" w:date="2020-06-12T13:57:00Z">
                <w:pPr/>
              </w:pPrChange>
            </w:pPr>
            <w:del w:id="3369" w:author="win10" w:date="2020-06-12T13:56:00Z">
              <w:r w:rsidDel="003D2C50">
                <w:rPr>
                  <w:rFonts w:hint="eastAsia"/>
                </w:rPr>
                <w:delText>负载开关状态：</w:delText>
              </w:r>
              <w:r w:rsidDel="003D2C50">
                <w:delText>LoadSwitch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17645EC0" w14:textId="2397B264" w:rsidR="00484166" w:rsidDel="003D2C50" w:rsidRDefault="00484166">
            <w:pPr>
              <w:pStyle w:val="1"/>
              <w:rPr>
                <w:del w:id="3370" w:author="win10" w:date="2020-06-12T13:56:00Z"/>
              </w:rPr>
              <w:pPrChange w:id="3371" w:author="win10" w:date="2020-06-12T13:57:00Z">
                <w:pPr>
                  <w:jc w:val="left"/>
                </w:pPr>
              </w:pPrChange>
            </w:pPr>
            <w:del w:id="3372" w:author="win10" w:date="2020-06-12T13:56:00Z">
              <w:r w:rsidDel="003D2C50">
                <w:rPr>
                  <w:rFonts w:hint="eastAsia"/>
                </w:rPr>
                <w:delText>系统状态：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ys</w:delText>
              </w:r>
              <w:r w:rsidDel="003D2C50">
                <w:delText>temState</w:delText>
              </w:r>
              <w:r w:rsidDel="003D2C50">
                <w:rPr>
                  <w:rFonts w:hint="eastAsia"/>
                </w:rPr>
                <w:delText>。这里多分一层</w:delText>
              </w:r>
            </w:del>
          </w:p>
          <w:p w14:paraId="0093B110" w14:textId="4F9EFB29" w:rsidR="00484166" w:rsidDel="003D2C50" w:rsidRDefault="00484166">
            <w:pPr>
              <w:pStyle w:val="1"/>
              <w:rPr>
                <w:del w:id="3373" w:author="win10" w:date="2020-06-12T13:56:00Z"/>
              </w:rPr>
              <w:pPrChange w:id="3374" w:author="win10" w:date="2020-06-12T13:57:00Z">
                <w:pPr>
                  <w:jc w:val="left"/>
                </w:pPr>
              </w:pPrChange>
            </w:pPr>
            <w:del w:id="3375" w:author="win10" w:date="2020-06-12T13:56:00Z">
              <w:r w:rsidDel="003D2C50">
                <w:rPr>
                  <w:rFonts w:hint="eastAsia"/>
                </w:rPr>
                <w:delText>{</w:delText>
              </w:r>
            </w:del>
          </w:p>
          <w:p w14:paraId="3CFC66F7" w14:textId="293C70FE" w:rsidR="00484166" w:rsidDel="003D2C50" w:rsidRDefault="00484166">
            <w:pPr>
              <w:pStyle w:val="1"/>
              <w:rPr>
                <w:del w:id="3376" w:author="win10" w:date="2020-06-12T13:56:00Z"/>
              </w:rPr>
              <w:pPrChange w:id="3377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3378" w:author="win10" w:date="2020-06-12T13:56:00Z">
              <w:r w:rsidRPr="00484166" w:rsidDel="003D2C50">
                <w:rPr>
                  <w:rFonts w:hint="eastAsia"/>
                </w:rPr>
                <w:delText>STS</w:delText>
              </w:r>
              <w:r w:rsidRPr="00484166" w:rsidDel="003D2C50">
                <w:rPr>
                  <w:rFonts w:hint="eastAsia"/>
                </w:rPr>
                <w:delText>并离响应</w:delText>
              </w:r>
              <w:r w:rsidDel="003D2C50">
                <w:rPr>
                  <w:rFonts w:hint="eastAsia"/>
                </w:rPr>
                <w:delText>：</w:delText>
              </w:r>
              <w:r w:rsidRPr="00484166" w:rsidDel="003D2C50">
                <w:delText>STSOnOffResponse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68E2B074" w14:textId="5CE8277B" w:rsidR="00484166" w:rsidDel="003D2C50" w:rsidRDefault="00484166">
            <w:pPr>
              <w:pStyle w:val="1"/>
              <w:rPr>
                <w:del w:id="3379" w:author="win10" w:date="2020-06-12T13:56:00Z"/>
              </w:rPr>
              <w:pPrChange w:id="3380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3381" w:author="win10" w:date="2020-06-12T13:56:00Z">
              <w:r w:rsidRPr="00484166" w:rsidDel="003D2C50">
                <w:rPr>
                  <w:rFonts w:hint="eastAsia"/>
                </w:rPr>
                <w:delText>PCS</w:delText>
              </w:r>
              <w:r w:rsidRPr="00484166" w:rsidDel="003D2C50">
                <w:rPr>
                  <w:rFonts w:hint="eastAsia"/>
                </w:rPr>
                <w:delText>有功无差调节</w:delText>
              </w:r>
              <w:r w:rsidDel="003D2C50">
                <w:rPr>
                  <w:rFonts w:hint="eastAsia"/>
                </w:rPr>
                <w:delText>：</w:delText>
              </w:r>
              <w:r w:rsidRPr="00484166" w:rsidDel="003D2C50">
                <w:delText>ActivePowerIsoch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5DAA0B95" w14:textId="1E5B6778" w:rsidR="005B6FAF" w:rsidDel="003D2C50" w:rsidRDefault="005B6FAF">
            <w:pPr>
              <w:pStyle w:val="1"/>
              <w:rPr>
                <w:del w:id="3382" w:author="win10" w:date="2020-06-12T13:56:00Z"/>
              </w:rPr>
              <w:pPrChange w:id="3383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3384" w:author="win10" w:date="2020-06-12T13:56:00Z">
              <w:r w:rsidRPr="00484166" w:rsidDel="003D2C50">
                <w:rPr>
                  <w:rFonts w:hint="eastAsia"/>
                </w:rPr>
                <w:delText>PCS</w:delText>
              </w:r>
              <w:r w:rsidRPr="00484166" w:rsidDel="003D2C50">
                <w:rPr>
                  <w:rFonts w:hint="eastAsia"/>
                </w:rPr>
                <w:delText>无功无差调节</w:delText>
              </w:r>
              <w:r w:rsidDel="003D2C50">
                <w:rPr>
                  <w:rFonts w:hint="eastAsia"/>
                </w:rPr>
                <w:delText>：</w:delText>
              </w:r>
              <w:r w:rsidDel="003D2C50">
                <w:delText>Rea</w:delText>
              </w:r>
              <w:r w:rsidRPr="00484166" w:rsidDel="003D2C50">
                <w:delText>ctivePowerIsoch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5B98430E" w14:textId="7026DD17" w:rsidR="00484166" w:rsidDel="003D2C50" w:rsidRDefault="00484166">
            <w:pPr>
              <w:pStyle w:val="1"/>
              <w:rPr>
                <w:del w:id="3385" w:author="win10" w:date="2020-06-12T13:56:00Z"/>
              </w:rPr>
              <w:pPrChange w:id="3386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3387" w:author="win10" w:date="2020-06-12T13:56:00Z">
              <w:r w:rsidRPr="00484166" w:rsidDel="003D2C50">
                <w:rPr>
                  <w:rFonts w:hint="eastAsia"/>
                </w:rPr>
                <w:delText>PCS</w:delText>
              </w:r>
              <w:r w:rsidRPr="00484166" w:rsidDel="003D2C50">
                <w:rPr>
                  <w:rFonts w:hint="eastAsia"/>
                </w:rPr>
                <w:delText>直流电流达限</w:delText>
              </w:r>
              <w:r w:rsidDel="003D2C50">
                <w:rPr>
                  <w:rFonts w:hint="eastAsia"/>
                </w:rPr>
                <w:delText>：</w:delText>
              </w:r>
              <w:r w:rsidRPr="00484166" w:rsidDel="003D2C50">
                <w:delText>DCCurrentLimit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7B516605" w14:textId="0E8F6375" w:rsidR="00484166" w:rsidDel="003D2C50" w:rsidRDefault="00484166">
            <w:pPr>
              <w:pStyle w:val="1"/>
              <w:rPr>
                <w:del w:id="3388" w:author="win10" w:date="2020-06-12T13:56:00Z"/>
              </w:rPr>
              <w:pPrChange w:id="3389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3390" w:author="win10" w:date="2020-06-12T13:56:00Z">
              <w:r w:rsidRPr="00484166" w:rsidDel="003D2C50">
                <w:rPr>
                  <w:rFonts w:hint="eastAsia"/>
                </w:rPr>
                <w:delText>PCS</w:delText>
              </w:r>
              <w:r w:rsidRPr="00484166" w:rsidDel="003D2C50">
                <w:rPr>
                  <w:rFonts w:hint="eastAsia"/>
                </w:rPr>
                <w:delText>允充放功率达限</w:delText>
              </w:r>
              <w:r w:rsidDel="003D2C50">
                <w:rPr>
                  <w:rFonts w:hint="eastAsia"/>
                </w:rPr>
                <w:delText>：</w:delText>
              </w:r>
              <w:r w:rsidRPr="00484166" w:rsidDel="003D2C50">
                <w:delText>AllowChargeDisChargeLimit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255F0D4C" w14:textId="1698DE15" w:rsidR="00484166" w:rsidDel="003D2C50" w:rsidRDefault="00484166">
            <w:pPr>
              <w:pStyle w:val="1"/>
              <w:rPr>
                <w:del w:id="3391" w:author="win10" w:date="2020-06-12T13:56:00Z"/>
              </w:rPr>
              <w:pPrChange w:id="3392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3393" w:author="win10" w:date="2020-06-12T13:56:00Z">
              <w:r w:rsidRPr="00484166" w:rsidDel="003D2C50">
                <w:rPr>
                  <w:rFonts w:hint="eastAsia"/>
                </w:rPr>
                <w:delText>PCS</w:delText>
              </w:r>
              <w:r w:rsidRPr="00484166" w:rsidDel="003D2C50">
                <w:rPr>
                  <w:rFonts w:hint="eastAsia"/>
                </w:rPr>
                <w:delText>无功达限</w:delText>
              </w:r>
              <w:r w:rsidDel="003D2C50">
                <w:rPr>
                  <w:rFonts w:hint="eastAsia"/>
                </w:rPr>
                <w:delText>：</w:delText>
              </w:r>
              <w:r w:rsidRPr="00484166" w:rsidDel="003D2C50">
                <w:delText>ReactivePowerLimit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731FB317" w14:textId="4B41A172" w:rsidR="00484166" w:rsidDel="003D2C50" w:rsidRDefault="00484166">
            <w:pPr>
              <w:pStyle w:val="1"/>
              <w:rPr>
                <w:del w:id="3394" w:author="win10" w:date="2020-06-12T13:56:00Z"/>
              </w:rPr>
              <w:pPrChange w:id="3395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3396" w:author="win10" w:date="2020-06-12T13:56:00Z">
              <w:r w:rsidRPr="00484166" w:rsidDel="003D2C50">
                <w:rPr>
                  <w:rFonts w:hint="eastAsia"/>
                </w:rPr>
                <w:delText>开机状态</w:delText>
              </w:r>
              <w:r w:rsidDel="003D2C50">
                <w:rPr>
                  <w:rFonts w:hint="eastAsia"/>
                </w:rPr>
                <w:delText>：</w:delText>
              </w:r>
              <w:r w:rsidRPr="00484166" w:rsidDel="003D2C50">
                <w:delText>OnState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2ABA86C7" w14:textId="650A1B90" w:rsidR="00484166" w:rsidDel="003D2C50" w:rsidRDefault="00484166">
            <w:pPr>
              <w:pStyle w:val="1"/>
              <w:rPr>
                <w:del w:id="3397" w:author="win10" w:date="2020-06-12T13:56:00Z"/>
              </w:rPr>
              <w:pPrChange w:id="3398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3399" w:author="win10" w:date="2020-06-12T13:56:00Z">
              <w:r w:rsidRPr="00484166" w:rsidDel="003D2C50">
                <w:rPr>
                  <w:rFonts w:hint="eastAsia"/>
                </w:rPr>
                <w:delText>开机操作进行中</w:delText>
              </w:r>
              <w:r w:rsidDel="003D2C50">
                <w:rPr>
                  <w:rFonts w:hint="eastAsia"/>
                </w:rPr>
                <w:delText>：</w:delText>
              </w:r>
              <w:r w:rsidRPr="00484166" w:rsidDel="003D2C50">
                <w:delText>OnInOperation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663A6287" w14:textId="331E12A9" w:rsidR="00484166" w:rsidDel="003D2C50" w:rsidRDefault="00484166">
            <w:pPr>
              <w:pStyle w:val="1"/>
              <w:rPr>
                <w:del w:id="3400" w:author="win10" w:date="2020-06-12T13:56:00Z"/>
              </w:rPr>
              <w:pPrChange w:id="3401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3402" w:author="win10" w:date="2020-06-12T13:56:00Z">
              <w:r w:rsidRPr="00484166" w:rsidDel="003D2C50">
                <w:rPr>
                  <w:rFonts w:hint="eastAsia"/>
                </w:rPr>
                <w:delText>关机状态</w:delText>
              </w:r>
              <w:r w:rsidDel="003D2C50">
                <w:rPr>
                  <w:rFonts w:hint="eastAsia"/>
                </w:rPr>
                <w:delText>：</w:delText>
              </w:r>
              <w:r w:rsidRPr="00484166" w:rsidDel="003D2C50">
                <w:delText>OffState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29445D47" w14:textId="7008A4FB" w:rsidR="00484166" w:rsidRPr="00DD2F3D" w:rsidDel="003D2C50" w:rsidRDefault="00484166">
            <w:pPr>
              <w:pStyle w:val="1"/>
              <w:rPr>
                <w:del w:id="3403" w:author="win10" w:date="2020-06-12T13:56:00Z"/>
              </w:rPr>
              <w:pPrChange w:id="3404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3405" w:author="win10" w:date="2020-06-12T13:56:00Z">
              <w:r w:rsidRPr="00484166" w:rsidDel="003D2C50">
                <w:rPr>
                  <w:rFonts w:hint="eastAsia"/>
                </w:rPr>
                <w:delText>关机操作进行中</w:delText>
              </w:r>
              <w:r w:rsidDel="003D2C50">
                <w:rPr>
                  <w:rFonts w:hint="eastAsia"/>
                </w:rPr>
                <w:delText>：</w:delText>
              </w:r>
              <w:r w:rsidRPr="00484166" w:rsidDel="003D2C50">
                <w:delText>OffInOperation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194EE272" w14:textId="2F2BA871" w:rsidR="00EA5016" w:rsidDel="003D2C50" w:rsidRDefault="00484166">
            <w:pPr>
              <w:pStyle w:val="1"/>
              <w:rPr>
                <w:del w:id="3406" w:author="win10" w:date="2020-06-12T13:56:00Z"/>
              </w:rPr>
              <w:pPrChange w:id="3407" w:author="win10" w:date="2020-06-12T13:57:00Z">
                <w:pPr/>
              </w:pPrChange>
            </w:pPr>
            <w:del w:id="3408" w:author="win10" w:date="2020-06-12T13:56:00Z">
              <w:r w:rsidDel="003D2C50">
                <w:rPr>
                  <w:rFonts w:hint="eastAsia"/>
                </w:rPr>
                <w:delText>}</w:delText>
              </w:r>
            </w:del>
          </w:p>
        </w:tc>
      </w:tr>
      <w:tr w:rsidR="00EA5016" w:rsidDel="003D2C50" w14:paraId="38F45452" w14:textId="3B8DDBA9">
        <w:trPr>
          <w:tblCellSpacing w:w="0" w:type="dxa"/>
          <w:del w:id="3409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DC4509C" w14:textId="08454221" w:rsidR="00EA5016" w:rsidDel="003D2C50" w:rsidRDefault="004C4817">
            <w:pPr>
              <w:pStyle w:val="1"/>
              <w:rPr>
                <w:del w:id="3410" w:author="win10" w:date="2020-06-12T13:56:00Z"/>
              </w:rPr>
              <w:pPrChange w:id="3411" w:author="win10" w:date="2020-06-12T13:57:00Z">
                <w:pPr/>
              </w:pPrChange>
            </w:pPr>
            <w:del w:id="3412" w:author="win10" w:date="2020-06-12T13:56:00Z">
              <w:r w:rsidDel="003D2C50">
                <w:delText>value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F5537DC" w14:textId="6F5F5009" w:rsidR="00EA5016" w:rsidDel="003D2C50" w:rsidRDefault="004C4817">
            <w:pPr>
              <w:pStyle w:val="1"/>
              <w:rPr>
                <w:del w:id="3413" w:author="win10" w:date="2020-06-12T13:56:00Z"/>
              </w:rPr>
              <w:pPrChange w:id="3414" w:author="win10" w:date="2020-06-12T13:57:00Z">
                <w:pPr/>
              </w:pPrChange>
            </w:pPr>
            <w:del w:id="341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34CAC77" w14:textId="0D96F98E" w:rsidR="00EA5016" w:rsidDel="003D2C50" w:rsidRDefault="004C4817">
            <w:pPr>
              <w:pStyle w:val="1"/>
              <w:rPr>
                <w:del w:id="3416" w:author="win10" w:date="2020-06-12T13:56:00Z"/>
              </w:rPr>
              <w:pPrChange w:id="3417" w:author="win10" w:date="2020-06-12T13:57:00Z">
                <w:pPr/>
              </w:pPrChange>
            </w:pPr>
            <w:del w:id="3418" w:author="win10" w:date="2020-06-12T13:56:00Z">
              <w:r w:rsidDel="003D2C50">
                <w:delText>String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F813E40" w14:textId="0F13CB1B" w:rsidR="00EA5016" w:rsidDel="003D2C50" w:rsidRDefault="004C4817">
            <w:pPr>
              <w:pStyle w:val="1"/>
              <w:rPr>
                <w:del w:id="3419" w:author="win10" w:date="2020-06-12T13:56:00Z"/>
              </w:rPr>
              <w:pPrChange w:id="3420" w:author="win10" w:date="2020-06-12T13:57:00Z">
                <w:pPr>
                  <w:jc w:val="left"/>
                </w:pPr>
              </w:pPrChange>
            </w:pPr>
            <w:del w:id="3421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状态</w:delText>
              </w:r>
              <w:r w:rsidDel="003D2C50">
                <w:delText>的值。</w:delText>
              </w:r>
            </w:del>
          </w:p>
          <w:p w14:paraId="5C3E021A" w14:textId="21AE71B1" w:rsidR="00EA5016" w:rsidDel="003D2C50" w:rsidRDefault="004C4817">
            <w:pPr>
              <w:pStyle w:val="1"/>
              <w:rPr>
                <w:del w:id="3422" w:author="win10" w:date="2020-06-12T13:56:00Z"/>
              </w:rPr>
              <w:pPrChange w:id="3423" w:author="win10" w:date="2020-06-12T13:57:00Z">
                <w:pPr>
                  <w:jc w:val="left"/>
                </w:pPr>
              </w:pPrChange>
            </w:pPr>
            <w:del w:id="3424" w:author="win10" w:date="2020-06-12T13:56:00Z">
              <w:r w:rsidDel="003D2C50">
                <w:rPr>
                  <w:rFonts w:hint="eastAsia"/>
                </w:rPr>
                <w:delText>开关机</w:delText>
              </w:r>
              <w:r w:rsidDel="003D2C50">
                <w:delText>：</w:delText>
              </w:r>
              <w:bookmarkStart w:id="3425" w:name="_Hlk20403255"/>
              <w:r w:rsidDel="003D2C50">
                <w:rPr>
                  <w:rFonts w:hint="eastAsia"/>
                </w:rPr>
                <w:delText>Running</w:delText>
              </w:r>
              <w:bookmarkEnd w:id="3425"/>
              <w:r w:rsidDel="003D2C50">
                <w:rPr>
                  <w:rFonts w:hint="eastAsia"/>
                </w:rPr>
                <w:delText>（运行）、</w:delText>
              </w:r>
              <w:r w:rsidDel="003D2C50">
                <w:rPr>
                  <w:rFonts w:hint="eastAsia"/>
                </w:rPr>
                <w:delText>Stop</w:delText>
              </w:r>
              <w:r w:rsidDel="003D2C50">
                <w:rPr>
                  <w:rFonts w:hint="eastAsia"/>
                </w:rPr>
                <w:delText>（停机）、</w:delText>
              </w:r>
              <w:r w:rsidDel="003D2C50">
                <w:delText>OnOff</w:delText>
              </w:r>
              <w:r w:rsidDel="003D2C50">
                <w:rPr>
                  <w:rFonts w:hint="eastAsia"/>
                </w:rPr>
                <w:delText>ing</w:delText>
              </w:r>
              <w:r w:rsidDel="003D2C50">
                <w:rPr>
                  <w:rFonts w:hint="eastAsia"/>
                </w:rPr>
                <w:delText>（开关机中）</w:delText>
              </w:r>
              <w:r w:rsidDel="003D2C50">
                <w:delText>。</w:delText>
              </w:r>
            </w:del>
          </w:p>
          <w:p w14:paraId="51E38C04" w14:textId="29056419" w:rsidR="00EA5016" w:rsidDel="003D2C50" w:rsidRDefault="004C4817">
            <w:pPr>
              <w:pStyle w:val="1"/>
              <w:rPr>
                <w:del w:id="3426" w:author="win10" w:date="2020-06-12T13:56:00Z"/>
              </w:rPr>
              <w:pPrChange w:id="3427" w:author="win10" w:date="2020-06-12T13:57:00Z">
                <w:pPr>
                  <w:jc w:val="left"/>
                </w:pPr>
              </w:pPrChange>
            </w:pPr>
            <w:del w:id="3428" w:author="win10" w:date="2020-06-12T13:56:00Z">
              <w:r w:rsidDel="003D2C50">
                <w:rPr>
                  <w:rFonts w:hint="eastAsia"/>
                </w:rPr>
                <w:delText>并离网</w:delText>
              </w:r>
              <w:r w:rsidDel="003D2C50">
                <w:delText>：</w:delText>
              </w:r>
              <w:r w:rsidDel="003D2C50">
                <w:rPr>
                  <w:rFonts w:hint="eastAsia"/>
                </w:rPr>
                <w:delText>O</w:delText>
              </w:r>
              <w:r w:rsidDel="003D2C50">
                <w:delText>n</w:delText>
              </w:r>
              <w:r w:rsidDel="003D2C50">
                <w:rPr>
                  <w:rFonts w:hint="eastAsia"/>
                </w:rPr>
                <w:delText>G</w:delText>
              </w:r>
              <w:r w:rsidDel="003D2C50">
                <w:delText>rid</w:delText>
              </w:r>
              <w:r w:rsidDel="003D2C50">
                <w:rPr>
                  <w:rFonts w:hint="eastAsia"/>
                </w:rPr>
                <w:delText>（并网）、</w:delText>
              </w:r>
              <w:r w:rsidDel="003D2C50">
                <w:rPr>
                  <w:rFonts w:hint="eastAsia"/>
                </w:rPr>
                <w:delText>O</w:delText>
              </w:r>
              <w:r w:rsidDel="003D2C50">
                <w:delText>ffGrid</w:delText>
              </w:r>
              <w:r w:rsidDel="003D2C50">
                <w:rPr>
                  <w:rFonts w:hint="eastAsia"/>
                </w:rPr>
                <w:delText>（离网）</w:delText>
              </w:r>
              <w:r w:rsidDel="003D2C50">
                <w:delText>。</w:delText>
              </w:r>
            </w:del>
          </w:p>
          <w:p w14:paraId="217F56DD" w14:textId="28E093B5" w:rsidR="00EA5016" w:rsidDel="003D2C50" w:rsidRDefault="004C4817">
            <w:pPr>
              <w:pStyle w:val="1"/>
              <w:rPr>
                <w:del w:id="3429" w:author="win10" w:date="2020-06-12T13:56:00Z"/>
              </w:rPr>
              <w:pPrChange w:id="3430" w:author="win10" w:date="2020-06-12T13:57:00Z">
                <w:pPr>
                  <w:jc w:val="left"/>
                </w:pPr>
              </w:pPrChange>
            </w:pPr>
            <w:del w:id="3431" w:author="win10" w:date="2020-06-12T13:56:00Z">
              <w:r w:rsidDel="003D2C50">
                <w:rPr>
                  <w:rFonts w:hint="eastAsia"/>
                </w:rPr>
                <w:delText>充放电：</w:delText>
              </w:r>
              <w:r w:rsidDel="003D2C50">
                <w:rPr>
                  <w:rFonts w:hint="eastAsia"/>
                </w:rPr>
                <w:delText>Charge</w:delText>
              </w:r>
              <w:r w:rsidDel="003D2C50">
                <w:rPr>
                  <w:rFonts w:hint="eastAsia"/>
                </w:rPr>
                <w:delText>（充电）、</w:delText>
              </w:r>
              <w:r w:rsidDel="003D2C50">
                <w:rPr>
                  <w:rFonts w:hint="eastAsia"/>
                </w:rPr>
                <w:delText>DisCharge</w:delText>
              </w:r>
              <w:r w:rsidDel="003D2C50">
                <w:rPr>
                  <w:rFonts w:hint="eastAsia"/>
                </w:rPr>
                <w:delText>（放电）、</w:delText>
              </w:r>
              <w:r w:rsidDel="003D2C50">
                <w:rPr>
                  <w:rFonts w:hint="eastAsia"/>
                </w:rPr>
                <w:delText>Stand</w:delText>
              </w:r>
              <w:r w:rsidDel="003D2C50">
                <w:rPr>
                  <w:rFonts w:hint="eastAsia"/>
                </w:rPr>
                <w:delText>（待机）。</w:delText>
              </w:r>
            </w:del>
          </w:p>
          <w:p w14:paraId="2D3414DC" w14:textId="75CFB3BF" w:rsidR="00EA5016" w:rsidDel="003D2C50" w:rsidRDefault="004C4817">
            <w:pPr>
              <w:pStyle w:val="1"/>
              <w:rPr>
                <w:del w:id="3432" w:author="win10" w:date="2020-06-12T13:56:00Z"/>
              </w:rPr>
              <w:pPrChange w:id="3433" w:author="win10" w:date="2020-06-12T13:57:00Z">
                <w:pPr>
                  <w:jc w:val="left"/>
                </w:pPr>
              </w:pPrChange>
            </w:pPr>
            <w:del w:id="3434" w:author="win10" w:date="2020-06-12T13:56:00Z">
              <w:r w:rsidDel="003D2C50">
                <w:rPr>
                  <w:rFonts w:hint="eastAsia"/>
                </w:rPr>
                <w:delText>控制模式：</w:delText>
              </w:r>
              <w:r w:rsidDel="003D2C50">
                <w:rPr>
                  <w:rFonts w:cs="Arial"/>
                </w:rPr>
                <w:delText>LocalManual</w:delText>
              </w:r>
              <w:r w:rsidDel="003D2C50">
                <w:rPr>
                  <w:rFonts w:cs="Arial" w:hint="eastAsia"/>
                </w:rPr>
                <w:delText>（本地手动）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/>
                </w:rPr>
                <w:delText>LocalAuto</w:delText>
              </w:r>
              <w:r w:rsidDel="003D2C50">
                <w:rPr>
                  <w:rFonts w:cs="Arial" w:hint="eastAsia"/>
                </w:rPr>
                <w:delText>（本地自动）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/>
                </w:rPr>
                <w:delText>Remote</w:delText>
              </w:r>
              <w:r w:rsidDel="003D2C50">
                <w:rPr>
                  <w:rFonts w:cs="Arial" w:hint="eastAsia"/>
                </w:rPr>
                <w:delText>（远程）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4210F4B8" w14:textId="7FDC98D0" w:rsidR="00EA5016" w:rsidDel="003D2C50" w:rsidRDefault="004C4817">
            <w:pPr>
              <w:pStyle w:val="1"/>
              <w:rPr>
                <w:del w:id="3435" w:author="win10" w:date="2020-06-12T13:56:00Z"/>
              </w:rPr>
              <w:pPrChange w:id="3436" w:author="win10" w:date="2020-06-12T13:57:00Z">
                <w:pPr>
                  <w:jc w:val="left"/>
                </w:pPr>
              </w:pPrChange>
            </w:pPr>
            <w:del w:id="3437" w:author="win10" w:date="2020-06-12T13:56:00Z">
              <w:r w:rsidDel="003D2C50">
                <w:rPr>
                  <w:rFonts w:hint="eastAsia"/>
                </w:rPr>
                <w:delText>能量调度模式：</w:delText>
              </w:r>
              <w:r w:rsidDel="003D2C50">
                <w:rPr>
                  <w:rFonts w:hint="eastAsia"/>
                </w:rPr>
                <w:delText>A</w:delText>
              </w:r>
              <w:r w:rsidDel="003D2C50">
                <w:delText>C</w:delText>
              </w:r>
              <w:r w:rsidDel="003D2C50">
                <w:rPr>
                  <w:rFonts w:hint="eastAsia"/>
                </w:rPr>
                <w:delText>（交流调度）、</w:delText>
              </w:r>
              <w:r w:rsidDel="003D2C50">
                <w:rPr>
                  <w:rFonts w:hint="eastAsia"/>
                </w:rPr>
                <w:delText>D</w:delText>
              </w:r>
              <w:r w:rsidDel="003D2C50">
                <w:delText>C</w:delText>
              </w:r>
              <w:r w:rsidDel="003D2C50">
                <w:rPr>
                  <w:rFonts w:hint="eastAsia"/>
                </w:rPr>
                <w:delText>（直流调度）。</w:delText>
              </w:r>
            </w:del>
          </w:p>
          <w:p w14:paraId="1F89048C" w14:textId="3591CCAA" w:rsidR="00EA5016" w:rsidDel="003D2C50" w:rsidRDefault="004C4817">
            <w:pPr>
              <w:pStyle w:val="1"/>
              <w:rPr>
                <w:del w:id="3438" w:author="win10" w:date="2020-06-12T13:56:00Z"/>
              </w:rPr>
              <w:pPrChange w:id="3439" w:author="win10" w:date="2020-06-12T13:57:00Z">
                <w:pPr>
                  <w:jc w:val="left"/>
                </w:pPr>
              </w:pPrChange>
            </w:pPr>
            <w:del w:id="3440" w:author="win10" w:date="2020-06-12T13:56:00Z">
              <w:r w:rsidDel="003D2C50">
                <w:rPr>
                  <w:rFonts w:hint="eastAsia"/>
                </w:rPr>
                <w:delText>直流调度模式：</w:delText>
              </w:r>
              <w:r w:rsidDel="003D2C50">
                <w:rPr>
                  <w:rFonts w:hint="eastAsia"/>
                </w:rPr>
                <w:delText>Cu</w:delText>
              </w:r>
              <w:r w:rsidDel="003D2C50">
                <w:delText>rrent</w:delText>
              </w:r>
              <w:r w:rsidDel="003D2C50">
                <w:rPr>
                  <w:rFonts w:hint="eastAsia"/>
                </w:rPr>
                <w:delText>（电流调节）、</w:delText>
              </w:r>
              <w:r w:rsidDel="003D2C50">
                <w:rPr>
                  <w:rFonts w:hint="eastAsia"/>
                </w:rPr>
                <w:delText>Power</w:delText>
              </w:r>
              <w:r w:rsidDel="003D2C50">
                <w:rPr>
                  <w:rFonts w:hint="eastAsia"/>
                </w:rPr>
                <w:delText>（功率调节）</w:delText>
              </w:r>
            </w:del>
          </w:p>
          <w:p w14:paraId="66803032" w14:textId="26EDF111" w:rsidR="00EA5016" w:rsidDel="003D2C50" w:rsidRDefault="004C4817">
            <w:pPr>
              <w:pStyle w:val="1"/>
              <w:rPr>
                <w:del w:id="3441" w:author="win10" w:date="2020-06-12T13:56:00Z"/>
              </w:rPr>
              <w:pPrChange w:id="3442" w:author="win10" w:date="2020-06-12T13:57:00Z">
                <w:pPr>
                  <w:jc w:val="left"/>
                </w:pPr>
              </w:pPrChange>
            </w:pPr>
            <w:del w:id="3443" w:author="win10" w:date="2020-06-12T13:56:00Z">
              <w:r w:rsidDel="003D2C50">
                <w:rPr>
                  <w:rFonts w:hint="eastAsia"/>
                </w:rPr>
                <w:delText>无功控制模式：</w:delText>
              </w:r>
              <w:r w:rsidDel="003D2C50">
                <w:rPr>
                  <w:rFonts w:hint="eastAsia"/>
                </w:rPr>
                <w:delText>P</w:delText>
              </w:r>
              <w:r w:rsidDel="003D2C50">
                <w:delText>F</w:delText>
              </w:r>
              <w:r w:rsidDel="003D2C50">
                <w:rPr>
                  <w:rFonts w:hint="eastAsia"/>
                </w:rPr>
                <w:delText>（恒</w:delText>
              </w:r>
              <w:r w:rsidDel="003D2C50">
                <w:rPr>
                  <w:rFonts w:hint="eastAsia"/>
                </w:rPr>
                <w:delText>PF</w:delText>
              </w:r>
              <w:r w:rsidDel="003D2C50">
                <w:rPr>
                  <w:rFonts w:hint="eastAsia"/>
                </w:rPr>
                <w:delText>控制）、</w:delText>
              </w:r>
              <w:r w:rsidDel="003D2C50">
                <w:rPr>
                  <w:rFonts w:hint="eastAsia"/>
                </w:rPr>
                <w:delText>ReactivePower</w:delText>
              </w:r>
              <w:r w:rsidDel="003D2C50">
                <w:rPr>
                  <w:rFonts w:hint="eastAsia"/>
                </w:rPr>
                <w:delText>（恒无功功率控制）、</w:delText>
              </w:r>
              <w:r w:rsidDel="003D2C50">
                <w:rPr>
                  <w:rFonts w:hint="eastAsia"/>
                </w:rPr>
                <w:delText>V</w:delText>
              </w:r>
              <w:r w:rsidDel="003D2C50">
                <w:delText>OL</w:delText>
              </w:r>
              <w:r w:rsidDel="003D2C50">
                <w:rPr>
                  <w:rFonts w:hint="eastAsia"/>
                </w:rPr>
                <w:delText>（电压</w:delText>
              </w:r>
              <w:r w:rsidDel="003D2C50">
                <w:rPr>
                  <w:rFonts w:hint="eastAsia"/>
                </w:rPr>
                <w:delText>/</w:delText>
              </w:r>
              <w:r w:rsidDel="003D2C50">
                <w:rPr>
                  <w:rFonts w:hint="eastAsia"/>
                </w:rPr>
                <w:delText>无功调节），</w:delText>
              </w:r>
              <w:r w:rsidDel="003D2C50">
                <w:delText>PF</w:delText>
              </w:r>
              <w:r w:rsidDel="003D2C50">
                <w:rPr>
                  <w:rFonts w:hint="eastAsia"/>
                </w:rPr>
                <w:delText>Curve</w:delText>
              </w:r>
              <w:r w:rsidDel="003D2C50">
                <w:rPr>
                  <w:rFonts w:hint="eastAsia"/>
                </w:rPr>
                <w:delText>（</w:delText>
              </w:r>
              <w:r w:rsidDel="003D2C50">
                <w:rPr>
                  <w:rFonts w:hint="eastAsia"/>
                </w:rPr>
                <w:delText>PF</w:delText>
              </w:r>
              <w:r w:rsidDel="003D2C50">
                <w:rPr>
                  <w:rFonts w:hint="eastAsia"/>
                </w:rPr>
                <w:delText>曲线控制）。</w:delText>
              </w:r>
            </w:del>
          </w:p>
          <w:p w14:paraId="5EC5D6FD" w14:textId="5A3E2B35" w:rsidR="00EA5016" w:rsidDel="003D2C50" w:rsidRDefault="004C4817">
            <w:pPr>
              <w:pStyle w:val="1"/>
              <w:rPr>
                <w:del w:id="3444" w:author="win10" w:date="2020-06-12T13:56:00Z"/>
              </w:rPr>
              <w:pPrChange w:id="3445" w:author="win10" w:date="2020-06-12T13:57:00Z">
                <w:pPr>
                  <w:jc w:val="left"/>
                </w:pPr>
              </w:pPrChange>
            </w:pPr>
            <w:del w:id="3446" w:author="win10" w:date="2020-06-12T13:56:00Z">
              <w:r w:rsidDel="003D2C50">
                <w:rPr>
                  <w:rFonts w:hint="eastAsia"/>
                </w:rPr>
                <w:delText>交流开关：</w:delText>
              </w:r>
              <w:r w:rsidDel="003D2C50">
                <w:delText>Open</w:delText>
              </w:r>
              <w:r w:rsidDel="003D2C50">
                <w:rPr>
                  <w:rFonts w:hint="eastAsia"/>
                </w:rPr>
                <w:delText>（打开）、</w:delText>
              </w:r>
              <w:r w:rsidDel="003D2C50">
                <w:rPr>
                  <w:rFonts w:hint="eastAsia"/>
                </w:rPr>
                <w:delText>C</w:delText>
              </w:r>
              <w:r w:rsidDel="003D2C50">
                <w:delText>losed</w:delText>
              </w:r>
              <w:r w:rsidDel="003D2C50">
                <w:rPr>
                  <w:rFonts w:hint="eastAsia"/>
                </w:rPr>
                <w:delText>（关闭）。</w:delText>
              </w:r>
            </w:del>
          </w:p>
          <w:p w14:paraId="66D5862B" w14:textId="73ADD1E2" w:rsidR="00EA5016" w:rsidDel="003D2C50" w:rsidRDefault="004C4817">
            <w:pPr>
              <w:pStyle w:val="1"/>
              <w:rPr>
                <w:del w:id="3447" w:author="win10" w:date="2020-06-12T13:56:00Z"/>
              </w:rPr>
              <w:pPrChange w:id="3448" w:author="win10" w:date="2020-06-12T13:57:00Z">
                <w:pPr>
                  <w:jc w:val="left"/>
                </w:pPr>
              </w:pPrChange>
            </w:pPr>
            <w:del w:id="3449" w:author="win10" w:date="2020-06-12T13:56:00Z">
              <w:r w:rsidDel="003D2C50">
                <w:rPr>
                  <w:rFonts w:hint="eastAsia"/>
                </w:rPr>
                <w:delText>功能使能：</w:delText>
              </w:r>
              <w:r w:rsidDel="003D2C50">
                <w:delText>TraversalEnable</w:delText>
              </w:r>
              <w:r w:rsidDel="003D2C50">
                <w:rPr>
                  <w:rFonts w:hint="eastAsia"/>
                </w:rPr>
                <w:delText>（穿越使能）、</w:delText>
              </w:r>
              <w:r w:rsidDel="003D2C50">
                <w:delText>IslandDetectionEnable</w:delText>
              </w:r>
              <w:r w:rsidDel="003D2C50">
                <w:rPr>
                  <w:rFonts w:hint="eastAsia"/>
                </w:rPr>
                <w:delText>（孤岛检测使能）。</w:delText>
              </w:r>
            </w:del>
          </w:p>
          <w:p w14:paraId="28890CCB" w14:textId="6AAA7AF0" w:rsidR="00EA5016" w:rsidDel="003D2C50" w:rsidRDefault="004C4817">
            <w:pPr>
              <w:pStyle w:val="1"/>
              <w:rPr>
                <w:del w:id="3450" w:author="win10" w:date="2020-06-12T13:56:00Z"/>
              </w:rPr>
              <w:pPrChange w:id="3451" w:author="win10" w:date="2020-06-12T13:57:00Z">
                <w:pPr>
                  <w:jc w:val="left"/>
                </w:pPr>
              </w:pPrChange>
            </w:pPr>
            <w:del w:id="3452" w:author="win10" w:date="2020-06-12T13:56:00Z">
              <w:r w:rsidDel="003D2C50">
                <w:rPr>
                  <w:rFonts w:hint="eastAsia"/>
                </w:rPr>
                <w:delText>S</w:delText>
              </w:r>
              <w:r w:rsidDel="003D2C50">
                <w:delText>YS</w:delText>
              </w:r>
              <w:r w:rsidDel="003D2C50">
                <w:rPr>
                  <w:rFonts w:hint="eastAsia"/>
                </w:rPr>
                <w:delText>告警</w:delText>
              </w:r>
              <w:r w:rsidDel="003D2C50">
                <w:delText>：</w:delText>
              </w:r>
              <w:r w:rsidDel="003D2C50">
                <w:delText>Alarm</w:delText>
              </w:r>
              <w:r w:rsidDel="003D2C50">
                <w:rPr>
                  <w:rFonts w:hint="eastAsia"/>
                </w:rPr>
                <w:delText>（告警）</w:delText>
              </w:r>
              <w:r w:rsidDel="003D2C50">
                <w:delText>。</w:delText>
              </w:r>
            </w:del>
          </w:p>
          <w:p w14:paraId="2CBC942D" w14:textId="2916CAD8" w:rsidR="00EA5016" w:rsidDel="003D2C50" w:rsidRDefault="004C4817">
            <w:pPr>
              <w:pStyle w:val="1"/>
              <w:rPr>
                <w:del w:id="3453" w:author="win10" w:date="2020-06-12T13:56:00Z"/>
              </w:rPr>
              <w:pPrChange w:id="3454" w:author="win10" w:date="2020-06-12T13:57:00Z">
                <w:pPr>
                  <w:jc w:val="left"/>
                </w:pPr>
              </w:pPrChange>
            </w:pPr>
            <w:del w:id="3455" w:author="win10" w:date="2020-06-12T13:56:00Z">
              <w:r w:rsidDel="003D2C50">
                <w:rPr>
                  <w:rFonts w:hint="eastAsia"/>
                </w:rPr>
                <w:delText>S</w:delText>
              </w:r>
              <w:r w:rsidDel="003D2C50">
                <w:delText>YS</w:delText>
              </w:r>
              <w:r w:rsidDel="003D2C50">
                <w:rPr>
                  <w:rFonts w:hint="eastAsia"/>
                </w:rPr>
                <w:delText>故障：</w:delText>
              </w:r>
              <w:r w:rsidDel="003D2C50">
                <w:delText>Fault</w:delText>
              </w:r>
              <w:r w:rsidDel="003D2C50">
                <w:rPr>
                  <w:rFonts w:hint="eastAsia"/>
                </w:rPr>
                <w:delText>（故障）。</w:delText>
              </w:r>
            </w:del>
          </w:p>
          <w:p w14:paraId="598D4050" w14:textId="0040C3F9" w:rsidR="00EA5016" w:rsidDel="003D2C50" w:rsidRDefault="004C4817">
            <w:pPr>
              <w:pStyle w:val="1"/>
              <w:rPr>
                <w:del w:id="3456" w:author="win10" w:date="2020-06-12T13:56:00Z"/>
              </w:rPr>
              <w:pPrChange w:id="3457" w:author="win10" w:date="2020-06-12T13:57:00Z">
                <w:pPr>
                  <w:jc w:val="left"/>
                </w:pPr>
              </w:pPrChange>
            </w:pPr>
            <w:del w:id="3458" w:author="win10" w:date="2020-06-12T13:56:00Z">
              <w:r w:rsidDel="003D2C50">
                <w:rPr>
                  <w:rFonts w:hint="eastAsia"/>
                </w:rPr>
                <w:delText>S</w:delText>
              </w:r>
              <w:r w:rsidDel="003D2C50">
                <w:delText>TS</w:delText>
              </w:r>
              <w:r w:rsidDel="003D2C50">
                <w:rPr>
                  <w:rFonts w:hint="eastAsia"/>
                </w:rPr>
                <w:delText>在线：</w:delText>
              </w:r>
              <w:r w:rsidDel="003D2C50">
                <w:delText>Online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O</w:delText>
              </w:r>
              <w:r w:rsidDel="003D2C50">
                <w:delText>ffline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1AE91F39" w14:textId="2EC0C85F" w:rsidR="00EA5016" w:rsidDel="003D2C50" w:rsidRDefault="004C4817">
            <w:pPr>
              <w:pStyle w:val="1"/>
              <w:rPr>
                <w:del w:id="3459" w:author="win10" w:date="2020-06-12T13:56:00Z"/>
              </w:rPr>
              <w:pPrChange w:id="3460" w:author="win10" w:date="2020-06-12T13:57:00Z">
                <w:pPr>
                  <w:jc w:val="left"/>
                </w:pPr>
              </w:pPrChange>
            </w:pPr>
            <w:del w:id="3461" w:author="win10" w:date="2020-06-12T13:56:00Z">
              <w:r w:rsidDel="003D2C50">
                <w:rPr>
                  <w:rFonts w:hint="eastAsia"/>
                </w:rPr>
                <w:delText>S</w:delText>
              </w:r>
              <w:r w:rsidDel="003D2C50">
                <w:delText>TS</w:delText>
              </w:r>
              <w:r w:rsidDel="003D2C50">
                <w:rPr>
                  <w:rFonts w:hint="eastAsia"/>
                </w:rPr>
                <w:delText>告警</w:delText>
              </w:r>
              <w:r w:rsidDel="003D2C50">
                <w:delText>：</w:delText>
              </w:r>
              <w:r w:rsidDel="003D2C50">
                <w:rPr>
                  <w:rFonts w:hint="eastAsia"/>
                </w:rPr>
                <w:delText>Cal</w:delText>
              </w:r>
              <w:r w:rsidDel="003D2C50">
                <w:delText>ParmAbn</w:delText>
              </w:r>
              <w:r w:rsidDel="003D2C50">
                <w:rPr>
                  <w:rFonts w:hint="eastAsia"/>
                </w:rPr>
                <w:delText>（校准参数异常）、</w:delText>
              </w:r>
              <w:r w:rsidDel="003D2C50">
                <w:rPr>
                  <w:rFonts w:hint="eastAsia"/>
                </w:rPr>
                <w:delText>Samp</w:delText>
              </w:r>
              <w:r w:rsidDel="003D2C50">
                <w:delText>ZeroPtAbn</w:delText>
              </w:r>
              <w:r w:rsidDel="003D2C50">
                <w:rPr>
                  <w:rFonts w:hint="eastAsia"/>
                </w:rPr>
                <w:delText>（采样零点异常）、</w:delText>
              </w:r>
              <w:r w:rsidDel="003D2C50">
                <w:rPr>
                  <w:rFonts w:hint="eastAsia"/>
                </w:rPr>
                <w:delText>Over</w:delText>
              </w:r>
              <w:r w:rsidDel="003D2C50">
                <w:delText>LoadAlarm</w:delText>
              </w:r>
              <w:r w:rsidDel="003D2C50">
                <w:rPr>
                  <w:rFonts w:hint="eastAsia"/>
                </w:rPr>
                <w:delText>（过载报警）、</w:delText>
              </w:r>
              <w:r w:rsidDel="003D2C50">
                <w:rPr>
                  <w:rFonts w:hint="eastAsia"/>
                </w:rPr>
                <w:delText>Ci</w:delText>
              </w:r>
              <w:r w:rsidDel="003D2C50">
                <w:delText>rcstsOverHeat</w:delText>
              </w:r>
              <w:r w:rsidDel="003D2C50">
                <w:rPr>
                  <w:rFonts w:hint="eastAsia"/>
                </w:rPr>
                <w:delText>（环境温度过温）、</w:delText>
              </w:r>
              <w:r w:rsidDel="003D2C50">
                <w:rPr>
                  <w:rFonts w:hint="eastAsia"/>
                </w:rPr>
                <w:delText>P</w:delText>
              </w:r>
              <w:r w:rsidDel="003D2C50">
                <w:delText>haseLockFailed</w:delText>
              </w:r>
              <w:r w:rsidDel="003D2C50">
                <w:rPr>
                  <w:rFonts w:hint="eastAsia"/>
                </w:rPr>
                <w:delText>（锁相失败）、</w:delText>
              </w:r>
              <w:r w:rsidDel="003D2C50">
                <w:rPr>
                  <w:rFonts w:hint="eastAsia"/>
                </w:rPr>
                <w:delText>G</w:delText>
              </w:r>
              <w:r w:rsidDel="003D2C50">
                <w:delText>ridVolUnbal</w:delText>
              </w:r>
              <w:r w:rsidDel="003D2C50">
                <w:rPr>
                  <w:rFonts w:hint="eastAsia"/>
                </w:rPr>
                <w:delText>（电网电压不平衡）、</w:delText>
              </w:r>
              <w:r w:rsidDel="003D2C50">
                <w:rPr>
                  <w:rFonts w:hint="eastAsia"/>
                </w:rPr>
                <w:delText>G</w:delText>
              </w:r>
              <w:r w:rsidDel="003D2C50">
                <w:delText>ridVolLow</w:delText>
              </w:r>
              <w:r w:rsidDel="003D2C50">
                <w:rPr>
                  <w:rFonts w:hint="eastAsia"/>
                </w:rPr>
                <w:delText>（电网侧欠压）、</w:delText>
              </w:r>
              <w:r w:rsidDel="003D2C50">
                <w:rPr>
                  <w:rFonts w:hint="eastAsia"/>
                </w:rPr>
                <w:delText>G</w:delText>
              </w:r>
              <w:r w:rsidDel="003D2C50">
                <w:delText>ridVolHigh</w:delText>
              </w:r>
              <w:r w:rsidDel="003D2C50">
                <w:rPr>
                  <w:rFonts w:hint="eastAsia"/>
                </w:rPr>
                <w:delText>（电网侧过压）、</w:delText>
              </w:r>
              <w:r w:rsidDel="003D2C50">
                <w:rPr>
                  <w:rFonts w:hint="eastAsia"/>
                </w:rPr>
                <w:delText>G</w:delText>
              </w:r>
              <w:r w:rsidDel="003D2C50">
                <w:delText>ridFreLow</w:delText>
              </w:r>
              <w:r w:rsidDel="003D2C50">
                <w:rPr>
                  <w:rFonts w:hint="eastAsia"/>
                </w:rPr>
                <w:delText>（电网侧欠频）、</w:delText>
              </w:r>
              <w:r w:rsidDel="003D2C50">
                <w:rPr>
                  <w:rFonts w:hint="eastAsia"/>
                </w:rPr>
                <w:delText>G</w:delText>
              </w:r>
              <w:r w:rsidDel="003D2C50">
                <w:delText>ridFreHigh</w:delText>
              </w:r>
              <w:r w:rsidDel="003D2C50">
                <w:rPr>
                  <w:rFonts w:hint="eastAsia"/>
                </w:rPr>
                <w:delText>（电网侧过频）、</w:delText>
              </w:r>
              <w:r w:rsidDel="003D2C50">
                <w:rPr>
                  <w:rFonts w:hint="eastAsia"/>
                </w:rPr>
                <w:delText>O</w:delText>
              </w:r>
              <w:r w:rsidDel="003D2C50">
                <w:delText>ftenSwitchFault</w:delText>
              </w:r>
              <w:r w:rsidDel="003D2C50">
                <w:rPr>
                  <w:rFonts w:hint="eastAsia"/>
                </w:rPr>
                <w:delText>（频繁切换故障）、</w:delText>
              </w:r>
              <w:r w:rsidDel="003D2C50">
                <w:rPr>
                  <w:rFonts w:hint="eastAsia"/>
                </w:rPr>
                <w:delText>G</w:delText>
              </w:r>
              <w:r w:rsidDel="003D2C50">
                <w:delText>ridNoVol</w:delText>
              </w:r>
              <w:r w:rsidDel="003D2C50">
                <w:rPr>
                  <w:rFonts w:hint="eastAsia"/>
                </w:rPr>
                <w:delText>（电网掉电）</w:delText>
              </w:r>
              <w:r w:rsidDel="003D2C50">
                <w:delText>。</w:delText>
              </w:r>
            </w:del>
          </w:p>
          <w:p w14:paraId="7C5F7F3B" w14:textId="440992D0" w:rsidR="00EA5016" w:rsidDel="003D2C50" w:rsidRDefault="004C4817">
            <w:pPr>
              <w:pStyle w:val="1"/>
              <w:rPr>
                <w:del w:id="3462" w:author="win10" w:date="2020-06-12T13:56:00Z"/>
              </w:rPr>
              <w:pPrChange w:id="3463" w:author="win10" w:date="2020-06-12T13:57:00Z">
                <w:pPr>
                  <w:jc w:val="left"/>
                </w:pPr>
              </w:pPrChange>
            </w:pPr>
            <w:del w:id="3464" w:author="win10" w:date="2020-06-12T13:56:00Z">
              <w:r w:rsidDel="003D2C50">
                <w:rPr>
                  <w:rFonts w:hint="eastAsia"/>
                </w:rPr>
                <w:delText>S</w:delText>
              </w:r>
              <w:r w:rsidDel="003D2C50">
                <w:delText>TS</w:delText>
              </w:r>
              <w:r w:rsidDel="003D2C50">
                <w:rPr>
                  <w:rFonts w:hint="eastAsia"/>
                </w:rPr>
                <w:delText>故障：</w:delText>
              </w:r>
              <w:r w:rsidDel="003D2C50">
                <w:rPr>
                  <w:rFonts w:hint="eastAsia"/>
                </w:rPr>
                <w:delText>G</w:delText>
              </w:r>
              <w:r w:rsidDel="003D2C50">
                <w:delText>ridPhaseReverse</w:delText>
              </w:r>
              <w:r w:rsidDel="003D2C50">
                <w:rPr>
                  <w:rFonts w:hint="eastAsia"/>
                </w:rPr>
                <w:delText>（电网电压反序）、</w:delText>
              </w:r>
              <w:r w:rsidDel="003D2C50">
                <w:rPr>
                  <w:rFonts w:hint="eastAsia"/>
                </w:rPr>
                <w:delText>G</w:delText>
              </w:r>
              <w:r w:rsidDel="003D2C50">
                <w:delText>ridPhaseLoss</w:delText>
              </w:r>
              <w:r w:rsidDel="003D2C50">
                <w:rPr>
                  <w:rFonts w:hint="eastAsia"/>
                </w:rPr>
                <w:delText>（电网电压缺相）、</w:delText>
              </w:r>
              <w:r w:rsidDel="003D2C50">
                <w:rPr>
                  <w:rFonts w:hint="eastAsia"/>
                </w:rPr>
                <w:delText>O</w:delText>
              </w:r>
              <w:r w:rsidDel="003D2C50">
                <w:delText>ff</w:delText>
              </w:r>
              <w:r w:rsidDel="003D2C50">
                <w:rPr>
                  <w:rFonts w:hint="eastAsia"/>
                </w:rPr>
                <w:delText>G</w:delText>
              </w:r>
              <w:r w:rsidDel="003D2C50">
                <w:delText>ridPhaseReverse</w:delText>
              </w:r>
              <w:r w:rsidDel="003D2C50">
                <w:rPr>
                  <w:rFonts w:hint="eastAsia"/>
                </w:rPr>
                <w:delText>（离网电压反序）、</w:delText>
              </w:r>
              <w:r w:rsidDel="003D2C50">
                <w:rPr>
                  <w:rFonts w:hint="eastAsia"/>
                </w:rPr>
                <w:delText>O</w:delText>
              </w:r>
              <w:r w:rsidDel="003D2C50">
                <w:delText>ff</w:delText>
              </w:r>
              <w:r w:rsidDel="003D2C50">
                <w:rPr>
                  <w:rFonts w:hint="eastAsia"/>
                </w:rPr>
                <w:delText>G</w:delText>
              </w:r>
              <w:r w:rsidDel="003D2C50">
                <w:delText>ridPhaseLoss</w:delText>
              </w:r>
              <w:r w:rsidDel="003D2C50">
                <w:rPr>
                  <w:rFonts w:hint="eastAsia"/>
                </w:rPr>
                <w:delText>（离网电压缺相）。</w:delText>
              </w:r>
            </w:del>
          </w:p>
          <w:p w14:paraId="76A0FD1B" w14:textId="5642B079" w:rsidR="00EA5016" w:rsidDel="003D2C50" w:rsidRDefault="004C4817">
            <w:pPr>
              <w:pStyle w:val="1"/>
              <w:rPr>
                <w:del w:id="3465" w:author="win10" w:date="2020-06-12T13:56:00Z"/>
              </w:rPr>
              <w:pPrChange w:id="3466" w:author="win10" w:date="2020-06-12T13:57:00Z">
                <w:pPr>
                  <w:jc w:val="left"/>
                </w:pPr>
              </w:pPrChange>
            </w:pPr>
            <w:del w:id="3467" w:author="win10" w:date="2020-06-12T13:56:00Z">
              <w:r w:rsidDel="003D2C50">
                <w:rPr>
                  <w:rFonts w:hint="eastAsia"/>
                </w:rPr>
                <w:delText>电网开关状态：</w:delText>
              </w:r>
              <w:r w:rsidDel="003D2C50">
                <w:rPr>
                  <w:rFonts w:hint="eastAsia"/>
                </w:rPr>
                <w:delText>Open</w:delText>
              </w:r>
              <w:r w:rsidDel="003D2C50">
                <w:rPr>
                  <w:rFonts w:hint="eastAsia"/>
                </w:rPr>
                <w:delText>（打开）、</w:delText>
              </w:r>
              <w:r w:rsidDel="003D2C50">
                <w:rPr>
                  <w:rFonts w:hint="eastAsia"/>
                </w:rPr>
                <w:delText>Closed</w:delText>
              </w:r>
              <w:r w:rsidDel="003D2C50">
                <w:rPr>
                  <w:rFonts w:hint="eastAsia"/>
                </w:rPr>
                <w:delText>（关闭）。</w:delText>
              </w:r>
            </w:del>
          </w:p>
          <w:p w14:paraId="25F3B45B" w14:textId="670B6492" w:rsidR="00295725" w:rsidDel="003D2C50" w:rsidRDefault="004C4817">
            <w:pPr>
              <w:pStyle w:val="1"/>
              <w:rPr>
                <w:del w:id="3468" w:author="win10" w:date="2020-06-12T13:56:00Z"/>
              </w:rPr>
              <w:pPrChange w:id="3469" w:author="win10" w:date="2020-06-12T13:57:00Z">
                <w:pPr>
                  <w:jc w:val="left"/>
                </w:pPr>
              </w:pPrChange>
            </w:pPr>
            <w:del w:id="3470" w:author="win10" w:date="2020-06-12T13:56:00Z">
              <w:r w:rsidDel="003D2C50">
                <w:rPr>
                  <w:rFonts w:hint="eastAsia"/>
                </w:rPr>
                <w:delText>负载开关状态：</w:delText>
              </w:r>
              <w:r w:rsidDel="003D2C50">
                <w:rPr>
                  <w:rFonts w:hint="eastAsia"/>
                </w:rPr>
                <w:delText>Open</w:delText>
              </w:r>
              <w:r w:rsidDel="003D2C50">
                <w:rPr>
                  <w:rFonts w:hint="eastAsia"/>
                </w:rPr>
                <w:delText>（打开）、</w:delText>
              </w:r>
              <w:r w:rsidDel="003D2C50">
                <w:rPr>
                  <w:rFonts w:hint="eastAsia"/>
                </w:rPr>
                <w:delText>Closed</w:delText>
              </w:r>
              <w:r w:rsidDel="003D2C50">
                <w:rPr>
                  <w:rFonts w:hint="eastAsia"/>
                </w:rPr>
                <w:delText>（关闭）。</w:delText>
              </w:r>
            </w:del>
          </w:p>
          <w:p w14:paraId="43452609" w14:textId="101B86A4" w:rsidR="00794674" w:rsidDel="003D2C50" w:rsidRDefault="00794674">
            <w:pPr>
              <w:pStyle w:val="1"/>
              <w:rPr>
                <w:del w:id="3471" w:author="win10" w:date="2020-06-12T13:56:00Z"/>
              </w:rPr>
              <w:pPrChange w:id="3472" w:author="win10" w:date="2020-06-12T13:57:00Z">
                <w:pPr>
                  <w:jc w:val="left"/>
                </w:pPr>
              </w:pPrChange>
            </w:pPr>
            <w:del w:id="3473" w:author="win10" w:date="2020-06-12T13:56:00Z">
              <w:r w:rsidDel="003D2C50">
                <w:rPr>
                  <w:rFonts w:hint="eastAsia"/>
                </w:rPr>
                <w:delText>系统状态：这里多分一层</w:delText>
              </w:r>
            </w:del>
          </w:p>
          <w:p w14:paraId="4ED0FB43" w14:textId="70B3D702" w:rsidR="00794674" w:rsidDel="003D2C50" w:rsidRDefault="00794674">
            <w:pPr>
              <w:pStyle w:val="1"/>
              <w:rPr>
                <w:del w:id="3474" w:author="win10" w:date="2020-06-12T13:56:00Z"/>
              </w:rPr>
              <w:pPrChange w:id="3475" w:author="win10" w:date="2020-06-12T13:57:00Z">
                <w:pPr>
                  <w:ind w:left="420" w:hangingChars="200" w:hanging="420"/>
                  <w:jc w:val="left"/>
                </w:pPr>
              </w:pPrChange>
            </w:pPr>
            <w:del w:id="3476" w:author="win10" w:date="2020-06-12T13:56:00Z">
              <w:r w:rsidDel="003D2C50">
                <w:rPr>
                  <w:rFonts w:hint="eastAsia"/>
                </w:rPr>
                <w:delText>{</w:delText>
              </w:r>
            </w:del>
          </w:p>
          <w:p w14:paraId="125C57EF" w14:textId="30890943" w:rsidR="00794674" w:rsidDel="003D2C50" w:rsidRDefault="00B90F1E">
            <w:pPr>
              <w:pStyle w:val="1"/>
              <w:rPr>
                <w:del w:id="3477" w:author="win10" w:date="2020-06-12T13:56:00Z"/>
              </w:rPr>
              <w:pPrChange w:id="3478" w:author="win10" w:date="2020-06-12T13:57:00Z">
                <w:pPr>
                  <w:ind w:leftChars="200" w:left="420"/>
                  <w:jc w:val="left"/>
                </w:pPr>
              </w:pPrChange>
            </w:pPr>
            <w:del w:id="3479" w:author="win10" w:date="2020-06-12T13:56:00Z">
              <w:r w:rsidRPr="00B90F1E" w:rsidDel="003D2C50">
                <w:rPr>
                  <w:rFonts w:hint="eastAsia"/>
                </w:rPr>
                <w:delText>STS</w:delText>
              </w:r>
              <w:r w:rsidRPr="00B90F1E" w:rsidDel="003D2C50">
                <w:rPr>
                  <w:rFonts w:hint="eastAsia"/>
                </w:rPr>
                <w:delText>并离响应</w:delText>
              </w:r>
              <w:r w:rsidR="00794674" w:rsidDel="003D2C50">
                <w:rPr>
                  <w:rFonts w:hint="eastAsia"/>
                </w:rPr>
                <w:delText>：</w:delText>
              </w:r>
              <w:r w:rsidDel="003D2C50">
                <w:rPr>
                  <w:rFonts w:hint="eastAsia"/>
                </w:rPr>
                <w:delText>Normal</w:delText>
              </w:r>
              <w:r w:rsidDel="003D2C50">
                <w:rPr>
                  <w:rFonts w:hint="eastAsia"/>
                </w:rPr>
                <w:delText>（正常）、</w:delText>
              </w:r>
              <w:r w:rsidDel="003D2C50">
                <w:rPr>
                  <w:rFonts w:hint="eastAsia"/>
                </w:rPr>
                <w:delText>Abnormal</w:delText>
              </w:r>
              <w:r w:rsidDel="003D2C50">
                <w:rPr>
                  <w:rFonts w:hint="eastAsia"/>
                </w:rPr>
                <w:delText>（异常）</w:delText>
              </w:r>
              <w:r w:rsidR="00794674" w:rsidDel="003D2C50">
                <w:rPr>
                  <w:rFonts w:hint="eastAsia"/>
                </w:rPr>
                <w:delText>。</w:delText>
              </w:r>
            </w:del>
          </w:p>
          <w:p w14:paraId="7BA638B3" w14:textId="53F808C2" w:rsidR="00794674" w:rsidDel="003D2C50" w:rsidRDefault="00C73D6E">
            <w:pPr>
              <w:pStyle w:val="1"/>
              <w:rPr>
                <w:del w:id="3480" w:author="win10" w:date="2020-06-12T13:56:00Z"/>
              </w:rPr>
              <w:pPrChange w:id="3481" w:author="win10" w:date="2020-06-12T13:57:00Z">
                <w:pPr>
                  <w:ind w:leftChars="200" w:left="420"/>
                  <w:jc w:val="left"/>
                </w:pPr>
              </w:pPrChange>
            </w:pPr>
            <w:del w:id="3482" w:author="win10" w:date="2020-06-12T13:56:00Z">
              <w:r w:rsidRPr="00C73D6E" w:rsidDel="003D2C50">
                <w:rPr>
                  <w:rFonts w:hint="eastAsia"/>
                </w:rPr>
                <w:delText>PCS</w:delText>
              </w:r>
              <w:r w:rsidRPr="00C73D6E" w:rsidDel="003D2C50">
                <w:rPr>
                  <w:rFonts w:hint="eastAsia"/>
                </w:rPr>
                <w:delText>有功无差调节</w:delText>
              </w:r>
              <w:r w:rsidR="00794674" w:rsidDel="003D2C50">
                <w:rPr>
                  <w:rFonts w:hint="eastAsia"/>
                </w:rPr>
                <w:delText>：</w:delText>
              </w:r>
              <w:r w:rsidRPr="00C73D6E" w:rsidDel="003D2C50">
                <w:rPr>
                  <w:rFonts w:hint="eastAsia"/>
                </w:rPr>
                <w:delText>Yes</w:delText>
              </w:r>
              <w:r w:rsidRPr="00C73D6E" w:rsidDel="003D2C50">
                <w:rPr>
                  <w:rFonts w:hint="eastAsia"/>
                </w:rPr>
                <w:delText>（可）、</w:delText>
              </w:r>
              <w:r w:rsidRPr="00C73D6E" w:rsidDel="003D2C50">
                <w:rPr>
                  <w:rFonts w:hint="eastAsia"/>
                </w:rPr>
                <w:delText>No</w:delText>
              </w:r>
              <w:r w:rsidRPr="00C73D6E" w:rsidDel="003D2C50">
                <w:rPr>
                  <w:rFonts w:hint="eastAsia"/>
                </w:rPr>
                <w:delText>（不可）</w:delText>
              </w:r>
              <w:r w:rsidR="00794674" w:rsidDel="003D2C50">
                <w:rPr>
                  <w:rFonts w:hint="eastAsia"/>
                </w:rPr>
                <w:delText>。</w:delText>
              </w:r>
            </w:del>
          </w:p>
          <w:p w14:paraId="481A7EB0" w14:textId="49E0EFEB" w:rsidR="00D756D2" w:rsidDel="003D2C50" w:rsidRDefault="00D756D2">
            <w:pPr>
              <w:pStyle w:val="1"/>
              <w:rPr>
                <w:del w:id="3483" w:author="win10" w:date="2020-06-12T13:56:00Z"/>
              </w:rPr>
              <w:pPrChange w:id="3484" w:author="win10" w:date="2020-06-12T13:57:00Z">
                <w:pPr>
                  <w:ind w:leftChars="200" w:left="420"/>
                  <w:jc w:val="left"/>
                </w:pPr>
              </w:pPrChange>
            </w:pPr>
            <w:del w:id="3485" w:author="win10" w:date="2020-06-12T13:56:00Z">
              <w:r w:rsidRPr="00484166" w:rsidDel="003D2C50">
                <w:rPr>
                  <w:rFonts w:hint="eastAsia"/>
                </w:rPr>
                <w:delText>PCS</w:delText>
              </w:r>
              <w:r w:rsidRPr="00484166" w:rsidDel="003D2C50">
                <w:rPr>
                  <w:rFonts w:hint="eastAsia"/>
                </w:rPr>
                <w:delText>无功无差调节</w:delText>
              </w:r>
              <w:r w:rsidDel="003D2C50">
                <w:rPr>
                  <w:rFonts w:hint="eastAsia"/>
                </w:rPr>
                <w:delText>：</w:delText>
              </w:r>
              <w:r w:rsidRPr="00C73D6E" w:rsidDel="003D2C50">
                <w:rPr>
                  <w:rFonts w:hint="eastAsia"/>
                </w:rPr>
                <w:delText>Yes</w:delText>
              </w:r>
              <w:r w:rsidRPr="00C73D6E" w:rsidDel="003D2C50">
                <w:rPr>
                  <w:rFonts w:hint="eastAsia"/>
                </w:rPr>
                <w:delText>（可）、</w:delText>
              </w:r>
              <w:r w:rsidRPr="00C73D6E" w:rsidDel="003D2C50">
                <w:rPr>
                  <w:rFonts w:hint="eastAsia"/>
                </w:rPr>
                <w:delText>No</w:delText>
              </w:r>
              <w:r w:rsidRPr="00C73D6E" w:rsidDel="003D2C50">
                <w:rPr>
                  <w:rFonts w:hint="eastAsia"/>
                </w:rPr>
                <w:delText>（不可）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0D81A65C" w14:textId="0881043B" w:rsidR="00C73D6E" w:rsidDel="003D2C50" w:rsidRDefault="00C73D6E">
            <w:pPr>
              <w:pStyle w:val="1"/>
              <w:rPr>
                <w:del w:id="3486" w:author="win10" w:date="2020-06-12T13:56:00Z"/>
              </w:rPr>
              <w:pPrChange w:id="3487" w:author="win10" w:date="2020-06-12T13:57:00Z">
                <w:pPr>
                  <w:ind w:leftChars="200" w:left="420"/>
                  <w:jc w:val="left"/>
                </w:pPr>
              </w:pPrChange>
            </w:pPr>
            <w:del w:id="3488" w:author="win10" w:date="2020-06-12T13:56:00Z">
              <w:r w:rsidRPr="00C73D6E" w:rsidDel="003D2C50">
                <w:rPr>
                  <w:rFonts w:hint="eastAsia"/>
                </w:rPr>
                <w:delText>PCS</w:delText>
              </w:r>
              <w:r w:rsidRPr="00C73D6E" w:rsidDel="003D2C50">
                <w:rPr>
                  <w:rFonts w:hint="eastAsia"/>
                </w:rPr>
                <w:delText>直流电流达限</w:delText>
              </w:r>
              <w:r w:rsidDel="003D2C50">
                <w:rPr>
                  <w:rFonts w:hint="eastAsia"/>
                </w:rPr>
                <w:delText>：</w:delText>
              </w:r>
              <w:r w:rsidR="00531FD2" w:rsidRPr="00531FD2" w:rsidDel="003D2C50">
                <w:rPr>
                  <w:rFonts w:hint="eastAsia"/>
                </w:rPr>
                <w:delText>DisChargeLimit</w:delText>
              </w:r>
              <w:r w:rsidR="00531FD2" w:rsidRPr="00531FD2" w:rsidDel="003D2C50">
                <w:rPr>
                  <w:rFonts w:hint="eastAsia"/>
                </w:rPr>
                <w:delText>（达放电限）、</w:delText>
              </w:r>
              <w:r w:rsidR="00531FD2" w:rsidRPr="00531FD2" w:rsidDel="003D2C50">
                <w:rPr>
                  <w:rFonts w:hint="eastAsia"/>
                </w:rPr>
                <w:delText>ChargeLimit</w:delText>
              </w:r>
              <w:r w:rsidR="00531FD2" w:rsidRPr="00531FD2" w:rsidDel="003D2C50">
                <w:rPr>
                  <w:rFonts w:hint="eastAsia"/>
                </w:rPr>
                <w:delText>（达充电限）、</w:delText>
              </w:r>
              <w:r w:rsidR="00531FD2" w:rsidRPr="00531FD2" w:rsidDel="003D2C50">
                <w:rPr>
                  <w:rFonts w:hint="eastAsia"/>
                </w:rPr>
                <w:delText>None</w:delText>
              </w:r>
              <w:r w:rsidR="00531FD2" w:rsidRPr="00531FD2" w:rsidDel="003D2C50">
                <w:rPr>
                  <w:rFonts w:hint="eastAsia"/>
                </w:rPr>
                <w:delText>（无）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41D7C3B4" w14:textId="7F29D91C" w:rsidR="00C73D6E" w:rsidDel="003D2C50" w:rsidRDefault="00C73D6E">
            <w:pPr>
              <w:pStyle w:val="1"/>
              <w:rPr>
                <w:del w:id="3489" w:author="win10" w:date="2020-06-12T13:56:00Z"/>
              </w:rPr>
              <w:pPrChange w:id="3490" w:author="win10" w:date="2020-06-12T13:57:00Z">
                <w:pPr>
                  <w:ind w:leftChars="200" w:left="420"/>
                  <w:jc w:val="left"/>
                </w:pPr>
              </w:pPrChange>
            </w:pPr>
            <w:del w:id="3491" w:author="win10" w:date="2020-06-12T13:56:00Z">
              <w:r w:rsidRPr="00C73D6E" w:rsidDel="003D2C50">
                <w:rPr>
                  <w:rFonts w:hint="eastAsia"/>
                </w:rPr>
                <w:delText>PCS</w:delText>
              </w:r>
              <w:r w:rsidRPr="00C73D6E" w:rsidDel="003D2C50">
                <w:rPr>
                  <w:rFonts w:hint="eastAsia"/>
                </w:rPr>
                <w:delText>允充放功率达限</w:delText>
              </w:r>
              <w:r w:rsidDel="003D2C50">
                <w:rPr>
                  <w:rFonts w:hint="eastAsia"/>
                </w:rPr>
                <w:delText>：</w:delText>
              </w:r>
              <w:r w:rsidR="004843AA" w:rsidRPr="004843AA" w:rsidDel="003D2C50">
                <w:rPr>
                  <w:rFonts w:hint="eastAsia"/>
                </w:rPr>
                <w:delText>ChargeLimit</w:delText>
              </w:r>
              <w:r w:rsidR="004843AA" w:rsidRPr="004843AA" w:rsidDel="003D2C50">
                <w:rPr>
                  <w:rFonts w:hint="eastAsia"/>
                </w:rPr>
                <w:delText>（允充达限）、</w:delText>
              </w:r>
              <w:r w:rsidR="004843AA" w:rsidRPr="004843AA" w:rsidDel="003D2C50">
                <w:rPr>
                  <w:rFonts w:hint="eastAsia"/>
                </w:rPr>
                <w:delText>DisChargeLimit</w:delText>
              </w:r>
              <w:r w:rsidR="004843AA" w:rsidRPr="004843AA" w:rsidDel="003D2C50">
                <w:rPr>
                  <w:rFonts w:hint="eastAsia"/>
                </w:rPr>
                <w:delText>（允放达限）、</w:delText>
              </w:r>
              <w:r w:rsidR="004843AA" w:rsidRPr="004843AA" w:rsidDel="003D2C50">
                <w:rPr>
                  <w:rFonts w:hint="eastAsia"/>
                </w:rPr>
                <w:delText>None</w:delText>
              </w:r>
              <w:r w:rsidR="004843AA" w:rsidRPr="004843AA" w:rsidDel="003D2C50">
                <w:rPr>
                  <w:rFonts w:hint="eastAsia"/>
                </w:rPr>
                <w:delText>（无）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0D7BB7A5" w14:textId="0EE3325C" w:rsidR="00C73D6E" w:rsidDel="003D2C50" w:rsidRDefault="00C73D6E">
            <w:pPr>
              <w:pStyle w:val="1"/>
              <w:rPr>
                <w:del w:id="3492" w:author="win10" w:date="2020-06-12T13:56:00Z"/>
              </w:rPr>
              <w:pPrChange w:id="3493" w:author="win10" w:date="2020-06-12T13:57:00Z">
                <w:pPr>
                  <w:ind w:leftChars="200" w:left="420"/>
                  <w:jc w:val="left"/>
                </w:pPr>
              </w:pPrChange>
            </w:pPr>
            <w:del w:id="3494" w:author="win10" w:date="2020-06-12T13:56:00Z">
              <w:r w:rsidRPr="00C73D6E" w:rsidDel="003D2C50">
                <w:rPr>
                  <w:rFonts w:hint="eastAsia"/>
                </w:rPr>
                <w:delText>PCS</w:delText>
              </w:r>
              <w:r w:rsidRPr="00C73D6E" w:rsidDel="003D2C50">
                <w:rPr>
                  <w:rFonts w:hint="eastAsia"/>
                </w:rPr>
                <w:delText>无功达限</w:delText>
              </w:r>
              <w:r w:rsidDel="003D2C50">
                <w:rPr>
                  <w:rFonts w:hint="eastAsia"/>
                </w:rPr>
                <w:delText>：</w:delText>
              </w:r>
              <w:r w:rsidR="00BA3D9A" w:rsidRPr="00BA3D9A" w:rsidDel="003D2C50">
                <w:rPr>
                  <w:rFonts w:hint="eastAsia"/>
                </w:rPr>
                <w:delText>Capacitive</w:delText>
              </w:r>
              <w:r w:rsidR="00BA3D9A" w:rsidRPr="00BA3D9A" w:rsidDel="003D2C50">
                <w:rPr>
                  <w:rFonts w:hint="eastAsia"/>
                </w:rPr>
                <w:delText>（容性）、</w:delText>
              </w:r>
              <w:r w:rsidR="00BA3D9A" w:rsidRPr="00BA3D9A" w:rsidDel="003D2C50">
                <w:rPr>
                  <w:rFonts w:hint="eastAsia"/>
                </w:rPr>
                <w:delText>Inductive</w:delText>
              </w:r>
              <w:r w:rsidR="00BA3D9A" w:rsidRPr="00BA3D9A" w:rsidDel="003D2C50">
                <w:rPr>
                  <w:rFonts w:hint="eastAsia"/>
                </w:rPr>
                <w:delText>（感性）、</w:delText>
              </w:r>
              <w:r w:rsidR="00BA3D9A" w:rsidRPr="00BA3D9A" w:rsidDel="003D2C50">
                <w:rPr>
                  <w:rFonts w:hint="eastAsia"/>
                </w:rPr>
                <w:delText>None</w:delText>
              </w:r>
              <w:r w:rsidR="00BA3D9A" w:rsidRPr="00BA3D9A" w:rsidDel="003D2C50">
                <w:rPr>
                  <w:rFonts w:hint="eastAsia"/>
                </w:rPr>
                <w:delText>（无）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5E40F3F4" w14:textId="64794F6B" w:rsidR="00C73D6E" w:rsidDel="003D2C50" w:rsidRDefault="00C73D6E">
            <w:pPr>
              <w:pStyle w:val="1"/>
              <w:rPr>
                <w:del w:id="3495" w:author="win10" w:date="2020-06-12T13:56:00Z"/>
              </w:rPr>
              <w:pPrChange w:id="3496" w:author="win10" w:date="2020-06-12T13:57:00Z">
                <w:pPr>
                  <w:ind w:leftChars="200" w:left="420"/>
                  <w:jc w:val="left"/>
                </w:pPr>
              </w:pPrChange>
            </w:pPr>
            <w:del w:id="3497" w:author="win10" w:date="2020-06-12T13:56:00Z">
              <w:r w:rsidRPr="00C73D6E" w:rsidDel="003D2C50">
                <w:rPr>
                  <w:rFonts w:hint="eastAsia"/>
                </w:rPr>
                <w:delText>开机状态</w:delText>
              </w:r>
              <w:r w:rsidDel="003D2C50">
                <w:rPr>
                  <w:rFonts w:hint="eastAsia"/>
                </w:rPr>
                <w:delText>：</w:delText>
              </w:r>
              <w:r w:rsidR="00421FF3" w:rsidRPr="00421FF3" w:rsidDel="003D2C50">
                <w:rPr>
                  <w:rFonts w:hint="eastAsia"/>
                </w:rPr>
                <w:delText>Succeed</w:delText>
              </w:r>
              <w:r w:rsidR="00421FF3" w:rsidRPr="00421FF3" w:rsidDel="003D2C50">
                <w:rPr>
                  <w:rFonts w:hint="eastAsia"/>
                </w:rPr>
                <w:delText>（成功）、</w:delText>
              </w:r>
              <w:r w:rsidR="00421FF3" w:rsidRPr="00421FF3" w:rsidDel="003D2C50">
                <w:rPr>
                  <w:rFonts w:hint="eastAsia"/>
                </w:rPr>
                <w:delText>Timeout</w:delText>
              </w:r>
              <w:r w:rsidR="00421FF3" w:rsidRPr="00421FF3" w:rsidDel="003D2C50">
                <w:rPr>
                  <w:rFonts w:hint="eastAsia"/>
                </w:rPr>
                <w:delText>（超时）、</w:delText>
              </w:r>
              <w:r w:rsidR="00421FF3" w:rsidRPr="00421FF3" w:rsidDel="003D2C50">
                <w:rPr>
                  <w:rFonts w:hint="eastAsia"/>
                </w:rPr>
                <w:delText>Fault</w:delText>
              </w:r>
              <w:r w:rsidR="00421FF3" w:rsidRPr="00421FF3" w:rsidDel="003D2C50">
                <w:rPr>
                  <w:rFonts w:hint="eastAsia"/>
                </w:rPr>
                <w:delText>（故障终止）、</w:delText>
              </w:r>
              <w:r w:rsidR="00421FF3" w:rsidRPr="00421FF3" w:rsidDel="003D2C50">
                <w:rPr>
                  <w:rFonts w:hint="eastAsia"/>
                </w:rPr>
                <w:delText>NormalOff</w:delText>
              </w:r>
              <w:r w:rsidR="00421FF3" w:rsidRPr="00421FF3" w:rsidDel="003D2C50">
                <w:rPr>
                  <w:rFonts w:hint="eastAsia"/>
                </w:rPr>
                <w:delText>（正常关）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7CDBCEA0" w14:textId="76486020" w:rsidR="00C73D6E" w:rsidDel="003D2C50" w:rsidRDefault="00C73D6E">
            <w:pPr>
              <w:pStyle w:val="1"/>
              <w:rPr>
                <w:del w:id="3498" w:author="win10" w:date="2020-06-12T13:56:00Z"/>
              </w:rPr>
              <w:pPrChange w:id="3499" w:author="win10" w:date="2020-06-12T13:57:00Z">
                <w:pPr>
                  <w:ind w:leftChars="200" w:left="420"/>
                  <w:jc w:val="left"/>
                </w:pPr>
              </w:pPrChange>
            </w:pPr>
            <w:del w:id="3500" w:author="win10" w:date="2020-06-12T13:56:00Z">
              <w:r w:rsidRPr="00C73D6E" w:rsidDel="003D2C50">
                <w:rPr>
                  <w:rFonts w:hint="eastAsia"/>
                </w:rPr>
                <w:delText>开机操作进行中</w:delText>
              </w:r>
              <w:r w:rsidDel="003D2C50">
                <w:rPr>
                  <w:rFonts w:hint="eastAsia"/>
                </w:rPr>
                <w:delText>：</w:delText>
              </w:r>
              <w:r w:rsidR="00421FF3" w:rsidRPr="00421FF3" w:rsidDel="003D2C50">
                <w:rPr>
                  <w:rFonts w:hint="eastAsia"/>
                </w:rPr>
                <w:delText>Yes</w:delText>
              </w:r>
              <w:r w:rsidR="00421FF3" w:rsidRPr="00421FF3" w:rsidDel="003D2C50">
                <w:rPr>
                  <w:rFonts w:hint="eastAsia"/>
                </w:rPr>
                <w:delText>（是）、</w:delText>
              </w:r>
              <w:r w:rsidR="00421FF3" w:rsidRPr="00421FF3" w:rsidDel="003D2C50">
                <w:rPr>
                  <w:rFonts w:hint="eastAsia"/>
                </w:rPr>
                <w:delText>No</w:delText>
              </w:r>
              <w:r w:rsidR="00421FF3" w:rsidRPr="00421FF3" w:rsidDel="003D2C50">
                <w:rPr>
                  <w:rFonts w:hint="eastAsia"/>
                </w:rPr>
                <w:delText>（否）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1792BB0D" w14:textId="6E210A8E" w:rsidR="00C73D6E" w:rsidDel="003D2C50" w:rsidRDefault="00C73D6E">
            <w:pPr>
              <w:pStyle w:val="1"/>
              <w:rPr>
                <w:del w:id="3501" w:author="win10" w:date="2020-06-12T13:56:00Z"/>
              </w:rPr>
              <w:pPrChange w:id="3502" w:author="win10" w:date="2020-06-12T13:57:00Z">
                <w:pPr>
                  <w:ind w:leftChars="200" w:left="420"/>
                  <w:jc w:val="left"/>
                </w:pPr>
              </w:pPrChange>
            </w:pPr>
            <w:del w:id="3503" w:author="win10" w:date="2020-06-12T13:56:00Z">
              <w:r w:rsidRPr="00C73D6E" w:rsidDel="003D2C50">
                <w:rPr>
                  <w:rFonts w:hint="eastAsia"/>
                </w:rPr>
                <w:delText>关机状态</w:delText>
              </w:r>
              <w:r w:rsidDel="003D2C50">
                <w:rPr>
                  <w:rFonts w:hint="eastAsia"/>
                </w:rPr>
                <w:delText>：</w:delText>
              </w:r>
              <w:r w:rsidR="00421FF3" w:rsidRPr="00421FF3" w:rsidDel="003D2C50">
                <w:rPr>
                  <w:rFonts w:hint="eastAsia"/>
                </w:rPr>
                <w:delText>Succeed</w:delText>
              </w:r>
              <w:r w:rsidR="00421FF3" w:rsidRPr="00421FF3" w:rsidDel="003D2C50">
                <w:rPr>
                  <w:rFonts w:hint="eastAsia"/>
                </w:rPr>
                <w:delText>（成功）、</w:delText>
              </w:r>
              <w:r w:rsidR="00421FF3" w:rsidRPr="00421FF3" w:rsidDel="003D2C50">
                <w:rPr>
                  <w:rFonts w:hint="eastAsia"/>
                </w:rPr>
                <w:delText>Timeout</w:delText>
              </w:r>
              <w:r w:rsidR="00421FF3" w:rsidRPr="00421FF3" w:rsidDel="003D2C50">
                <w:rPr>
                  <w:rFonts w:hint="eastAsia"/>
                </w:rPr>
                <w:delText>（超时）、</w:delText>
              </w:r>
              <w:r w:rsidR="00421FF3" w:rsidRPr="00421FF3" w:rsidDel="003D2C50">
                <w:rPr>
                  <w:rFonts w:hint="eastAsia"/>
                </w:rPr>
                <w:delText>Fault</w:delText>
              </w:r>
              <w:r w:rsidR="00421FF3" w:rsidRPr="00421FF3" w:rsidDel="003D2C50">
                <w:rPr>
                  <w:rFonts w:hint="eastAsia"/>
                </w:rPr>
                <w:delText>（故障终止）、</w:delText>
              </w:r>
              <w:r w:rsidR="00421FF3" w:rsidRPr="00421FF3" w:rsidDel="003D2C50">
                <w:rPr>
                  <w:rFonts w:hint="eastAsia"/>
                </w:rPr>
                <w:delText>NormalO</w:delText>
              </w:r>
              <w:r w:rsidR="00421FF3" w:rsidDel="003D2C50">
                <w:delText>n</w:delText>
              </w:r>
              <w:r w:rsidR="00421FF3" w:rsidRPr="00421FF3" w:rsidDel="003D2C50">
                <w:rPr>
                  <w:rFonts w:hint="eastAsia"/>
                </w:rPr>
                <w:delText>（正常</w:delText>
              </w:r>
              <w:r w:rsidR="00421FF3" w:rsidDel="003D2C50">
                <w:rPr>
                  <w:rFonts w:hint="eastAsia"/>
                </w:rPr>
                <w:delText>开</w:delText>
              </w:r>
              <w:r w:rsidR="00421FF3" w:rsidRPr="00421FF3" w:rsidDel="003D2C50">
                <w:rPr>
                  <w:rFonts w:hint="eastAsia"/>
                </w:rPr>
                <w:delText>）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1F8A293A" w14:textId="53EA78FA" w:rsidR="00794674" w:rsidRPr="00C73D6E" w:rsidDel="003D2C50" w:rsidRDefault="00C73D6E">
            <w:pPr>
              <w:pStyle w:val="1"/>
              <w:rPr>
                <w:del w:id="3504" w:author="win10" w:date="2020-06-12T13:56:00Z"/>
              </w:rPr>
              <w:pPrChange w:id="3505" w:author="win10" w:date="2020-06-12T13:57:00Z">
                <w:pPr>
                  <w:ind w:leftChars="200" w:left="420"/>
                  <w:jc w:val="left"/>
                </w:pPr>
              </w:pPrChange>
            </w:pPr>
            <w:del w:id="3506" w:author="win10" w:date="2020-06-12T13:56:00Z">
              <w:r w:rsidRPr="00C73D6E" w:rsidDel="003D2C50">
                <w:rPr>
                  <w:rFonts w:hint="eastAsia"/>
                </w:rPr>
                <w:delText>关机操作进行中</w:delText>
              </w:r>
              <w:r w:rsidDel="003D2C50">
                <w:rPr>
                  <w:rFonts w:hint="eastAsia"/>
                </w:rPr>
                <w:delText>：</w:delText>
              </w:r>
              <w:r w:rsidR="00421FF3" w:rsidRPr="00421FF3" w:rsidDel="003D2C50">
                <w:rPr>
                  <w:rFonts w:hint="eastAsia"/>
                </w:rPr>
                <w:delText>Yes</w:delText>
              </w:r>
              <w:r w:rsidR="00421FF3" w:rsidRPr="00421FF3" w:rsidDel="003D2C50">
                <w:rPr>
                  <w:rFonts w:hint="eastAsia"/>
                </w:rPr>
                <w:delText>（是）、</w:delText>
              </w:r>
              <w:r w:rsidR="00421FF3" w:rsidRPr="00421FF3" w:rsidDel="003D2C50">
                <w:rPr>
                  <w:rFonts w:hint="eastAsia"/>
                </w:rPr>
                <w:delText>No</w:delText>
              </w:r>
              <w:r w:rsidR="00421FF3" w:rsidRPr="00421FF3" w:rsidDel="003D2C50">
                <w:rPr>
                  <w:rFonts w:hint="eastAsia"/>
                </w:rPr>
                <w:delText>（否）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191AEC9F" w14:textId="79E0AE5B" w:rsidR="00794674" w:rsidDel="003D2C50" w:rsidRDefault="00794674">
            <w:pPr>
              <w:pStyle w:val="1"/>
              <w:rPr>
                <w:del w:id="3507" w:author="win10" w:date="2020-06-12T13:56:00Z"/>
              </w:rPr>
              <w:pPrChange w:id="3508" w:author="win10" w:date="2020-06-12T13:57:00Z">
                <w:pPr>
                  <w:jc w:val="left"/>
                </w:pPr>
              </w:pPrChange>
            </w:pPr>
            <w:del w:id="3509" w:author="win10" w:date="2020-06-12T13:56:00Z">
              <w:r w:rsidDel="003D2C50">
                <w:rPr>
                  <w:rFonts w:hint="eastAsia"/>
                </w:rPr>
                <w:delText>}</w:delText>
              </w:r>
            </w:del>
          </w:p>
        </w:tc>
      </w:tr>
    </w:tbl>
    <w:p w14:paraId="1053AF59" w14:textId="4C30ACF3" w:rsidR="00EA5016" w:rsidDel="003D2C50" w:rsidRDefault="00EA5016">
      <w:pPr>
        <w:pStyle w:val="1"/>
        <w:rPr>
          <w:del w:id="3510" w:author="win10" w:date="2020-06-12T13:56:00Z"/>
        </w:rPr>
        <w:pPrChange w:id="3511" w:author="win10" w:date="2020-06-12T13:57:00Z">
          <w:pPr/>
        </w:pPrChange>
      </w:pPr>
    </w:p>
    <w:p w14:paraId="757AAFD6" w14:textId="34097979" w:rsidR="00EA5016" w:rsidDel="003D2C50" w:rsidRDefault="004C4817">
      <w:pPr>
        <w:pStyle w:val="1"/>
        <w:rPr>
          <w:del w:id="3512" w:author="win10" w:date="2020-06-12T13:56:00Z"/>
        </w:rPr>
        <w:pPrChange w:id="3513" w:author="win10" w:date="2020-06-12T13:57:00Z">
          <w:pPr/>
        </w:pPrChange>
      </w:pPr>
      <w:del w:id="3514" w:author="win10" w:date="2020-06-12T13:56:00Z">
        <w:r w:rsidDel="003D2C50">
          <w:rPr>
            <w:b w:val="0"/>
            <w:noProof/>
          </w:rPr>
          <mc:AlternateContent>
            <mc:Choice Requires="wps">
              <w:drawing>
                <wp:anchor distT="45720" distB="45720" distL="114300" distR="114300" simplePos="0" relativeHeight="251703296" behindDoc="0" locked="0" layoutInCell="1" allowOverlap="1" wp14:anchorId="5E37CFEC" wp14:editId="47334E7B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222944</wp:posOffset>
                  </wp:positionV>
                  <wp:extent cx="5494655" cy="1404620"/>
                  <wp:effectExtent l="0" t="0" r="10795" b="17780"/>
                  <wp:wrapSquare wrapText="bothSides"/>
                  <wp:docPr id="24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3F5FA7C8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设备</w:t>
                              </w:r>
                              <w:r>
                                <w:rPr>
                                  <w:szCs w:val="21"/>
                                </w:rPr>
                                <w:t>MQTT</w:t>
                              </w:r>
                              <w:r>
                                <w:rPr>
                                  <w:szCs w:val="21"/>
                                </w:rPr>
                                <w:t>上报</w:t>
                              </w:r>
                            </w:p>
                            <w:p w14:paraId="53B487C2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Topic: /tianshun/v1/TS02E510000100/TS01E510000100/data/json</w:t>
                              </w:r>
                            </w:p>
                            <w:p w14:paraId="4FC91117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MQTT Client</w:t>
                              </w:r>
                              <w:r>
                                <w:rPr>
                                  <w:szCs w:val="21"/>
                                </w:rPr>
                                <w:t>发送的</w:t>
                              </w:r>
                              <w:r>
                                <w:rPr>
                                  <w:szCs w:val="21"/>
                                </w:rPr>
                                <w:t>payload</w:t>
                              </w:r>
                              <w:r>
                                <w:rPr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6FA1839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2242D2D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"deviceReq",</w:t>
                              </w:r>
                            </w:p>
                            <w:p w14:paraId="78A01E0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"PCS-301",</w:t>
                              </w:r>
                            </w:p>
                            <w:p w14:paraId="31AC15A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"1-1",</w:t>
                              </w:r>
                            </w:p>
                            <w:p w14:paraId="31C6B8B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"data": {</w:t>
                              </w:r>
                            </w:p>
                            <w:p w14:paraId="2FA8847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"State",</w:t>
                              </w:r>
                            </w:p>
                            <w:p w14:paraId="6EEFAAF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"priority": "High",</w:t>
                              </w:r>
                            </w:p>
                            <w:p w14:paraId="7B7EB3B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"serviceData": {</w:t>
                              </w:r>
                            </w:p>
                            <w:p w14:paraId="46C1B2E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"OnOff": "Running",</w:t>
                              </w:r>
                            </w:p>
                            <w:p w14:paraId="0FF9E52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"OnOffGrid": "OnGrid",</w:t>
                              </w:r>
                            </w:p>
                            <w:p w14:paraId="00D98FD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"ChargeDisCharge": "Charge",</w:t>
                              </w:r>
                            </w:p>
                            <w:p w14:paraId="35710B0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"ControlMode": "Remote",</w:t>
                              </w:r>
                            </w:p>
                            <w:p w14:paraId="4CC1853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"EnergyMode": "AC",</w:t>
                              </w:r>
                            </w:p>
                            <w:p w14:paraId="372009E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"DCControlMode": "Current",</w:t>
                              </w:r>
                            </w:p>
                            <w:p w14:paraId="632815D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"ReactivePowerMode": "ReactivePower",</w:t>
                              </w:r>
                            </w:p>
                            <w:p w14:paraId="13D9D04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"ACSwitch": "Open",</w:t>
                              </w:r>
                            </w:p>
                            <w:p w14:paraId="261866C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"FunctionEnable": "IslandDetectionEnable",</w:t>
                              </w:r>
                            </w:p>
                            <w:p w14:paraId="112C77A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"SYSAlarm": "",</w:t>
                              </w:r>
                            </w:p>
                            <w:p w14:paraId="71F614F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"SYSFault": "",</w:t>
                              </w:r>
                            </w:p>
                            <w:p w14:paraId="088EE10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"STSOnline": "Online",</w:t>
                              </w:r>
                            </w:p>
                            <w:p w14:paraId="6C5CBF3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"STSAlarm": "",</w:t>
                              </w:r>
                            </w:p>
                            <w:p w14:paraId="3D204E6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"STSFault": "",</w:t>
                              </w:r>
                            </w:p>
                            <w:p w14:paraId="1B6C08C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"GridSwitch": "Closed",</w:t>
                              </w:r>
                            </w:p>
                            <w:p w14:paraId="1A9A7C56" w14:textId="682B530B" w:rsidR="00DE3E82" w:rsidRDefault="00DE3E82">
                              <w:pPr>
                                <w:rPr>
                                  <w:ins w:id="3515" w:author="win10" w:date="2020-05-09T17:07:00Z"/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"LoadSwitch": "Closed"</w:t>
                              </w:r>
                              <w:r w:rsidR="001A1C29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</w:t>
                              </w:r>
                            </w:p>
                            <w:p w14:paraId="49F5189C" w14:textId="3B9F0D7C" w:rsidR="00806FD3" w:rsidRDefault="00806FD3" w:rsidP="00806FD3">
                              <w:pPr>
                                <w:rPr>
                                  <w:ins w:id="3516" w:author="win10" w:date="2020-05-09T17:07:00Z"/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ins w:id="3517" w:author="win10" w:date="2020-05-09T17:07:00Z">
                                <w:r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ab/>
                                  <w:t>"</w:t>
                                </w:r>
                                <w:r w:rsidRPr="00806FD3"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>EnergyModeVirtual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>": "AC",</w:t>
                                </w:r>
                              </w:ins>
                            </w:p>
                            <w:p w14:paraId="611DA94F" w14:textId="4C91A473" w:rsidR="00806FD3" w:rsidRDefault="00806FD3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ins w:id="3518" w:author="win10" w:date="2020-05-09T17:07:00Z">
                                <w:r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ab/>
                                  <w:t>"</w:t>
                                </w:r>
                              </w:ins>
                              <w:ins w:id="3519" w:author="win10" w:date="2020-05-09T17:08:00Z">
                                <w:r w:rsidRPr="00806FD3"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>DCControlModeVirtual</w:t>
                                </w:r>
                              </w:ins>
                              <w:ins w:id="3520" w:author="win10" w:date="2020-05-09T17:07:00Z">
                                <w:r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>": "</w:t>
                                </w:r>
                              </w:ins>
                              <w:ins w:id="3521" w:author="win10" w:date="2020-05-09T17:10:00Z">
                                <w:r w:rsidRPr="00806FD3"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>Power</w:t>
                                </w:r>
                              </w:ins>
                              <w:ins w:id="3522" w:author="win10" w:date="2020-05-09T17:07:00Z">
                                <w:r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>",</w:t>
                                </w:r>
                              </w:ins>
                            </w:p>
                            <w:p w14:paraId="6CB5C177" w14:textId="5DC53318" w:rsidR="001A1C29" w:rsidRDefault="001A1C29" w:rsidP="001A1C29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"SystemState": {</w:t>
                              </w:r>
                            </w:p>
                            <w:p w14:paraId="13CBE746" w14:textId="42F6B49D" w:rsidR="001A1C29" w:rsidRDefault="001A1C29" w:rsidP="001A1C29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</w:t>
                              </w:r>
                              <w:r w:rsidR="006B23B8" w:rsidRPr="006B23B8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STSOnOffResponse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": "</w:t>
                              </w:r>
                              <w:r w:rsidR="00D6146A" w:rsidRPr="00D6146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Normal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",</w:t>
                              </w:r>
                            </w:p>
                            <w:p w14:paraId="1074116B" w14:textId="0BD1B1AD" w:rsidR="001A1C29" w:rsidRDefault="001A1C29" w:rsidP="001A1C29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</w:t>
                              </w:r>
                              <w:r w:rsidR="006B23B8" w:rsidRPr="006B23B8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ActivePowerIsoch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": "</w:t>
                              </w:r>
                              <w:r w:rsidR="00D6146A" w:rsidRPr="00D6146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Yes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",</w:t>
                              </w:r>
                            </w:p>
                            <w:p w14:paraId="0699DEB7" w14:textId="25443C5B" w:rsidR="00366026" w:rsidRDefault="00366026" w:rsidP="001A1C29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</w:t>
                              </w:r>
                              <w:r w:rsidR="00290637" w:rsidRPr="00290637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ReactivePowerIsoch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": "</w:t>
                              </w:r>
                              <w:r w:rsidRPr="00D6146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Yes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",</w:t>
                              </w:r>
                            </w:p>
                            <w:p w14:paraId="4FCCF70F" w14:textId="3330F30D" w:rsidR="001A1C29" w:rsidRDefault="001A1C29" w:rsidP="001A1C29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</w:t>
                              </w:r>
                              <w:r w:rsidR="006B23B8" w:rsidRPr="006B23B8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DCCurrentLimit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": "</w:t>
                              </w:r>
                              <w:r w:rsidR="00D6146A" w:rsidRPr="00D6146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None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",</w:t>
                              </w:r>
                            </w:p>
                            <w:p w14:paraId="052ED557" w14:textId="281165BB" w:rsidR="001A1C29" w:rsidRDefault="001A1C29" w:rsidP="001A1C29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</w:t>
                              </w:r>
                              <w:r w:rsidR="006B23B8" w:rsidRPr="006B23B8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AllowChargeDisChargeLimit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": "</w:t>
                              </w:r>
                              <w:r w:rsidRPr="0015563E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None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",</w:t>
                              </w:r>
                            </w:p>
                            <w:p w14:paraId="70BB2ABE" w14:textId="4CF6CD5B" w:rsidR="001A1C29" w:rsidRDefault="001A1C29" w:rsidP="001A1C29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</w:t>
                              </w:r>
                              <w:r w:rsidR="006B23B8" w:rsidRPr="006B23B8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ReactivePowerLimit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": "</w:t>
                              </w:r>
                              <w:r w:rsidR="00D6146A" w:rsidRPr="00D6146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None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",</w:t>
                              </w:r>
                            </w:p>
                            <w:p w14:paraId="5763A772" w14:textId="4FC4D39B" w:rsidR="001A1C29" w:rsidRDefault="001A1C29" w:rsidP="001A1C29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</w:t>
                              </w:r>
                              <w:r w:rsidR="006B23B8" w:rsidRPr="006B23B8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OnState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": "</w:t>
                              </w:r>
                              <w:r w:rsidR="00D6146A" w:rsidRPr="00D6146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NormalOff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",</w:t>
                              </w:r>
                            </w:p>
                            <w:p w14:paraId="251B93F6" w14:textId="319F852D" w:rsidR="001A1C29" w:rsidRDefault="001A1C29" w:rsidP="001A1C29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</w:t>
                              </w:r>
                              <w:r w:rsidR="006B23B8" w:rsidRPr="006B23B8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OnInOperation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": "</w:t>
                              </w:r>
                              <w:r w:rsidR="00D6146A" w:rsidRPr="00D6146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No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",</w:t>
                              </w:r>
                            </w:p>
                            <w:p w14:paraId="2E080C26" w14:textId="1A89C036" w:rsidR="001A1C29" w:rsidRDefault="001A1C29" w:rsidP="001A1C29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</w:t>
                              </w:r>
                              <w:r w:rsidR="006B23B8" w:rsidRPr="006B23B8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OffState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": "</w:t>
                              </w:r>
                              <w:r w:rsidR="00D6146A" w:rsidRPr="00D6146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Succeed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",</w:t>
                              </w:r>
                            </w:p>
                            <w:p w14:paraId="05C6E819" w14:textId="66EFD9F7" w:rsidR="001A1C29" w:rsidRPr="00A2612A" w:rsidRDefault="001A1C29" w:rsidP="001A1C29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</w:t>
                              </w:r>
                              <w:r w:rsidR="006B23B8" w:rsidRPr="006B23B8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OffInOperation</w:t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": "</w:t>
                              </w:r>
                              <w:r w:rsidR="00D6146A" w:rsidRPr="00D6146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No</w:t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</w:t>
                              </w:r>
                            </w:p>
                            <w:p w14:paraId="3F8F04BE" w14:textId="7905FE18" w:rsidR="001A1C29" w:rsidRDefault="001A1C29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</w:t>
                              </w:r>
                            </w:p>
                            <w:p w14:paraId="33A0BD3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3888D0B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"20190916T091220Z"</w:t>
                              </w:r>
                            </w:p>
                            <w:p w14:paraId="73BC94A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</w:t>
                              </w:r>
                            </w:p>
                            <w:p w14:paraId="249F10FA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E37CFEC" id="_x0000_s1045" type="#_x0000_t202" style="position:absolute;left:0;text-align:left;margin-left:1.65pt;margin-top:17.55pt;width:432.6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">
                  <v:textbox style="mso-fit-shape-to-text:t">
                    <w:txbxContent>
                      <w:p w14:paraId="3F5FA7C8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设备</w:t>
                        </w:r>
                        <w:r>
                          <w:rPr>
                            <w:szCs w:val="21"/>
                          </w:rPr>
                          <w:t>MQTT</w:t>
                        </w:r>
                        <w:r>
                          <w:rPr>
                            <w:szCs w:val="21"/>
                          </w:rPr>
                          <w:t>上报</w:t>
                        </w:r>
                      </w:p>
                      <w:p w14:paraId="53B487C2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Topic: /tianshun/v1/TS02E510000100/TS01E510000100/data/json</w:t>
                        </w:r>
                      </w:p>
                      <w:p w14:paraId="4FC91117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MQTT Client</w:t>
                        </w:r>
                        <w:r>
                          <w:rPr>
                            <w:szCs w:val="21"/>
                          </w:rPr>
                          <w:t>发送的</w:t>
                        </w:r>
                        <w:r>
                          <w:rPr>
                            <w:szCs w:val="21"/>
                          </w:rPr>
                          <w:t>payload</w:t>
                        </w:r>
                        <w:r>
                          <w:rPr>
                            <w:szCs w:val="21"/>
                          </w:rPr>
                          <w:t>：</w:t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</w:p>
                      <w:p w14:paraId="6FA1839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2242D2D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"deviceReq",</w:t>
                        </w:r>
                      </w:p>
                      <w:p w14:paraId="78A01E0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"PCS-301",</w:t>
                        </w:r>
                      </w:p>
                      <w:p w14:paraId="31AC15A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"1-1",</w:t>
                        </w:r>
                      </w:p>
                      <w:p w14:paraId="31C6B8B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"data": {</w:t>
                        </w:r>
                      </w:p>
                      <w:p w14:paraId="2FA8847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"State",</w:t>
                        </w:r>
                      </w:p>
                      <w:p w14:paraId="6EEFAAF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"priority": "High",</w:t>
                        </w:r>
                      </w:p>
                      <w:p w14:paraId="7B7EB3B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"serviceData": {</w:t>
                        </w:r>
                      </w:p>
                      <w:p w14:paraId="46C1B2E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"OnOff": "Running",</w:t>
                        </w:r>
                      </w:p>
                      <w:p w14:paraId="0FF9E52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"OnOffGrid": "OnGrid",</w:t>
                        </w:r>
                      </w:p>
                      <w:p w14:paraId="00D98FD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"ChargeDisCharge": "Charge",</w:t>
                        </w:r>
                      </w:p>
                      <w:p w14:paraId="35710B0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"ControlMode": "Remote",</w:t>
                        </w:r>
                      </w:p>
                      <w:p w14:paraId="4CC1853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"EnergyMode": "AC",</w:t>
                        </w:r>
                      </w:p>
                      <w:p w14:paraId="372009E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"DCControlMode": "Current",</w:t>
                        </w:r>
                      </w:p>
                      <w:p w14:paraId="632815D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"ReactivePowerMode": "ReactivePower",</w:t>
                        </w:r>
                      </w:p>
                      <w:p w14:paraId="13D9D04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"ACSwitch": "Open",</w:t>
                        </w:r>
                      </w:p>
                      <w:p w14:paraId="261866C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"FunctionEnable": "IslandDetectionEnable",</w:t>
                        </w:r>
                      </w:p>
                      <w:p w14:paraId="112C77A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"SYSAlarm": "",</w:t>
                        </w:r>
                      </w:p>
                      <w:p w14:paraId="71F614F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"SYSFault": "",</w:t>
                        </w:r>
                      </w:p>
                      <w:p w14:paraId="088EE10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"STSOnline": "Online",</w:t>
                        </w:r>
                      </w:p>
                      <w:p w14:paraId="6C5CBF3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"STSAlarm": "",</w:t>
                        </w:r>
                      </w:p>
                      <w:p w14:paraId="3D204E6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"STSFault": "",</w:t>
                        </w:r>
                      </w:p>
                      <w:p w14:paraId="1B6C08C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"GridSwitch": "Closed",</w:t>
                        </w:r>
                      </w:p>
                      <w:p w14:paraId="1A9A7C56" w14:textId="682B530B" w:rsidR="00DE3E82" w:rsidRDefault="00DE3E82">
                        <w:pPr>
                          <w:rPr>
                            <w:ins w:id="3523" w:author="win10" w:date="2020-05-09T17:07:00Z"/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"LoadSwitch": "Closed"</w:t>
                        </w:r>
                        <w:r w:rsidR="001A1C29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</w:t>
                        </w:r>
                      </w:p>
                      <w:p w14:paraId="49F5189C" w14:textId="3B9F0D7C" w:rsidR="00806FD3" w:rsidRDefault="00806FD3" w:rsidP="00806FD3">
                        <w:pPr>
                          <w:rPr>
                            <w:ins w:id="3524" w:author="win10" w:date="2020-05-09T17:07:00Z"/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ins w:id="3525" w:author="win10" w:date="2020-05-09T17:07:00Z">
                          <w:r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ab/>
                            <w:t>"</w:t>
                          </w:r>
                          <w:r w:rsidRPr="00806FD3"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>EnergyModeVirtual</w:t>
                          </w:r>
                          <w:r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>": "AC",</w:t>
                          </w:r>
                        </w:ins>
                      </w:p>
                      <w:p w14:paraId="611DA94F" w14:textId="4C91A473" w:rsidR="00806FD3" w:rsidRDefault="00806FD3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ins w:id="3526" w:author="win10" w:date="2020-05-09T17:07:00Z">
                          <w:r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ab/>
                            <w:t>"</w:t>
                          </w:r>
                        </w:ins>
                        <w:ins w:id="3527" w:author="win10" w:date="2020-05-09T17:08:00Z">
                          <w:r w:rsidRPr="00806FD3"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>DCControlModeVirtual</w:t>
                          </w:r>
                        </w:ins>
                        <w:ins w:id="3528" w:author="win10" w:date="2020-05-09T17:07:00Z">
                          <w:r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>": "</w:t>
                          </w:r>
                        </w:ins>
                        <w:ins w:id="3529" w:author="win10" w:date="2020-05-09T17:10:00Z">
                          <w:r w:rsidRPr="00806FD3"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>Power</w:t>
                          </w:r>
                        </w:ins>
                        <w:ins w:id="3530" w:author="win10" w:date="2020-05-09T17:07:00Z">
                          <w:r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>",</w:t>
                          </w:r>
                        </w:ins>
                      </w:p>
                      <w:p w14:paraId="6CB5C177" w14:textId="5DC53318" w:rsidR="001A1C29" w:rsidRDefault="001A1C29" w:rsidP="001A1C29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"SystemState": {</w:t>
                        </w:r>
                      </w:p>
                      <w:p w14:paraId="13CBE746" w14:textId="42F6B49D" w:rsidR="001A1C29" w:rsidRDefault="001A1C29" w:rsidP="001A1C29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</w:t>
                        </w:r>
                        <w:r w:rsidR="006B23B8" w:rsidRPr="006B23B8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STSOnOffResponse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": "</w:t>
                        </w:r>
                        <w:r w:rsidR="00D6146A" w:rsidRPr="00D6146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Normal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",</w:t>
                        </w:r>
                      </w:p>
                      <w:p w14:paraId="1074116B" w14:textId="0BD1B1AD" w:rsidR="001A1C29" w:rsidRDefault="001A1C29" w:rsidP="001A1C29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</w:t>
                        </w:r>
                        <w:r w:rsidR="006B23B8" w:rsidRPr="006B23B8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ActivePowerIsoch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": "</w:t>
                        </w:r>
                        <w:r w:rsidR="00D6146A" w:rsidRPr="00D6146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Yes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",</w:t>
                        </w:r>
                      </w:p>
                      <w:p w14:paraId="0699DEB7" w14:textId="25443C5B" w:rsidR="00366026" w:rsidRDefault="00366026" w:rsidP="001A1C29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</w:t>
                        </w:r>
                        <w:r w:rsidR="00290637" w:rsidRPr="00290637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ReactivePowerIsoch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": "</w:t>
                        </w:r>
                        <w:r w:rsidRPr="00D6146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Yes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",</w:t>
                        </w:r>
                      </w:p>
                      <w:p w14:paraId="4FCCF70F" w14:textId="3330F30D" w:rsidR="001A1C29" w:rsidRDefault="001A1C29" w:rsidP="001A1C29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</w:t>
                        </w:r>
                        <w:r w:rsidR="006B23B8" w:rsidRPr="006B23B8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DCCurrentLimit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": "</w:t>
                        </w:r>
                        <w:r w:rsidR="00D6146A" w:rsidRPr="00D6146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None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",</w:t>
                        </w:r>
                      </w:p>
                      <w:p w14:paraId="052ED557" w14:textId="281165BB" w:rsidR="001A1C29" w:rsidRDefault="001A1C29" w:rsidP="001A1C29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</w:t>
                        </w:r>
                        <w:r w:rsidR="006B23B8" w:rsidRPr="006B23B8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AllowChargeDisChargeLimit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": "</w:t>
                        </w:r>
                        <w:r w:rsidRPr="0015563E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None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",</w:t>
                        </w:r>
                      </w:p>
                      <w:p w14:paraId="70BB2ABE" w14:textId="4CF6CD5B" w:rsidR="001A1C29" w:rsidRDefault="001A1C29" w:rsidP="001A1C29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</w:t>
                        </w:r>
                        <w:r w:rsidR="006B23B8" w:rsidRPr="006B23B8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ReactivePowerLimit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": "</w:t>
                        </w:r>
                        <w:r w:rsidR="00D6146A" w:rsidRPr="00D6146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None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",</w:t>
                        </w:r>
                      </w:p>
                      <w:p w14:paraId="5763A772" w14:textId="4FC4D39B" w:rsidR="001A1C29" w:rsidRDefault="001A1C29" w:rsidP="001A1C29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</w:t>
                        </w:r>
                        <w:r w:rsidR="006B23B8" w:rsidRPr="006B23B8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OnState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": "</w:t>
                        </w:r>
                        <w:r w:rsidR="00D6146A" w:rsidRPr="00D6146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NormalOff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",</w:t>
                        </w:r>
                      </w:p>
                      <w:p w14:paraId="251B93F6" w14:textId="319F852D" w:rsidR="001A1C29" w:rsidRDefault="001A1C29" w:rsidP="001A1C29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</w:t>
                        </w:r>
                        <w:r w:rsidR="006B23B8" w:rsidRPr="006B23B8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OnInOperation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": "</w:t>
                        </w:r>
                        <w:r w:rsidR="00D6146A" w:rsidRPr="00D6146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No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",</w:t>
                        </w:r>
                      </w:p>
                      <w:p w14:paraId="2E080C26" w14:textId="1A89C036" w:rsidR="001A1C29" w:rsidRDefault="001A1C29" w:rsidP="001A1C29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</w:t>
                        </w:r>
                        <w:r w:rsidR="006B23B8" w:rsidRPr="006B23B8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OffState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": "</w:t>
                        </w:r>
                        <w:r w:rsidR="00D6146A" w:rsidRPr="00D6146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Succeed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",</w:t>
                        </w:r>
                      </w:p>
                      <w:p w14:paraId="05C6E819" w14:textId="66EFD9F7" w:rsidR="001A1C29" w:rsidRPr="00A2612A" w:rsidRDefault="001A1C29" w:rsidP="001A1C29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</w:t>
                        </w:r>
                        <w:r w:rsidR="006B23B8" w:rsidRPr="006B23B8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OffInOperation</w:t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": "</w:t>
                        </w:r>
                        <w:r w:rsidR="00D6146A" w:rsidRPr="00D6146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No</w:t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</w:t>
                        </w:r>
                      </w:p>
                      <w:p w14:paraId="3F8F04BE" w14:textId="7905FE18" w:rsidR="001A1C29" w:rsidRDefault="001A1C29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</w:t>
                        </w:r>
                      </w:p>
                      <w:p w14:paraId="33A0BD3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3888D0B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"20190916T091220Z"</w:t>
                        </w:r>
                      </w:p>
                      <w:p w14:paraId="73BC94A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</w:t>
                        </w:r>
                      </w:p>
                      <w:p w14:paraId="249F10FA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3D2C50">
          <w:rPr>
            <w:rFonts w:hint="eastAsia"/>
            <w:bCs/>
          </w:rPr>
          <w:delText>示例</w:delText>
        </w:r>
        <w:r w:rsidDel="003D2C50">
          <w:rPr>
            <w:rFonts w:hint="eastAsia"/>
          </w:rPr>
          <w:delText>：</w:delText>
        </w:r>
      </w:del>
    </w:p>
    <w:p w14:paraId="7EB8A205" w14:textId="31C2A252" w:rsidR="00EA5016" w:rsidDel="003D2C50" w:rsidRDefault="004C4817">
      <w:pPr>
        <w:pStyle w:val="1"/>
        <w:rPr>
          <w:del w:id="3531" w:author="win10" w:date="2020-06-12T13:56:00Z"/>
        </w:rPr>
        <w:pPrChange w:id="3532" w:author="win10" w:date="2020-06-12T13:57:00Z">
          <w:pPr>
            <w:pStyle w:val="3"/>
            <w:jc w:val="left"/>
          </w:pPr>
        </w:pPrChange>
      </w:pPr>
      <w:bookmarkStart w:id="3533" w:name="_Toc28352268"/>
      <w:del w:id="3534" w:author="win10" w:date="2020-06-12T13:56:00Z">
        <w:r w:rsidDel="003D2C50">
          <w:delText>4.1</w:delText>
        </w:r>
        <w:r w:rsidDel="003D2C50">
          <w:rPr>
            <w:rFonts w:hint="eastAsia"/>
          </w:rPr>
          <w:delText>.2</w:delText>
        </w:r>
        <w:r w:rsidDel="003D2C50">
          <w:delText xml:space="preserve"> </w:delText>
        </w:r>
        <w:r w:rsidDel="003D2C50">
          <w:rPr>
            <w:rFonts w:hint="eastAsia"/>
          </w:rPr>
          <w:delText>设备运行数据（</w:delText>
        </w:r>
        <w:r w:rsidDel="003D2C50">
          <w:rPr>
            <w:rFonts w:cs="Arial"/>
          </w:rPr>
          <w:delText>Rundata</w:delText>
        </w:r>
        <w:r w:rsidDel="003D2C50">
          <w:rPr>
            <w:rFonts w:hint="eastAsia"/>
          </w:rPr>
          <w:delText>）</w:delText>
        </w:r>
        <w:bookmarkEnd w:id="3533"/>
      </w:del>
    </w:p>
    <w:p w14:paraId="0C2C8EA2" w14:textId="6794DD94" w:rsidR="00EA5016" w:rsidDel="003D2C50" w:rsidRDefault="004C4817">
      <w:pPr>
        <w:pStyle w:val="1"/>
        <w:rPr>
          <w:del w:id="3535" w:author="win10" w:date="2020-06-12T13:56:00Z"/>
        </w:rPr>
        <w:pPrChange w:id="3536" w:author="win10" w:date="2020-06-12T13:57:00Z">
          <w:pPr>
            <w:ind w:firstLine="420"/>
          </w:pPr>
        </w:pPrChange>
      </w:pPr>
      <w:del w:id="3537" w:author="win10" w:date="2020-06-12T13:56:00Z">
        <w:r w:rsidDel="003D2C50">
          <w:delText>High</w:delText>
        </w:r>
        <w:r w:rsidDel="003D2C50">
          <w:rPr>
            <w:rFonts w:hint="eastAsia"/>
          </w:rPr>
          <w:delText>类别数据如下表。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62115539" w14:textId="06EAF8D5">
        <w:trPr>
          <w:tblHeader/>
          <w:tblCellSpacing w:w="0" w:type="dxa"/>
          <w:del w:id="3538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4689739" w14:textId="4AC67B64" w:rsidR="00EA5016" w:rsidDel="003D2C50" w:rsidRDefault="004C4817">
            <w:pPr>
              <w:pStyle w:val="1"/>
              <w:rPr>
                <w:del w:id="3539" w:author="win10" w:date="2020-06-12T13:56:00Z"/>
                <w:color w:val="3D3F43"/>
              </w:rPr>
              <w:pPrChange w:id="3540" w:author="win10" w:date="2020-06-12T13:57:00Z">
                <w:pPr/>
              </w:pPrChange>
            </w:pPr>
            <w:del w:id="3541" w:author="win10" w:date="2020-06-12T13:56:00Z">
              <w:r w:rsidDel="003D2C50">
                <w:delText>字段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B7E2C4A" w14:textId="637D44EC" w:rsidR="00EA5016" w:rsidDel="003D2C50" w:rsidRDefault="004C4817">
            <w:pPr>
              <w:pStyle w:val="1"/>
              <w:rPr>
                <w:del w:id="3542" w:author="win10" w:date="2020-06-12T13:56:00Z"/>
                <w:color w:val="3D3F43"/>
              </w:rPr>
              <w:pPrChange w:id="3543" w:author="win10" w:date="2020-06-12T13:57:00Z">
                <w:pPr/>
              </w:pPrChange>
            </w:pPr>
            <w:del w:id="3544" w:author="win10" w:date="2020-06-12T13:56:00Z">
              <w:r w:rsidDel="003D2C50">
                <w:delText>必选</w:delText>
              </w:r>
              <w:r w:rsidDel="003D2C50">
                <w:delText>/</w:delText>
              </w:r>
              <w:r w:rsidDel="003D2C50"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275F0C5" w14:textId="7B2DD7BD" w:rsidR="00EA5016" w:rsidDel="003D2C50" w:rsidRDefault="004C4817">
            <w:pPr>
              <w:pStyle w:val="1"/>
              <w:rPr>
                <w:del w:id="3545" w:author="win10" w:date="2020-06-12T13:56:00Z"/>
                <w:color w:val="3D3F43"/>
              </w:rPr>
              <w:pPrChange w:id="3546" w:author="win10" w:date="2020-06-12T13:57:00Z">
                <w:pPr/>
              </w:pPrChange>
            </w:pPr>
            <w:del w:id="3547" w:author="win10" w:date="2020-06-12T13:56:00Z">
              <w:r w:rsidDel="003D2C50">
                <w:delText>类型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1A27FE5" w14:textId="13D9003E" w:rsidR="00EA5016" w:rsidDel="003D2C50" w:rsidRDefault="004C4817">
            <w:pPr>
              <w:pStyle w:val="1"/>
              <w:rPr>
                <w:del w:id="3548" w:author="win10" w:date="2020-06-12T13:56:00Z"/>
                <w:color w:val="3D3F43"/>
              </w:rPr>
              <w:pPrChange w:id="3549" w:author="win10" w:date="2020-06-12T13:57:00Z">
                <w:pPr/>
              </w:pPrChange>
            </w:pPr>
            <w:del w:id="3550" w:author="win10" w:date="2020-06-12T13:56:00Z">
              <w:r w:rsidDel="003D2C50">
                <w:delText>描述</w:delText>
              </w:r>
            </w:del>
          </w:p>
        </w:tc>
      </w:tr>
      <w:tr w:rsidR="00EA5016" w:rsidDel="003D2C50" w14:paraId="4359EFD7" w14:textId="67D53A9E">
        <w:trPr>
          <w:tblCellSpacing w:w="0" w:type="dxa"/>
          <w:del w:id="3551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DFF4E2A" w14:textId="0AE1706C" w:rsidR="00EA5016" w:rsidDel="003D2C50" w:rsidRDefault="004C4817">
            <w:pPr>
              <w:pStyle w:val="1"/>
              <w:rPr>
                <w:del w:id="3552" w:author="win10" w:date="2020-06-12T13:56:00Z"/>
                <w:color w:val="3D3F43"/>
              </w:rPr>
              <w:pPrChange w:id="3553" w:author="win10" w:date="2020-06-12T13:57:00Z">
                <w:pPr/>
              </w:pPrChange>
            </w:pPr>
            <w:del w:id="3554" w:author="win10" w:date="2020-06-12T13:56:00Z">
              <w:r w:rsidDel="003D2C50">
                <w:rPr>
                  <w:color w:val="3D3F43"/>
                </w:rPr>
                <w:delText>key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6666EA8" w14:textId="4905A03D" w:rsidR="00EA5016" w:rsidDel="003D2C50" w:rsidRDefault="004C4817">
            <w:pPr>
              <w:pStyle w:val="1"/>
              <w:rPr>
                <w:del w:id="3555" w:author="win10" w:date="2020-06-12T13:56:00Z"/>
                <w:color w:val="3D3F43"/>
              </w:rPr>
              <w:pPrChange w:id="3556" w:author="win10" w:date="2020-06-12T13:57:00Z">
                <w:pPr/>
              </w:pPrChange>
            </w:pPr>
            <w:del w:id="3557" w:author="win10" w:date="2020-06-12T13:56:00Z">
              <w:r w:rsidDel="003D2C50">
                <w:rPr>
                  <w:color w:val="3D3F43"/>
                </w:rPr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2B01539" w14:textId="108E0B97" w:rsidR="00EA5016" w:rsidDel="003D2C50" w:rsidRDefault="004C4817">
            <w:pPr>
              <w:pStyle w:val="1"/>
              <w:rPr>
                <w:del w:id="3558" w:author="win10" w:date="2020-06-12T13:56:00Z"/>
                <w:color w:val="3D3F43"/>
              </w:rPr>
              <w:pPrChange w:id="3559" w:author="win10" w:date="2020-06-12T13:57:00Z">
                <w:pPr/>
              </w:pPrChange>
            </w:pPr>
            <w:del w:id="3560" w:author="win10" w:date="2020-06-12T13:56:00Z">
              <w:r w:rsidDel="003D2C50">
                <w:rPr>
                  <w:color w:val="3D3F43"/>
                </w:rPr>
                <w:delText>String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82AFEA8" w14:textId="01487B6B" w:rsidR="00EA5016" w:rsidDel="003D2C50" w:rsidRDefault="004C4817">
            <w:pPr>
              <w:pStyle w:val="1"/>
              <w:rPr>
                <w:del w:id="3561" w:author="win10" w:date="2020-06-12T13:56:00Z"/>
                <w:color w:val="3D3F43"/>
              </w:rPr>
              <w:pPrChange w:id="3562" w:author="win10" w:date="2020-06-12T13:57:00Z">
                <w:pPr/>
              </w:pPrChange>
            </w:pPr>
            <w:del w:id="3563" w:author="win10" w:date="2020-06-12T13:56:00Z">
              <w:r w:rsidDel="003D2C50">
                <w:rPr>
                  <w:color w:val="3D3F43"/>
                </w:rPr>
                <w:delText>设备</w:delText>
              </w:r>
              <w:r w:rsidDel="003D2C50">
                <w:rPr>
                  <w:rFonts w:hint="eastAsia"/>
                  <w:color w:val="3D3F43"/>
                </w:rPr>
                <w:delText>运行数据类别</w:delText>
              </w:r>
              <w:r w:rsidDel="003D2C50">
                <w:rPr>
                  <w:color w:val="3D3F43"/>
                </w:rPr>
                <w:delText>。</w:delText>
              </w:r>
            </w:del>
          </w:p>
          <w:p w14:paraId="1478296F" w14:textId="6FD838B5" w:rsidR="00EA5016" w:rsidDel="003D2C50" w:rsidRDefault="004C4817">
            <w:pPr>
              <w:pStyle w:val="1"/>
              <w:rPr>
                <w:del w:id="3564" w:author="win10" w:date="2020-06-12T13:56:00Z"/>
                <w:color w:val="3D3F43"/>
              </w:rPr>
              <w:pPrChange w:id="3565" w:author="win10" w:date="2020-06-12T13:57:00Z">
                <w:pPr/>
              </w:pPrChange>
            </w:pPr>
            <w:del w:id="3566" w:author="win10" w:date="2020-06-12T13:56:00Z">
              <w:r w:rsidDel="003D2C50">
                <w:rPr>
                  <w:rFonts w:hint="eastAsia"/>
                  <w:color w:val="3D3F43"/>
                </w:rPr>
                <w:delText>可用容量：</w:delText>
              </w:r>
              <w:r w:rsidDel="003D2C50">
                <w:rPr>
                  <w:color w:val="3D3F43"/>
                </w:rPr>
                <w:delText>U</w:delText>
              </w:r>
              <w:r w:rsidDel="003D2C50">
                <w:rPr>
                  <w:rFonts w:hint="eastAsia"/>
                  <w:color w:val="3D3F43"/>
                </w:rPr>
                <w:delText>sable</w:delText>
              </w:r>
              <w:r w:rsidDel="003D2C50">
                <w:rPr>
                  <w:color w:val="3D3F43"/>
                </w:rPr>
                <w:delText>Capacity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60DA35DA" w14:textId="23E739AB" w:rsidR="00EA5016" w:rsidDel="003D2C50" w:rsidRDefault="004C4817">
            <w:pPr>
              <w:pStyle w:val="1"/>
              <w:rPr>
                <w:del w:id="3567" w:author="win10" w:date="2020-06-12T13:56:00Z"/>
                <w:color w:val="3D3F43"/>
              </w:rPr>
              <w:pPrChange w:id="3568" w:author="win10" w:date="2020-06-12T13:57:00Z">
                <w:pPr/>
              </w:pPrChange>
            </w:pPr>
            <w:del w:id="3569" w:author="win10" w:date="2020-06-12T13:56:00Z">
              <w:r w:rsidDel="003D2C50">
                <w:rPr>
                  <w:rFonts w:hint="eastAsia"/>
                  <w:color w:val="3D3F43"/>
                </w:rPr>
                <w:delText>有功功率期望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color w:val="3D3F43"/>
                </w:rPr>
                <w:delText>ActivePowerExp</w:delText>
              </w:r>
              <w:r w:rsidDel="003D2C50">
                <w:rPr>
                  <w:color w:val="3D3F43"/>
                </w:rPr>
                <w:delText>。</w:delText>
              </w:r>
            </w:del>
          </w:p>
          <w:p w14:paraId="2E50E4AE" w14:textId="7385315F" w:rsidR="00EA5016" w:rsidDel="003D2C50" w:rsidRDefault="004C4817">
            <w:pPr>
              <w:pStyle w:val="1"/>
              <w:rPr>
                <w:del w:id="3570" w:author="win10" w:date="2020-06-12T13:56:00Z"/>
                <w:color w:val="3D3F43"/>
              </w:rPr>
              <w:pPrChange w:id="3571" w:author="win10" w:date="2020-06-12T13:57:00Z">
                <w:pPr/>
              </w:pPrChange>
            </w:pPr>
            <w:del w:id="3572" w:author="win10" w:date="2020-06-12T13:56:00Z">
              <w:r w:rsidDel="003D2C50">
                <w:rPr>
                  <w:rFonts w:hint="eastAsia"/>
                  <w:color w:val="3D3F43"/>
                </w:rPr>
                <w:delText>无功功率期望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R</w:delText>
              </w:r>
              <w:r w:rsidDel="003D2C50">
                <w:rPr>
                  <w:color w:val="3D3F43"/>
                </w:rPr>
                <w:delText>eactivePowerExp</w:delText>
              </w:r>
              <w:r w:rsidDel="003D2C50">
                <w:rPr>
                  <w:color w:val="3D3F43"/>
                </w:rPr>
                <w:delText>。</w:delText>
              </w:r>
            </w:del>
          </w:p>
          <w:p w14:paraId="7061C40B" w14:textId="4E7BC2E3" w:rsidR="00EA5016" w:rsidDel="003D2C50" w:rsidRDefault="004C4817">
            <w:pPr>
              <w:pStyle w:val="1"/>
              <w:rPr>
                <w:del w:id="3573" w:author="win10" w:date="2020-06-12T13:56:00Z"/>
                <w:color w:val="3D3F43"/>
              </w:rPr>
              <w:pPrChange w:id="3574" w:author="win10" w:date="2020-06-12T13:57:00Z">
                <w:pPr/>
              </w:pPrChange>
            </w:pPr>
            <w:del w:id="3575" w:author="win10" w:date="2020-06-12T13:56:00Z">
              <w:r w:rsidDel="003D2C50">
                <w:rPr>
                  <w:rFonts w:hint="eastAsia"/>
                  <w:color w:val="3D3F43"/>
                </w:rPr>
                <w:delText>总交流电压：</w:delText>
              </w:r>
              <w:r w:rsidDel="003D2C50">
                <w:rPr>
                  <w:color w:val="3D3F43"/>
                </w:rPr>
                <w:delText>AC</w:delText>
              </w:r>
              <w:r w:rsidDel="003D2C50">
                <w:rPr>
                  <w:rFonts w:hint="eastAsia"/>
                  <w:color w:val="3D3F43"/>
                </w:rPr>
                <w:delText>Voltage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71AADC38" w14:textId="30FAD9EB" w:rsidR="00EA5016" w:rsidDel="003D2C50" w:rsidRDefault="004C4817">
            <w:pPr>
              <w:pStyle w:val="1"/>
              <w:rPr>
                <w:del w:id="3576" w:author="win10" w:date="2020-06-12T13:56:00Z"/>
                <w:color w:val="3D3F43"/>
              </w:rPr>
              <w:pPrChange w:id="3577" w:author="win10" w:date="2020-06-12T13:57:00Z">
                <w:pPr/>
              </w:pPrChange>
            </w:pPr>
            <w:del w:id="3578" w:author="win10" w:date="2020-06-12T13:56:00Z">
              <w:r w:rsidDel="003D2C50">
                <w:rPr>
                  <w:rFonts w:hint="eastAsia"/>
                  <w:color w:val="3D3F43"/>
                </w:rPr>
                <w:delText>总交流电流：</w:delText>
              </w:r>
              <w:r w:rsidDel="003D2C50">
                <w:rPr>
                  <w:color w:val="3D3F43"/>
                </w:rPr>
                <w:delText>AC</w:delText>
              </w:r>
              <w:r w:rsidDel="003D2C50">
                <w:rPr>
                  <w:rFonts w:hint="eastAsia"/>
                  <w:color w:val="3D3F43"/>
                </w:rPr>
                <w:delText>Current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42CF44DB" w14:textId="3DDCB5BC" w:rsidR="00EA5016" w:rsidDel="003D2C50" w:rsidRDefault="004C4817">
            <w:pPr>
              <w:pStyle w:val="1"/>
              <w:rPr>
                <w:del w:id="3579" w:author="win10" w:date="2020-06-12T13:56:00Z"/>
                <w:color w:val="3D3F43"/>
              </w:rPr>
              <w:pPrChange w:id="3580" w:author="win10" w:date="2020-06-12T13:57:00Z">
                <w:pPr/>
              </w:pPrChange>
            </w:pPr>
            <w:del w:id="3581" w:author="win10" w:date="2020-06-12T13:56:00Z">
              <w:r w:rsidDel="003D2C50">
                <w:rPr>
                  <w:rFonts w:hint="eastAsia"/>
                  <w:color w:val="3D3F43"/>
                </w:rPr>
                <w:delText>总交流频率：</w:delText>
              </w:r>
              <w:r w:rsidDel="003D2C50">
                <w:rPr>
                  <w:color w:val="3D3F43"/>
                </w:rPr>
                <w:delText>AC</w:delText>
              </w:r>
              <w:r w:rsidDel="003D2C50">
                <w:rPr>
                  <w:rFonts w:hint="eastAsia"/>
                  <w:color w:val="3D3F43"/>
                </w:rPr>
                <w:delText>Frequency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249170C8" w14:textId="1627C109" w:rsidR="00EA5016" w:rsidDel="003D2C50" w:rsidRDefault="004C4817">
            <w:pPr>
              <w:pStyle w:val="1"/>
              <w:rPr>
                <w:del w:id="3582" w:author="win10" w:date="2020-06-12T13:56:00Z"/>
                <w:color w:val="3D3F43"/>
              </w:rPr>
              <w:pPrChange w:id="3583" w:author="win10" w:date="2020-06-12T13:57:00Z">
                <w:pPr/>
              </w:pPrChange>
            </w:pPr>
            <w:del w:id="3584" w:author="win10" w:date="2020-06-12T13:56:00Z">
              <w:r w:rsidDel="003D2C50">
                <w:rPr>
                  <w:rFonts w:hint="eastAsia"/>
                  <w:color w:val="3D3F43"/>
                </w:rPr>
                <w:delText>总交流有功功率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A</w:delText>
              </w:r>
              <w:r w:rsidDel="003D2C50">
                <w:rPr>
                  <w:color w:val="3D3F43"/>
                </w:rPr>
                <w:delText>CActivePowerTotal</w:delText>
              </w:r>
              <w:r w:rsidDel="003D2C50">
                <w:rPr>
                  <w:color w:val="3D3F43"/>
                </w:rPr>
                <w:delText>。</w:delText>
              </w:r>
            </w:del>
          </w:p>
          <w:p w14:paraId="7AA07FB8" w14:textId="1C403ACE" w:rsidR="00EA5016" w:rsidDel="003D2C50" w:rsidRDefault="004C4817">
            <w:pPr>
              <w:pStyle w:val="1"/>
              <w:rPr>
                <w:del w:id="3585" w:author="win10" w:date="2020-06-12T13:56:00Z"/>
                <w:color w:val="3D3F43"/>
              </w:rPr>
              <w:pPrChange w:id="3586" w:author="win10" w:date="2020-06-12T13:57:00Z">
                <w:pPr/>
              </w:pPrChange>
            </w:pPr>
            <w:del w:id="3587" w:author="win10" w:date="2020-06-12T13:56:00Z">
              <w:r w:rsidDel="003D2C50">
                <w:rPr>
                  <w:rFonts w:hint="eastAsia"/>
                  <w:color w:val="3D3F43"/>
                </w:rPr>
                <w:delText>总交流无功功率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A</w:delText>
              </w:r>
              <w:r w:rsidDel="003D2C50">
                <w:rPr>
                  <w:color w:val="3D3F43"/>
                </w:rPr>
                <w:delText>CReactivePowerTotal</w:delText>
              </w:r>
              <w:r w:rsidDel="003D2C50">
                <w:rPr>
                  <w:color w:val="3D3F43"/>
                </w:rPr>
                <w:delText>。</w:delText>
              </w:r>
            </w:del>
          </w:p>
          <w:p w14:paraId="7A50B897" w14:textId="35098139" w:rsidR="00EA5016" w:rsidDel="003D2C50" w:rsidRDefault="004C4817">
            <w:pPr>
              <w:pStyle w:val="1"/>
              <w:rPr>
                <w:del w:id="3588" w:author="win10" w:date="2020-06-12T13:56:00Z"/>
                <w:color w:val="3D3F43"/>
              </w:rPr>
              <w:pPrChange w:id="3589" w:author="win10" w:date="2020-06-12T13:57:00Z">
                <w:pPr/>
              </w:pPrChange>
            </w:pPr>
            <w:del w:id="3590" w:author="win10" w:date="2020-06-12T13:56:00Z">
              <w:r w:rsidDel="003D2C50">
                <w:rPr>
                  <w:rFonts w:hint="eastAsia"/>
                  <w:color w:val="3D3F43"/>
                </w:rPr>
                <w:delText>总交流视在功率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A</w:delText>
              </w:r>
              <w:r w:rsidDel="003D2C50">
                <w:rPr>
                  <w:color w:val="3D3F43"/>
                </w:rPr>
                <w:delText>CApparentPowerTotal</w:delText>
              </w:r>
              <w:r w:rsidDel="003D2C50">
                <w:rPr>
                  <w:color w:val="3D3F43"/>
                </w:rPr>
                <w:delText>。</w:delText>
              </w:r>
            </w:del>
          </w:p>
          <w:p w14:paraId="05C677B7" w14:textId="0FB5FE2B" w:rsidR="00EA5016" w:rsidDel="003D2C50" w:rsidRDefault="004C4817">
            <w:pPr>
              <w:pStyle w:val="1"/>
              <w:rPr>
                <w:del w:id="3591" w:author="win10" w:date="2020-06-12T13:56:00Z"/>
                <w:color w:val="3D3F43"/>
              </w:rPr>
              <w:pPrChange w:id="3592" w:author="win10" w:date="2020-06-12T13:57:00Z">
                <w:pPr/>
              </w:pPrChange>
            </w:pPr>
            <w:del w:id="3593" w:author="win10" w:date="2020-06-12T13:56:00Z">
              <w:r w:rsidDel="003D2C50">
                <w:rPr>
                  <w:rFonts w:hint="eastAsia"/>
                  <w:color w:val="3D3F43"/>
                </w:rPr>
                <w:delText>总交流功率因数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A</w:delText>
              </w:r>
              <w:r w:rsidDel="003D2C50">
                <w:rPr>
                  <w:color w:val="3D3F43"/>
                </w:rPr>
                <w:delText>CPowerFactorTotal</w:delText>
              </w:r>
              <w:r w:rsidDel="003D2C50">
                <w:rPr>
                  <w:color w:val="3D3F43"/>
                </w:rPr>
                <w:delText>。</w:delText>
              </w:r>
            </w:del>
          </w:p>
          <w:p w14:paraId="29EB4887" w14:textId="622C80E5" w:rsidR="00EA5016" w:rsidDel="003D2C50" w:rsidRDefault="004C4817">
            <w:pPr>
              <w:pStyle w:val="1"/>
              <w:rPr>
                <w:del w:id="3594" w:author="win10" w:date="2020-06-12T13:56:00Z"/>
                <w:color w:val="3D3F43"/>
              </w:rPr>
              <w:pPrChange w:id="3595" w:author="win10" w:date="2020-06-12T13:57:00Z">
                <w:pPr/>
              </w:pPrChange>
            </w:pPr>
            <w:del w:id="3596" w:author="win10" w:date="2020-06-12T13:56:00Z">
              <w:r w:rsidDel="003D2C50">
                <w:rPr>
                  <w:rFonts w:hint="eastAsia"/>
                  <w:color w:val="3D3F43"/>
                </w:rPr>
                <w:delText>功率因数期望：</w:delText>
              </w:r>
              <w:r w:rsidDel="003D2C50">
                <w:rPr>
                  <w:color w:val="3D3F43"/>
                </w:rPr>
                <w:delText>PowerFactorE</w:delText>
              </w:r>
              <w:r w:rsidDel="003D2C50">
                <w:rPr>
                  <w:rFonts w:hint="eastAsia"/>
                  <w:color w:val="3D3F43"/>
                </w:rPr>
                <w:delText>xp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424A1A7D" w14:textId="753B6E82" w:rsidR="00EA5016" w:rsidDel="003D2C50" w:rsidRDefault="004C4817">
            <w:pPr>
              <w:pStyle w:val="1"/>
              <w:rPr>
                <w:del w:id="3597" w:author="win10" w:date="2020-06-12T13:56:00Z"/>
                <w:color w:val="3D3F43"/>
              </w:rPr>
              <w:pPrChange w:id="3598" w:author="win10" w:date="2020-06-12T13:57:00Z">
                <w:pPr/>
              </w:pPrChange>
            </w:pPr>
            <w:del w:id="3599" w:author="win10" w:date="2020-06-12T13:56:00Z">
              <w:r w:rsidDel="003D2C50">
                <w:rPr>
                  <w:rFonts w:hint="eastAsia"/>
                  <w:color w:val="3D3F43"/>
                </w:rPr>
                <w:delText>紧急功率期望：</w:delText>
              </w:r>
              <w:r w:rsidDel="003D2C50">
                <w:rPr>
                  <w:color w:val="3D3F43"/>
                </w:rPr>
                <w:delText>EmergencyPowerE</w:delText>
              </w:r>
              <w:r w:rsidDel="003D2C50">
                <w:rPr>
                  <w:rFonts w:hint="eastAsia"/>
                  <w:color w:val="3D3F43"/>
                </w:rPr>
                <w:delText>xp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2FE71723" w14:textId="62AE1DBC" w:rsidR="00EA5016" w:rsidDel="003D2C50" w:rsidRDefault="004C4817">
            <w:pPr>
              <w:pStyle w:val="1"/>
              <w:rPr>
                <w:del w:id="3600" w:author="win10" w:date="2020-06-12T13:56:00Z"/>
                <w:color w:val="3D3F43"/>
              </w:rPr>
              <w:pPrChange w:id="3601" w:author="win10" w:date="2020-06-12T13:57:00Z">
                <w:pPr/>
              </w:pPrChange>
            </w:pPr>
            <w:del w:id="3602" w:author="win10" w:date="2020-06-12T13:56:00Z">
              <w:r w:rsidDel="003D2C50">
                <w:rPr>
                  <w:rFonts w:hint="eastAsia"/>
                  <w:color w:val="3D3F43"/>
                </w:rPr>
                <w:delText>直流功率：</w:delText>
              </w:r>
              <w:r w:rsidDel="003D2C50">
                <w:rPr>
                  <w:rFonts w:hint="eastAsia"/>
                  <w:color w:val="3D3F43"/>
                </w:rPr>
                <w:delText>D</w:delText>
              </w:r>
              <w:r w:rsidDel="003D2C50">
                <w:rPr>
                  <w:color w:val="3D3F43"/>
                </w:rPr>
                <w:delText>CPower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4F6F5881" w14:textId="46071762" w:rsidR="00EA5016" w:rsidDel="003D2C50" w:rsidRDefault="004C4817">
            <w:pPr>
              <w:pStyle w:val="1"/>
              <w:rPr>
                <w:del w:id="3603" w:author="win10" w:date="2020-06-12T13:56:00Z"/>
                <w:color w:val="3D3F43"/>
              </w:rPr>
              <w:pPrChange w:id="3604" w:author="win10" w:date="2020-06-12T13:57:00Z">
                <w:pPr/>
              </w:pPrChange>
            </w:pPr>
            <w:del w:id="3605" w:author="win10" w:date="2020-06-12T13:56:00Z">
              <w:r w:rsidDel="003D2C50">
                <w:rPr>
                  <w:rFonts w:hint="eastAsia"/>
                  <w:color w:val="3D3F43"/>
                </w:rPr>
                <w:delText>直流电压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color w:val="3D3F43"/>
                </w:rPr>
                <w:delText>DCVoltage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7DA32EF1" w14:textId="099EC319" w:rsidR="00EA5016" w:rsidDel="003D2C50" w:rsidRDefault="004C4817">
            <w:pPr>
              <w:pStyle w:val="1"/>
              <w:rPr>
                <w:del w:id="3606" w:author="win10" w:date="2020-06-12T13:56:00Z"/>
                <w:color w:val="3D3F43"/>
              </w:rPr>
              <w:pPrChange w:id="3607" w:author="win10" w:date="2020-06-12T13:57:00Z">
                <w:pPr/>
              </w:pPrChange>
            </w:pPr>
            <w:del w:id="3608" w:author="win10" w:date="2020-06-12T13:56:00Z">
              <w:r w:rsidDel="003D2C50">
                <w:rPr>
                  <w:rFonts w:hint="eastAsia"/>
                  <w:color w:val="3D3F43"/>
                </w:rPr>
                <w:delText>直流电流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color w:val="3D3F43"/>
                </w:rPr>
                <w:delText>DCCurrent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784CCAD5" w14:textId="6375E3E3" w:rsidR="00EA5016" w:rsidDel="003D2C50" w:rsidRDefault="004C4817">
            <w:pPr>
              <w:pStyle w:val="1"/>
              <w:rPr>
                <w:del w:id="3609" w:author="win10" w:date="2020-06-12T13:56:00Z"/>
                <w:color w:val="3D3F43"/>
              </w:rPr>
              <w:pPrChange w:id="3610" w:author="win10" w:date="2020-06-12T13:57:00Z">
                <w:pPr/>
              </w:pPrChange>
            </w:pPr>
            <w:del w:id="3611" w:author="win10" w:date="2020-06-12T13:56:00Z">
              <w:r w:rsidDel="003D2C50">
                <w:rPr>
                  <w:rFonts w:hint="eastAsia"/>
                  <w:color w:val="3D3F43"/>
                </w:rPr>
                <w:delText>直流功率期望：</w:delText>
              </w:r>
              <w:r w:rsidDel="003D2C50">
                <w:rPr>
                  <w:rFonts w:hint="eastAsia"/>
                  <w:color w:val="3D3F43"/>
                </w:rPr>
                <w:delText>D</w:delText>
              </w:r>
              <w:r w:rsidDel="003D2C50">
                <w:rPr>
                  <w:color w:val="3D3F43"/>
                </w:rPr>
                <w:delText>CPowerE</w:delText>
              </w:r>
              <w:r w:rsidDel="003D2C50">
                <w:rPr>
                  <w:rFonts w:hint="eastAsia"/>
                  <w:color w:val="3D3F43"/>
                </w:rPr>
                <w:delText>xp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350E542D" w14:textId="1C6D2D32" w:rsidR="00EA5016" w:rsidDel="003D2C50" w:rsidRDefault="004C4817">
            <w:pPr>
              <w:pStyle w:val="1"/>
              <w:rPr>
                <w:del w:id="3612" w:author="win10" w:date="2020-06-12T13:56:00Z"/>
                <w:color w:val="3D3F43"/>
              </w:rPr>
              <w:pPrChange w:id="3613" w:author="win10" w:date="2020-06-12T13:57:00Z">
                <w:pPr/>
              </w:pPrChange>
            </w:pPr>
            <w:del w:id="3614" w:author="win10" w:date="2020-06-12T13:56:00Z">
              <w:r w:rsidDel="003D2C50">
                <w:rPr>
                  <w:rFonts w:hint="eastAsia"/>
                  <w:color w:val="3D3F43"/>
                </w:rPr>
                <w:delText>直流母线电压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color w:val="3D3F43"/>
                </w:rPr>
                <w:delText>DCB</w:delText>
              </w:r>
              <w:r w:rsidDel="003D2C50">
                <w:rPr>
                  <w:rFonts w:hint="eastAsia"/>
                  <w:color w:val="3D3F43"/>
                </w:rPr>
                <w:delText>us</w:delText>
              </w:r>
              <w:r w:rsidDel="003D2C50">
                <w:rPr>
                  <w:color w:val="3D3F43"/>
                </w:rPr>
                <w:delText>Voltage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01C01380" w14:textId="7CFE6876" w:rsidR="00EA5016" w:rsidDel="003D2C50" w:rsidRDefault="004C4817">
            <w:pPr>
              <w:pStyle w:val="1"/>
              <w:rPr>
                <w:del w:id="3615" w:author="win10" w:date="2020-06-12T13:56:00Z"/>
                <w:color w:val="3D3F43"/>
              </w:rPr>
              <w:pPrChange w:id="3616" w:author="win10" w:date="2020-06-12T13:57:00Z">
                <w:pPr/>
              </w:pPrChange>
            </w:pPr>
            <w:del w:id="3617" w:author="win10" w:date="2020-06-12T13:56:00Z">
              <w:r w:rsidDel="003D2C50">
                <w:rPr>
                  <w:rFonts w:hint="eastAsia"/>
                  <w:color w:val="3D3F43"/>
                </w:rPr>
                <w:delText>直流电流期望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color w:val="3D3F43"/>
                </w:rPr>
                <w:delText>DCCurrentE</w:delText>
              </w:r>
              <w:r w:rsidDel="003D2C50">
                <w:rPr>
                  <w:rFonts w:hint="eastAsia"/>
                  <w:color w:val="3D3F43"/>
                </w:rPr>
                <w:delText>xp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40B8BE1D" w14:textId="17C228A2" w:rsidR="00EA5016" w:rsidDel="003D2C50" w:rsidRDefault="004C4817">
            <w:pPr>
              <w:pStyle w:val="1"/>
              <w:rPr>
                <w:del w:id="3618" w:author="win10" w:date="2020-06-12T13:56:00Z"/>
                <w:color w:val="3D3F43"/>
              </w:rPr>
              <w:pPrChange w:id="3619" w:author="win10" w:date="2020-06-12T13:57:00Z">
                <w:pPr/>
              </w:pPrChange>
            </w:pPr>
            <w:del w:id="3620" w:author="win10" w:date="2020-06-12T13:56:00Z">
              <w:r w:rsidDel="003D2C50">
                <w:rPr>
                  <w:rFonts w:hint="eastAsia"/>
                  <w:color w:val="3D3F43"/>
                </w:rPr>
                <w:delText>电网侧电压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G</w:delText>
              </w:r>
              <w:r w:rsidDel="003D2C50">
                <w:rPr>
                  <w:color w:val="3D3F43"/>
                </w:rPr>
                <w:delText>ridVoltage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0A622340" w14:textId="66CEC142" w:rsidR="00EA5016" w:rsidDel="003D2C50" w:rsidRDefault="004C4817">
            <w:pPr>
              <w:pStyle w:val="1"/>
              <w:rPr>
                <w:del w:id="3621" w:author="win10" w:date="2020-06-12T13:56:00Z"/>
                <w:color w:val="3D3F43"/>
              </w:rPr>
              <w:pPrChange w:id="3622" w:author="win10" w:date="2020-06-12T13:57:00Z">
                <w:pPr/>
              </w:pPrChange>
            </w:pPr>
            <w:del w:id="3623" w:author="win10" w:date="2020-06-12T13:56:00Z">
              <w:r w:rsidDel="003D2C50">
                <w:rPr>
                  <w:rFonts w:hint="eastAsia"/>
                  <w:color w:val="3D3F43"/>
                </w:rPr>
                <w:delText>电网侧电流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G</w:delText>
              </w:r>
              <w:r w:rsidDel="003D2C50">
                <w:rPr>
                  <w:color w:val="3D3F43"/>
                </w:rPr>
                <w:delText>ridCurrent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71EF0804" w14:textId="21A82602" w:rsidR="00EA5016" w:rsidDel="003D2C50" w:rsidRDefault="004C4817">
            <w:pPr>
              <w:pStyle w:val="1"/>
              <w:rPr>
                <w:del w:id="3624" w:author="win10" w:date="2020-06-12T13:56:00Z"/>
                <w:color w:val="3D3F43"/>
              </w:rPr>
              <w:pPrChange w:id="3625" w:author="win10" w:date="2020-06-12T13:57:00Z">
                <w:pPr/>
              </w:pPrChange>
            </w:pPr>
            <w:del w:id="3626" w:author="win10" w:date="2020-06-12T13:56:00Z">
              <w:r w:rsidDel="003D2C50">
                <w:rPr>
                  <w:rFonts w:hint="eastAsia"/>
                  <w:color w:val="3D3F43"/>
                </w:rPr>
                <w:delText>电网侧频率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G</w:delText>
              </w:r>
              <w:r w:rsidDel="003D2C50">
                <w:rPr>
                  <w:color w:val="3D3F43"/>
                </w:rPr>
                <w:delText>ridFrequency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7A138360" w14:textId="6BCADCA4" w:rsidR="00EA5016" w:rsidDel="003D2C50" w:rsidRDefault="004C4817">
            <w:pPr>
              <w:pStyle w:val="1"/>
              <w:rPr>
                <w:del w:id="3627" w:author="win10" w:date="2020-06-12T13:56:00Z"/>
                <w:color w:val="3D3F43"/>
              </w:rPr>
              <w:pPrChange w:id="3628" w:author="win10" w:date="2020-06-12T13:57:00Z">
                <w:pPr/>
              </w:pPrChange>
            </w:pPr>
            <w:del w:id="3629" w:author="win10" w:date="2020-06-12T13:56:00Z">
              <w:r w:rsidDel="003D2C50">
                <w:rPr>
                  <w:rFonts w:hint="eastAsia"/>
                  <w:color w:val="3D3F43"/>
                </w:rPr>
                <w:delText>电网侧有功功率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G</w:delText>
              </w:r>
              <w:r w:rsidDel="003D2C50">
                <w:rPr>
                  <w:color w:val="3D3F43"/>
                </w:rPr>
                <w:delText>ridActivePower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59A3F8E1" w14:textId="29EA1C51" w:rsidR="00EA5016" w:rsidDel="003D2C50" w:rsidRDefault="004C4817">
            <w:pPr>
              <w:pStyle w:val="1"/>
              <w:rPr>
                <w:del w:id="3630" w:author="win10" w:date="2020-06-12T13:56:00Z"/>
                <w:color w:val="3D3F43"/>
              </w:rPr>
              <w:pPrChange w:id="3631" w:author="win10" w:date="2020-06-12T13:57:00Z">
                <w:pPr/>
              </w:pPrChange>
            </w:pPr>
            <w:del w:id="3632" w:author="win10" w:date="2020-06-12T13:56:00Z">
              <w:r w:rsidDel="003D2C50">
                <w:rPr>
                  <w:rFonts w:hint="eastAsia"/>
                  <w:color w:val="3D3F43"/>
                </w:rPr>
                <w:delText>电网侧总有功功率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G</w:delText>
              </w:r>
              <w:r w:rsidDel="003D2C50">
                <w:rPr>
                  <w:color w:val="3D3F43"/>
                </w:rPr>
                <w:delText>ridActivePowerTotal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028FA516" w14:textId="0D308C07" w:rsidR="00EA5016" w:rsidDel="003D2C50" w:rsidRDefault="004C4817">
            <w:pPr>
              <w:pStyle w:val="1"/>
              <w:rPr>
                <w:del w:id="3633" w:author="win10" w:date="2020-06-12T13:56:00Z"/>
                <w:color w:val="3D3F43"/>
              </w:rPr>
              <w:pPrChange w:id="3634" w:author="win10" w:date="2020-06-12T13:57:00Z">
                <w:pPr/>
              </w:pPrChange>
            </w:pPr>
            <w:del w:id="3635" w:author="win10" w:date="2020-06-12T13:56:00Z">
              <w:r w:rsidDel="003D2C50">
                <w:rPr>
                  <w:rFonts w:hint="eastAsia"/>
                  <w:color w:val="3D3F43"/>
                </w:rPr>
                <w:delText>电网侧无功功率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G</w:delText>
              </w:r>
              <w:r w:rsidDel="003D2C50">
                <w:rPr>
                  <w:color w:val="3D3F43"/>
                </w:rPr>
                <w:delText>ridReactivePower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5BBCEC32" w14:textId="66B3058A" w:rsidR="00EA5016" w:rsidDel="003D2C50" w:rsidRDefault="004C4817">
            <w:pPr>
              <w:pStyle w:val="1"/>
              <w:rPr>
                <w:del w:id="3636" w:author="win10" w:date="2020-06-12T13:56:00Z"/>
                <w:color w:val="3D3F43"/>
              </w:rPr>
              <w:pPrChange w:id="3637" w:author="win10" w:date="2020-06-12T13:57:00Z">
                <w:pPr/>
              </w:pPrChange>
            </w:pPr>
            <w:del w:id="3638" w:author="win10" w:date="2020-06-12T13:56:00Z">
              <w:r w:rsidDel="003D2C50">
                <w:rPr>
                  <w:rFonts w:hint="eastAsia"/>
                  <w:color w:val="3D3F43"/>
                </w:rPr>
                <w:delText>电网侧总无功功率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G</w:delText>
              </w:r>
              <w:r w:rsidDel="003D2C50">
                <w:rPr>
                  <w:color w:val="3D3F43"/>
                </w:rPr>
                <w:delText>ridReactivePowerTotal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79BE24A3" w14:textId="095B7B8A" w:rsidR="00EA5016" w:rsidDel="003D2C50" w:rsidRDefault="004C4817">
            <w:pPr>
              <w:pStyle w:val="1"/>
              <w:rPr>
                <w:del w:id="3639" w:author="win10" w:date="2020-06-12T13:56:00Z"/>
                <w:color w:val="3D3F43"/>
              </w:rPr>
              <w:pPrChange w:id="3640" w:author="win10" w:date="2020-06-12T13:57:00Z">
                <w:pPr/>
              </w:pPrChange>
            </w:pPr>
            <w:del w:id="3641" w:author="win10" w:date="2020-06-12T13:56:00Z">
              <w:r w:rsidDel="003D2C50">
                <w:rPr>
                  <w:rFonts w:hint="eastAsia"/>
                  <w:color w:val="3D3F43"/>
                </w:rPr>
                <w:delText>电网侧视在功率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G</w:delText>
              </w:r>
              <w:r w:rsidDel="003D2C50">
                <w:rPr>
                  <w:color w:val="3D3F43"/>
                </w:rPr>
                <w:delText>ridApparentPower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0E907655" w14:textId="0B84A8B0" w:rsidR="00EA5016" w:rsidDel="003D2C50" w:rsidRDefault="004C4817">
            <w:pPr>
              <w:pStyle w:val="1"/>
              <w:rPr>
                <w:del w:id="3642" w:author="win10" w:date="2020-06-12T13:56:00Z"/>
                <w:color w:val="3D3F43"/>
              </w:rPr>
              <w:pPrChange w:id="3643" w:author="win10" w:date="2020-06-12T13:57:00Z">
                <w:pPr/>
              </w:pPrChange>
            </w:pPr>
            <w:del w:id="3644" w:author="win10" w:date="2020-06-12T13:56:00Z">
              <w:r w:rsidDel="003D2C50">
                <w:rPr>
                  <w:rFonts w:hint="eastAsia"/>
                  <w:color w:val="3D3F43"/>
                </w:rPr>
                <w:delText>电网侧总视在功率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G</w:delText>
              </w:r>
              <w:r w:rsidDel="003D2C50">
                <w:rPr>
                  <w:color w:val="3D3F43"/>
                </w:rPr>
                <w:delText>ridApparentPowerTotal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57184AC2" w14:textId="2F0D018A" w:rsidR="00EA5016" w:rsidDel="003D2C50" w:rsidRDefault="004C4817">
            <w:pPr>
              <w:pStyle w:val="1"/>
              <w:rPr>
                <w:del w:id="3645" w:author="win10" w:date="2020-06-12T13:56:00Z"/>
                <w:color w:val="3D3F43"/>
              </w:rPr>
              <w:pPrChange w:id="3646" w:author="win10" w:date="2020-06-12T13:57:00Z">
                <w:pPr/>
              </w:pPrChange>
            </w:pPr>
            <w:del w:id="3647" w:author="win10" w:date="2020-06-12T13:56:00Z">
              <w:r w:rsidDel="003D2C50">
                <w:rPr>
                  <w:rFonts w:hint="eastAsia"/>
                  <w:color w:val="3D3F43"/>
                </w:rPr>
                <w:delText>电网侧功率因数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G</w:delText>
              </w:r>
              <w:r w:rsidDel="003D2C50">
                <w:rPr>
                  <w:color w:val="3D3F43"/>
                </w:rPr>
                <w:delText>ridPowerFactor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59F8D0F0" w14:textId="1F3E7A61" w:rsidR="00EA5016" w:rsidDel="003D2C50" w:rsidRDefault="004C4817">
            <w:pPr>
              <w:pStyle w:val="1"/>
              <w:rPr>
                <w:del w:id="3648" w:author="win10" w:date="2020-06-12T13:56:00Z"/>
                <w:color w:val="3D3F43"/>
              </w:rPr>
              <w:pPrChange w:id="3649" w:author="win10" w:date="2020-06-12T13:57:00Z">
                <w:pPr/>
              </w:pPrChange>
            </w:pPr>
            <w:del w:id="3650" w:author="win10" w:date="2020-06-12T13:56:00Z">
              <w:r w:rsidDel="003D2C50">
                <w:rPr>
                  <w:rFonts w:hint="eastAsia"/>
                  <w:color w:val="3D3F43"/>
                </w:rPr>
                <w:delText>电网侧总功率因数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G</w:delText>
              </w:r>
              <w:r w:rsidDel="003D2C50">
                <w:rPr>
                  <w:color w:val="3D3F43"/>
                </w:rPr>
                <w:delText>ridPowerFactorTotal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39746692" w14:textId="1E06FD8A" w:rsidR="00EA5016" w:rsidDel="003D2C50" w:rsidRDefault="004C4817">
            <w:pPr>
              <w:pStyle w:val="1"/>
              <w:rPr>
                <w:del w:id="3651" w:author="win10" w:date="2020-06-12T13:56:00Z"/>
                <w:color w:val="3D3F43"/>
              </w:rPr>
              <w:pPrChange w:id="3652" w:author="win10" w:date="2020-06-12T13:57:00Z">
                <w:pPr/>
              </w:pPrChange>
            </w:pPr>
            <w:del w:id="3653" w:author="win10" w:date="2020-06-12T13:56:00Z">
              <w:r w:rsidDel="003D2C50">
                <w:rPr>
                  <w:rFonts w:hint="eastAsia"/>
                  <w:color w:val="3D3F43"/>
                </w:rPr>
                <w:delText>负载侧电压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L</w:delText>
              </w:r>
              <w:r w:rsidDel="003D2C50">
                <w:rPr>
                  <w:color w:val="3D3F43"/>
                </w:rPr>
                <w:delText>oadVoltage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418FD1A5" w14:textId="51A60115" w:rsidR="00EA5016" w:rsidDel="003D2C50" w:rsidRDefault="004C4817">
            <w:pPr>
              <w:pStyle w:val="1"/>
              <w:rPr>
                <w:del w:id="3654" w:author="win10" w:date="2020-06-12T13:56:00Z"/>
                <w:color w:val="3D3F43"/>
              </w:rPr>
              <w:pPrChange w:id="3655" w:author="win10" w:date="2020-06-12T13:57:00Z">
                <w:pPr/>
              </w:pPrChange>
            </w:pPr>
            <w:del w:id="3656" w:author="win10" w:date="2020-06-12T13:56:00Z">
              <w:r w:rsidDel="003D2C50">
                <w:rPr>
                  <w:rFonts w:hint="eastAsia"/>
                  <w:color w:val="3D3F43"/>
                </w:rPr>
                <w:delText>负载侧电流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L</w:delText>
              </w:r>
              <w:r w:rsidDel="003D2C50">
                <w:rPr>
                  <w:color w:val="3D3F43"/>
                </w:rPr>
                <w:delText>oadCurrent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456A8247" w14:textId="14838FE6" w:rsidR="00EA5016" w:rsidDel="003D2C50" w:rsidRDefault="004C4817">
            <w:pPr>
              <w:pStyle w:val="1"/>
              <w:rPr>
                <w:del w:id="3657" w:author="win10" w:date="2020-06-12T13:56:00Z"/>
                <w:color w:val="3D3F43"/>
              </w:rPr>
              <w:pPrChange w:id="3658" w:author="win10" w:date="2020-06-12T13:57:00Z">
                <w:pPr/>
              </w:pPrChange>
            </w:pPr>
            <w:del w:id="3659" w:author="win10" w:date="2020-06-12T13:56:00Z">
              <w:r w:rsidDel="003D2C50">
                <w:rPr>
                  <w:rFonts w:hint="eastAsia"/>
                  <w:color w:val="3D3F43"/>
                </w:rPr>
                <w:delText>负载侧频率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L</w:delText>
              </w:r>
              <w:r w:rsidDel="003D2C50">
                <w:rPr>
                  <w:color w:val="3D3F43"/>
                </w:rPr>
                <w:delText>oadFrequency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2214C7BE" w14:textId="413C19FA" w:rsidR="00EA5016" w:rsidDel="003D2C50" w:rsidRDefault="004C4817">
            <w:pPr>
              <w:pStyle w:val="1"/>
              <w:rPr>
                <w:del w:id="3660" w:author="win10" w:date="2020-06-12T13:56:00Z"/>
                <w:color w:val="3D3F43"/>
              </w:rPr>
              <w:pPrChange w:id="3661" w:author="win10" w:date="2020-06-12T13:57:00Z">
                <w:pPr/>
              </w:pPrChange>
            </w:pPr>
            <w:del w:id="3662" w:author="win10" w:date="2020-06-12T13:56:00Z">
              <w:r w:rsidDel="003D2C50">
                <w:rPr>
                  <w:rFonts w:hint="eastAsia"/>
                  <w:color w:val="3D3F43"/>
                </w:rPr>
                <w:delText>负载侧有功功率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L</w:delText>
              </w:r>
              <w:r w:rsidDel="003D2C50">
                <w:rPr>
                  <w:color w:val="3D3F43"/>
                </w:rPr>
                <w:delText>oadActivePower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123F97B9" w14:textId="58B0C610" w:rsidR="00EA5016" w:rsidDel="003D2C50" w:rsidRDefault="004C4817">
            <w:pPr>
              <w:pStyle w:val="1"/>
              <w:rPr>
                <w:del w:id="3663" w:author="win10" w:date="2020-06-12T13:56:00Z"/>
                <w:color w:val="3D3F43"/>
              </w:rPr>
              <w:pPrChange w:id="3664" w:author="win10" w:date="2020-06-12T13:57:00Z">
                <w:pPr/>
              </w:pPrChange>
            </w:pPr>
            <w:del w:id="3665" w:author="win10" w:date="2020-06-12T13:56:00Z">
              <w:r w:rsidDel="003D2C50">
                <w:rPr>
                  <w:rFonts w:hint="eastAsia"/>
                  <w:color w:val="3D3F43"/>
                </w:rPr>
                <w:delText>负载侧总有功功率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L</w:delText>
              </w:r>
              <w:r w:rsidDel="003D2C50">
                <w:rPr>
                  <w:color w:val="3D3F43"/>
                </w:rPr>
                <w:delText>oadActivePowerTotal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2CAC4390" w14:textId="1A3B1C70" w:rsidR="00EA5016" w:rsidDel="003D2C50" w:rsidRDefault="004C4817">
            <w:pPr>
              <w:pStyle w:val="1"/>
              <w:rPr>
                <w:del w:id="3666" w:author="win10" w:date="2020-06-12T13:56:00Z"/>
                <w:color w:val="3D3F43"/>
              </w:rPr>
              <w:pPrChange w:id="3667" w:author="win10" w:date="2020-06-12T13:57:00Z">
                <w:pPr/>
              </w:pPrChange>
            </w:pPr>
            <w:del w:id="3668" w:author="win10" w:date="2020-06-12T13:56:00Z">
              <w:r w:rsidDel="003D2C50">
                <w:rPr>
                  <w:rFonts w:hint="eastAsia"/>
                  <w:color w:val="3D3F43"/>
                </w:rPr>
                <w:delText>负载侧无功功率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L</w:delText>
              </w:r>
              <w:r w:rsidDel="003D2C50">
                <w:rPr>
                  <w:color w:val="3D3F43"/>
                </w:rPr>
                <w:delText>oadReactivePower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67A8BD5B" w14:textId="5AC9D377" w:rsidR="00EA5016" w:rsidDel="003D2C50" w:rsidRDefault="004C4817">
            <w:pPr>
              <w:pStyle w:val="1"/>
              <w:rPr>
                <w:del w:id="3669" w:author="win10" w:date="2020-06-12T13:56:00Z"/>
                <w:color w:val="3D3F43"/>
              </w:rPr>
              <w:pPrChange w:id="3670" w:author="win10" w:date="2020-06-12T13:57:00Z">
                <w:pPr/>
              </w:pPrChange>
            </w:pPr>
            <w:del w:id="3671" w:author="win10" w:date="2020-06-12T13:56:00Z">
              <w:r w:rsidDel="003D2C50">
                <w:rPr>
                  <w:rFonts w:hint="eastAsia"/>
                  <w:color w:val="3D3F43"/>
                </w:rPr>
                <w:delText>负载侧总无功功率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L</w:delText>
              </w:r>
              <w:r w:rsidDel="003D2C50">
                <w:rPr>
                  <w:color w:val="3D3F43"/>
                </w:rPr>
                <w:delText>oadReactivePowerTotal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4F75484A" w14:textId="2B97A99F" w:rsidR="00EA5016" w:rsidDel="003D2C50" w:rsidRDefault="004C4817">
            <w:pPr>
              <w:pStyle w:val="1"/>
              <w:rPr>
                <w:del w:id="3672" w:author="win10" w:date="2020-06-12T13:56:00Z"/>
                <w:color w:val="3D3F43"/>
              </w:rPr>
              <w:pPrChange w:id="3673" w:author="win10" w:date="2020-06-12T13:57:00Z">
                <w:pPr/>
              </w:pPrChange>
            </w:pPr>
            <w:del w:id="3674" w:author="win10" w:date="2020-06-12T13:56:00Z">
              <w:r w:rsidDel="003D2C50">
                <w:rPr>
                  <w:rFonts w:hint="eastAsia"/>
                  <w:color w:val="3D3F43"/>
                </w:rPr>
                <w:delText>负载侧视在功率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L</w:delText>
              </w:r>
              <w:r w:rsidDel="003D2C50">
                <w:rPr>
                  <w:color w:val="3D3F43"/>
                </w:rPr>
                <w:delText>oadApparentPower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61631EDD" w14:textId="2020828B" w:rsidR="00EA5016" w:rsidDel="003D2C50" w:rsidRDefault="004C4817">
            <w:pPr>
              <w:pStyle w:val="1"/>
              <w:rPr>
                <w:del w:id="3675" w:author="win10" w:date="2020-06-12T13:56:00Z"/>
                <w:color w:val="3D3F43"/>
              </w:rPr>
              <w:pPrChange w:id="3676" w:author="win10" w:date="2020-06-12T13:57:00Z">
                <w:pPr/>
              </w:pPrChange>
            </w:pPr>
            <w:del w:id="3677" w:author="win10" w:date="2020-06-12T13:56:00Z">
              <w:r w:rsidDel="003D2C50">
                <w:rPr>
                  <w:rFonts w:hint="eastAsia"/>
                  <w:color w:val="3D3F43"/>
                </w:rPr>
                <w:delText>负载侧总视在功率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L</w:delText>
              </w:r>
              <w:r w:rsidDel="003D2C50">
                <w:rPr>
                  <w:color w:val="3D3F43"/>
                </w:rPr>
                <w:delText>oadApparentPowerTotal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32A3F846" w14:textId="7EB02486" w:rsidR="00EA5016" w:rsidDel="003D2C50" w:rsidRDefault="004C4817">
            <w:pPr>
              <w:pStyle w:val="1"/>
              <w:rPr>
                <w:del w:id="3678" w:author="win10" w:date="2020-06-12T13:56:00Z"/>
                <w:color w:val="3D3F43"/>
              </w:rPr>
              <w:pPrChange w:id="3679" w:author="win10" w:date="2020-06-12T13:57:00Z">
                <w:pPr/>
              </w:pPrChange>
            </w:pPr>
            <w:del w:id="3680" w:author="win10" w:date="2020-06-12T13:56:00Z">
              <w:r w:rsidDel="003D2C50">
                <w:rPr>
                  <w:rFonts w:hint="eastAsia"/>
                  <w:color w:val="3D3F43"/>
                </w:rPr>
                <w:delText>负载侧功率因数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L</w:delText>
              </w:r>
              <w:r w:rsidDel="003D2C50">
                <w:rPr>
                  <w:color w:val="3D3F43"/>
                </w:rPr>
                <w:delText>oadPowerFactor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33A1223C" w14:textId="4418F82B" w:rsidR="00EA5016" w:rsidDel="003D2C50" w:rsidRDefault="004C4817">
            <w:pPr>
              <w:pStyle w:val="1"/>
              <w:rPr>
                <w:del w:id="3681" w:author="win10" w:date="2020-06-12T13:56:00Z"/>
                <w:color w:val="3D3F43"/>
              </w:rPr>
              <w:pPrChange w:id="3682" w:author="win10" w:date="2020-06-12T13:57:00Z">
                <w:pPr/>
              </w:pPrChange>
            </w:pPr>
            <w:del w:id="3683" w:author="win10" w:date="2020-06-12T13:56:00Z">
              <w:r w:rsidDel="003D2C50">
                <w:rPr>
                  <w:rFonts w:hint="eastAsia"/>
                  <w:color w:val="3D3F43"/>
                </w:rPr>
                <w:delText>负载侧总功率因数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L</w:delText>
              </w:r>
              <w:r w:rsidDel="003D2C50">
                <w:rPr>
                  <w:color w:val="3D3F43"/>
                </w:rPr>
                <w:delText>oadPowerFactorTotal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44277C7B" w14:textId="677036CD" w:rsidR="0017208F" w:rsidDel="003D2C50" w:rsidRDefault="0017208F">
            <w:pPr>
              <w:pStyle w:val="1"/>
              <w:rPr>
                <w:del w:id="3684" w:author="win10" w:date="2020-06-12T13:56:00Z"/>
              </w:rPr>
              <w:pPrChange w:id="3685" w:author="win10" w:date="2020-06-12T13:57:00Z">
                <w:pPr/>
              </w:pPrChange>
            </w:pPr>
            <w:del w:id="3686" w:author="win10" w:date="2020-06-12T13:56:00Z">
              <w:r w:rsidDel="003D2C50">
                <w:rPr>
                  <w:rFonts w:hint="eastAsia"/>
                </w:rPr>
                <w:delText>有功设定：</w:delText>
              </w:r>
              <w:r w:rsidDel="003D2C50">
                <w:delText>ActivePowerSet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57787629" w14:textId="7046D138" w:rsidR="00047204" w:rsidDel="003D2C50" w:rsidRDefault="0017208F">
            <w:pPr>
              <w:pStyle w:val="1"/>
              <w:rPr>
                <w:del w:id="3687" w:author="win10" w:date="2020-06-12T13:56:00Z"/>
                <w:color w:val="3D3F43"/>
              </w:rPr>
              <w:pPrChange w:id="3688" w:author="win10" w:date="2020-06-12T13:57:00Z">
                <w:pPr/>
              </w:pPrChange>
            </w:pPr>
            <w:del w:id="3689" w:author="win10" w:date="2020-06-12T13:56:00Z">
              <w:r w:rsidDel="003D2C50">
                <w:rPr>
                  <w:rFonts w:hint="eastAsia"/>
                </w:rPr>
                <w:delText>无功设定：</w:delText>
              </w:r>
              <w:r w:rsidDel="003D2C50">
                <w:delText>ReactivePowerSet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</w:tc>
      </w:tr>
      <w:tr w:rsidR="00EA5016" w:rsidRPr="007D0AC1" w:rsidDel="003D2C50" w14:paraId="555E5B7F" w14:textId="086A3B9F">
        <w:trPr>
          <w:tblCellSpacing w:w="0" w:type="dxa"/>
          <w:del w:id="3690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C52E8FD" w14:textId="1CD23D20" w:rsidR="00EA5016" w:rsidDel="003D2C50" w:rsidRDefault="004C4817">
            <w:pPr>
              <w:pStyle w:val="1"/>
              <w:rPr>
                <w:del w:id="3691" w:author="win10" w:date="2020-06-12T13:56:00Z"/>
                <w:color w:val="3D3F43"/>
              </w:rPr>
              <w:pPrChange w:id="3692" w:author="win10" w:date="2020-06-12T13:57:00Z">
                <w:pPr/>
              </w:pPrChange>
            </w:pPr>
            <w:del w:id="3693" w:author="win10" w:date="2020-06-12T13:56:00Z">
              <w:r w:rsidDel="003D2C50">
                <w:rPr>
                  <w:color w:val="3D3F43"/>
                </w:rPr>
                <w:delText>value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3C1229A" w14:textId="67D61748" w:rsidR="00EA5016" w:rsidDel="003D2C50" w:rsidRDefault="004C4817">
            <w:pPr>
              <w:pStyle w:val="1"/>
              <w:rPr>
                <w:del w:id="3694" w:author="win10" w:date="2020-06-12T13:56:00Z"/>
                <w:color w:val="3D3F43"/>
              </w:rPr>
              <w:pPrChange w:id="3695" w:author="win10" w:date="2020-06-12T13:57:00Z">
                <w:pPr/>
              </w:pPrChange>
            </w:pPr>
            <w:del w:id="3696" w:author="win10" w:date="2020-06-12T13:56:00Z">
              <w:r w:rsidDel="003D2C50">
                <w:rPr>
                  <w:color w:val="3D3F43"/>
                </w:rPr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3594EFA" w14:textId="393E5290" w:rsidR="00EA5016" w:rsidDel="003D2C50" w:rsidRDefault="004C4817">
            <w:pPr>
              <w:pStyle w:val="1"/>
              <w:rPr>
                <w:del w:id="3697" w:author="win10" w:date="2020-06-12T13:56:00Z"/>
                <w:color w:val="3D3F43"/>
              </w:rPr>
              <w:pPrChange w:id="3698" w:author="win10" w:date="2020-06-12T13:57:00Z">
                <w:pPr/>
              </w:pPrChange>
            </w:pPr>
            <w:del w:id="3699" w:author="win10" w:date="2020-06-12T13:56:00Z">
              <w:r w:rsidDel="003D2C50">
                <w:rPr>
                  <w:color w:val="3D3F43"/>
                </w:rPr>
                <w:delText>Float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437AF46" w14:textId="372509DB" w:rsidR="00EA5016" w:rsidDel="003D2C50" w:rsidRDefault="004C4817">
            <w:pPr>
              <w:pStyle w:val="1"/>
              <w:rPr>
                <w:del w:id="3700" w:author="win10" w:date="2020-06-12T13:56:00Z"/>
                <w:color w:val="3D3F43"/>
              </w:rPr>
              <w:pPrChange w:id="3701" w:author="win10" w:date="2020-06-12T13:57:00Z">
                <w:pPr/>
              </w:pPrChange>
            </w:pPr>
            <w:del w:id="3702" w:author="win10" w:date="2020-06-12T13:56:00Z">
              <w:r w:rsidDel="003D2C50">
                <w:rPr>
                  <w:color w:val="3D3F43"/>
                </w:rPr>
                <w:delText>设备</w:delText>
              </w:r>
              <w:r w:rsidDel="003D2C50">
                <w:rPr>
                  <w:rFonts w:hint="eastAsia"/>
                  <w:color w:val="3D3F43"/>
                </w:rPr>
                <w:delText>运行数据</w:delText>
              </w:r>
              <w:r w:rsidDel="003D2C50">
                <w:rPr>
                  <w:color w:val="3D3F43"/>
                </w:rPr>
                <w:delText>的值。</w:delText>
              </w:r>
            </w:del>
          </w:p>
          <w:p w14:paraId="174C0432" w14:textId="4809EBDC" w:rsidR="00EA5016" w:rsidDel="003D2C50" w:rsidRDefault="004C4817">
            <w:pPr>
              <w:pStyle w:val="1"/>
              <w:rPr>
                <w:del w:id="3703" w:author="win10" w:date="2020-06-12T13:56:00Z"/>
                <w:color w:val="3D3F43"/>
              </w:rPr>
              <w:pPrChange w:id="3704" w:author="win10" w:date="2020-06-12T13:57:00Z">
                <w:pPr/>
              </w:pPrChange>
            </w:pPr>
            <w:del w:id="3705" w:author="win10" w:date="2020-06-12T13:56:00Z">
              <w:r w:rsidDel="003D2C50">
                <w:rPr>
                  <w:rFonts w:hint="eastAsia"/>
                  <w:color w:val="3D3F43"/>
                </w:rPr>
                <w:delText>可用容量：</w:delText>
              </w:r>
              <w:r w:rsidDel="003D2C50">
                <w:rPr>
                  <w:rFonts w:hint="eastAsia"/>
                  <w:color w:val="3D3F43"/>
                </w:rPr>
                <w:delText>50.0</w:delText>
              </w:r>
              <w:r w:rsidDel="003D2C50">
                <w:rPr>
                  <w:color w:val="3D3F43"/>
                </w:rPr>
                <w:delText>。</w:delText>
              </w:r>
              <w:r w:rsidDel="003D2C50">
                <w:rPr>
                  <w:rFonts w:hint="eastAsia"/>
                  <w:color w:val="3D3F43"/>
                </w:rPr>
                <w:delText>单位为</w:delText>
              </w:r>
              <w:r w:rsidDel="003D2C50">
                <w:rPr>
                  <w:color w:val="3D3F43"/>
                </w:rPr>
                <w:delText>kVA</w:delText>
              </w:r>
            </w:del>
          </w:p>
          <w:p w14:paraId="5A49BE11" w14:textId="41C300B8" w:rsidR="00EA5016" w:rsidDel="003D2C50" w:rsidRDefault="004C4817">
            <w:pPr>
              <w:pStyle w:val="1"/>
              <w:rPr>
                <w:del w:id="3706" w:author="win10" w:date="2020-06-12T13:56:00Z"/>
                <w:color w:val="3D3F43"/>
              </w:rPr>
              <w:pPrChange w:id="3707" w:author="win10" w:date="2020-06-12T13:57:00Z">
                <w:pPr/>
              </w:pPrChange>
            </w:pPr>
            <w:del w:id="3708" w:author="win10" w:date="2020-06-12T13:56:00Z">
              <w:r w:rsidDel="003D2C50">
                <w:rPr>
                  <w:rFonts w:hint="eastAsia"/>
                  <w:color w:val="3D3F43"/>
                </w:rPr>
                <w:delText>有功功率期望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10</w:delText>
              </w:r>
              <w:r w:rsidDel="003D2C50">
                <w:rPr>
                  <w:color w:val="3D3F43"/>
                </w:rPr>
                <w:delText>.0</w:delText>
              </w:r>
              <w:r w:rsidDel="003D2C50">
                <w:rPr>
                  <w:color w:val="3D3F43"/>
                </w:rPr>
                <w:delText>。</w:delText>
              </w:r>
              <w:r w:rsidDel="003D2C50">
                <w:rPr>
                  <w:rFonts w:hint="eastAsia"/>
                  <w:color w:val="3D3F43"/>
                </w:rPr>
                <w:delText>单位为</w:delText>
              </w:r>
              <w:r w:rsidDel="003D2C50">
                <w:rPr>
                  <w:rFonts w:hint="eastAsia"/>
                  <w:color w:val="3D3F43"/>
                </w:rPr>
                <w:delText>k</w:delText>
              </w:r>
              <w:r w:rsidDel="003D2C50">
                <w:rPr>
                  <w:color w:val="3D3F43"/>
                </w:rPr>
                <w:delText>W</w:delText>
              </w:r>
            </w:del>
          </w:p>
          <w:p w14:paraId="5A0D6C17" w14:textId="0274F21D" w:rsidR="00EA5016" w:rsidDel="003D2C50" w:rsidRDefault="004C4817">
            <w:pPr>
              <w:pStyle w:val="1"/>
              <w:rPr>
                <w:del w:id="3709" w:author="win10" w:date="2020-06-12T13:56:00Z"/>
                <w:color w:val="3D3F43"/>
              </w:rPr>
              <w:pPrChange w:id="3710" w:author="win10" w:date="2020-06-12T13:57:00Z">
                <w:pPr/>
              </w:pPrChange>
            </w:pPr>
            <w:del w:id="3711" w:author="win10" w:date="2020-06-12T13:56:00Z">
              <w:r w:rsidDel="003D2C50">
                <w:rPr>
                  <w:rFonts w:hint="eastAsia"/>
                  <w:color w:val="3D3F43"/>
                </w:rPr>
                <w:delText>无功功率期望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color w:val="3D3F43"/>
                </w:rPr>
                <w:delText>5.0</w:delText>
              </w:r>
              <w:r w:rsidDel="003D2C50">
                <w:rPr>
                  <w:color w:val="3D3F43"/>
                </w:rPr>
                <w:delText>。</w:delText>
              </w:r>
              <w:r w:rsidDel="003D2C50">
                <w:rPr>
                  <w:rFonts w:hint="eastAsia"/>
                  <w:color w:val="3D3F43"/>
                </w:rPr>
                <w:delText>单位为</w:delText>
              </w:r>
              <w:r w:rsidDel="003D2C50">
                <w:rPr>
                  <w:color w:val="3D3F43"/>
                </w:rPr>
                <w:delText>kvar</w:delText>
              </w:r>
            </w:del>
          </w:p>
          <w:p w14:paraId="4FF886FF" w14:textId="2537A7C1" w:rsidR="00EA5016" w:rsidDel="003D2C50" w:rsidRDefault="004C4817">
            <w:pPr>
              <w:pStyle w:val="1"/>
              <w:rPr>
                <w:del w:id="3712" w:author="win10" w:date="2020-06-12T13:56:00Z"/>
                <w:color w:val="3D3F43"/>
              </w:rPr>
              <w:pPrChange w:id="3713" w:author="win10" w:date="2020-06-12T13:57:00Z">
                <w:pPr/>
              </w:pPrChange>
            </w:pPr>
            <w:del w:id="3714" w:author="win10" w:date="2020-06-12T13:56:00Z">
              <w:r w:rsidDel="003D2C50">
                <w:rPr>
                  <w:rFonts w:hint="eastAsia"/>
                  <w:color w:val="3D3F43"/>
                </w:rPr>
                <w:delText>总交流电压：</w:delText>
              </w:r>
              <w:r w:rsidDel="003D2C50">
                <w:rPr>
                  <w:rFonts w:hint="eastAsia"/>
                  <w:color w:val="3D3F43"/>
                </w:rPr>
                <w:delText>380.0</w:delText>
              </w:r>
              <w:r w:rsidDel="003D2C50">
                <w:rPr>
                  <w:color w:val="3D3F43"/>
                </w:rPr>
                <w:delText xml:space="preserve">, </w:delText>
              </w:r>
              <w:r w:rsidDel="003D2C50">
                <w:rPr>
                  <w:rFonts w:hint="eastAsia"/>
                  <w:color w:val="3D3F43"/>
                </w:rPr>
                <w:delText>380.0</w:delText>
              </w:r>
              <w:r w:rsidDel="003D2C50">
                <w:rPr>
                  <w:color w:val="3D3F43"/>
                </w:rPr>
                <w:delText xml:space="preserve">, </w:delText>
              </w:r>
              <w:r w:rsidDel="003D2C50">
                <w:rPr>
                  <w:rFonts w:hint="eastAsia"/>
                  <w:color w:val="3D3F43"/>
                </w:rPr>
                <w:delText>380.0</w:delText>
              </w:r>
              <w:r w:rsidDel="003D2C50">
                <w:rPr>
                  <w:rFonts w:hint="eastAsia"/>
                  <w:color w:val="3D3F43"/>
                </w:rPr>
                <w:delText>。分别为</w:delText>
              </w:r>
              <w:r w:rsidDel="003D2C50">
                <w:rPr>
                  <w:rFonts w:hint="eastAsia"/>
                  <w:color w:val="3D3F43"/>
                </w:rPr>
                <w:delText>A</w:delText>
              </w:r>
              <w:r w:rsidDel="003D2C50">
                <w:rPr>
                  <w:color w:val="3D3F43"/>
                </w:rPr>
                <w:delText>B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color w:val="3D3F43"/>
                </w:rPr>
                <w:delText>BC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color w:val="3D3F43"/>
                </w:rPr>
                <w:delText>CA</w:delText>
              </w:r>
              <w:r w:rsidDel="003D2C50">
                <w:rPr>
                  <w:rFonts w:hint="eastAsia"/>
                  <w:color w:val="3D3F43"/>
                </w:rPr>
                <w:delText>三线电压，单位为</w:delText>
              </w:r>
              <w:r w:rsidDel="003D2C50">
                <w:rPr>
                  <w:color w:val="3D3F43"/>
                </w:rPr>
                <w:delText>V</w:delText>
              </w:r>
            </w:del>
          </w:p>
          <w:p w14:paraId="0C5FB9E9" w14:textId="743BD5DA" w:rsidR="00EA5016" w:rsidDel="003D2C50" w:rsidRDefault="004C4817">
            <w:pPr>
              <w:pStyle w:val="1"/>
              <w:rPr>
                <w:del w:id="3715" w:author="win10" w:date="2020-06-12T13:56:00Z"/>
                <w:color w:val="3D3F43"/>
              </w:rPr>
              <w:pPrChange w:id="3716" w:author="win10" w:date="2020-06-12T13:57:00Z">
                <w:pPr/>
              </w:pPrChange>
            </w:pPr>
            <w:del w:id="3717" w:author="win10" w:date="2020-06-12T13:56:00Z">
              <w:r w:rsidDel="003D2C50">
                <w:rPr>
                  <w:rFonts w:hint="eastAsia"/>
                  <w:color w:val="3D3F43"/>
                </w:rPr>
                <w:delText>总交流电流：</w:delText>
              </w:r>
              <w:r w:rsidDel="003D2C50">
                <w:rPr>
                  <w:rFonts w:hint="eastAsia"/>
                  <w:color w:val="3D3F43"/>
                </w:rPr>
                <w:delText>2.0</w:delText>
              </w:r>
              <w:r w:rsidDel="003D2C50">
                <w:rPr>
                  <w:color w:val="3D3F43"/>
                </w:rPr>
                <w:delText>, 2.0, 2.0</w:delText>
              </w:r>
              <w:r w:rsidDel="003D2C50">
                <w:rPr>
                  <w:rFonts w:hint="eastAsia"/>
                  <w:color w:val="3D3F43"/>
                </w:rPr>
                <w:delText>。分别为</w:delText>
              </w:r>
              <w:r w:rsidDel="003D2C50">
                <w:rPr>
                  <w:rFonts w:hint="eastAsia"/>
                  <w:color w:val="3D3F43"/>
                </w:rPr>
                <w:delText>A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color w:val="3D3F43"/>
                </w:rPr>
                <w:delText>B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color w:val="3D3F43"/>
                </w:rPr>
                <w:delText>C</w:delText>
              </w:r>
              <w:r w:rsidDel="003D2C50">
                <w:rPr>
                  <w:rFonts w:hint="eastAsia"/>
                  <w:color w:val="3D3F43"/>
                </w:rPr>
                <w:delText>三相电流，单位为</w:delText>
              </w:r>
              <w:r w:rsidDel="003D2C50">
                <w:rPr>
                  <w:color w:val="3D3F43"/>
                </w:rPr>
                <w:delText>A</w:delText>
              </w:r>
            </w:del>
          </w:p>
          <w:p w14:paraId="4F6BC7E1" w14:textId="298B6126" w:rsidR="00EA5016" w:rsidDel="003D2C50" w:rsidRDefault="004C4817">
            <w:pPr>
              <w:pStyle w:val="1"/>
              <w:rPr>
                <w:del w:id="3718" w:author="win10" w:date="2020-06-12T13:56:00Z"/>
                <w:color w:val="3D3F43"/>
              </w:rPr>
              <w:pPrChange w:id="3719" w:author="win10" w:date="2020-06-12T13:57:00Z">
                <w:pPr/>
              </w:pPrChange>
            </w:pPr>
            <w:del w:id="3720" w:author="win10" w:date="2020-06-12T13:56:00Z">
              <w:r w:rsidDel="003D2C50">
                <w:rPr>
                  <w:rFonts w:hint="eastAsia"/>
                  <w:color w:val="3D3F43"/>
                </w:rPr>
                <w:delText>总交流频率：</w:delText>
              </w:r>
              <w:r w:rsidDel="003D2C50">
                <w:rPr>
                  <w:color w:val="3D3F43"/>
                </w:rPr>
                <w:delText>50.00</w:delText>
              </w:r>
              <w:r w:rsidDel="003D2C50">
                <w:rPr>
                  <w:rFonts w:hint="eastAsia"/>
                  <w:color w:val="3D3F43"/>
                </w:rPr>
                <w:delText>。单位为</w:delText>
              </w:r>
              <w:r w:rsidDel="003D2C50">
                <w:rPr>
                  <w:rFonts w:hint="eastAsia"/>
                  <w:color w:val="3D3F43"/>
                </w:rPr>
                <w:delText>Hz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74DFF154" w14:textId="2258599F" w:rsidR="00EA5016" w:rsidDel="003D2C50" w:rsidRDefault="004C4817">
            <w:pPr>
              <w:pStyle w:val="1"/>
              <w:rPr>
                <w:del w:id="3721" w:author="win10" w:date="2020-06-12T13:56:00Z"/>
                <w:color w:val="3D3F43"/>
              </w:rPr>
              <w:pPrChange w:id="3722" w:author="win10" w:date="2020-06-12T13:57:00Z">
                <w:pPr/>
              </w:pPrChange>
            </w:pPr>
            <w:del w:id="3723" w:author="win10" w:date="2020-06-12T13:56:00Z">
              <w:r w:rsidDel="003D2C50">
                <w:rPr>
                  <w:rFonts w:hint="eastAsia"/>
                  <w:color w:val="3D3F43"/>
                </w:rPr>
                <w:delText>总交流有功功率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color w:val="3D3F43"/>
                </w:rPr>
                <w:delText>10.0</w:delText>
              </w:r>
              <w:r w:rsidDel="003D2C50">
                <w:rPr>
                  <w:color w:val="3D3F43"/>
                </w:rPr>
                <w:delText>。</w:delText>
              </w:r>
              <w:r w:rsidDel="003D2C50">
                <w:rPr>
                  <w:rFonts w:hint="eastAsia"/>
                  <w:color w:val="3D3F43"/>
                </w:rPr>
                <w:delText>单位为</w:delText>
              </w:r>
              <w:r w:rsidDel="003D2C50">
                <w:rPr>
                  <w:rFonts w:hint="eastAsia"/>
                  <w:color w:val="3D3F43"/>
                </w:rPr>
                <w:delText>k</w:delText>
              </w:r>
              <w:r w:rsidDel="003D2C50">
                <w:rPr>
                  <w:color w:val="3D3F43"/>
                </w:rPr>
                <w:delText>W</w:delText>
              </w:r>
            </w:del>
          </w:p>
          <w:p w14:paraId="4E3A279D" w14:textId="2A6E1D54" w:rsidR="00EA5016" w:rsidDel="003D2C50" w:rsidRDefault="004C4817">
            <w:pPr>
              <w:pStyle w:val="1"/>
              <w:rPr>
                <w:del w:id="3724" w:author="win10" w:date="2020-06-12T13:56:00Z"/>
                <w:color w:val="3D3F43"/>
              </w:rPr>
              <w:pPrChange w:id="3725" w:author="win10" w:date="2020-06-12T13:57:00Z">
                <w:pPr/>
              </w:pPrChange>
            </w:pPr>
            <w:del w:id="3726" w:author="win10" w:date="2020-06-12T13:56:00Z">
              <w:r w:rsidDel="003D2C50">
                <w:rPr>
                  <w:rFonts w:hint="eastAsia"/>
                  <w:color w:val="3D3F43"/>
                </w:rPr>
                <w:delText>总交流无功功率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color w:val="3D3F43"/>
                </w:rPr>
                <w:delText>5.0</w:delText>
              </w:r>
              <w:r w:rsidDel="003D2C50">
                <w:rPr>
                  <w:color w:val="3D3F43"/>
                </w:rPr>
                <w:delText>。</w:delText>
              </w:r>
              <w:r w:rsidDel="003D2C50">
                <w:rPr>
                  <w:rFonts w:hint="eastAsia"/>
                  <w:color w:val="3D3F43"/>
                </w:rPr>
                <w:delText>单位为</w:delText>
              </w:r>
              <w:r w:rsidDel="003D2C50">
                <w:rPr>
                  <w:color w:val="3D3F43"/>
                </w:rPr>
                <w:delText>kvar</w:delText>
              </w:r>
            </w:del>
          </w:p>
          <w:p w14:paraId="280E94DE" w14:textId="6F1CCA71" w:rsidR="00EA5016" w:rsidDel="003D2C50" w:rsidRDefault="004C4817">
            <w:pPr>
              <w:pStyle w:val="1"/>
              <w:rPr>
                <w:del w:id="3727" w:author="win10" w:date="2020-06-12T13:56:00Z"/>
                <w:color w:val="3D3F43"/>
              </w:rPr>
              <w:pPrChange w:id="3728" w:author="win10" w:date="2020-06-12T13:57:00Z">
                <w:pPr/>
              </w:pPrChange>
            </w:pPr>
            <w:del w:id="3729" w:author="win10" w:date="2020-06-12T13:56:00Z">
              <w:r w:rsidDel="003D2C50">
                <w:rPr>
                  <w:rFonts w:hint="eastAsia"/>
                  <w:color w:val="3D3F43"/>
                </w:rPr>
                <w:delText>总交流视在功率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5.0</w:delText>
              </w:r>
              <w:r w:rsidDel="003D2C50">
                <w:rPr>
                  <w:color w:val="3D3F43"/>
                </w:rPr>
                <w:delText>。</w:delText>
              </w:r>
              <w:r w:rsidDel="003D2C50">
                <w:rPr>
                  <w:rFonts w:hint="eastAsia"/>
                  <w:color w:val="3D3F43"/>
                </w:rPr>
                <w:delText>单位为</w:delText>
              </w:r>
              <w:r w:rsidDel="003D2C50">
                <w:rPr>
                  <w:color w:val="3D3F43"/>
                </w:rPr>
                <w:delText>kVA</w:delText>
              </w:r>
            </w:del>
          </w:p>
          <w:p w14:paraId="5271D287" w14:textId="20F1121C" w:rsidR="00EA5016" w:rsidDel="003D2C50" w:rsidRDefault="004C4817">
            <w:pPr>
              <w:pStyle w:val="1"/>
              <w:rPr>
                <w:del w:id="3730" w:author="win10" w:date="2020-06-12T13:56:00Z"/>
                <w:color w:val="3D3F43"/>
              </w:rPr>
              <w:pPrChange w:id="3731" w:author="win10" w:date="2020-06-12T13:57:00Z">
                <w:pPr/>
              </w:pPrChange>
            </w:pPr>
            <w:del w:id="3732" w:author="win10" w:date="2020-06-12T13:56:00Z">
              <w:r w:rsidDel="003D2C50">
                <w:rPr>
                  <w:rFonts w:hint="eastAsia"/>
                  <w:color w:val="3D3F43"/>
                </w:rPr>
                <w:delText>总交流功率因数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1.0</w:delText>
              </w:r>
              <w:r w:rsidDel="003D2C50">
                <w:rPr>
                  <w:color w:val="3D3F43"/>
                </w:rPr>
                <w:delText>。</w:delText>
              </w:r>
              <w:r w:rsidDel="003D2C50">
                <w:rPr>
                  <w:rFonts w:hint="eastAsia"/>
                  <w:color w:val="3D3F43"/>
                </w:rPr>
                <w:delText>单位无</w:delText>
              </w:r>
            </w:del>
          </w:p>
          <w:p w14:paraId="73A662A0" w14:textId="07EF835E" w:rsidR="00EA5016" w:rsidDel="003D2C50" w:rsidRDefault="004C4817">
            <w:pPr>
              <w:pStyle w:val="1"/>
              <w:rPr>
                <w:del w:id="3733" w:author="win10" w:date="2020-06-12T13:56:00Z"/>
                <w:color w:val="3D3F43"/>
              </w:rPr>
              <w:pPrChange w:id="3734" w:author="win10" w:date="2020-06-12T13:57:00Z">
                <w:pPr/>
              </w:pPrChange>
            </w:pPr>
            <w:del w:id="3735" w:author="win10" w:date="2020-06-12T13:56:00Z">
              <w:r w:rsidDel="003D2C50">
                <w:rPr>
                  <w:rFonts w:hint="eastAsia"/>
                  <w:color w:val="3D3F43"/>
                </w:rPr>
                <w:delText>功率因数期望：</w:delText>
              </w:r>
              <w:r w:rsidDel="003D2C50">
                <w:rPr>
                  <w:rFonts w:hint="eastAsia"/>
                  <w:color w:val="3D3F43"/>
                </w:rPr>
                <w:delText>1.0</w:delText>
              </w:r>
              <w:r w:rsidDel="003D2C50">
                <w:rPr>
                  <w:color w:val="3D3F43"/>
                </w:rPr>
                <w:delText>。</w:delText>
              </w:r>
              <w:r w:rsidDel="003D2C50">
                <w:rPr>
                  <w:rFonts w:hint="eastAsia"/>
                  <w:color w:val="3D3F43"/>
                </w:rPr>
                <w:delText>单位无</w:delText>
              </w:r>
            </w:del>
          </w:p>
          <w:p w14:paraId="51228F4E" w14:textId="2F3E412B" w:rsidR="00EA5016" w:rsidDel="003D2C50" w:rsidRDefault="004C4817">
            <w:pPr>
              <w:pStyle w:val="1"/>
              <w:rPr>
                <w:del w:id="3736" w:author="win10" w:date="2020-06-12T13:56:00Z"/>
                <w:color w:val="3D3F43"/>
              </w:rPr>
              <w:pPrChange w:id="3737" w:author="win10" w:date="2020-06-12T13:57:00Z">
                <w:pPr/>
              </w:pPrChange>
            </w:pPr>
            <w:del w:id="3738" w:author="win10" w:date="2020-06-12T13:56:00Z">
              <w:r w:rsidDel="003D2C50">
                <w:rPr>
                  <w:rFonts w:hint="eastAsia"/>
                  <w:color w:val="3D3F43"/>
                </w:rPr>
                <w:delText>紧急功率期望：</w:delText>
              </w:r>
              <w:r w:rsidDel="003D2C50">
                <w:rPr>
                  <w:color w:val="3D3F43"/>
                </w:rPr>
                <w:delText>10.0</w:delText>
              </w:r>
              <w:r w:rsidDel="003D2C50">
                <w:rPr>
                  <w:color w:val="3D3F43"/>
                </w:rPr>
                <w:delText>。</w:delText>
              </w:r>
              <w:r w:rsidDel="003D2C50">
                <w:rPr>
                  <w:rFonts w:hint="eastAsia"/>
                  <w:color w:val="3D3F43"/>
                </w:rPr>
                <w:delText>单位为</w:delText>
              </w:r>
              <w:r w:rsidDel="003D2C50">
                <w:rPr>
                  <w:rFonts w:hint="eastAsia"/>
                  <w:color w:val="3D3F43"/>
                </w:rPr>
                <w:delText>k</w:delText>
              </w:r>
              <w:r w:rsidDel="003D2C50">
                <w:rPr>
                  <w:color w:val="3D3F43"/>
                </w:rPr>
                <w:delText>W</w:delText>
              </w:r>
            </w:del>
          </w:p>
          <w:p w14:paraId="35E094DA" w14:textId="3AF4424C" w:rsidR="00EA5016" w:rsidDel="003D2C50" w:rsidRDefault="004C4817">
            <w:pPr>
              <w:pStyle w:val="1"/>
              <w:rPr>
                <w:del w:id="3739" w:author="win10" w:date="2020-06-12T13:56:00Z"/>
                <w:color w:val="3D3F43"/>
              </w:rPr>
              <w:pPrChange w:id="3740" w:author="win10" w:date="2020-06-12T13:57:00Z">
                <w:pPr/>
              </w:pPrChange>
            </w:pPr>
            <w:del w:id="3741" w:author="win10" w:date="2020-06-12T13:56:00Z">
              <w:r w:rsidDel="003D2C50">
                <w:rPr>
                  <w:rFonts w:hint="eastAsia"/>
                  <w:color w:val="3D3F43"/>
                </w:rPr>
                <w:delText>直流功率：</w:delText>
              </w:r>
              <w:r w:rsidDel="003D2C50">
                <w:rPr>
                  <w:color w:val="3D3F43"/>
                </w:rPr>
                <w:delText>10.0</w:delText>
              </w:r>
              <w:r w:rsidDel="003D2C50">
                <w:rPr>
                  <w:color w:val="3D3F43"/>
                </w:rPr>
                <w:delText>。</w:delText>
              </w:r>
              <w:r w:rsidDel="003D2C50">
                <w:rPr>
                  <w:rFonts w:hint="eastAsia"/>
                  <w:color w:val="3D3F43"/>
                </w:rPr>
                <w:delText>单位为</w:delText>
              </w:r>
              <w:r w:rsidDel="003D2C50">
                <w:rPr>
                  <w:rFonts w:hint="eastAsia"/>
                  <w:color w:val="3D3F43"/>
                </w:rPr>
                <w:delText>k</w:delText>
              </w:r>
              <w:r w:rsidDel="003D2C50">
                <w:rPr>
                  <w:color w:val="3D3F43"/>
                </w:rPr>
                <w:delText>W</w:delText>
              </w:r>
            </w:del>
          </w:p>
          <w:p w14:paraId="03BB5028" w14:textId="0D789C10" w:rsidR="00EA5016" w:rsidDel="003D2C50" w:rsidRDefault="004C4817">
            <w:pPr>
              <w:pStyle w:val="1"/>
              <w:rPr>
                <w:del w:id="3742" w:author="win10" w:date="2020-06-12T13:56:00Z"/>
                <w:color w:val="3D3F43"/>
              </w:rPr>
              <w:pPrChange w:id="3743" w:author="win10" w:date="2020-06-12T13:57:00Z">
                <w:pPr/>
              </w:pPrChange>
            </w:pPr>
            <w:del w:id="3744" w:author="win10" w:date="2020-06-12T13:56:00Z">
              <w:r w:rsidDel="003D2C50">
                <w:rPr>
                  <w:rFonts w:hint="eastAsia"/>
                  <w:color w:val="3D3F43"/>
                </w:rPr>
                <w:delText>直流电压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color w:val="3D3F43"/>
                </w:rPr>
                <w:delText>400.0</w:delText>
              </w:r>
              <w:r w:rsidDel="003D2C50">
                <w:rPr>
                  <w:rFonts w:hint="eastAsia"/>
                  <w:color w:val="3D3F43"/>
                </w:rPr>
                <w:delText>。单位为</w:delText>
              </w:r>
              <w:r w:rsidDel="003D2C50">
                <w:rPr>
                  <w:color w:val="3D3F43"/>
                </w:rPr>
                <w:delText>V</w:delText>
              </w:r>
            </w:del>
          </w:p>
          <w:p w14:paraId="43FEC3A8" w14:textId="678E3811" w:rsidR="00EA5016" w:rsidDel="003D2C50" w:rsidRDefault="004C4817">
            <w:pPr>
              <w:pStyle w:val="1"/>
              <w:rPr>
                <w:del w:id="3745" w:author="win10" w:date="2020-06-12T13:56:00Z"/>
                <w:color w:val="3D3F43"/>
              </w:rPr>
              <w:pPrChange w:id="3746" w:author="win10" w:date="2020-06-12T13:57:00Z">
                <w:pPr/>
              </w:pPrChange>
            </w:pPr>
            <w:del w:id="3747" w:author="win10" w:date="2020-06-12T13:56:00Z">
              <w:r w:rsidDel="003D2C50">
                <w:rPr>
                  <w:rFonts w:hint="eastAsia"/>
                  <w:color w:val="3D3F43"/>
                </w:rPr>
                <w:delText>直流电流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30.0</w:delText>
              </w:r>
              <w:r w:rsidDel="003D2C50">
                <w:rPr>
                  <w:rFonts w:hint="eastAsia"/>
                  <w:color w:val="3D3F43"/>
                </w:rPr>
                <w:delText>。单位为</w:delText>
              </w:r>
              <w:r w:rsidDel="003D2C50">
                <w:rPr>
                  <w:color w:val="3D3F43"/>
                </w:rPr>
                <w:delText>A</w:delText>
              </w:r>
            </w:del>
          </w:p>
          <w:p w14:paraId="1FA4D58E" w14:textId="3DFF5BE3" w:rsidR="00EA5016" w:rsidDel="003D2C50" w:rsidRDefault="004C4817">
            <w:pPr>
              <w:pStyle w:val="1"/>
              <w:rPr>
                <w:del w:id="3748" w:author="win10" w:date="2020-06-12T13:56:00Z"/>
                <w:color w:val="3D3F43"/>
              </w:rPr>
              <w:pPrChange w:id="3749" w:author="win10" w:date="2020-06-12T13:57:00Z">
                <w:pPr/>
              </w:pPrChange>
            </w:pPr>
            <w:del w:id="3750" w:author="win10" w:date="2020-06-12T13:56:00Z">
              <w:r w:rsidDel="003D2C50">
                <w:rPr>
                  <w:rFonts w:hint="eastAsia"/>
                  <w:color w:val="3D3F43"/>
                </w:rPr>
                <w:delText>直流功率期望：</w:delText>
              </w:r>
              <w:r w:rsidDel="003D2C50">
                <w:rPr>
                  <w:color w:val="3D3F43"/>
                </w:rPr>
                <w:delText>10.0</w:delText>
              </w:r>
              <w:r w:rsidDel="003D2C50">
                <w:rPr>
                  <w:color w:val="3D3F43"/>
                </w:rPr>
                <w:delText>。</w:delText>
              </w:r>
              <w:r w:rsidDel="003D2C50">
                <w:rPr>
                  <w:rFonts w:hint="eastAsia"/>
                  <w:color w:val="3D3F43"/>
                </w:rPr>
                <w:delText>单位为</w:delText>
              </w:r>
              <w:r w:rsidDel="003D2C50">
                <w:rPr>
                  <w:rFonts w:hint="eastAsia"/>
                  <w:color w:val="3D3F43"/>
                </w:rPr>
                <w:delText>k</w:delText>
              </w:r>
              <w:r w:rsidDel="003D2C50">
                <w:rPr>
                  <w:color w:val="3D3F43"/>
                </w:rPr>
                <w:delText>W</w:delText>
              </w:r>
            </w:del>
          </w:p>
          <w:p w14:paraId="11A1740B" w14:textId="7D9F6DDD" w:rsidR="00EA5016" w:rsidDel="003D2C50" w:rsidRDefault="004C4817">
            <w:pPr>
              <w:pStyle w:val="1"/>
              <w:rPr>
                <w:del w:id="3751" w:author="win10" w:date="2020-06-12T13:56:00Z"/>
                <w:color w:val="3D3F43"/>
              </w:rPr>
              <w:pPrChange w:id="3752" w:author="win10" w:date="2020-06-12T13:57:00Z">
                <w:pPr/>
              </w:pPrChange>
            </w:pPr>
            <w:del w:id="3753" w:author="win10" w:date="2020-06-12T13:56:00Z">
              <w:r w:rsidDel="003D2C50">
                <w:rPr>
                  <w:rFonts w:hint="eastAsia"/>
                  <w:color w:val="3D3F43"/>
                </w:rPr>
                <w:delText>直流母线电压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color w:val="3D3F43"/>
                </w:rPr>
                <w:delText>400.0</w:delText>
              </w:r>
              <w:r w:rsidDel="003D2C50">
                <w:rPr>
                  <w:rFonts w:hint="eastAsia"/>
                  <w:color w:val="3D3F43"/>
                </w:rPr>
                <w:delText>。单位为</w:delText>
              </w:r>
              <w:r w:rsidDel="003D2C50">
                <w:rPr>
                  <w:color w:val="3D3F43"/>
                </w:rPr>
                <w:delText>V</w:delText>
              </w:r>
            </w:del>
          </w:p>
          <w:p w14:paraId="79ED7A19" w14:textId="1444CEE0" w:rsidR="00EA5016" w:rsidDel="003D2C50" w:rsidRDefault="004C4817">
            <w:pPr>
              <w:pStyle w:val="1"/>
              <w:rPr>
                <w:del w:id="3754" w:author="win10" w:date="2020-06-12T13:56:00Z"/>
                <w:color w:val="3D3F43"/>
              </w:rPr>
              <w:pPrChange w:id="3755" w:author="win10" w:date="2020-06-12T13:57:00Z">
                <w:pPr/>
              </w:pPrChange>
            </w:pPr>
            <w:del w:id="3756" w:author="win10" w:date="2020-06-12T13:56:00Z">
              <w:r w:rsidDel="003D2C50">
                <w:rPr>
                  <w:rFonts w:hint="eastAsia"/>
                  <w:color w:val="3D3F43"/>
                </w:rPr>
                <w:delText>直流电流期望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30.0</w:delText>
              </w:r>
              <w:r w:rsidDel="003D2C50">
                <w:rPr>
                  <w:rFonts w:hint="eastAsia"/>
                  <w:color w:val="3D3F43"/>
                </w:rPr>
                <w:delText>。单位为</w:delText>
              </w:r>
              <w:r w:rsidDel="003D2C50">
                <w:rPr>
                  <w:color w:val="3D3F43"/>
                </w:rPr>
                <w:delText>A</w:delText>
              </w:r>
            </w:del>
          </w:p>
          <w:p w14:paraId="26720273" w14:textId="025BCF96" w:rsidR="00EA5016" w:rsidDel="003D2C50" w:rsidRDefault="004C4817">
            <w:pPr>
              <w:pStyle w:val="1"/>
              <w:rPr>
                <w:del w:id="3757" w:author="win10" w:date="2020-06-12T13:56:00Z"/>
                <w:color w:val="3D3F43"/>
              </w:rPr>
              <w:pPrChange w:id="3758" w:author="win10" w:date="2020-06-12T13:57:00Z">
                <w:pPr/>
              </w:pPrChange>
            </w:pPr>
            <w:del w:id="3759" w:author="win10" w:date="2020-06-12T13:56:00Z">
              <w:r w:rsidDel="003D2C50">
                <w:rPr>
                  <w:rFonts w:hint="eastAsia"/>
                  <w:color w:val="3D3F43"/>
                </w:rPr>
                <w:delText>电网侧电压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380.0</w:delText>
              </w:r>
              <w:r w:rsidDel="003D2C50">
                <w:rPr>
                  <w:color w:val="3D3F43"/>
                </w:rPr>
                <w:delText xml:space="preserve">, </w:delText>
              </w:r>
              <w:r w:rsidDel="003D2C50">
                <w:rPr>
                  <w:rFonts w:hint="eastAsia"/>
                  <w:color w:val="3D3F43"/>
                </w:rPr>
                <w:delText>380.0</w:delText>
              </w:r>
              <w:r w:rsidDel="003D2C50">
                <w:rPr>
                  <w:color w:val="3D3F43"/>
                </w:rPr>
                <w:delText xml:space="preserve">, </w:delText>
              </w:r>
              <w:r w:rsidDel="003D2C50">
                <w:rPr>
                  <w:rFonts w:hint="eastAsia"/>
                  <w:color w:val="3D3F43"/>
                </w:rPr>
                <w:delText>380.0</w:delText>
              </w:r>
              <w:r w:rsidDel="003D2C50">
                <w:rPr>
                  <w:rFonts w:hint="eastAsia"/>
                  <w:color w:val="3D3F43"/>
                </w:rPr>
                <w:delText>。分别为</w:delText>
              </w:r>
              <w:r w:rsidDel="003D2C50">
                <w:rPr>
                  <w:rFonts w:hint="eastAsia"/>
                  <w:color w:val="3D3F43"/>
                </w:rPr>
                <w:delText>A</w:delText>
              </w:r>
              <w:r w:rsidDel="003D2C50">
                <w:rPr>
                  <w:color w:val="3D3F43"/>
                </w:rPr>
                <w:delText>B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color w:val="3D3F43"/>
                </w:rPr>
                <w:delText>BC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color w:val="3D3F43"/>
                </w:rPr>
                <w:delText>CA</w:delText>
              </w:r>
              <w:r w:rsidDel="003D2C50">
                <w:rPr>
                  <w:rFonts w:hint="eastAsia"/>
                  <w:color w:val="3D3F43"/>
                </w:rPr>
                <w:delText>三线电压，单位为</w:delText>
              </w:r>
              <w:r w:rsidDel="003D2C50">
                <w:rPr>
                  <w:color w:val="3D3F43"/>
                </w:rPr>
                <w:delText>V</w:delText>
              </w:r>
            </w:del>
          </w:p>
          <w:p w14:paraId="7ED4C8DF" w14:textId="32C64CB0" w:rsidR="00EA5016" w:rsidDel="003D2C50" w:rsidRDefault="004C4817">
            <w:pPr>
              <w:pStyle w:val="1"/>
              <w:rPr>
                <w:del w:id="3760" w:author="win10" w:date="2020-06-12T13:56:00Z"/>
                <w:color w:val="3D3F43"/>
              </w:rPr>
              <w:pPrChange w:id="3761" w:author="win10" w:date="2020-06-12T13:57:00Z">
                <w:pPr/>
              </w:pPrChange>
            </w:pPr>
            <w:del w:id="3762" w:author="win10" w:date="2020-06-12T13:56:00Z">
              <w:r w:rsidDel="003D2C50">
                <w:rPr>
                  <w:rFonts w:hint="eastAsia"/>
                  <w:color w:val="3D3F43"/>
                </w:rPr>
                <w:delText>电网侧电流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2.0</w:delText>
              </w:r>
              <w:r w:rsidDel="003D2C50">
                <w:rPr>
                  <w:color w:val="3D3F43"/>
                </w:rPr>
                <w:delText>, 2.0, 2.0</w:delText>
              </w:r>
              <w:r w:rsidDel="003D2C50">
                <w:rPr>
                  <w:rFonts w:hint="eastAsia"/>
                  <w:color w:val="3D3F43"/>
                </w:rPr>
                <w:delText>。分别为</w:delText>
              </w:r>
              <w:r w:rsidDel="003D2C50">
                <w:rPr>
                  <w:rFonts w:hint="eastAsia"/>
                  <w:color w:val="3D3F43"/>
                </w:rPr>
                <w:delText>A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color w:val="3D3F43"/>
                </w:rPr>
                <w:delText>B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color w:val="3D3F43"/>
                </w:rPr>
                <w:delText>C</w:delText>
              </w:r>
              <w:r w:rsidDel="003D2C50">
                <w:rPr>
                  <w:rFonts w:hint="eastAsia"/>
                  <w:color w:val="3D3F43"/>
                </w:rPr>
                <w:delText>三相电流，单位为</w:delText>
              </w:r>
              <w:r w:rsidDel="003D2C50">
                <w:rPr>
                  <w:color w:val="3D3F43"/>
                </w:rPr>
                <w:delText>A</w:delText>
              </w:r>
            </w:del>
          </w:p>
          <w:p w14:paraId="442AFDB6" w14:textId="34CAFF25" w:rsidR="00EA5016" w:rsidDel="003D2C50" w:rsidRDefault="004C4817">
            <w:pPr>
              <w:pStyle w:val="1"/>
              <w:rPr>
                <w:del w:id="3763" w:author="win10" w:date="2020-06-12T13:56:00Z"/>
                <w:color w:val="3D3F43"/>
              </w:rPr>
              <w:pPrChange w:id="3764" w:author="win10" w:date="2020-06-12T13:57:00Z">
                <w:pPr/>
              </w:pPrChange>
            </w:pPr>
            <w:del w:id="3765" w:author="win10" w:date="2020-06-12T13:56:00Z">
              <w:r w:rsidDel="003D2C50">
                <w:rPr>
                  <w:rFonts w:hint="eastAsia"/>
                  <w:color w:val="3D3F43"/>
                </w:rPr>
                <w:delText>电网侧频率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color w:val="3D3F43"/>
                </w:rPr>
                <w:delText>50.00</w:delText>
              </w:r>
              <w:r w:rsidDel="003D2C50">
                <w:rPr>
                  <w:rFonts w:hint="eastAsia"/>
                  <w:color w:val="3D3F43"/>
                </w:rPr>
                <w:delText>。单位为</w:delText>
              </w:r>
              <w:r w:rsidDel="003D2C50">
                <w:rPr>
                  <w:rFonts w:hint="eastAsia"/>
                  <w:color w:val="3D3F43"/>
                </w:rPr>
                <w:delText>Hz</w:delText>
              </w:r>
            </w:del>
          </w:p>
          <w:p w14:paraId="4053FBC5" w14:textId="1215328A" w:rsidR="00EA5016" w:rsidDel="003D2C50" w:rsidRDefault="004C4817">
            <w:pPr>
              <w:pStyle w:val="1"/>
              <w:rPr>
                <w:del w:id="3766" w:author="win10" w:date="2020-06-12T13:56:00Z"/>
                <w:color w:val="3D3F43"/>
              </w:rPr>
              <w:pPrChange w:id="3767" w:author="win10" w:date="2020-06-12T13:57:00Z">
                <w:pPr/>
              </w:pPrChange>
            </w:pPr>
            <w:del w:id="3768" w:author="win10" w:date="2020-06-12T13:56:00Z">
              <w:r w:rsidDel="003D2C50">
                <w:rPr>
                  <w:rFonts w:hint="eastAsia"/>
                  <w:color w:val="3D3F43"/>
                </w:rPr>
                <w:delText>电网侧有功功率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1</w:delText>
              </w:r>
              <w:r w:rsidDel="003D2C50">
                <w:rPr>
                  <w:color w:val="3D3F43"/>
                </w:rPr>
                <w:delText>0.0, 10.0, 10.0</w:delText>
              </w:r>
              <w:r w:rsidDel="003D2C50">
                <w:rPr>
                  <w:rFonts w:hint="eastAsia"/>
                  <w:color w:val="3D3F43"/>
                </w:rPr>
                <w:delText>。分别为</w:delText>
              </w:r>
              <w:r w:rsidDel="003D2C50">
                <w:rPr>
                  <w:rFonts w:hint="eastAsia"/>
                  <w:color w:val="3D3F43"/>
                </w:rPr>
                <w:delText>A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color w:val="3D3F43"/>
                </w:rPr>
                <w:delText>B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color w:val="3D3F43"/>
                </w:rPr>
                <w:delText>C</w:delText>
              </w:r>
              <w:r w:rsidDel="003D2C50">
                <w:rPr>
                  <w:rFonts w:hint="eastAsia"/>
                  <w:color w:val="3D3F43"/>
                </w:rPr>
                <w:delText>三相有功功率，单位为</w:delText>
              </w:r>
              <w:r w:rsidDel="003D2C50">
                <w:rPr>
                  <w:rFonts w:hint="eastAsia"/>
                  <w:color w:val="3D3F43"/>
                </w:rPr>
                <w:delText>k</w:delText>
              </w:r>
              <w:r w:rsidDel="003D2C50">
                <w:rPr>
                  <w:color w:val="3D3F43"/>
                </w:rPr>
                <w:delText>W</w:delText>
              </w:r>
            </w:del>
          </w:p>
          <w:p w14:paraId="70EE876F" w14:textId="1A127671" w:rsidR="00EA5016" w:rsidDel="003D2C50" w:rsidRDefault="004C4817">
            <w:pPr>
              <w:pStyle w:val="1"/>
              <w:rPr>
                <w:del w:id="3769" w:author="win10" w:date="2020-06-12T13:56:00Z"/>
                <w:color w:val="3D3F43"/>
              </w:rPr>
              <w:pPrChange w:id="3770" w:author="win10" w:date="2020-06-12T13:57:00Z">
                <w:pPr/>
              </w:pPrChange>
            </w:pPr>
            <w:del w:id="3771" w:author="win10" w:date="2020-06-12T13:56:00Z">
              <w:r w:rsidDel="003D2C50">
                <w:rPr>
                  <w:rFonts w:hint="eastAsia"/>
                  <w:color w:val="3D3F43"/>
                </w:rPr>
                <w:delText>电网侧总有功功率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1</w:delText>
              </w:r>
              <w:r w:rsidDel="003D2C50">
                <w:rPr>
                  <w:color w:val="3D3F43"/>
                </w:rPr>
                <w:delText>0.0</w:delText>
              </w:r>
              <w:r w:rsidDel="003D2C50">
                <w:rPr>
                  <w:rFonts w:hint="eastAsia"/>
                  <w:color w:val="3D3F43"/>
                </w:rPr>
                <w:delText>。单位为</w:delText>
              </w:r>
              <w:r w:rsidDel="003D2C50">
                <w:rPr>
                  <w:rFonts w:hint="eastAsia"/>
                  <w:color w:val="3D3F43"/>
                </w:rPr>
                <w:delText>k</w:delText>
              </w:r>
              <w:r w:rsidDel="003D2C50">
                <w:rPr>
                  <w:color w:val="3D3F43"/>
                </w:rPr>
                <w:delText>W</w:delText>
              </w:r>
            </w:del>
          </w:p>
          <w:p w14:paraId="09CEA97C" w14:textId="53F3B731" w:rsidR="00EA5016" w:rsidDel="003D2C50" w:rsidRDefault="004C4817">
            <w:pPr>
              <w:pStyle w:val="1"/>
              <w:rPr>
                <w:del w:id="3772" w:author="win10" w:date="2020-06-12T13:56:00Z"/>
                <w:color w:val="3D3F43"/>
              </w:rPr>
              <w:pPrChange w:id="3773" w:author="win10" w:date="2020-06-12T13:57:00Z">
                <w:pPr/>
              </w:pPrChange>
            </w:pPr>
            <w:del w:id="3774" w:author="win10" w:date="2020-06-12T13:56:00Z">
              <w:r w:rsidDel="003D2C50">
                <w:rPr>
                  <w:rFonts w:hint="eastAsia"/>
                  <w:color w:val="3D3F43"/>
                </w:rPr>
                <w:delText>电网侧无功功率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color w:val="3D3F43"/>
                </w:rPr>
                <w:delText>5.0, 5.0, 5.0</w:delText>
              </w:r>
              <w:r w:rsidDel="003D2C50">
                <w:rPr>
                  <w:color w:val="3D3F43"/>
                </w:rPr>
                <w:delText>。</w:delText>
              </w:r>
              <w:r w:rsidDel="003D2C50">
                <w:rPr>
                  <w:rFonts w:hint="eastAsia"/>
                  <w:color w:val="3D3F43"/>
                </w:rPr>
                <w:delText>分别为</w:delText>
              </w:r>
              <w:r w:rsidDel="003D2C50">
                <w:rPr>
                  <w:rFonts w:hint="eastAsia"/>
                  <w:color w:val="3D3F43"/>
                </w:rPr>
                <w:delText>A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color w:val="3D3F43"/>
                </w:rPr>
                <w:delText>B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color w:val="3D3F43"/>
                </w:rPr>
                <w:delText>C</w:delText>
              </w:r>
              <w:r w:rsidDel="003D2C50">
                <w:rPr>
                  <w:rFonts w:hint="eastAsia"/>
                  <w:color w:val="3D3F43"/>
                </w:rPr>
                <w:delText>三相无功功率，单位为</w:delText>
              </w:r>
              <w:r w:rsidDel="003D2C50">
                <w:rPr>
                  <w:color w:val="3D3F43"/>
                </w:rPr>
                <w:delText>kvar</w:delText>
              </w:r>
            </w:del>
          </w:p>
          <w:p w14:paraId="5848ACC6" w14:textId="1F712161" w:rsidR="00EA5016" w:rsidDel="003D2C50" w:rsidRDefault="004C4817">
            <w:pPr>
              <w:pStyle w:val="1"/>
              <w:rPr>
                <w:del w:id="3775" w:author="win10" w:date="2020-06-12T13:56:00Z"/>
                <w:color w:val="3D3F43"/>
              </w:rPr>
              <w:pPrChange w:id="3776" w:author="win10" w:date="2020-06-12T13:57:00Z">
                <w:pPr/>
              </w:pPrChange>
            </w:pPr>
            <w:del w:id="3777" w:author="win10" w:date="2020-06-12T13:56:00Z">
              <w:r w:rsidDel="003D2C50">
                <w:rPr>
                  <w:rFonts w:hint="eastAsia"/>
                  <w:color w:val="3D3F43"/>
                </w:rPr>
                <w:delText>电网侧总无功功率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color w:val="3D3F43"/>
                </w:rPr>
                <w:delText>5.0</w:delText>
              </w:r>
              <w:r w:rsidDel="003D2C50">
                <w:rPr>
                  <w:color w:val="3D3F43"/>
                </w:rPr>
                <w:delText>。</w:delText>
              </w:r>
              <w:r w:rsidDel="003D2C50">
                <w:rPr>
                  <w:rFonts w:hint="eastAsia"/>
                  <w:color w:val="3D3F43"/>
                </w:rPr>
                <w:delText>单位为</w:delText>
              </w:r>
              <w:r w:rsidDel="003D2C50">
                <w:rPr>
                  <w:color w:val="3D3F43"/>
                </w:rPr>
                <w:delText>kvar</w:delText>
              </w:r>
            </w:del>
          </w:p>
          <w:p w14:paraId="771900A4" w14:textId="21AF19F0" w:rsidR="00EA5016" w:rsidDel="003D2C50" w:rsidRDefault="004C4817">
            <w:pPr>
              <w:pStyle w:val="1"/>
              <w:rPr>
                <w:del w:id="3778" w:author="win10" w:date="2020-06-12T13:56:00Z"/>
                <w:color w:val="3D3F43"/>
              </w:rPr>
              <w:pPrChange w:id="3779" w:author="win10" w:date="2020-06-12T13:57:00Z">
                <w:pPr/>
              </w:pPrChange>
            </w:pPr>
            <w:del w:id="3780" w:author="win10" w:date="2020-06-12T13:56:00Z">
              <w:r w:rsidDel="003D2C50">
                <w:rPr>
                  <w:rFonts w:hint="eastAsia"/>
                  <w:color w:val="3D3F43"/>
                </w:rPr>
                <w:delText>电网侧视在功率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color w:val="3D3F43"/>
                </w:rPr>
                <w:delText>5.0, 5.0, 5.0</w:delText>
              </w:r>
              <w:r w:rsidDel="003D2C50">
                <w:rPr>
                  <w:color w:val="3D3F43"/>
                </w:rPr>
                <w:delText>。</w:delText>
              </w:r>
              <w:r w:rsidDel="003D2C50">
                <w:rPr>
                  <w:rFonts w:hint="eastAsia"/>
                  <w:color w:val="3D3F43"/>
                </w:rPr>
                <w:delText>分别为</w:delText>
              </w:r>
              <w:r w:rsidDel="003D2C50">
                <w:rPr>
                  <w:rFonts w:hint="eastAsia"/>
                  <w:color w:val="3D3F43"/>
                </w:rPr>
                <w:delText>A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color w:val="3D3F43"/>
                </w:rPr>
                <w:delText>B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color w:val="3D3F43"/>
                </w:rPr>
                <w:delText>C</w:delText>
              </w:r>
              <w:r w:rsidDel="003D2C50">
                <w:rPr>
                  <w:rFonts w:hint="eastAsia"/>
                  <w:color w:val="3D3F43"/>
                </w:rPr>
                <w:delText>三相视在功率，单位为</w:delText>
              </w:r>
              <w:r w:rsidDel="003D2C50">
                <w:rPr>
                  <w:color w:val="3D3F43"/>
                </w:rPr>
                <w:delText>kVA</w:delText>
              </w:r>
            </w:del>
          </w:p>
          <w:p w14:paraId="153A962E" w14:textId="52BDCBDE" w:rsidR="00EA5016" w:rsidDel="003D2C50" w:rsidRDefault="004C4817">
            <w:pPr>
              <w:pStyle w:val="1"/>
              <w:rPr>
                <w:del w:id="3781" w:author="win10" w:date="2020-06-12T13:56:00Z"/>
                <w:color w:val="3D3F43"/>
              </w:rPr>
              <w:pPrChange w:id="3782" w:author="win10" w:date="2020-06-12T13:57:00Z">
                <w:pPr/>
              </w:pPrChange>
            </w:pPr>
            <w:del w:id="3783" w:author="win10" w:date="2020-06-12T13:56:00Z">
              <w:r w:rsidDel="003D2C50">
                <w:rPr>
                  <w:rFonts w:hint="eastAsia"/>
                  <w:color w:val="3D3F43"/>
                </w:rPr>
                <w:delText>电网侧总视在功率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color w:val="3D3F43"/>
                </w:rPr>
                <w:delText>5.0</w:delText>
              </w:r>
              <w:r w:rsidDel="003D2C50">
                <w:rPr>
                  <w:color w:val="3D3F43"/>
                </w:rPr>
                <w:delText>。</w:delText>
              </w:r>
              <w:r w:rsidDel="003D2C50">
                <w:rPr>
                  <w:rFonts w:hint="eastAsia"/>
                  <w:color w:val="3D3F43"/>
                </w:rPr>
                <w:delText>单位为</w:delText>
              </w:r>
              <w:r w:rsidDel="003D2C50">
                <w:rPr>
                  <w:color w:val="3D3F43"/>
                </w:rPr>
                <w:delText>kVA</w:delText>
              </w:r>
            </w:del>
          </w:p>
          <w:p w14:paraId="03A02D45" w14:textId="247EB9A1" w:rsidR="00EA5016" w:rsidDel="003D2C50" w:rsidRDefault="004C4817">
            <w:pPr>
              <w:pStyle w:val="1"/>
              <w:rPr>
                <w:del w:id="3784" w:author="win10" w:date="2020-06-12T13:56:00Z"/>
                <w:color w:val="3D3F43"/>
              </w:rPr>
              <w:pPrChange w:id="3785" w:author="win10" w:date="2020-06-12T13:57:00Z">
                <w:pPr/>
              </w:pPrChange>
            </w:pPr>
            <w:del w:id="3786" w:author="win10" w:date="2020-06-12T13:56:00Z">
              <w:r w:rsidDel="003D2C50">
                <w:rPr>
                  <w:rFonts w:hint="eastAsia"/>
                  <w:color w:val="3D3F43"/>
                </w:rPr>
                <w:delText>电网侧功率因数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color w:val="3D3F43"/>
                </w:rPr>
                <w:delText>1.0, 1.0, 1.0</w:delText>
              </w:r>
              <w:r w:rsidDel="003D2C50">
                <w:rPr>
                  <w:color w:val="3D3F43"/>
                </w:rPr>
                <w:delText>。</w:delText>
              </w:r>
              <w:r w:rsidDel="003D2C50">
                <w:rPr>
                  <w:rFonts w:hint="eastAsia"/>
                  <w:color w:val="3D3F43"/>
                </w:rPr>
                <w:delText>分别为</w:delText>
              </w:r>
              <w:r w:rsidDel="003D2C50">
                <w:rPr>
                  <w:rFonts w:hint="eastAsia"/>
                  <w:color w:val="3D3F43"/>
                </w:rPr>
                <w:delText>A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color w:val="3D3F43"/>
                </w:rPr>
                <w:delText>B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color w:val="3D3F43"/>
                </w:rPr>
                <w:delText>C</w:delText>
              </w:r>
              <w:r w:rsidDel="003D2C50">
                <w:rPr>
                  <w:rFonts w:hint="eastAsia"/>
                  <w:color w:val="3D3F43"/>
                </w:rPr>
                <w:delText>三相功率因数，单位无</w:delText>
              </w:r>
            </w:del>
          </w:p>
          <w:p w14:paraId="32F55947" w14:textId="4101CE03" w:rsidR="00EA5016" w:rsidDel="003D2C50" w:rsidRDefault="004C4817">
            <w:pPr>
              <w:pStyle w:val="1"/>
              <w:rPr>
                <w:del w:id="3787" w:author="win10" w:date="2020-06-12T13:56:00Z"/>
                <w:color w:val="3D3F43"/>
              </w:rPr>
              <w:pPrChange w:id="3788" w:author="win10" w:date="2020-06-12T13:57:00Z">
                <w:pPr/>
              </w:pPrChange>
            </w:pPr>
            <w:del w:id="3789" w:author="win10" w:date="2020-06-12T13:56:00Z">
              <w:r w:rsidDel="003D2C50">
                <w:rPr>
                  <w:rFonts w:hint="eastAsia"/>
                  <w:color w:val="3D3F43"/>
                </w:rPr>
                <w:delText>电网侧总功率因数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color w:val="3D3F43"/>
                </w:rPr>
                <w:delText>1.0</w:delText>
              </w:r>
              <w:r w:rsidDel="003D2C50">
                <w:rPr>
                  <w:color w:val="3D3F43"/>
                </w:rPr>
                <w:delText>。</w:delText>
              </w:r>
              <w:r w:rsidDel="003D2C50">
                <w:rPr>
                  <w:rFonts w:hint="eastAsia"/>
                  <w:color w:val="3D3F43"/>
                </w:rPr>
                <w:delText>单位无</w:delText>
              </w:r>
            </w:del>
          </w:p>
          <w:p w14:paraId="096ECEE4" w14:textId="6389DD4A" w:rsidR="00EA5016" w:rsidDel="003D2C50" w:rsidRDefault="004C4817">
            <w:pPr>
              <w:pStyle w:val="1"/>
              <w:rPr>
                <w:del w:id="3790" w:author="win10" w:date="2020-06-12T13:56:00Z"/>
                <w:color w:val="3D3F43"/>
              </w:rPr>
              <w:pPrChange w:id="3791" w:author="win10" w:date="2020-06-12T13:57:00Z">
                <w:pPr/>
              </w:pPrChange>
            </w:pPr>
            <w:del w:id="3792" w:author="win10" w:date="2020-06-12T13:56:00Z">
              <w:r w:rsidDel="003D2C50">
                <w:rPr>
                  <w:rFonts w:hint="eastAsia"/>
                  <w:color w:val="3D3F43"/>
                </w:rPr>
                <w:delText>负载侧电压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380.0</w:delText>
              </w:r>
              <w:r w:rsidDel="003D2C50">
                <w:rPr>
                  <w:color w:val="3D3F43"/>
                </w:rPr>
                <w:delText xml:space="preserve">, </w:delText>
              </w:r>
              <w:r w:rsidDel="003D2C50">
                <w:rPr>
                  <w:rFonts w:hint="eastAsia"/>
                  <w:color w:val="3D3F43"/>
                </w:rPr>
                <w:delText>380.0</w:delText>
              </w:r>
              <w:r w:rsidDel="003D2C50">
                <w:rPr>
                  <w:color w:val="3D3F43"/>
                </w:rPr>
                <w:delText xml:space="preserve">, </w:delText>
              </w:r>
              <w:r w:rsidDel="003D2C50">
                <w:rPr>
                  <w:rFonts w:hint="eastAsia"/>
                  <w:color w:val="3D3F43"/>
                </w:rPr>
                <w:delText>380.0</w:delText>
              </w:r>
              <w:r w:rsidDel="003D2C50">
                <w:rPr>
                  <w:rFonts w:hint="eastAsia"/>
                  <w:color w:val="3D3F43"/>
                </w:rPr>
                <w:delText>。分别为</w:delText>
              </w:r>
              <w:r w:rsidDel="003D2C50">
                <w:rPr>
                  <w:rFonts w:hint="eastAsia"/>
                  <w:color w:val="3D3F43"/>
                </w:rPr>
                <w:delText>A</w:delText>
              </w:r>
              <w:r w:rsidDel="003D2C50">
                <w:rPr>
                  <w:color w:val="3D3F43"/>
                </w:rPr>
                <w:delText>B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color w:val="3D3F43"/>
                </w:rPr>
                <w:delText>BC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color w:val="3D3F43"/>
                </w:rPr>
                <w:delText>CA</w:delText>
              </w:r>
              <w:r w:rsidDel="003D2C50">
                <w:rPr>
                  <w:rFonts w:hint="eastAsia"/>
                  <w:color w:val="3D3F43"/>
                </w:rPr>
                <w:delText>三线电压，单位为</w:delText>
              </w:r>
              <w:r w:rsidDel="003D2C50">
                <w:rPr>
                  <w:color w:val="3D3F43"/>
                </w:rPr>
                <w:delText>V</w:delText>
              </w:r>
            </w:del>
          </w:p>
          <w:p w14:paraId="7B03A8FD" w14:textId="1890BED7" w:rsidR="00EA5016" w:rsidDel="003D2C50" w:rsidRDefault="004C4817">
            <w:pPr>
              <w:pStyle w:val="1"/>
              <w:rPr>
                <w:del w:id="3793" w:author="win10" w:date="2020-06-12T13:56:00Z"/>
                <w:color w:val="3D3F43"/>
              </w:rPr>
              <w:pPrChange w:id="3794" w:author="win10" w:date="2020-06-12T13:57:00Z">
                <w:pPr/>
              </w:pPrChange>
            </w:pPr>
            <w:del w:id="3795" w:author="win10" w:date="2020-06-12T13:56:00Z">
              <w:r w:rsidDel="003D2C50">
                <w:rPr>
                  <w:rFonts w:hint="eastAsia"/>
                  <w:color w:val="3D3F43"/>
                </w:rPr>
                <w:delText>负载侧电流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2.0</w:delText>
              </w:r>
              <w:r w:rsidDel="003D2C50">
                <w:rPr>
                  <w:color w:val="3D3F43"/>
                </w:rPr>
                <w:delText>, 2.0, 2.0</w:delText>
              </w:r>
              <w:r w:rsidDel="003D2C50">
                <w:rPr>
                  <w:rFonts w:hint="eastAsia"/>
                  <w:color w:val="3D3F43"/>
                </w:rPr>
                <w:delText>。分别为</w:delText>
              </w:r>
              <w:r w:rsidDel="003D2C50">
                <w:rPr>
                  <w:rFonts w:hint="eastAsia"/>
                  <w:color w:val="3D3F43"/>
                </w:rPr>
                <w:delText>A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color w:val="3D3F43"/>
                </w:rPr>
                <w:delText>B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color w:val="3D3F43"/>
                </w:rPr>
                <w:delText>C</w:delText>
              </w:r>
              <w:r w:rsidDel="003D2C50">
                <w:rPr>
                  <w:rFonts w:hint="eastAsia"/>
                  <w:color w:val="3D3F43"/>
                </w:rPr>
                <w:delText>三相电流，单位为</w:delText>
              </w:r>
              <w:r w:rsidDel="003D2C50">
                <w:rPr>
                  <w:color w:val="3D3F43"/>
                </w:rPr>
                <w:delText>A</w:delText>
              </w:r>
            </w:del>
          </w:p>
          <w:p w14:paraId="5676D989" w14:textId="6CE9F663" w:rsidR="00EA5016" w:rsidDel="003D2C50" w:rsidRDefault="004C4817">
            <w:pPr>
              <w:pStyle w:val="1"/>
              <w:rPr>
                <w:del w:id="3796" w:author="win10" w:date="2020-06-12T13:56:00Z"/>
                <w:color w:val="3D3F43"/>
              </w:rPr>
              <w:pPrChange w:id="3797" w:author="win10" w:date="2020-06-12T13:57:00Z">
                <w:pPr/>
              </w:pPrChange>
            </w:pPr>
            <w:del w:id="3798" w:author="win10" w:date="2020-06-12T13:56:00Z">
              <w:r w:rsidDel="003D2C50">
                <w:rPr>
                  <w:rFonts w:hint="eastAsia"/>
                  <w:color w:val="3D3F43"/>
                </w:rPr>
                <w:delText>负载侧频率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color w:val="3D3F43"/>
                </w:rPr>
                <w:delText>50.00</w:delText>
              </w:r>
              <w:r w:rsidDel="003D2C50">
                <w:rPr>
                  <w:rFonts w:hint="eastAsia"/>
                  <w:color w:val="3D3F43"/>
                </w:rPr>
                <w:delText>。单位为</w:delText>
              </w:r>
              <w:r w:rsidDel="003D2C50">
                <w:rPr>
                  <w:rFonts w:hint="eastAsia"/>
                  <w:color w:val="3D3F43"/>
                </w:rPr>
                <w:delText>Hz</w:delText>
              </w:r>
            </w:del>
          </w:p>
          <w:p w14:paraId="28843EB4" w14:textId="2A6F0276" w:rsidR="00EA5016" w:rsidDel="003D2C50" w:rsidRDefault="004C4817">
            <w:pPr>
              <w:pStyle w:val="1"/>
              <w:rPr>
                <w:del w:id="3799" w:author="win10" w:date="2020-06-12T13:56:00Z"/>
                <w:color w:val="3D3F43"/>
              </w:rPr>
              <w:pPrChange w:id="3800" w:author="win10" w:date="2020-06-12T13:57:00Z">
                <w:pPr/>
              </w:pPrChange>
            </w:pPr>
            <w:del w:id="3801" w:author="win10" w:date="2020-06-12T13:56:00Z">
              <w:r w:rsidDel="003D2C50">
                <w:rPr>
                  <w:rFonts w:hint="eastAsia"/>
                  <w:color w:val="3D3F43"/>
                </w:rPr>
                <w:delText>负载侧有功功率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1</w:delText>
              </w:r>
              <w:r w:rsidDel="003D2C50">
                <w:rPr>
                  <w:color w:val="3D3F43"/>
                </w:rPr>
                <w:delText>0.0, 10.0, 10.0</w:delText>
              </w:r>
              <w:r w:rsidDel="003D2C50">
                <w:rPr>
                  <w:rFonts w:hint="eastAsia"/>
                  <w:color w:val="3D3F43"/>
                </w:rPr>
                <w:delText>。分别为</w:delText>
              </w:r>
              <w:r w:rsidDel="003D2C50">
                <w:rPr>
                  <w:rFonts w:hint="eastAsia"/>
                  <w:color w:val="3D3F43"/>
                </w:rPr>
                <w:delText>A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color w:val="3D3F43"/>
                </w:rPr>
                <w:delText>B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color w:val="3D3F43"/>
                </w:rPr>
                <w:delText>C</w:delText>
              </w:r>
              <w:r w:rsidDel="003D2C50">
                <w:rPr>
                  <w:rFonts w:hint="eastAsia"/>
                  <w:color w:val="3D3F43"/>
                </w:rPr>
                <w:delText>三相有功功率，单位为</w:delText>
              </w:r>
              <w:r w:rsidDel="003D2C50">
                <w:rPr>
                  <w:rFonts w:hint="eastAsia"/>
                  <w:color w:val="3D3F43"/>
                </w:rPr>
                <w:delText>k</w:delText>
              </w:r>
              <w:r w:rsidDel="003D2C50">
                <w:rPr>
                  <w:color w:val="3D3F43"/>
                </w:rPr>
                <w:delText>W</w:delText>
              </w:r>
            </w:del>
          </w:p>
          <w:p w14:paraId="74664260" w14:textId="52494986" w:rsidR="00EA5016" w:rsidDel="003D2C50" w:rsidRDefault="004C4817">
            <w:pPr>
              <w:pStyle w:val="1"/>
              <w:rPr>
                <w:del w:id="3802" w:author="win10" w:date="2020-06-12T13:56:00Z"/>
                <w:color w:val="3D3F43"/>
              </w:rPr>
              <w:pPrChange w:id="3803" w:author="win10" w:date="2020-06-12T13:57:00Z">
                <w:pPr/>
              </w:pPrChange>
            </w:pPr>
            <w:del w:id="3804" w:author="win10" w:date="2020-06-12T13:56:00Z">
              <w:r w:rsidDel="003D2C50">
                <w:rPr>
                  <w:rFonts w:hint="eastAsia"/>
                  <w:color w:val="3D3F43"/>
                </w:rPr>
                <w:delText>负载侧总有功功率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rFonts w:hint="eastAsia"/>
                  <w:color w:val="3D3F43"/>
                </w:rPr>
                <w:delText>1</w:delText>
              </w:r>
              <w:r w:rsidDel="003D2C50">
                <w:rPr>
                  <w:color w:val="3D3F43"/>
                </w:rPr>
                <w:delText>0.0</w:delText>
              </w:r>
              <w:r w:rsidDel="003D2C50">
                <w:rPr>
                  <w:rFonts w:hint="eastAsia"/>
                  <w:color w:val="3D3F43"/>
                </w:rPr>
                <w:delText>。单位为</w:delText>
              </w:r>
              <w:r w:rsidDel="003D2C50">
                <w:rPr>
                  <w:rFonts w:hint="eastAsia"/>
                  <w:color w:val="3D3F43"/>
                </w:rPr>
                <w:delText>k</w:delText>
              </w:r>
              <w:r w:rsidDel="003D2C50">
                <w:rPr>
                  <w:color w:val="3D3F43"/>
                </w:rPr>
                <w:delText>W</w:delText>
              </w:r>
            </w:del>
          </w:p>
          <w:p w14:paraId="120D458E" w14:textId="197ADFEC" w:rsidR="00EA5016" w:rsidDel="003D2C50" w:rsidRDefault="004C4817">
            <w:pPr>
              <w:pStyle w:val="1"/>
              <w:rPr>
                <w:del w:id="3805" w:author="win10" w:date="2020-06-12T13:56:00Z"/>
                <w:color w:val="3D3F43"/>
              </w:rPr>
              <w:pPrChange w:id="3806" w:author="win10" w:date="2020-06-12T13:57:00Z">
                <w:pPr/>
              </w:pPrChange>
            </w:pPr>
            <w:del w:id="3807" w:author="win10" w:date="2020-06-12T13:56:00Z">
              <w:r w:rsidDel="003D2C50">
                <w:rPr>
                  <w:rFonts w:hint="eastAsia"/>
                  <w:color w:val="3D3F43"/>
                </w:rPr>
                <w:delText>负载侧无功功率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color w:val="3D3F43"/>
                </w:rPr>
                <w:delText>5.0, 5.0, 5.0</w:delText>
              </w:r>
              <w:r w:rsidDel="003D2C50">
                <w:rPr>
                  <w:color w:val="3D3F43"/>
                </w:rPr>
                <w:delText>。</w:delText>
              </w:r>
              <w:r w:rsidDel="003D2C50">
                <w:rPr>
                  <w:rFonts w:hint="eastAsia"/>
                  <w:color w:val="3D3F43"/>
                </w:rPr>
                <w:delText>分别为</w:delText>
              </w:r>
              <w:r w:rsidDel="003D2C50">
                <w:rPr>
                  <w:rFonts w:hint="eastAsia"/>
                  <w:color w:val="3D3F43"/>
                </w:rPr>
                <w:delText>A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color w:val="3D3F43"/>
                </w:rPr>
                <w:delText>B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color w:val="3D3F43"/>
                </w:rPr>
                <w:delText>C</w:delText>
              </w:r>
              <w:r w:rsidDel="003D2C50">
                <w:rPr>
                  <w:rFonts w:hint="eastAsia"/>
                  <w:color w:val="3D3F43"/>
                </w:rPr>
                <w:delText>三相无功功率，单位为</w:delText>
              </w:r>
              <w:r w:rsidDel="003D2C50">
                <w:rPr>
                  <w:color w:val="3D3F43"/>
                </w:rPr>
                <w:delText>kvar</w:delText>
              </w:r>
            </w:del>
          </w:p>
          <w:p w14:paraId="2232029F" w14:textId="7B0A88BF" w:rsidR="00EA5016" w:rsidDel="003D2C50" w:rsidRDefault="004C4817">
            <w:pPr>
              <w:pStyle w:val="1"/>
              <w:rPr>
                <w:del w:id="3808" w:author="win10" w:date="2020-06-12T13:56:00Z"/>
                <w:color w:val="3D3F43"/>
              </w:rPr>
              <w:pPrChange w:id="3809" w:author="win10" w:date="2020-06-12T13:57:00Z">
                <w:pPr/>
              </w:pPrChange>
            </w:pPr>
            <w:del w:id="3810" w:author="win10" w:date="2020-06-12T13:56:00Z">
              <w:r w:rsidDel="003D2C50">
                <w:rPr>
                  <w:rFonts w:hint="eastAsia"/>
                  <w:color w:val="3D3F43"/>
                </w:rPr>
                <w:delText>负载侧总无功功率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color w:val="3D3F43"/>
                </w:rPr>
                <w:delText>5.0</w:delText>
              </w:r>
              <w:r w:rsidDel="003D2C50">
                <w:rPr>
                  <w:color w:val="3D3F43"/>
                </w:rPr>
                <w:delText>。</w:delText>
              </w:r>
              <w:r w:rsidDel="003D2C50">
                <w:rPr>
                  <w:rFonts w:hint="eastAsia"/>
                  <w:color w:val="3D3F43"/>
                </w:rPr>
                <w:delText>单位为</w:delText>
              </w:r>
              <w:r w:rsidDel="003D2C50">
                <w:rPr>
                  <w:color w:val="3D3F43"/>
                </w:rPr>
                <w:delText>kvar</w:delText>
              </w:r>
            </w:del>
          </w:p>
          <w:p w14:paraId="739B63C7" w14:textId="5FC3BAB7" w:rsidR="00EA5016" w:rsidDel="003D2C50" w:rsidRDefault="004C4817">
            <w:pPr>
              <w:pStyle w:val="1"/>
              <w:rPr>
                <w:del w:id="3811" w:author="win10" w:date="2020-06-12T13:56:00Z"/>
                <w:color w:val="3D3F43"/>
              </w:rPr>
              <w:pPrChange w:id="3812" w:author="win10" w:date="2020-06-12T13:57:00Z">
                <w:pPr/>
              </w:pPrChange>
            </w:pPr>
            <w:del w:id="3813" w:author="win10" w:date="2020-06-12T13:56:00Z">
              <w:r w:rsidDel="003D2C50">
                <w:rPr>
                  <w:rFonts w:hint="eastAsia"/>
                  <w:color w:val="3D3F43"/>
                </w:rPr>
                <w:delText>负载侧视在功率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color w:val="3D3F43"/>
                </w:rPr>
                <w:delText>5.0, 5.0, 5.0</w:delText>
              </w:r>
              <w:r w:rsidDel="003D2C50">
                <w:rPr>
                  <w:color w:val="3D3F43"/>
                </w:rPr>
                <w:delText>。</w:delText>
              </w:r>
              <w:r w:rsidDel="003D2C50">
                <w:rPr>
                  <w:rFonts w:hint="eastAsia"/>
                  <w:color w:val="3D3F43"/>
                </w:rPr>
                <w:delText>分别为</w:delText>
              </w:r>
              <w:r w:rsidDel="003D2C50">
                <w:rPr>
                  <w:rFonts w:hint="eastAsia"/>
                  <w:color w:val="3D3F43"/>
                </w:rPr>
                <w:delText>A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color w:val="3D3F43"/>
                </w:rPr>
                <w:delText>B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color w:val="3D3F43"/>
                </w:rPr>
                <w:delText>C</w:delText>
              </w:r>
              <w:r w:rsidDel="003D2C50">
                <w:rPr>
                  <w:rFonts w:hint="eastAsia"/>
                  <w:color w:val="3D3F43"/>
                </w:rPr>
                <w:delText>三相视在功率，单位为</w:delText>
              </w:r>
              <w:r w:rsidDel="003D2C50">
                <w:rPr>
                  <w:color w:val="3D3F43"/>
                </w:rPr>
                <w:delText>kVA</w:delText>
              </w:r>
            </w:del>
          </w:p>
          <w:p w14:paraId="2B4FB737" w14:textId="5AD842D2" w:rsidR="00EA5016" w:rsidDel="003D2C50" w:rsidRDefault="004C4817">
            <w:pPr>
              <w:pStyle w:val="1"/>
              <w:rPr>
                <w:del w:id="3814" w:author="win10" w:date="2020-06-12T13:56:00Z"/>
                <w:color w:val="3D3F43"/>
              </w:rPr>
              <w:pPrChange w:id="3815" w:author="win10" w:date="2020-06-12T13:57:00Z">
                <w:pPr/>
              </w:pPrChange>
            </w:pPr>
            <w:del w:id="3816" w:author="win10" w:date="2020-06-12T13:56:00Z">
              <w:r w:rsidDel="003D2C50">
                <w:rPr>
                  <w:rFonts w:hint="eastAsia"/>
                  <w:color w:val="3D3F43"/>
                </w:rPr>
                <w:delText>负载侧总视在功率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color w:val="3D3F43"/>
                </w:rPr>
                <w:delText>5.0</w:delText>
              </w:r>
              <w:r w:rsidDel="003D2C50">
                <w:rPr>
                  <w:color w:val="3D3F43"/>
                </w:rPr>
                <w:delText>。</w:delText>
              </w:r>
              <w:r w:rsidDel="003D2C50">
                <w:rPr>
                  <w:rFonts w:hint="eastAsia"/>
                  <w:color w:val="3D3F43"/>
                </w:rPr>
                <w:delText>单位为</w:delText>
              </w:r>
              <w:r w:rsidDel="003D2C50">
                <w:rPr>
                  <w:color w:val="3D3F43"/>
                </w:rPr>
                <w:delText>kVA</w:delText>
              </w:r>
            </w:del>
          </w:p>
          <w:p w14:paraId="2C347E71" w14:textId="727DB011" w:rsidR="00EA5016" w:rsidDel="003D2C50" w:rsidRDefault="004C4817">
            <w:pPr>
              <w:pStyle w:val="1"/>
              <w:rPr>
                <w:del w:id="3817" w:author="win10" w:date="2020-06-12T13:56:00Z"/>
                <w:color w:val="3D3F43"/>
              </w:rPr>
              <w:pPrChange w:id="3818" w:author="win10" w:date="2020-06-12T13:57:00Z">
                <w:pPr/>
              </w:pPrChange>
            </w:pPr>
            <w:del w:id="3819" w:author="win10" w:date="2020-06-12T13:56:00Z">
              <w:r w:rsidDel="003D2C50">
                <w:rPr>
                  <w:rFonts w:hint="eastAsia"/>
                  <w:color w:val="3D3F43"/>
                </w:rPr>
                <w:delText>负载侧功率因数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color w:val="3D3F43"/>
                </w:rPr>
                <w:delText>1.0, 1.0, 1.0</w:delText>
              </w:r>
              <w:r w:rsidDel="003D2C50">
                <w:rPr>
                  <w:color w:val="3D3F43"/>
                </w:rPr>
                <w:delText>。</w:delText>
              </w:r>
              <w:r w:rsidDel="003D2C50">
                <w:rPr>
                  <w:rFonts w:hint="eastAsia"/>
                  <w:color w:val="3D3F43"/>
                </w:rPr>
                <w:delText>分别为</w:delText>
              </w:r>
              <w:r w:rsidDel="003D2C50">
                <w:rPr>
                  <w:rFonts w:hint="eastAsia"/>
                  <w:color w:val="3D3F43"/>
                </w:rPr>
                <w:delText>A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color w:val="3D3F43"/>
                </w:rPr>
                <w:delText>B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color w:val="3D3F43"/>
                </w:rPr>
                <w:delText>C</w:delText>
              </w:r>
              <w:r w:rsidDel="003D2C50">
                <w:rPr>
                  <w:rFonts w:hint="eastAsia"/>
                  <w:color w:val="3D3F43"/>
                </w:rPr>
                <w:delText>三相功率因数，单位无</w:delText>
              </w:r>
            </w:del>
          </w:p>
          <w:p w14:paraId="3AA2998C" w14:textId="4E4651D4" w:rsidR="00EA5016" w:rsidDel="003D2C50" w:rsidRDefault="004C4817">
            <w:pPr>
              <w:pStyle w:val="1"/>
              <w:rPr>
                <w:del w:id="3820" w:author="win10" w:date="2020-06-12T13:56:00Z"/>
                <w:color w:val="3D3F43"/>
              </w:rPr>
              <w:pPrChange w:id="3821" w:author="win10" w:date="2020-06-12T13:57:00Z">
                <w:pPr/>
              </w:pPrChange>
            </w:pPr>
            <w:del w:id="3822" w:author="win10" w:date="2020-06-12T13:56:00Z">
              <w:r w:rsidDel="003D2C50">
                <w:rPr>
                  <w:rFonts w:hint="eastAsia"/>
                  <w:color w:val="3D3F43"/>
                </w:rPr>
                <w:delText>负载侧总功率因数</w:delText>
              </w:r>
              <w:r w:rsidDel="003D2C50">
                <w:rPr>
                  <w:color w:val="3D3F43"/>
                </w:rPr>
                <w:delText>：</w:delText>
              </w:r>
              <w:r w:rsidDel="003D2C50">
                <w:rPr>
                  <w:color w:val="3D3F43"/>
                </w:rPr>
                <w:delText>1.0</w:delText>
              </w:r>
              <w:r w:rsidDel="003D2C50">
                <w:rPr>
                  <w:color w:val="3D3F43"/>
                </w:rPr>
                <w:delText>。</w:delText>
              </w:r>
              <w:r w:rsidDel="003D2C50">
                <w:rPr>
                  <w:rFonts w:hint="eastAsia"/>
                  <w:color w:val="3D3F43"/>
                </w:rPr>
                <w:delText>单位无</w:delText>
              </w:r>
            </w:del>
          </w:p>
          <w:p w14:paraId="0AE96069" w14:textId="22295D7F" w:rsidR="007D0AC1" w:rsidDel="003D2C50" w:rsidRDefault="007D0AC1">
            <w:pPr>
              <w:pStyle w:val="1"/>
              <w:rPr>
                <w:del w:id="3823" w:author="win10" w:date="2020-06-12T13:56:00Z"/>
              </w:rPr>
              <w:pPrChange w:id="3824" w:author="win10" w:date="2020-06-12T13:57:00Z">
                <w:pPr/>
              </w:pPrChange>
            </w:pPr>
            <w:del w:id="3825" w:author="win10" w:date="2020-06-12T13:56:00Z">
              <w:r w:rsidDel="003D2C50">
                <w:rPr>
                  <w:rFonts w:hint="eastAsia"/>
                </w:rPr>
                <w:delText>有功设定：</w:delText>
              </w:r>
              <w:r w:rsidDel="003D2C50">
                <w:rPr>
                  <w:color w:val="3D3F43"/>
                </w:rPr>
                <w:delText>0</w:delText>
              </w:r>
              <w:r w:rsidDel="003D2C50">
                <w:rPr>
                  <w:color w:val="3D3F43"/>
                </w:rPr>
                <w:delText>。</w:delText>
              </w:r>
              <w:r w:rsidDel="003D2C50">
                <w:rPr>
                  <w:rFonts w:hint="eastAsia"/>
                  <w:color w:val="3D3F43"/>
                </w:rPr>
                <w:delText>单位</w:delText>
              </w:r>
              <w:r w:rsidDel="003D2C50">
                <w:delText>kW</w:delText>
              </w:r>
            </w:del>
          </w:p>
          <w:p w14:paraId="74E37722" w14:textId="5FD84F62" w:rsidR="00C05C93" w:rsidDel="003D2C50" w:rsidRDefault="007D0AC1">
            <w:pPr>
              <w:pStyle w:val="1"/>
              <w:rPr>
                <w:del w:id="3826" w:author="win10" w:date="2020-06-12T13:56:00Z"/>
                <w:color w:val="3D3F43"/>
              </w:rPr>
              <w:pPrChange w:id="3827" w:author="win10" w:date="2020-06-12T13:57:00Z">
                <w:pPr/>
              </w:pPrChange>
            </w:pPr>
            <w:del w:id="3828" w:author="win10" w:date="2020-06-12T13:56:00Z">
              <w:r w:rsidDel="003D2C50">
                <w:rPr>
                  <w:rFonts w:hint="eastAsia"/>
                </w:rPr>
                <w:delText>无功设定：</w:delText>
              </w:r>
              <w:r w:rsidDel="003D2C50">
                <w:rPr>
                  <w:color w:val="3D3F43"/>
                </w:rPr>
                <w:delText>0</w:delText>
              </w:r>
              <w:r w:rsidDel="003D2C50">
                <w:rPr>
                  <w:color w:val="3D3F43"/>
                </w:rPr>
                <w:delText>。</w:delText>
              </w:r>
              <w:r w:rsidDel="003D2C50">
                <w:rPr>
                  <w:rFonts w:hint="eastAsia"/>
                  <w:color w:val="3D3F43"/>
                </w:rPr>
                <w:delText>单位</w:delText>
              </w:r>
              <w:r w:rsidDel="003D2C50">
                <w:rPr>
                  <w:rFonts w:hint="eastAsia"/>
                  <w:color w:val="3D3F43"/>
                </w:rPr>
                <w:delText>kvar</w:delText>
              </w:r>
            </w:del>
          </w:p>
        </w:tc>
      </w:tr>
    </w:tbl>
    <w:p w14:paraId="1FE8F2A0" w14:textId="6E7DEE25" w:rsidR="00EA5016" w:rsidDel="003D2C50" w:rsidRDefault="00EA5016">
      <w:pPr>
        <w:pStyle w:val="1"/>
        <w:rPr>
          <w:del w:id="3829" w:author="win10" w:date="2020-06-12T13:56:00Z"/>
        </w:rPr>
        <w:pPrChange w:id="3830" w:author="win10" w:date="2020-06-12T13:57:00Z">
          <w:pPr/>
        </w:pPrChange>
      </w:pPr>
    </w:p>
    <w:p w14:paraId="104D2B77" w14:textId="7025E1CC" w:rsidR="00EA5016" w:rsidDel="003D2C50" w:rsidRDefault="00EA5016">
      <w:pPr>
        <w:pStyle w:val="1"/>
        <w:rPr>
          <w:del w:id="3831" w:author="win10" w:date="2020-06-12T13:56:00Z"/>
        </w:rPr>
        <w:pPrChange w:id="3832" w:author="win10" w:date="2020-06-12T13:57:00Z">
          <w:pPr/>
        </w:pPrChange>
      </w:pPr>
    </w:p>
    <w:p w14:paraId="7B892F59" w14:textId="6A594BEA" w:rsidR="00EA5016" w:rsidDel="003D2C50" w:rsidRDefault="004C4817">
      <w:pPr>
        <w:pStyle w:val="1"/>
        <w:rPr>
          <w:del w:id="3833" w:author="win10" w:date="2020-06-12T13:56:00Z"/>
        </w:rPr>
        <w:pPrChange w:id="3834" w:author="win10" w:date="2020-06-12T13:57:00Z">
          <w:pPr/>
        </w:pPrChange>
      </w:pPr>
      <w:del w:id="3835" w:author="win10" w:date="2020-06-12T13:56:00Z">
        <w:r w:rsidDel="003D2C50">
          <w:rPr>
            <w:b w:val="0"/>
            <w:noProof/>
          </w:rPr>
          <mc:AlternateContent>
            <mc:Choice Requires="wps">
              <w:drawing>
                <wp:anchor distT="45720" distB="45720" distL="114300" distR="114300" simplePos="0" relativeHeight="251746304" behindDoc="0" locked="0" layoutInCell="1" allowOverlap="1" wp14:anchorId="45A89637" wp14:editId="6D91FDC3">
                  <wp:simplePos x="0" y="0"/>
                  <wp:positionH relativeFrom="margin">
                    <wp:align>left</wp:align>
                  </wp:positionH>
                  <wp:positionV relativeFrom="paragraph">
                    <wp:posOffset>286385</wp:posOffset>
                  </wp:positionV>
                  <wp:extent cx="5494655" cy="2934335"/>
                  <wp:effectExtent l="0" t="0" r="10795" b="18415"/>
                  <wp:wrapSquare wrapText="bothSides"/>
                  <wp:docPr id="44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2934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0F0FFDF9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设备</w:t>
                              </w:r>
                              <w:r>
                                <w:rPr>
                                  <w:szCs w:val="21"/>
                                </w:rPr>
                                <w:t>MQTT</w:t>
                              </w:r>
                              <w:r>
                                <w:rPr>
                                  <w:szCs w:val="21"/>
                                </w:rPr>
                                <w:t>上报</w:t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738EF6AC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Topic: /tianshun/v1/TS02E510000100/TS01E510000100/data/json</w:t>
                              </w:r>
                            </w:p>
                            <w:p w14:paraId="4E9A0DAF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MQTT Client</w:t>
                              </w:r>
                              <w:r>
                                <w:rPr>
                                  <w:szCs w:val="21"/>
                                </w:rPr>
                                <w:t>发送的</w:t>
                              </w:r>
                              <w:r>
                                <w:rPr>
                                  <w:szCs w:val="21"/>
                                </w:rPr>
                                <w:t>payload</w:t>
                              </w:r>
                              <w:r>
                                <w:rPr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070BCD5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6AD04EA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"deviceReq",</w:t>
                              </w:r>
                            </w:p>
                            <w:p w14:paraId="546544C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"PCS-301",</w:t>
                              </w:r>
                            </w:p>
                            <w:p w14:paraId="4C0CCC2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"1-1",</w:t>
                              </w:r>
                            </w:p>
                            <w:p w14:paraId="2201CF8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"data": {</w:t>
                              </w:r>
                            </w:p>
                            <w:p w14:paraId="3A8397E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"Rundata",</w:t>
                              </w:r>
                            </w:p>
                            <w:p w14:paraId="656770A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"priority": "High",</w:t>
                              </w:r>
                            </w:p>
                            <w:p w14:paraId="4C599A8C" w14:textId="2E4EFBB6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"serviceData": {</w:t>
                              </w:r>
                            </w:p>
                            <w:p w14:paraId="5C85EC20" w14:textId="77777777" w:rsidR="0004721C" w:rsidRDefault="0004721C" w:rsidP="0004721C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"UsableCapacity": 50.0,</w:t>
                              </w:r>
                            </w:p>
                            <w:p w14:paraId="18C0679C" w14:textId="77777777" w:rsidR="0004721C" w:rsidRDefault="0004721C" w:rsidP="0004721C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"ActivePowerExp": 10.0,</w:t>
                              </w:r>
                            </w:p>
                            <w:p w14:paraId="2853994D" w14:textId="77777777" w:rsidR="0004721C" w:rsidRDefault="0004721C" w:rsidP="0004721C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"ReactivePowerExp": 5.0,</w:t>
                              </w:r>
                            </w:p>
                            <w:p w14:paraId="271B472A" w14:textId="77777777" w:rsidR="0004721C" w:rsidRDefault="0004721C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5A89637" id="_x0000_s1046" type="#_x0000_t202" style="position:absolute;left:0;text-align:left;margin-left:0;margin-top:22.55pt;width:432.65pt;height:231.05pt;z-index:251746304;visibility:visible;mso-wrap-style:square;mso-height-percent:0;mso-wrap-distance-left:9pt;mso-wrap-distance-top:3.6pt;mso-wrap-distance-right:9pt;mso-wrap-distance-bottom:3.6pt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">
                  <v:textbox>
                    <w:txbxContent>
                      <w:p w14:paraId="0F0FFDF9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设备</w:t>
                        </w:r>
                        <w:r>
                          <w:rPr>
                            <w:szCs w:val="21"/>
                          </w:rPr>
                          <w:t>MQTT</w:t>
                        </w:r>
                        <w:r>
                          <w:rPr>
                            <w:szCs w:val="21"/>
                          </w:rPr>
                          <w:t>上报</w:t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</w:p>
                      <w:p w14:paraId="738EF6AC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Topic: /tianshun/v1/TS02E510000100/TS01E510000100/data/json</w:t>
                        </w:r>
                      </w:p>
                      <w:p w14:paraId="4E9A0DAF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MQTT Client</w:t>
                        </w:r>
                        <w:r>
                          <w:rPr>
                            <w:szCs w:val="21"/>
                          </w:rPr>
                          <w:t>发送的</w:t>
                        </w:r>
                        <w:r>
                          <w:rPr>
                            <w:szCs w:val="21"/>
                          </w:rPr>
                          <w:t>payload</w:t>
                        </w:r>
                        <w:r>
                          <w:rPr>
                            <w:szCs w:val="21"/>
                          </w:rPr>
                          <w:t>：</w:t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</w:p>
                      <w:p w14:paraId="070BCD5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6AD04EA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"deviceReq",</w:t>
                        </w:r>
                      </w:p>
                      <w:p w14:paraId="546544C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"PCS-301",</w:t>
                        </w:r>
                      </w:p>
                      <w:p w14:paraId="4C0CCC2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"1-1",</w:t>
                        </w:r>
                      </w:p>
                      <w:p w14:paraId="2201CF8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"data": {</w:t>
                        </w:r>
                      </w:p>
                      <w:p w14:paraId="3A8397E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"Rundata",</w:t>
                        </w:r>
                      </w:p>
                      <w:p w14:paraId="656770A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"priority": "High",</w:t>
                        </w:r>
                      </w:p>
                      <w:p w14:paraId="4C599A8C" w14:textId="2E4EFBB6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"serviceData": {</w:t>
                        </w:r>
                      </w:p>
                      <w:p w14:paraId="5C85EC20" w14:textId="77777777" w:rsidR="0004721C" w:rsidRDefault="0004721C" w:rsidP="0004721C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"UsableCapacity": 50.0,</w:t>
                        </w:r>
                      </w:p>
                      <w:p w14:paraId="18C0679C" w14:textId="77777777" w:rsidR="0004721C" w:rsidRDefault="0004721C" w:rsidP="0004721C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"ActivePowerExp": 10.0,</w:t>
                        </w:r>
                      </w:p>
                      <w:p w14:paraId="2853994D" w14:textId="77777777" w:rsidR="0004721C" w:rsidRDefault="0004721C" w:rsidP="0004721C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"ReactivePowerExp": 5.0,</w:t>
                        </w:r>
                      </w:p>
                      <w:p w14:paraId="271B472A" w14:textId="77777777" w:rsidR="0004721C" w:rsidRDefault="0004721C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  <w:r w:rsidDel="003D2C50">
          <w:rPr>
            <w:rFonts w:hint="eastAsia"/>
          </w:rPr>
          <w:delText>示例</w:delText>
        </w:r>
      </w:del>
    </w:p>
    <w:p w14:paraId="58EA663C" w14:textId="7EC22D11" w:rsidR="00EA5016" w:rsidDel="003D2C50" w:rsidRDefault="00EA5016">
      <w:pPr>
        <w:pStyle w:val="1"/>
        <w:rPr>
          <w:del w:id="3836" w:author="win10" w:date="2020-06-12T13:56:00Z"/>
        </w:rPr>
        <w:pPrChange w:id="3837" w:author="win10" w:date="2020-06-12T13:57:00Z">
          <w:pPr/>
        </w:pPrChange>
      </w:pPr>
    </w:p>
    <w:p w14:paraId="33610435" w14:textId="42F0B953" w:rsidR="00EA5016" w:rsidDel="003D2C50" w:rsidRDefault="004C4817">
      <w:pPr>
        <w:pStyle w:val="1"/>
        <w:rPr>
          <w:del w:id="3838" w:author="win10" w:date="2020-06-12T13:56:00Z"/>
        </w:rPr>
        <w:pPrChange w:id="3839" w:author="win10" w:date="2020-06-12T13:57:00Z">
          <w:pPr/>
        </w:pPrChange>
      </w:pPr>
      <w:del w:id="3840" w:author="win10" w:date="2020-06-12T13:56:00Z">
        <w:r w:rsidDel="003D2C50">
          <w:rPr>
            <w:b w:val="0"/>
            <w:noProof/>
          </w:rPr>
          <mc:AlternateContent>
            <mc:Choice Requires="wps">
              <w:drawing>
                <wp:anchor distT="45720" distB="45720" distL="114300" distR="114300" simplePos="0" relativeHeight="251705344" behindDoc="0" locked="0" layoutInCell="1" allowOverlap="1" wp14:anchorId="27807243" wp14:editId="02AE87F6">
                  <wp:simplePos x="0" y="0"/>
                  <wp:positionH relativeFrom="margin">
                    <wp:align>left</wp:align>
                  </wp:positionH>
                  <wp:positionV relativeFrom="paragraph">
                    <wp:posOffset>0</wp:posOffset>
                  </wp:positionV>
                  <wp:extent cx="5494655" cy="8696960"/>
                  <wp:effectExtent l="0" t="0" r="10795" b="27940"/>
                  <wp:wrapSquare wrapText="bothSides"/>
                  <wp:docPr id="3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8696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724EFA8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"ACVoltage": [380.0, 380.0, 380.0],</w:t>
                              </w:r>
                            </w:p>
                            <w:p w14:paraId="5AEF2D9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"ACCurrent": [2.0, 2.0, 2.0],</w:t>
                              </w:r>
                            </w:p>
                            <w:p w14:paraId="24B409F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"ACFrequency": 50.00,</w:t>
                              </w:r>
                            </w:p>
                            <w:p w14:paraId="29F0017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"ACActivePowerTotal": 10.0,</w:t>
                              </w:r>
                            </w:p>
                            <w:p w14:paraId="7775ABF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"ACReactivePowerTotal": 5.0,</w:t>
                              </w:r>
                            </w:p>
                            <w:p w14:paraId="78530C3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"ACApparentPowerTotal": 5.0,</w:t>
                              </w:r>
                            </w:p>
                            <w:p w14:paraId="250903A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"ACPowerFactorTotal": 1.0,</w:t>
                              </w:r>
                            </w:p>
                            <w:p w14:paraId="65DF18B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"PowerFactorExp": 1.0,</w:t>
                              </w:r>
                            </w:p>
                            <w:p w14:paraId="3AC494B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"EmergencyPowerExp": 10.0,</w:t>
                              </w:r>
                            </w:p>
                            <w:p w14:paraId="22897DE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"DCPower": 10.0,</w:t>
                              </w:r>
                            </w:p>
                            <w:p w14:paraId="0FAFEFD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"DCVoltage": 400.0,</w:t>
                              </w:r>
                            </w:p>
                            <w:p w14:paraId="6B900A2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"DCCurrent": 30.0,</w:t>
                              </w:r>
                            </w:p>
                            <w:p w14:paraId="0FE2633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"DCPowerExp": 10.0,</w:t>
                              </w:r>
                            </w:p>
                            <w:p w14:paraId="7B05284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"DCBusVoltage": 400.0,</w:t>
                              </w:r>
                            </w:p>
                            <w:p w14:paraId="0FE7B3F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"DCCurrentExp": 30.0,</w:t>
                              </w:r>
                            </w:p>
                            <w:p w14:paraId="46F0DCB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"GridVoltage": [380.0, 380.0, 380.0],</w:t>
                              </w:r>
                            </w:p>
                            <w:p w14:paraId="2150DA6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"GridCurrent": [2.0, 2.0, 2.0],</w:t>
                              </w:r>
                            </w:p>
                            <w:p w14:paraId="35D6C36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"GridFrequency": 50.00,</w:t>
                              </w:r>
                            </w:p>
                            <w:p w14:paraId="0B12620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"GridActivePower": [10.0, 10.0, 10.0],</w:t>
                              </w:r>
                            </w:p>
                            <w:p w14:paraId="5B46FE0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"GridActivePowerTotal": 10.0,</w:t>
                              </w:r>
                            </w:p>
                            <w:p w14:paraId="4D8B624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"GridReactivePower": [5.0, 5.0, 5.0],</w:t>
                              </w:r>
                            </w:p>
                            <w:p w14:paraId="7746FA1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"GridReactivePowerTotal": 5.0,</w:t>
                              </w:r>
                            </w:p>
                            <w:p w14:paraId="78F42CB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"GridApparentPower": [5.0, 5.0, 5.0],</w:t>
                              </w:r>
                            </w:p>
                            <w:p w14:paraId="4A63B6A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"GridApparentPowerTotal": 5.0,</w:t>
                              </w:r>
                            </w:p>
                            <w:p w14:paraId="6E63069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"GridPowerFactor": [1.0, 1.0, 1.0],</w:t>
                              </w:r>
                            </w:p>
                            <w:p w14:paraId="680104E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"GridPowerFactorTotal": 1.0,</w:t>
                              </w:r>
                            </w:p>
                            <w:p w14:paraId="0A27074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"LoadVoltage": [380.0, 380.0, 380.0],</w:t>
                              </w:r>
                            </w:p>
                            <w:p w14:paraId="164F59C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"LoadCurrent": [2.0, 2.0, 2.0],</w:t>
                              </w:r>
                            </w:p>
                            <w:p w14:paraId="7D34147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"LoadFrequency": 50.00,</w:t>
                              </w:r>
                            </w:p>
                            <w:p w14:paraId="5201E5A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"LoadActivePower": [10.0, 10.0, 10.0],</w:t>
                              </w:r>
                            </w:p>
                            <w:p w14:paraId="2DD4425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"LoadActivePowerTotal": 10.0,</w:t>
                              </w:r>
                            </w:p>
                            <w:p w14:paraId="4302A59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"LoadReactivePower": [5.0, 5.0, 5.0],</w:t>
                              </w:r>
                            </w:p>
                            <w:p w14:paraId="5796F6A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"LoadReactivePowerTotal": 5.0,</w:t>
                              </w:r>
                            </w:p>
                            <w:p w14:paraId="5581675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"LoadApparentPower": [5.0, 5.0, 5.0],</w:t>
                              </w:r>
                            </w:p>
                            <w:p w14:paraId="60666C6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"LoadApparentPowerTotal": 5.0,</w:t>
                              </w:r>
                            </w:p>
                            <w:p w14:paraId="545A095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"LoadPowerFactor": [1.0, 1.0, 1.0],</w:t>
                              </w:r>
                            </w:p>
                            <w:p w14:paraId="1D25C2A6" w14:textId="25A1E37C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"LoadPowerFactorTotal": 1.0</w:t>
                              </w:r>
                              <w:r w:rsidR="0004721C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</w:t>
                              </w:r>
                            </w:p>
                            <w:p w14:paraId="08F71CD0" w14:textId="7A1B788F" w:rsidR="0004721C" w:rsidRDefault="0004721C" w:rsidP="0004721C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</w:t>
                              </w:r>
                              <w:r w:rsidRPr="0004721C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ActivePowerSet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": 0,</w:t>
                              </w:r>
                            </w:p>
                            <w:p w14:paraId="4EA0C6CA" w14:textId="57C46614" w:rsidR="0004721C" w:rsidRDefault="0004721C">
                              <w:pPr>
                                <w:rPr>
                                  <w:ins w:id="3841" w:author="win10" w:date="2020-05-09T17:11:00Z"/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</w:t>
                              </w:r>
                              <w:r w:rsidRPr="0004721C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ReactivePowerSet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": 0</w:t>
                              </w:r>
                              <w:ins w:id="3842" w:author="win10" w:date="2020-05-09T17:11:00Z">
                                <w:r w:rsidR="0014330E"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>,</w:t>
                                </w:r>
                              </w:ins>
                            </w:p>
                            <w:p w14:paraId="24C3911C" w14:textId="20341F6A" w:rsidR="0014330E" w:rsidRDefault="0014330E" w:rsidP="0014330E">
                              <w:pPr>
                                <w:rPr>
                                  <w:ins w:id="3843" w:author="win10" w:date="2020-05-09T17:11:00Z"/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ins w:id="3844" w:author="win10" w:date="2020-05-09T17:11:00Z">
                                <w:r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ab/>
                                  <w:t>"</w:t>
                                </w:r>
                              </w:ins>
                              <w:ins w:id="3845" w:author="win10" w:date="2020-05-09T17:12:00Z">
                                <w:r w:rsidR="006D2869" w:rsidRPr="006D2869"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>DCPowerSet</w:t>
                                </w:r>
                              </w:ins>
                              <w:ins w:id="3846" w:author="win10" w:date="2020-05-09T17:11:00Z">
                                <w:r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>": 0,</w:t>
                                </w:r>
                              </w:ins>
                            </w:p>
                            <w:p w14:paraId="7802F6D0" w14:textId="474F70D1" w:rsidR="0014330E" w:rsidRDefault="0014330E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ins w:id="3847" w:author="win10" w:date="2020-05-09T17:11:00Z">
                                <w:r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ab/>
                                  <w:t>"</w:t>
                                </w:r>
                              </w:ins>
                              <w:ins w:id="3848" w:author="win10" w:date="2020-05-09T17:12:00Z">
                                <w:r w:rsidR="006D2869" w:rsidRPr="006D2869"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>DCCurrentSet</w:t>
                                </w:r>
                              </w:ins>
                              <w:ins w:id="3849" w:author="win10" w:date="2020-05-09T17:11:00Z">
                                <w:r>
                                  <w:rPr>
                                    <w:rFonts w:ascii="Courier New" w:hAnsi="Courier New" w:cs="Courier New"/>
                                    <w:color w:val="3D3F43"/>
                                    <w:kern w:val="0"/>
                                    <w:szCs w:val="21"/>
                                  </w:rPr>
                                  <w:t>": 0</w:t>
                                </w:r>
                              </w:ins>
                            </w:p>
                            <w:p w14:paraId="4CA924E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0FFABB5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"20190916T091220Z"</w:t>
                              </w:r>
                            </w:p>
                            <w:p w14:paraId="20F2D71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</w:t>
                              </w:r>
                            </w:p>
                            <w:p w14:paraId="1F338F2A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7807243" id="_x0000_s1047" type="#_x0000_t202" style="position:absolute;left:0;text-align:left;margin-left:0;margin-top:0;width:432.65pt;height:684.8pt;z-index:251705344;visibility:visible;mso-wrap-style:square;mso-height-percent:0;mso-wrap-distance-left:9pt;mso-wrap-distance-top:3.6pt;mso-wrap-distance-right:9pt;mso-wrap-distance-bottom:3.6pt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">
                  <v:textbox>
                    <w:txbxContent>
                      <w:p w14:paraId="724EFA8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"ACVoltage": [380.0, 380.0, 380.0],</w:t>
                        </w:r>
                      </w:p>
                      <w:p w14:paraId="5AEF2D9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"ACCurrent": [2.0, 2.0, 2.0],</w:t>
                        </w:r>
                      </w:p>
                      <w:p w14:paraId="24B409F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"ACFrequency": 50.00,</w:t>
                        </w:r>
                      </w:p>
                      <w:p w14:paraId="29F0017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"ACActivePowerTotal": 10.0,</w:t>
                        </w:r>
                      </w:p>
                      <w:p w14:paraId="7775ABF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"ACReactivePowerTotal": 5.0,</w:t>
                        </w:r>
                      </w:p>
                      <w:p w14:paraId="78530C3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"ACApparentPowerTotal": 5.0,</w:t>
                        </w:r>
                      </w:p>
                      <w:p w14:paraId="250903A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"ACPowerFactorTotal": 1.0,</w:t>
                        </w:r>
                      </w:p>
                      <w:p w14:paraId="65DF18B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"PowerFactorExp": 1.0,</w:t>
                        </w:r>
                      </w:p>
                      <w:p w14:paraId="3AC494B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"EmergencyPowerExp": 10.0,</w:t>
                        </w:r>
                      </w:p>
                      <w:p w14:paraId="22897DE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"DCPower": 10.0,</w:t>
                        </w:r>
                      </w:p>
                      <w:p w14:paraId="0FAFEFD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"DCVoltage": 400.0,</w:t>
                        </w:r>
                      </w:p>
                      <w:p w14:paraId="6B900A2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"DCCurrent": 30.0,</w:t>
                        </w:r>
                      </w:p>
                      <w:p w14:paraId="0FE2633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"DCPowerExp": 10.0,</w:t>
                        </w:r>
                      </w:p>
                      <w:p w14:paraId="7B05284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"DCBusVoltage": 400.0,</w:t>
                        </w:r>
                      </w:p>
                      <w:p w14:paraId="0FE7B3F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"DCCurrentExp": 30.0,</w:t>
                        </w:r>
                      </w:p>
                      <w:p w14:paraId="46F0DCB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"GridVoltage": [380.0, 380.0, 380.0],</w:t>
                        </w:r>
                      </w:p>
                      <w:p w14:paraId="2150DA6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"GridCurrent": [2.0, 2.0, 2.0],</w:t>
                        </w:r>
                      </w:p>
                      <w:p w14:paraId="35D6C36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"GridFrequency": 50.00,</w:t>
                        </w:r>
                      </w:p>
                      <w:p w14:paraId="0B12620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"GridActivePower": [10.0, 10.0, 10.0],</w:t>
                        </w:r>
                      </w:p>
                      <w:p w14:paraId="5B46FE0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"GridActivePowerTotal": 10.0,</w:t>
                        </w:r>
                      </w:p>
                      <w:p w14:paraId="4D8B624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"GridReactivePower": [5.0, 5.0, 5.0],</w:t>
                        </w:r>
                      </w:p>
                      <w:p w14:paraId="7746FA1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"GridReactivePowerTotal": 5.0,</w:t>
                        </w:r>
                      </w:p>
                      <w:p w14:paraId="78F42CB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"GridApparentPower": [5.0, 5.0, 5.0],</w:t>
                        </w:r>
                      </w:p>
                      <w:p w14:paraId="4A63B6A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"GridApparentPowerTotal": 5.0,</w:t>
                        </w:r>
                      </w:p>
                      <w:p w14:paraId="6E63069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"GridPowerFactor": [1.0, 1.0, 1.0],</w:t>
                        </w:r>
                      </w:p>
                      <w:p w14:paraId="680104E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"GridPowerFactorTotal": 1.0,</w:t>
                        </w:r>
                      </w:p>
                      <w:p w14:paraId="0A27074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"LoadVoltage": [380.0, 380.0, 380.0],</w:t>
                        </w:r>
                      </w:p>
                      <w:p w14:paraId="164F59C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"LoadCurrent": [2.0, 2.0, 2.0],</w:t>
                        </w:r>
                      </w:p>
                      <w:p w14:paraId="7D34147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"LoadFrequency": 50.00,</w:t>
                        </w:r>
                      </w:p>
                      <w:p w14:paraId="5201E5A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"LoadActivePower": [10.0, 10.0, 10.0],</w:t>
                        </w:r>
                      </w:p>
                      <w:p w14:paraId="2DD4425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"LoadActivePowerTotal": 10.0,</w:t>
                        </w:r>
                      </w:p>
                      <w:p w14:paraId="4302A59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"LoadReactivePower": [5.0, 5.0, 5.0],</w:t>
                        </w:r>
                      </w:p>
                      <w:p w14:paraId="5796F6A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"LoadReactivePowerTotal": 5.0,</w:t>
                        </w:r>
                      </w:p>
                      <w:p w14:paraId="5581675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"LoadApparentPower": [5.0, 5.0, 5.0],</w:t>
                        </w:r>
                      </w:p>
                      <w:p w14:paraId="60666C6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"LoadApparentPowerTotal": 5.0,</w:t>
                        </w:r>
                      </w:p>
                      <w:p w14:paraId="545A095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"LoadPowerFactor": [1.0, 1.0, 1.0],</w:t>
                        </w:r>
                      </w:p>
                      <w:p w14:paraId="1D25C2A6" w14:textId="25A1E37C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"LoadPowerFactorTotal": 1.0</w:t>
                        </w:r>
                        <w:r w:rsidR="0004721C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</w:t>
                        </w:r>
                      </w:p>
                      <w:p w14:paraId="08F71CD0" w14:textId="7A1B788F" w:rsidR="0004721C" w:rsidRDefault="0004721C" w:rsidP="0004721C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</w:t>
                        </w:r>
                        <w:r w:rsidRPr="0004721C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ActivePowerSet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": 0,</w:t>
                        </w:r>
                      </w:p>
                      <w:p w14:paraId="4EA0C6CA" w14:textId="57C46614" w:rsidR="0004721C" w:rsidRDefault="0004721C">
                        <w:pPr>
                          <w:rPr>
                            <w:ins w:id="3850" w:author="win10" w:date="2020-05-09T17:11:00Z"/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</w:t>
                        </w:r>
                        <w:r w:rsidRPr="0004721C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ReactivePowerSet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": 0</w:t>
                        </w:r>
                        <w:ins w:id="3851" w:author="win10" w:date="2020-05-09T17:11:00Z">
                          <w:r w:rsidR="0014330E"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>,</w:t>
                          </w:r>
                        </w:ins>
                      </w:p>
                      <w:p w14:paraId="24C3911C" w14:textId="20341F6A" w:rsidR="0014330E" w:rsidRDefault="0014330E" w:rsidP="0014330E">
                        <w:pPr>
                          <w:rPr>
                            <w:ins w:id="3852" w:author="win10" w:date="2020-05-09T17:11:00Z"/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ins w:id="3853" w:author="win10" w:date="2020-05-09T17:11:00Z">
                          <w:r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ab/>
                            <w:t>"</w:t>
                          </w:r>
                        </w:ins>
                        <w:ins w:id="3854" w:author="win10" w:date="2020-05-09T17:12:00Z">
                          <w:r w:rsidR="006D2869" w:rsidRPr="006D2869"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>DCPowerSet</w:t>
                          </w:r>
                        </w:ins>
                        <w:ins w:id="3855" w:author="win10" w:date="2020-05-09T17:11:00Z">
                          <w:r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>": 0,</w:t>
                          </w:r>
                        </w:ins>
                      </w:p>
                      <w:p w14:paraId="7802F6D0" w14:textId="474F70D1" w:rsidR="0014330E" w:rsidRDefault="0014330E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ins w:id="3856" w:author="win10" w:date="2020-05-09T17:11:00Z">
                          <w:r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ab/>
                            <w:t>"</w:t>
                          </w:r>
                        </w:ins>
                        <w:ins w:id="3857" w:author="win10" w:date="2020-05-09T17:12:00Z">
                          <w:r w:rsidR="006D2869" w:rsidRPr="006D2869"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>DCCurrentSet</w:t>
                          </w:r>
                        </w:ins>
                        <w:ins w:id="3858" w:author="win10" w:date="2020-05-09T17:11:00Z">
                          <w:r>
                            <w:rPr>
                              <w:rFonts w:ascii="Courier New" w:hAnsi="Courier New" w:cs="Courier New"/>
                              <w:color w:val="3D3F43"/>
                              <w:kern w:val="0"/>
                              <w:szCs w:val="21"/>
                            </w:rPr>
                            <w:t>": 0</w:t>
                          </w:r>
                        </w:ins>
                      </w:p>
                      <w:p w14:paraId="4CA924E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0FFABB5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"20190916T091220Z"</w:t>
                        </w:r>
                      </w:p>
                      <w:p w14:paraId="20F2D71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</w:t>
                        </w:r>
                      </w:p>
                      <w:p w14:paraId="1F338F2A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del>
    </w:p>
    <w:p w14:paraId="2BEB3B20" w14:textId="232A99B4" w:rsidR="00EA5016" w:rsidDel="003D2C50" w:rsidRDefault="004C4817">
      <w:pPr>
        <w:pStyle w:val="1"/>
        <w:rPr>
          <w:del w:id="3859" w:author="win10" w:date="2020-06-12T13:56:00Z"/>
        </w:rPr>
        <w:pPrChange w:id="3860" w:author="win10" w:date="2020-06-12T13:57:00Z">
          <w:pPr>
            <w:pStyle w:val="3"/>
            <w:jc w:val="left"/>
          </w:pPr>
        </w:pPrChange>
      </w:pPr>
      <w:bookmarkStart w:id="3861" w:name="_Toc28352269"/>
      <w:del w:id="3862" w:author="win10" w:date="2020-06-12T13:56:00Z">
        <w:r w:rsidDel="003D2C50">
          <w:delText>4.1</w:delText>
        </w:r>
        <w:r w:rsidDel="003D2C50">
          <w:rPr>
            <w:rFonts w:hint="eastAsia"/>
          </w:rPr>
          <w:delText>.3</w:delText>
        </w:r>
        <w:r w:rsidDel="003D2C50">
          <w:delText xml:space="preserve"> </w:delText>
        </w:r>
        <w:r w:rsidDel="003D2C50">
          <w:rPr>
            <w:rFonts w:hint="eastAsia"/>
          </w:rPr>
          <w:delText>设备控制（</w:delText>
        </w:r>
        <w:r w:rsidDel="003D2C50">
          <w:rPr>
            <w:rFonts w:cs="Arial"/>
          </w:rPr>
          <w:delText>Control</w:delText>
        </w:r>
        <w:r w:rsidDel="003D2C50">
          <w:rPr>
            <w:rFonts w:hint="eastAsia"/>
          </w:rPr>
          <w:delText>）</w:delText>
        </w:r>
        <w:bookmarkEnd w:id="3861"/>
      </w:del>
    </w:p>
    <w:p w14:paraId="7A47F43E" w14:textId="2767BB72" w:rsidR="00EA5016" w:rsidDel="003D2C50" w:rsidRDefault="004C4817">
      <w:pPr>
        <w:pStyle w:val="1"/>
        <w:rPr>
          <w:del w:id="3863" w:author="win10" w:date="2020-06-12T13:56:00Z"/>
        </w:rPr>
        <w:pPrChange w:id="3864" w:author="win10" w:date="2020-06-12T13:57:00Z">
          <w:pPr>
            <w:ind w:firstLineChars="200" w:firstLine="420"/>
          </w:pPr>
        </w:pPrChange>
      </w:pPr>
      <w:del w:id="3865" w:author="win10" w:date="2020-06-12T13:56:00Z">
        <w:r w:rsidDel="003D2C50">
          <w:rPr>
            <w:rFonts w:cs="Arial"/>
            <w:color w:val="3D3F43"/>
            <w:kern w:val="0"/>
            <w:szCs w:val="21"/>
          </w:rPr>
          <w:delText>cmd</w:delText>
        </w:r>
        <w:r w:rsidDel="003D2C50">
          <w:rPr>
            <w:rFonts w:ascii="&amp;quot" w:hAnsi="&amp;quot" w:cs="宋体"/>
            <w:color w:val="3D3F43"/>
            <w:kern w:val="0"/>
            <w:szCs w:val="21"/>
          </w:rPr>
          <w:delText>服务的命令名</w:delText>
        </w:r>
        <w:r w:rsidDel="003D2C50">
          <w:rPr>
            <w:rFonts w:ascii="&amp;quot" w:hAnsi="&amp;quot" w:cs="宋体" w:hint="eastAsia"/>
            <w:color w:val="3D3F43"/>
            <w:kern w:val="0"/>
            <w:szCs w:val="21"/>
          </w:rPr>
          <w:delText>定义表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35"/>
        <w:gridCol w:w="1134"/>
        <w:gridCol w:w="1275"/>
        <w:gridCol w:w="4046"/>
      </w:tblGrid>
      <w:tr w:rsidR="00EA5016" w:rsidDel="003D2C50" w14:paraId="0541A939" w14:textId="24E879A4">
        <w:trPr>
          <w:tblHeader/>
          <w:tblCellSpacing w:w="0" w:type="dxa"/>
          <w:del w:id="3866" w:author="win10" w:date="2020-06-12T13:56:00Z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571E283" w14:textId="6DBDFA24" w:rsidR="00EA5016" w:rsidDel="003D2C50" w:rsidRDefault="004C4817">
            <w:pPr>
              <w:pStyle w:val="1"/>
              <w:rPr>
                <w:del w:id="386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3868" w:author="win10" w:date="2020-06-12T13:57:00Z">
                <w:pPr>
                  <w:widowControl/>
                  <w:jc w:val="center"/>
                </w:pPr>
              </w:pPrChange>
            </w:pPr>
            <w:del w:id="386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D0B9C52" w14:textId="412CF6D8" w:rsidR="00EA5016" w:rsidDel="003D2C50" w:rsidRDefault="004C4817">
            <w:pPr>
              <w:pStyle w:val="1"/>
              <w:rPr>
                <w:del w:id="387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3871" w:author="win10" w:date="2020-06-12T13:57:00Z">
                <w:pPr>
                  <w:widowControl/>
                  <w:jc w:val="center"/>
                </w:pPr>
              </w:pPrChange>
            </w:pPr>
            <w:del w:id="387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178E2BB" w14:textId="1A4AF4A8" w:rsidR="00EA5016" w:rsidDel="003D2C50" w:rsidRDefault="004C4817">
            <w:pPr>
              <w:pStyle w:val="1"/>
              <w:rPr>
                <w:del w:id="387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3874" w:author="win10" w:date="2020-06-12T13:57:00Z">
                <w:pPr>
                  <w:widowControl/>
                  <w:jc w:val="center"/>
                </w:pPr>
              </w:pPrChange>
            </w:pPr>
            <w:del w:id="387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59F2455" w14:textId="1FB2AECC" w:rsidR="00EA5016" w:rsidDel="003D2C50" w:rsidRDefault="004C4817">
            <w:pPr>
              <w:pStyle w:val="1"/>
              <w:rPr>
                <w:del w:id="387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3877" w:author="win10" w:date="2020-06-12T13:57:00Z">
                <w:pPr>
                  <w:widowControl/>
                  <w:jc w:val="center"/>
                </w:pPr>
              </w:pPrChange>
            </w:pPr>
            <w:del w:id="387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0D98E739" w14:textId="5072A37A">
        <w:trPr>
          <w:tblCellSpacing w:w="0" w:type="dxa"/>
          <w:del w:id="3879" w:author="win10" w:date="2020-06-12T13:56:00Z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305A91A" w14:textId="635E927D" w:rsidR="00EA5016" w:rsidDel="003D2C50" w:rsidRDefault="004C4817">
            <w:pPr>
              <w:pStyle w:val="1"/>
              <w:rPr>
                <w:del w:id="3880" w:author="win10" w:date="2020-06-12T13:56:00Z"/>
              </w:rPr>
              <w:pPrChange w:id="3881" w:author="win10" w:date="2020-06-12T13:57:00Z">
                <w:pPr>
                  <w:jc w:val="left"/>
                </w:pPr>
              </w:pPrChange>
            </w:pPr>
            <w:del w:id="3882" w:author="win10" w:date="2020-06-12T13:56:00Z">
              <w:r w:rsidDel="003D2C50">
                <w:delText>deviceInfo</w:delText>
              </w:r>
            </w:del>
          </w:p>
        </w:tc>
        <w:tc>
          <w:tcPr>
            <w:tcW w:w="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B352987" w14:textId="6D44AE90" w:rsidR="00EA5016" w:rsidDel="003D2C50" w:rsidRDefault="004C4817">
            <w:pPr>
              <w:pStyle w:val="1"/>
              <w:rPr>
                <w:del w:id="3883" w:author="win10" w:date="2020-06-12T13:56:00Z"/>
              </w:rPr>
              <w:pPrChange w:id="3884" w:author="win10" w:date="2020-06-12T13:57:00Z">
                <w:pPr>
                  <w:jc w:val="left"/>
                </w:pPr>
              </w:pPrChange>
            </w:pPr>
            <w:del w:id="3885" w:author="win10" w:date="2020-06-12T13:56:00Z">
              <w:r w:rsidDel="003D2C50">
                <w:delText>必选</w:delText>
              </w:r>
            </w:del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1870D23" w14:textId="67C375E0" w:rsidR="00EA5016" w:rsidDel="003D2C50" w:rsidRDefault="004C4817">
            <w:pPr>
              <w:pStyle w:val="1"/>
              <w:rPr>
                <w:del w:id="3886" w:author="win10" w:date="2020-06-12T13:56:00Z"/>
              </w:rPr>
              <w:pPrChange w:id="3887" w:author="win10" w:date="2020-06-12T13:57:00Z">
                <w:pPr>
                  <w:jc w:val="left"/>
                </w:pPr>
              </w:pPrChange>
            </w:pPr>
            <w:del w:id="3888" w:author="win10" w:date="2020-06-12T13:56:00Z">
              <w:r w:rsidDel="003D2C50">
                <w:delText>String</w:delText>
              </w:r>
            </w:del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50FE389" w14:textId="6CE96272" w:rsidR="00EA5016" w:rsidDel="003D2C50" w:rsidRDefault="004C4817">
            <w:pPr>
              <w:pStyle w:val="1"/>
              <w:rPr>
                <w:del w:id="3889" w:author="win10" w:date="2020-06-12T13:56:00Z"/>
              </w:rPr>
              <w:pPrChange w:id="3890" w:author="win10" w:date="2020-06-12T13:57:00Z">
                <w:pPr>
                  <w:jc w:val="left"/>
                </w:pPr>
              </w:pPrChange>
            </w:pPr>
            <w:del w:id="3891" w:author="win10" w:date="2020-06-12T13:56:00Z">
              <w:r w:rsidDel="003D2C50">
                <w:rPr>
                  <w:rFonts w:hint="eastAsia"/>
                </w:rPr>
                <w:delText>设备信息</w:delText>
              </w:r>
              <w:r w:rsidDel="003D2C50">
                <w:delText>。</w:delText>
              </w:r>
            </w:del>
          </w:p>
        </w:tc>
      </w:tr>
      <w:tr w:rsidR="00EA5016" w:rsidDel="003D2C50" w14:paraId="2EDC1B30" w14:textId="7B241C67">
        <w:trPr>
          <w:tblCellSpacing w:w="0" w:type="dxa"/>
          <w:del w:id="3892" w:author="win10" w:date="2020-06-12T13:56:00Z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DEB3120" w14:textId="00D3C2BC" w:rsidR="00EA5016" w:rsidDel="003D2C50" w:rsidRDefault="004C4817">
            <w:pPr>
              <w:pStyle w:val="1"/>
              <w:rPr>
                <w:del w:id="3893" w:author="win10" w:date="2020-06-12T13:56:00Z"/>
              </w:rPr>
              <w:pPrChange w:id="3894" w:author="win10" w:date="2020-06-12T13:57:00Z">
                <w:pPr>
                  <w:jc w:val="left"/>
                </w:pPr>
              </w:pPrChange>
            </w:pPr>
            <w:del w:id="3895" w:author="win10" w:date="2020-06-12T13:56:00Z">
              <w:r w:rsidDel="003D2C50">
                <w:delText>deviceT</w:delText>
              </w:r>
              <w:r w:rsidDel="003D2C50">
                <w:rPr>
                  <w:rFonts w:hint="eastAsia"/>
                </w:rPr>
                <w:delText>ime</w:delText>
              </w:r>
            </w:del>
          </w:p>
        </w:tc>
        <w:tc>
          <w:tcPr>
            <w:tcW w:w="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2C8740B" w14:textId="41D1F2AD" w:rsidR="00EA5016" w:rsidDel="003D2C50" w:rsidRDefault="004C4817">
            <w:pPr>
              <w:pStyle w:val="1"/>
              <w:rPr>
                <w:del w:id="3896" w:author="win10" w:date="2020-06-12T13:56:00Z"/>
              </w:rPr>
              <w:pPrChange w:id="3897" w:author="win10" w:date="2020-06-12T13:57:00Z">
                <w:pPr>
                  <w:jc w:val="left"/>
                </w:pPr>
              </w:pPrChange>
            </w:pPr>
            <w:del w:id="3898" w:author="win10" w:date="2020-06-12T13:56:00Z">
              <w:r w:rsidDel="003D2C50">
                <w:rPr>
                  <w:rFonts w:hint="eastAsia"/>
                </w:rPr>
                <w:delText>可选</w:delText>
              </w:r>
            </w:del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F186E2F" w14:textId="74B7C664" w:rsidR="00EA5016" w:rsidDel="003D2C50" w:rsidRDefault="004C4817">
            <w:pPr>
              <w:pStyle w:val="1"/>
              <w:rPr>
                <w:del w:id="3899" w:author="win10" w:date="2020-06-12T13:56:00Z"/>
              </w:rPr>
              <w:pPrChange w:id="3900" w:author="win10" w:date="2020-06-12T13:57:00Z">
                <w:pPr>
                  <w:jc w:val="left"/>
                </w:pPr>
              </w:pPrChange>
            </w:pPr>
            <w:del w:id="3901" w:author="win10" w:date="2020-06-12T13:56:00Z">
              <w:r w:rsidDel="003D2C50">
                <w:delText>String</w:delText>
              </w:r>
            </w:del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747F703" w14:textId="36C33DBC" w:rsidR="00EA5016" w:rsidDel="003D2C50" w:rsidRDefault="004C4817">
            <w:pPr>
              <w:pStyle w:val="1"/>
              <w:rPr>
                <w:del w:id="3902" w:author="win10" w:date="2020-06-12T13:56:00Z"/>
              </w:rPr>
              <w:pPrChange w:id="3903" w:author="win10" w:date="2020-06-12T13:57:00Z">
                <w:pPr>
                  <w:jc w:val="left"/>
                </w:pPr>
              </w:pPrChange>
            </w:pPr>
            <w:del w:id="3904" w:author="win10" w:date="2020-06-12T13:56:00Z">
              <w:r w:rsidDel="003D2C50">
                <w:rPr>
                  <w:rFonts w:hint="eastAsia"/>
                </w:rPr>
                <w:delText>设备时间</w:delText>
              </w:r>
              <w:r w:rsidDel="003D2C50">
                <w:delText>。</w:delText>
              </w:r>
            </w:del>
          </w:p>
        </w:tc>
      </w:tr>
      <w:tr w:rsidR="00EA5016" w:rsidDel="003D2C50" w14:paraId="554F3F4B" w14:textId="70DECD86">
        <w:trPr>
          <w:tblCellSpacing w:w="0" w:type="dxa"/>
          <w:del w:id="3905" w:author="win10" w:date="2020-06-12T13:56:00Z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D0BC5E5" w14:textId="6563FDB0" w:rsidR="00EA5016" w:rsidDel="003D2C50" w:rsidRDefault="004C4817">
            <w:pPr>
              <w:pStyle w:val="1"/>
              <w:rPr>
                <w:del w:id="3906" w:author="win10" w:date="2020-06-12T13:56:00Z"/>
              </w:rPr>
              <w:pPrChange w:id="3907" w:author="win10" w:date="2020-06-12T13:57:00Z">
                <w:pPr>
                  <w:jc w:val="left"/>
                </w:pPr>
              </w:pPrChange>
            </w:pPr>
            <w:del w:id="3908" w:author="win10" w:date="2020-06-12T13:56:00Z">
              <w:r w:rsidDel="003D2C50">
                <w:delText>OnOff</w:delText>
              </w:r>
            </w:del>
          </w:p>
        </w:tc>
        <w:tc>
          <w:tcPr>
            <w:tcW w:w="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7B3CAA4" w14:textId="7CA38D05" w:rsidR="00EA5016" w:rsidDel="003D2C50" w:rsidRDefault="004C4817">
            <w:pPr>
              <w:pStyle w:val="1"/>
              <w:rPr>
                <w:del w:id="3909" w:author="win10" w:date="2020-06-12T13:56:00Z"/>
              </w:rPr>
              <w:pPrChange w:id="3910" w:author="win10" w:date="2020-06-12T13:57:00Z">
                <w:pPr>
                  <w:jc w:val="left"/>
                </w:pPr>
              </w:pPrChange>
            </w:pPr>
            <w:del w:id="3911" w:author="win10" w:date="2020-06-12T13:56:00Z">
              <w:r w:rsidDel="003D2C50">
                <w:rPr>
                  <w:rFonts w:hint="eastAsia"/>
                </w:rPr>
                <w:delText>必选</w:delText>
              </w:r>
            </w:del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771D75D" w14:textId="47936C0D" w:rsidR="00EA5016" w:rsidDel="003D2C50" w:rsidRDefault="004C4817">
            <w:pPr>
              <w:pStyle w:val="1"/>
              <w:rPr>
                <w:del w:id="3912" w:author="win10" w:date="2020-06-12T13:56:00Z"/>
              </w:rPr>
              <w:pPrChange w:id="3913" w:author="win10" w:date="2020-06-12T13:57:00Z">
                <w:pPr>
                  <w:jc w:val="left"/>
                </w:pPr>
              </w:pPrChange>
            </w:pPr>
            <w:del w:id="3914" w:author="win10" w:date="2020-06-12T13:56:00Z">
              <w:r w:rsidDel="003D2C50">
                <w:delText>String</w:delText>
              </w:r>
            </w:del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55FBFD5" w14:textId="71E171FC" w:rsidR="00EA5016" w:rsidDel="003D2C50" w:rsidRDefault="004C4817">
            <w:pPr>
              <w:pStyle w:val="1"/>
              <w:rPr>
                <w:del w:id="3915" w:author="win10" w:date="2020-06-12T13:56:00Z"/>
              </w:rPr>
              <w:pPrChange w:id="3916" w:author="win10" w:date="2020-06-12T13:57:00Z">
                <w:pPr>
                  <w:jc w:val="left"/>
                </w:pPr>
              </w:pPrChange>
            </w:pPr>
            <w:del w:id="3917" w:author="win10" w:date="2020-06-12T13:56:00Z">
              <w:r w:rsidDel="003D2C50">
                <w:rPr>
                  <w:rFonts w:hint="eastAsia"/>
                </w:rPr>
                <w:delText>开关机</w:delText>
              </w:r>
              <w:r w:rsidDel="003D2C50">
                <w:delText>。</w:delText>
              </w:r>
            </w:del>
          </w:p>
        </w:tc>
      </w:tr>
      <w:tr w:rsidR="00EA5016" w:rsidDel="003D2C50" w14:paraId="2245D009" w14:textId="2353869D">
        <w:trPr>
          <w:tblCellSpacing w:w="0" w:type="dxa"/>
          <w:del w:id="3918" w:author="win10" w:date="2020-06-12T13:56:00Z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C3C162F" w14:textId="6E506A66" w:rsidR="00EA5016" w:rsidDel="003D2C50" w:rsidRDefault="004C4817">
            <w:pPr>
              <w:pStyle w:val="1"/>
              <w:rPr>
                <w:del w:id="3919" w:author="win10" w:date="2020-06-12T13:56:00Z"/>
              </w:rPr>
              <w:pPrChange w:id="3920" w:author="win10" w:date="2020-06-12T13:57:00Z">
                <w:pPr>
                  <w:jc w:val="left"/>
                </w:pPr>
              </w:pPrChange>
            </w:pPr>
            <w:del w:id="3921" w:author="win10" w:date="2020-06-12T13:56:00Z">
              <w:r w:rsidDel="003D2C50">
                <w:delText>OnOffGrid</w:delText>
              </w:r>
            </w:del>
          </w:p>
        </w:tc>
        <w:tc>
          <w:tcPr>
            <w:tcW w:w="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82BDF2C" w14:textId="357C389F" w:rsidR="00EA5016" w:rsidDel="003D2C50" w:rsidRDefault="004C4817">
            <w:pPr>
              <w:pStyle w:val="1"/>
              <w:rPr>
                <w:del w:id="3922" w:author="win10" w:date="2020-06-12T13:56:00Z"/>
              </w:rPr>
              <w:pPrChange w:id="3923" w:author="win10" w:date="2020-06-12T13:57:00Z">
                <w:pPr>
                  <w:jc w:val="left"/>
                </w:pPr>
              </w:pPrChange>
            </w:pPr>
            <w:del w:id="3924" w:author="win10" w:date="2020-06-12T13:56:00Z">
              <w:r w:rsidDel="003D2C50">
                <w:rPr>
                  <w:rFonts w:hint="eastAsia"/>
                </w:rPr>
                <w:delText>必选</w:delText>
              </w:r>
            </w:del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61D4326" w14:textId="65A2CF81" w:rsidR="00EA5016" w:rsidDel="003D2C50" w:rsidRDefault="004C4817">
            <w:pPr>
              <w:pStyle w:val="1"/>
              <w:rPr>
                <w:del w:id="3925" w:author="win10" w:date="2020-06-12T13:56:00Z"/>
              </w:rPr>
              <w:pPrChange w:id="3926" w:author="win10" w:date="2020-06-12T13:57:00Z">
                <w:pPr>
                  <w:jc w:val="left"/>
                </w:pPr>
              </w:pPrChange>
            </w:pPr>
            <w:del w:id="3927" w:author="win10" w:date="2020-06-12T13:56:00Z">
              <w:r w:rsidDel="003D2C50">
                <w:delText>String</w:delText>
              </w:r>
            </w:del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BA5CA10" w14:textId="2DCCC2A2" w:rsidR="00EA5016" w:rsidDel="003D2C50" w:rsidRDefault="004C4817">
            <w:pPr>
              <w:pStyle w:val="1"/>
              <w:rPr>
                <w:del w:id="3928" w:author="win10" w:date="2020-06-12T13:56:00Z"/>
              </w:rPr>
              <w:pPrChange w:id="3929" w:author="win10" w:date="2020-06-12T13:57:00Z">
                <w:pPr>
                  <w:jc w:val="left"/>
                </w:pPr>
              </w:pPrChange>
            </w:pPr>
            <w:del w:id="3930" w:author="win10" w:date="2020-06-12T13:56:00Z">
              <w:r w:rsidDel="003D2C50">
                <w:rPr>
                  <w:rFonts w:hint="eastAsia"/>
                </w:rPr>
                <w:delText>并离网。</w:delText>
              </w:r>
            </w:del>
          </w:p>
        </w:tc>
      </w:tr>
      <w:tr w:rsidR="00EA5016" w:rsidDel="003D2C50" w14:paraId="7A1D8A37" w14:textId="21A38619">
        <w:trPr>
          <w:tblCellSpacing w:w="0" w:type="dxa"/>
          <w:del w:id="3931" w:author="win10" w:date="2020-06-12T13:56:00Z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B4AA56F" w14:textId="3905D426" w:rsidR="00EA5016" w:rsidDel="003D2C50" w:rsidRDefault="004C4817">
            <w:pPr>
              <w:pStyle w:val="1"/>
              <w:rPr>
                <w:del w:id="3932" w:author="win10" w:date="2020-06-12T13:56:00Z"/>
              </w:rPr>
              <w:pPrChange w:id="3933" w:author="win10" w:date="2020-06-12T13:57:00Z">
                <w:pPr>
                  <w:jc w:val="left"/>
                </w:pPr>
              </w:pPrChange>
            </w:pPr>
            <w:del w:id="3934" w:author="win10" w:date="2020-06-12T13:56:00Z">
              <w:r w:rsidDel="003D2C50">
                <w:delText>EnergyMode</w:delText>
              </w:r>
            </w:del>
          </w:p>
        </w:tc>
        <w:tc>
          <w:tcPr>
            <w:tcW w:w="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9B98E0F" w14:textId="7111594F" w:rsidR="00EA5016" w:rsidDel="003D2C50" w:rsidRDefault="004C4817">
            <w:pPr>
              <w:pStyle w:val="1"/>
              <w:rPr>
                <w:del w:id="3935" w:author="win10" w:date="2020-06-12T13:56:00Z"/>
              </w:rPr>
              <w:pPrChange w:id="3936" w:author="win10" w:date="2020-06-12T13:57:00Z">
                <w:pPr>
                  <w:jc w:val="left"/>
                </w:pPr>
              </w:pPrChange>
            </w:pPr>
            <w:del w:id="3937" w:author="win10" w:date="2020-06-12T13:56:00Z">
              <w:r w:rsidDel="003D2C50">
                <w:rPr>
                  <w:rFonts w:hint="eastAsia"/>
                </w:rPr>
                <w:delText>必选</w:delText>
              </w:r>
            </w:del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E8B9D4E" w14:textId="1CE8CA4A" w:rsidR="00EA5016" w:rsidDel="003D2C50" w:rsidRDefault="004C4817">
            <w:pPr>
              <w:pStyle w:val="1"/>
              <w:rPr>
                <w:del w:id="3938" w:author="win10" w:date="2020-06-12T13:56:00Z"/>
              </w:rPr>
              <w:pPrChange w:id="3939" w:author="win10" w:date="2020-06-12T13:57:00Z">
                <w:pPr>
                  <w:jc w:val="left"/>
                </w:pPr>
              </w:pPrChange>
            </w:pPr>
            <w:del w:id="3940" w:author="win10" w:date="2020-06-12T13:56:00Z">
              <w:r w:rsidDel="003D2C50">
                <w:delText>String</w:delText>
              </w:r>
            </w:del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D1E9A97" w14:textId="41F9A7B4" w:rsidR="00EA5016" w:rsidDel="003D2C50" w:rsidRDefault="004C4817">
            <w:pPr>
              <w:pStyle w:val="1"/>
              <w:rPr>
                <w:del w:id="3941" w:author="win10" w:date="2020-06-12T13:56:00Z"/>
              </w:rPr>
              <w:pPrChange w:id="3942" w:author="win10" w:date="2020-06-12T13:57:00Z">
                <w:pPr>
                  <w:jc w:val="left"/>
                </w:pPr>
              </w:pPrChange>
            </w:pPr>
            <w:del w:id="3943" w:author="win10" w:date="2020-06-12T13:56:00Z">
              <w:r w:rsidDel="003D2C50">
                <w:rPr>
                  <w:rFonts w:hint="eastAsia"/>
                </w:rPr>
                <w:delText>能量调度模式。</w:delText>
              </w:r>
            </w:del>
          </w:p>
        </w:tc>
      </w:tr>
      <w:tr w:rsidR="00EA5016" w:rsidDel="003D2C50" w14:paraId="06CB46EF" w14:textId="11B823B0">
        <w:trPr>
          <w:tblCellSpacing w:w="0" w:type="dxa"/>
          <w:del w:id="3944" w:author="win10" w:date="2020-06-12T13:56:00Z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A4C4761" w14:textId="034AA6B9" w:rsidR="00EA5016" w:rsidDel="003D2C50" w:rsidRDefault="004C4817">
            <w:pPr>
              <w:pStyle w:val="1"/>
              <w:rPr>
                <w:del w:id="3945" w:author="win10" w:date="2020-06-12T13:56:00Z"/>
              </w:rPr>
              <w:pPrChange w:id="3946" w:author="win10" w:date="2020-06-12T13:57:00Z">
                <w:pPr>
                  <w:jc w:val="left"/>
                </w:pPr>
              </w:pPrChange>
            </w:pPr>
            <w:del w:id="3947" w:author="win10" w:date="2020-06-12T13:56:00Z">
              <w:r w:rsidDel="003D2C50">
                <w:delText>DCControlMode</w:delText>
              </w:r>
            </w:del>
          </w:p>
        </w:tc>
        <w:tc>
          <w:tcPr>
            <w:tcW w:w="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B5B478E" w14:textId="03706F9E" w:rsidR="00EA5016" w:rsidDel="003D2C50" w:rsidRDefault="004C4817">
            <w:pPr>
              <w:pStyle w:val="1"/>
              <w:rPr>
                <w:del w:id="3948" w:author="win10" w:date="2020-06-12T13:56:00Z"/>
              </w:rPr>
              <w:pPrChange w:id="3949" w:author="win10" w:date="2020-06-12T13:57:00Z">
                <w:pPr>
                  <w:jc w:val="left"/>
                </w:pPr>
              </w:pPrChange>
            </w:pPr>
            <w:del w:id="3950" w:author="win10" w:date="2020-06-12T13:56:00Z">
              <w:r w:rsidDel="003D2C50">
                <w:rPr>
                  <w:rFonts w:hint="eastAsia"/>
                </w:rPr>
                <w:delText>必选</w:delText>
              </w:r>
            </w:del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7D4DAF8" w14:textId="62F69485" w:rsidR="00EA5016" w:rsidDel="003D2C50" w:rsidRDefault="004C4817">
            <w:pPr>
              <w:pStyle w:val="1"/>
              <w:rPr>
                <w:del w:id="3951" w:author="win10" w:date="2020-06-12T13:56:00Z"/>
              </w:rPr>
              <w:pPrChange w:id="3952" w:author="win10" w:date="2020-06-12T13:57:00Z">
                <w:pPr>
                  <w:jc w:val="left"/>
                </w:pPr>
              </w:pPrChange>
            </w:pPr>
            <w:del w:id="3953" w:author="win10" w:date="2020-06-12T13:56:00Z">
              <w:r w:rsidDel="003D2C50">
                <w:delText>String</w:delText>
              </w:r>
            </w:del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BE12166" w14:textId="02805E8E" w:rsidR="00EA5016" w:rsidDel="003D2C50" w:rsidRDefault="004C4817">
            <w:pPr>
              <w:pStyle w:val="1"/>
              <w:rPr>
                <w:del w:id="3954" w:author="win10" w:date="2020-06-12T13:56:00Z"/>
              </w:rPr>
              <w:pPrChange w:id="3955" w:author="win10" w:date="2020-06-12T13:57:00Z">
                <w:pPr>
                  <w:jc w:val="left"/>
                </w:pPr>
              </w:pPrChange>
            </w:pPr>
            <w:del w:id="3956" w:author="win10" w:date="2020-06-12T13:56:00Z">
              <w:r w:rsidDel="003D2C50">
                <w:rPr>
                  <w:rFonts w:hint="eastAsia"/>
                </w:rPr>
                <w:delText>直流调度模式。</w:delText>
              </w:r>
            </w:del>
          </w:p>
        </w:tc>
      </w:tr>
      <w:tr w:rsidR="00EA5016" w:rsidDel="003D2C50" w14:paraId="7D98D243" w14:textId="0AF6E1C8">
        <w:trPr>
          <w:tblCellSpacing w:w="0" w:type="dxa"/>
          <w:del w:id="3957" w:author="win10" w:date="2020-06-12T13:56:00Z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F6D027C" w14:textId="7D632B1B" w:rsidR="00EA5016" w:rsidDel="003D2C50" w:rsidRDefault="004C4817">
            <w:pPr>
              <w:pStyle w:val="1"/>
              <w:rPr>
                <w:del w:id="3958" w:author="win10" w:date="2020-06-12T13:56:00Z"/>
              </w:rPr>
              <w:pPrChange w:id="3959" w:author="win10" w:date="2020-06-12T13:57:00Z">
                <w:pPr>
                  <w:jc w:val="left"/>
                </w:pPr>
              </w:pPrChange>
            </w:pPr>
            <w:del w:id="3960" w:author="win10" w:date="2020-06-12T13:56:00Z">
              <w:r w:rsidDel="003D2C50">
                <w:delText>R</w:delText>
              </w:r>
              <w:r w:rsidDel="003D2C50">
                <w:rPr>
                  <w:rFonts w:hint="eastAsia"/>
                </w:rPr>
                <w:delText>e</w:delText>
              </w:r>
              <w:r w:rsidDel="003D2C50">
                <w:delText>activePowerMode</w:delText>
              </w:r>
            </w:del>
          </w:p>
        </w:tc>
        <w:tc>
          <w:tcPr>
            <w:tcW w:w="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40529B6" w14:textId="35B6AE71" w:rsidR="00EA5016" w:rsidDel="003D2C50" w:rsidRDefault="004C4817">
            <w:pPr>
              <w:pStyle w:val="1"/>
              <w:rPr>
                <w:del w:id="3961" w:author="win10" w:date="2020-06-12T13:56:00Z"/>
              </w:rPr>
              <w:pPrChange w:id="3962" w:author="win10" w:date="2020-06-12T13:57:00Z">
                <w:pPr>
                  <w:jc w:val="left"/>
                </w:pPr>
              </w:pPrChange>
            </w:pPr>
            <w:del w:id="3963" w:author="win10" w:date="2020-06-12T13:56:00Z">
              <w:r w:rsidDel="003D2C50">
                <w:rPr>
                  <w:rFonts w:hint="eastAsia"/>
                </w:rPr>
                <w:delText>必选</w:delText>
              </w:r>
            </w:del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51DFCB6" w14:textId="3D75A3EC" w:rsidR="00EA5016" w:rsidDel="003D2C50" w:rsidRDefault="004C4817">
            <w:pPr>
              <w:pStyle w:val="1"/>
              <w:rPr>
                <w:del w:id="3964" w:author="win10" w:date="2020-06-12T13:56:00Z"/>
              </w:rPr>
              <w:pPrChange w:id="3965" w:author="win10" w:date="2020-06-12T13:57:00Z">
                <w:pPr>
                  <w:jc w:val="left"/>
                </w:pPr>
              </w:pPrChange>
            </w:pPr>
            <w:del w:id="3966" w:author="win10" w:date="2020-06-12T13:56:00Z">
              <w:r w:rsidDel="003D2C50">
                <w:delText>String</w:delText>
              </w:r>
            </w:del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A74CAE7" w14:textId="5C7EE3D2" w:rsidR="00EA5016" w:rsidDel="003D2C50" w:rsidRDefault="004C4817">
            <w:pPr>
              <w:pStyle w:val="1"/>
              <w:rPr>
                <w:del w:id="3967" w:author="win10" w:date="2020-06-12T13:56:00Z"/>
              </w:rPr>
              <w:pPrChange w:id="3968" w:author="win10" w:date="2020-06-12T13:57:00Z">
                <w:pPr>
                  <w:jc w:val="left"/>
                </w:pPr>
              </w:pPrChange>
            </w:pPr>
            <w:del w:id="3969" w:author="win10" w:date="2020-06-12T13:56:00Z">
              <w:r w:rsidDel="003D2C50">
                <w:rPr>
                  <w:rFonts w:hint="eastAsia"/>
                </w:rPr>
                <w:delText>无功控制模式。</w:delText>
              </w:r>
            </w:del>
          </w:p>
        </w:tc>
      </w:tr>
      <w:tr w:rsidR="00EA5016" w:rsidDel="003D2C50" w14:paraId="5493CD34" w14:textId="7BAEEA32">
        <w:trPr>
          <w:tblCellSpacing w:w="0" w:type="dxa"/>
          <w:del w:id="3970" w:author="win10" w:date="2020-06-12T13:56:00Z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AC74614" w14:textId="1132EAD1" w:rsidR="00EA5016" w:rsidDel="003D2C50" w:rsidRDefault="004C4817">
            <w:pPr>
              <w:pStyle w:val="1"/>
              <w:rPr>
                <w:del w:id="3971" w:author="win10" w:date="2020-06-12T13:56:00Z"/>
              </w:rPr>
              <w:pPrChange w:id="3972" w:author="win10" w:date="2020-06-12T13:57:00Z">
                <w:pPr>
                  <w:jc w:val="left"/>
                </w:pPr>
              </w:pPrChange>
            </w:pPr>
            <w:del w:id="3973" w:author="win10" w:date="2020-06-12T13:56:00Z">
              <w:r w:rsidDel="003D2C50">
                <w:delText>ActivePower</w:delText>
              </w:r>
            </w:del>
          </w:p>
        </w:tc>
        <w:tc>
          <w:tcPr>
            <w:tcW w:w="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9D86346" w14:textId="300F920A" w:rsidR="00EA5016" w:rsidDel="003D2C50" w:rsidRDefault="004C4817">
            <w:pPr>
              <w:pStyle w:val="1"/>
              <w:rPr>
                <w:del w:id="3974" w:author="win10" w:date="2020-06-12T13:56:00Z"/>
              </w:rPr>
              <w:pPrChange w:id="3975" w:author="win10" w:date="2020-06-12T13:57:00Z">
                <w:pPr>
                  <w:jc w:val="left"/>
                </w:pPr>
              </w:pPrChange>
            </w:pPr>
            <w:del w:id="3976" w:author="win10" w:date="2020-06-12T13:56:00Z">
              <w:r w:rsidDel="003D2C50">
                <w:rPr>
                  <w:rFonts w:hint="eastAsia"/>
                </w:rPr>
                <w:delText>必选</w:delText>
              </w:r>
            </w:del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D6577ED" w14:textId="39276F49" w:rsidR="00EA5016" w:rsidDel="003D2C50" w:rsidRDefault="004C4817">
            <w:pPr>
              <w:pStyle w:val="1"/>
              <w:rPr>
                <w:del w:id="3977" w:author="win10" w:date="2020-06-12T13:56:00Z"/>
              </w:rPr>
              <w:pPrChange w:id="3978" w:author="win10" w:date="2020-06-12T13:57:00Z">
                <w:pPr>
                  <w:jc w:val="left"/>
                </w:pPr>
              </w:pPrChange>
            </w:pPr>
            <w:del w:id="3979" w:author="win10" w:date="2020-06-12T13:56:00Z">
              <w:r w:rsidDel="003D2C50">
                <w:delText>String</w:delText>
              </w:r>
            </w:del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8B6B6E9" w14:textId="47CF6DAA" w:rsidR="00EA5016" w:rsidDel="003D2C50" w:rsidRDefault="004C4817">
            <w:pPr>
              <w:pStyle w:val="1"/>
              <w:rPr>
                <w:del w:id="3980" w:author="win10" w:date="2020-06-12T13:56:00Z"/>
              </w:rPr>
              <w:pPrChange w:id="3981" w:author="win10" w:date="2020-06-12T13:57:00Z">
                <w:pPr>
                  <w:jc w:val="left"/>
                </w:pPr>
              </w:pPrChange>
            </w:pPr>
            <w:del w:id="3982" w:author="win10" w:date="2020-06-12T13:56:00Z">
              <w:r w:rsidDel="003D2C50">
                <w:rPr>
                  <w:rFonts w:hint="eastAsia"/>
                </w:rPr>
                <w:delText>有功功率设置。</w:delText>
              </w:r>
            </w:del>
          </w:p>
        </w:tc>
      </w:tr>
      <w:tr w:rsidR="00EA5016" w:rsidDel="003D2C50" w14:paraId="5F6D785F" w14:textId="72F41617">
        <w:trPr>
          <w:tblCellSpacing w:w="0" w:type="dxa"/>
          <w:del w:id="3983" w:author="win10" w:date="2020-06-12T13:56:00Z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5342573" w14:textId="513309A7" w:rsidR="00EA5016" w:rsidDel="003D2C50" w:rsidRDefault="004C4817">
            <w:pPr>
              <w:pStyle w:val="1"/>
              <w:rPr>
                <w:del w:id="3984" w:author="win10" w:date="2020-06-12T13:56:00Z"/>
              </w:rPr>
              <w:pPrChange w:id="3985" w:author="win10" w:date="2020-06-12T13:57:00Z">
                <w:pPr>
                  <w:jc w:val="left"/>
                </w:pPr>
              </w:pPrChange>
            </w:pPr>
            <w:del w:id="3986" w:author="win10" w:date="2020-06-12T13:56:00Z">
              <w:r w:rsidDel="003D2C50">
                <w:delText>ReactivePower</w:delText>
              </w:r>
            </w:del>
          </w:p>
        </w:tc>
        <w:tc>
          <w:tcPr>
            <w:tcW w:w="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C8D7348" w14:textId="3B66FCF8" w:rsidR="00EA5016" w:rsidDel="003D2C50" w:rsidRDefault="004C4817">
            <w:pPr>
              <w:pStyle w:val="1"/>
              <w:rPr>
                <w:del w:id="3987" w:author="win10" w:date="2020-06-12T13:56:00Z"/>
              </w:rPr>
              <w:pPrChange w:id="3988" w:author="win10" w:date="2020-06-12T13:57:00Z">
                <w:pPr>
                  <w:jc w:val="left"/>
                </w:pPr>
              </w:pPrChange>
            </w:pPr>
            <w:del w:id="3989" w:author="win10" w:date="2020-06-12T13:56:00Z">
              <w:r w:rsidDel="003D2C50">
                <w:rPr>
                  <w:rFonts w:hint="eastAsia"/>
                </w:rPr>
                <w:delText>必选</w:delText>
              </w:r>
            </w:del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98C8E6F" w14:textId="171A87FE" w:rsidR="00EA5016" w:rsidDel="003D2C50" w:rsidRDefault="004C4817">
            <w:pPr>
              <w:pStyle w:val="1"/>
              <w:rPr>
                <w:del w:id="3990" w:author="win10" w:date="2020-06-12T13:56:00Z"/>
              </w:rPr>
              <w:pPrChange w:id="3991" w:author="win10" w:date="2020-06-12T13:57:00Z">
                <w:pPr>
                  <w:jc w:val="left"/>
                </w:pPr>
              </w:pPrChange>
            </w:pPr>
            <w:del w:id="3992" w:author="win10" w:date="2020-06-12T13:56:00Z">
              <w:r w:rsidDel="003D2C50">
                <w:delText>String</w:delText>
              </w:r>
            </w:del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0412D24" w14:textId="7A10D624" w:rsidR="00EA5016" w:rsidDel="003D2C50" w:rsidRDefault="004C4817">
            <w:pPr>
              <w:pStyle w:val="1"/>
              <w:rPr>
                <w:del w:id="3993" w:author="win10" w:date="2020-06-12T13:56:00Z"/>
              </w:rPr>
              <w:pPrChange w:id="3994" w:author="win10" w:date="2020-06-12T13:57:00Z">
                <w:pPr>
                  <w:jc w:val="left"/>
                </w:pPr>
              </w:pPrChange>
            </w:pPr>
            <w:del w:id="3995" w:author="win10" w:date="2020-06-12T13:56:00Z">
              <w:r w:rsidDel="003D2C50">
                <w:rPr>
                  <w:rFonts w:hint="eastAsia"/>
                </w:rPr>
                <w:delText>无功功率设置。</w:delText>
              </w:r>
            </w:del>
          </w:p>
        </w:tc>
      </w:tr>
      <w:tr w:rsidR="00EA5016" w:rsidDel="003D2C50" w14:paraId="072C4CE3" w14:textId="094F2541">
        <w:trPr>
          <w:tblCellSpacing w:w="0" w:type="dxa"/>
          <w:del w:id="3996" w:author="win10" w:date="2020-06-12T13:56:00Z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5AFBA7F" w14:textId="3FE27B98" w:rsidR="00EA5016" w:rsidDel="003D2C50" w:rsidRDefault="004C4817">
            <w:pPr>
              <w:pStyle w:val="1"/>
              <w:rPr>
                <w:del w:id="3997" w:author="win10" w:date="2020-06-12T13:56:00Z"/>
              </w:rPr>
              <w:pPrChange w:id="3998" w:author="win10" w:date="2020-06-12T13:57:00Z">
                <w:pPr>
                  <w:jc w:val="left"/>
                </w:pPr>
              </w:pPrChange>
            </w:pPr>
            <w:del w:id="3999" w:author="win10" w:date="2020-06-12T13:56:00Z">
              <w:r w:rsidDel="003D2C50">
                <w:delText>PowerFactor</w:delText>
              </w:r>
            </w:del>
          </w:p>
        </w:tc>
        <w:tc>
          <w:tcPr>
            <w:tcW w:w="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1923DCE" w14:textId="63D5BDA1" w:rsidR="00EA5016" w:rsidDel="003D2C50" w:rsidRDefault="004C4817">
            <w:pPr>
              <w:pStyle w:val="1"/>
              <w:rPr>
                <w:del w:id="4000" w:author="win10" w:date="2020-06-12T13:56:00Z"/>
              </w:rPr>
              <w:pPrChange w:id="4001" w:author="win10" w:date="2020-06-12T13:57:00Z">
                <w:pPr>
                  <w:jc w:val="left"/>
                </w:pPr>
              </w:pPrChange>
            </w:pPr>
            <w:del w:id="4002" w:author="win10" w:date="2020-06-12T13:56:00Z">
              <w:r w:rsidDel="003D2C50">
                <w:rPr>
                  <w:rFonts w:hint="eastAsia"/>
                </w:rPr>
                <w:delText>必选</w:delText>
              </w:r>
            </w:del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259CCFF" w14:textId="2782D93E" w:rsidR="00EA5016" w:rsidDel="003D2C50" w:rsidRDefault="004C4817">
            <w:pPr>
              <w:pStyle w:val="1"/>
              <w:rPr>
                <w:del w:id="4003" w:author="win10" w:date="2020-06-12T13:56:00Z"/>
              </w:rPr>
              <w:pPrChange w:id="4004" w:author="win10" w:date="2020-06-12T13:57:00Z">
                <w:pPr>
                  <w:jc w:val="left"/>
                </w:pPr>
              </w:pPrChange>
            </w:pPr>
            <w:del w:id="4005" w:author="win10" w:date="2020-06-12T13:56:00Z">
              <w:r w:rsidDel="003D2C50">
                <w:delText>String</w:delText>
              </w:r>
            </w:del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A1A1F36" w14:textId="3CF47592" w:rsidR="00EA5016" w:rsidDel="003D2C50" w:rsidRDefault="004C4817">
            <w:pPr>
              <w:pStyle w:val="1"/>
              <w:rPr>
                <w:del w:id="4006" w:author="win10" w:date="2020-06-12T13:56:00Z"/>
              </w:rPr>
              <w:pPrChange w:id="4007" w:author="win10" w:date="2020-06-12T13:57:00Z">
                <w:pPr>
                  <w:jc w:val="left"/>
                </w:pPr>
              </w:pPrChange>
            </w:pPr>
            <w:del w:id="4008" w:author="win10" w:date="2020-06-12T13:56:00Z">
              <w:r w:rsidDel="003D2C50">
                <w:rPr>
                  <w:rFonts w:hint="eastAsia"/>
                </w:rPr>
                <w:delText>功率因数设置。</w:delText>
              </w:r>
            </w:del>
          </w:p>
        </w:tc>
      </w:tr>
      <w:tr w:rsidR="00EA5016" w:rsidDel="003D2C50" w14:paraId="069364A4" w14:textId="131CC97D">
        <w:trPr>
          <w:tblCellSpacing w:w="0" w:type="dxa"/>
          <w:del w:id="4009" w:author="win10" w:date="2020-06-12T13:56:00Z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98E5404" w14:textId="1F0DC28E" w:rsidR="00EA5016" w:rsidDel="003D2C50" w:rsidRDefault="004C4817">
            <w:pPr>
              <w:pStyle w:val="1"/>
              <w:rPr>
                <w:del w:id="4010" w:author="win10" w:date="2020-06-12T13:56:00Z"/>
              </w:rPr>
              <w:pPrChange w:id="4011" w:author="win10" w:date="2020-06-12T13:57:00Z">
                <w:pPr>
                  <w:jc w:val="left"/>
                </w:pPr>
              </w:pPrChange>
            </w:pPr>
            <w:del w:id="4012" w:author="win10" w:date="2020-06-12T13:56:00Z">
              <w:r w:rsidDel="003D2C50">
                <w:delText>EmergencyPower</w:delText>
              </w:r>
            </w:del>
          </w:p>
        </w:tc>
        <w:tc>
          <w:tcPr>
            <w:tcW w:w="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439F617" w14:textId="4DFDA6F4" w:rsidR="00EA5016" w:rsidDel="003D2C50" w:rsidRDefault="004C4817">
            <w:pPr>
              <w:pStyle w:val="1"/>
              <w:rPr>
                <w:del w:id="4013" w:author="win10" w:date="2020-06-12T13:56:00Z"/>
              </w:rPr>
              <w:pPrChange w:id="4014" w:author="win10" w:date="2020-06-12T13:57:00Z">
                <w:pPr>
                  <w:jc w:val="left"/>
                </w:pPr>
              </w:pPrChange>
            </w:pPr>
            <w:del w:id="4015" w:author="win10" w:date="2020-06-12T13:56:00Z">
              <w:r w:rsidDel="003D2C50">
                <w:rPr>
                  <w:rFonts w:hint="eastAsia"/>
                </w:rPr>
                <w:delText>必选</w:delText>
              </w:r>
            </w:del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EA2CBFC" w14:textId="2AA3E272" w:rsidR="00EA5016" w:rsidDel="003D2C50" w:rsidRDefault="004C4817">
            <w:pPr>
              <w:pStyle w:val="1"/>
              <w:rPr>
                <w:del w:id="4016" w:author="win10" w:date="2020-06-12T13:56:00Z"/>
              </w:rPr>
              <w:pPrChange w:id="4017" w:author="win10" w:date="2020-06-12T13:57:00Z">
                <w:pPr>
                  <w:jc w:val="left"/>
                </w:pPr>
              </w:pPrChange>
            </w:pPr>
            <w:del w:id="4018" w:author="win10" w:date="2020-06-12T13:56:00Z">
              <w:r w:rsidDel="003D2C50">
                <w:delText>String</w:delText>
              </w:r>
            </w:del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67877A8" w14:textId="79537E2F" w:rsidR="00EA5016" w:rsidDel="003D2C50" w:rsidRDefault="004C4817">
            <w:pPr>
              <w:pStyle w:val="1"/>
              <w:rPr>
                <w:del w:id="4019" w:author="win10" w:date="2020-06-12T13:56:00Z"/>
              </w:rPr>
              <w:pPrChange w:id="4020" w:author="win10" w:date="2020-06-12T13:57:00Z">
                <w:pPr>
                  <w:jc w:val="left"/>
                </w:pPr>
              </w:pPrChange>
            </w:pPr>
            <w:del w:id="4021" w:author="win10" w:date="2020-06-12T13:56:00Z">
              <w:r w:rsidDel="003D2C50">
                <w:rPr>
                  <w:rFonts w:hint="eastAsia"/>
                </w:rPr>
                <w:delText>紧急功率设置。</w:delText>
              </w:r>
            </w:del>
          </w:p>
        </w:tc>
      </w:tr>
      <w:tr w:rsidR="00EA5016" w:rsidDel="003D2C50" w14:paraId="3C9BD069" w14:textId="68D180B2">
        <w:trPr>
          <w:tblCellSpacing w:w="0" w:type="dxa"/>
          <w:del w:id="4022" w:author="win10" w:date="2020-06-12T13:56:00Z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F889DC0" w14:textId="585723DC" w:rsidR="00EA5016" w:rsidDel="003D2C50" w:rsidRDefault="004C4817">
            <w:pPr>
              <w:pStyle w:val="1"/>
              <w:rPr>
                <w:del w:id="4023" w:author="win10" w:date="2020-06-12T13:56:00Z"/>
              </w:rPr>
              <w:pPrChange w:id="4024" w:author="win10" w:date="2020-06-12T13:57:00Z">
                <w:pPr>
                  <w:jc w:val="left"/>
                </w:pPr>
              </w:pPrChange>
            </w:pPr>
            <w:del w:id="4025" w:author="win10" w:date="2020-06-12T13:56:00Z">
              <w:r w:rsidDel="003D2C50">
                <w:delText>DCPower</w:delText>
              </w:r>
            </w:del>
          </w:p>
        </w:tc>
        <w:tc>
          <w:tcPr>
            <w:tcW w:w="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718B51B" w14:textId="19638C7E" w:rsidR="00EA5016" w:rsidDel="003D2C50" w:rsidRDefault="004C4817">
            <w:pPr>
              <w:pStyle w:val="1"/>
              <w:rPr>
                <w:del w:id="4026" w:author="win10" w:date="2020-06-12T13:56:00Z"/>
              </w:rPr>
              <w:pPrChange w:id="4027" w:author="win10" w:date="2020-06-12T13:57:00Z">
                <w:pPr>
                  <w:jc w:val="left"/>
                </w:pPr>
              </w:pPrChange>
            </w:pPr>
            <w:del w:id="4028" w:author="win10" w:date="2020-06-12T13:56:00Z">
              <w:r w:rsidDel="003D2C50">
                <w:rPr>
                  <w:rFonts w:hint="eastAsia"/>
                </w:rPr>
                <w:delText>必选</w:delText>
              </w:r>
            </w:del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9E884EE" w14:textId="09885B07" w:rsidR="00EA5016" w:rsidDel="003D2C50" w:rsidRDefault="004C4817">
            <w:pPr>
              <w:pStyle w:val="1"/>
              <w:rPr>
                <w:del w:id="4029" w:author="win10" w:date="2020-06-12T13:56:00Z"/>
              </w:rPr>
              <w:pPrChange w:id="4030" w:author="win10" w:date="2020-06-12T13:57:00Z">
                <w:pPr>
                  <w:jc w:val="left"/>
                </w:pPr>
              </w:pPrChange>
            </w:pPr>
            <w:del w:id="4031" w:author="win10" w:date="2020-06-12T13:56:00Z">
              <w:r w:rsidDel="003D2C50">
                <w:delText>String</w:delText>
              </w:r>
            </w:del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8407A2C" w14:textId="03BF9C08" w:rsidR="00EA5016" w:rsidDel="003D2C50" w:rsidRDefault="004C4817">
            <w:pPr>
              <w:pStyle w:val="1"/>
              <w:rPr>
                <w:del w:id="4032" w:author="win10" w:date="2020-06-12T13:56:00Z"/>
              </w:rPr>
              <w:pPrChange w:id="4033" w:author="win10" w:date="2020-06-12T13:57:00Z">
                <w:pPr>
                  <w:jc w:val="left"/>
                </w:pPr>
              </w:pPrChange>
            </w:pPr>
            <w:del w:id="4034" w:author="win10" w:date="2020-06-12T13:56:00Z">
              <w:r w:rsidDel="003D2C50">
                <w:rPr>
                  <w:rFonts w:hint="eastAsia"/>
                </w:rPr>
                <w:delText>直流功率。</w:delText>
              </w:r>
            </w:del>
          </w:p>
        </w:tc>
      </w:tr>
      <w:tr w:rsidR="00EA5016" w:rsidDel="003D2C50" w14:paraId="0CE51BA1" w14:textId="10B8E839">
        <w:trPr>
          <w:tblCellSpacing w:w="0" w:type="dxa"/>
          <w:del w:id="4035" w:author="win10" w:date="2020-06-12T13:56:00Z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0973199" w14:textId="53A7379F" w:rsidR="00EA5016" w:rsidDel="003D2C50" w:rsidRDefault="004C4817">
            <w:pPr>
              <w:pStyle w:val="1"/>
              <w:rPr>
                <w:del w:id="4036" w:author="win10" w:date="2020-06-12T13:56:00Z"/>
              </w:rPr>
              <w:pPrChange w:id="4037" w:author="win10" w:date="2020-06-12T13:57:00Z">
                <w:pPr>
                  <w:jc w:val="left"/>
                </w:pPr>
              </w:pPrChange>
            </w:pPr>
            <w:del w:id="4038" w:author="win10" w:date="2020-06-12T13:56:00Z">
              <w:r w:rsidDel="003D2C50">
                <w:delText>DCCurrent</w:delText>
              </w:r>
            </w:del>
          </w:p>
        </w:tc>
        <w:tc>
          <w:tcPr>
            <w:tcW w:w="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356922D" w14:textId="164BB3A0" w:rsidR="00EA5016" w:rsidDel="003D2C50" w:rsidRDefault="004C4817">
            <w:pPr>
              <w:pStyle w:val="1"/>
              <w:rPr>
                <w:del w:id="4039" w:author="win10" w:date="2020-06-12T13:56:00Z"/>
              </w:rPr>
              <w:pPrChange w:id="4040" w:author="win10" w:date="2020-06-12T13:57:00Z">
                <w:pPr>
                  <w:jc w:val="left"/>
                </w:pPr>
              </w:pPrChange>
            </w:pPr>
            <w:del w:id="4041" w:author="win10" w:date="2020-06-12T13:56:00Z">
              <w:r w:rsidDel="003D2C50">
                <w:rPr>
                  <w:rFonts w:hint="eastAsia"/>
                </w:rPr>
                <w:delText>必选</w:delText>
              </w:r>
            </w:del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B3288CA" w14:textId="5D02CF5D" w:rsidR="00EA5016" w:rsidDel="003D2C50" w:rsidRDefault="004C4817">
            <w:pPr>
              <w:pStyle w:val="1"/>
              <w:rPr>
                <w:del w:id="4042" w:author="win10" w:date="2020-06-12T13:56:00Z"/>
              </w:rPr>
              <w:pPrChange w:id="4043" w:author="win10" w:date="2020-06-12T13:57:00Z">
                <w:pPr>
                  <w:jc w:val="left"/>
                </w:pPr>
              </w:pPrChange>
            </w:pPr>
            <w:del w:id="4044" w:author="win10" w:date="2020-06-12T13:56:00Z">
              <w:r w:rsidDel="003D2C50">
                <w:delText>String</w:delText>
              </w:r>
            </w:del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CB668F3" w14:textId="79CB8BA3" w:rsidR="00EA5016" w:rsidDel="003D2C50" w:rsidRDefault="004C4817">
            <w:pPr>
              <w:pStyle w:val="1"/>
              <w:rPr>
                <w:del w:id="4045" w:author="win10" w:date="2020-06-12T13:56:00Z"/>
              </w:rPr>
              <w:pPrChange w:id="4046" w:author="win10" w:date="2020-06-12T13:57:00Z">
                <w:pPr>
                  <w:jc w:val="left"/>
                </w:pPr>
              </w:pPrChange>
            </w:pPr>
            <w:del w:id="4047" w:author="win10" w:date="2020-06-12T13:56:00Z">
              <w:r w:rsidDel="003D2C50">
                <w:rPr>
                  <w:rFonts w:hint="eastAsia"/>
                </w:rPr>
                <w:delText>直流电流。</w:delText>
              </w:r>
            </w:del>
          </w:p>
        </w:tc>
      </w:tr>
      <w:tr w:rsidR="00947809" w:rsidDel="003D2C50" w14:paraId="2FDBDD6B" w14:textId="30EA8399">
        <w:trPr>
          <w:tblCellSpacing w:w="0" w:type="dxa"/>
          <w:del w:id="4048" w:author="win10" w:date="2020-06-12T13:56:00Z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470FE31" w14:textId="5901E1E1" w:rsidR="00947809" w:rsidDel="003D2C50" w:rsidRDefault="00947809">
            <w:pPr>
              <w:pStyle w:val="1"/>
              <w:rPr>
                <w:del w:id="4049" w:author="win10" w:date="2020-06-12T13:56:00Z"/>
              </w:rPr>
              <w:pPrChange w:id="4050" w:author="win10" w:date="2020-06-12T13:57:00Z">
                <w:pPr>
                  <w:jc w:val="left"/>
                </w:pPr>
              </w:pPrChange>
            </w:pPr>
            <w:del w:id="4051" w:author="win10" w:date="2020-06-12T13:56:00Z">
              <w:r w:rsidDel="003D2C50">
                <w:delText>ActivePowerSet</w:delText>
              </w:r>
            </w:del>
          </w:p>
        </w:tc>
        <w:tc>
          <w:tcPr>
            <w:tcW w:w="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DD44CA1" w14:textId="09699299" w:rsidR="00947809" w:rsidDel="003D2C50" w:rsidRDefault="00947809">
            <w:pPr>
              <w:pStyle w:val="1"/>
              <w:rPr>
                <w:del w:id="4052" w:author="win10" w:date="2020-06-12T13:56:00Z"/>
              </w:rPr>
              <w:pPrChange w:id="4053" w:author="win10" w:date="2020-06-12T13:57:00Z">
                <w:pPr>
                  <w:jc w:val="left"/>
                </w:pPr>
              </w:pPrChange>
            </w:pPr>
            <w:del w:id="4054" w:author="win10" w:date="2020-06-12T13:56:00Z">
              <w:r w:rsidDel="003D2C50">
                <w:rPr>
                  <w:rFonts w:hint="eastAsia"/>
                </w:rPr>
                <w:delText>必选</w:delText>
              </w:r>
            </w:del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48CAA7B" w14:textId="016C48F5" w:rsidR="00947809" w:rsidDel="003D2C50" w:rsidRDefault="00947809">
            <w:pPr>
              <w:pStyle w:val="1"/>
              <w:rPr>
                <w:del w:id="4055" w:author="win10" w:date="2020-06-12T13:56:00Z"/>
              </w:rPr>
              <w:pPrChange w:id="4056" w:author="win10" w:date="2020-06-12T13:57:00Z">
                <w:pPr>
                  <w:jc w:val="left"/>
                </w:pPr>
              </w:pPrChange>
            </w:pPr>
            <w:del w:id="4057" w:author="win10" w:date="2020-06-12T13:56:00Z">
              <w:r w:rsidDel="003D2C50">
                <w:delText>String</w:delText>
              </w:r>
            </w:del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3752366" w14:textId="16C223F7" w:rsidR="00947809" w:rsidDel="003D2C50" w:rsidRDefault="00947809">
            <w:pPr>
              <w:pStyle w:val="1"/>
              <w:rPr>
                <w:del w:id="4058" w:author="win10" w:date="2020-06-12T13:56:00Z"/>
              </w:rPr>
              <w:pPrChange w:id="4059" w:author="win10" w:date="2020-06-12T13:57:00Z">
                <w:pPr>
                  <w:jc w:val="left"/>
                </w:pPr>
              </w:pPrChange>
            </w:pPr>
            <w:del w:id="4060" w:author="win10" w:date="2020-06-12T13:56:00Z">
              <w:r w:rsidDel="003D2C50">
                <w:rPr>
                  <w:rFonts w:hint="eastAsia"/>
                </w:rPr>
                <w:delText>有功设定。</w:delText>
              </w:r>
            </w:del>
          </w:p>
        </w:tc>
      </w:tr>
      <w:tr w:rsidR="00947809" w:rsidDel="003D2C50" w14:paraId="6A4C597C" w14:textId="67D05B3A">
        <w:trPr>
          <w:tblCellSpacing w:w="0" w:type="dxa"/>
          <w:del w:id="4061" w:author="win10" w:date="2020-06-12T13:56:00Z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95539B1" w14:textId="0F544D46" w:rsidR="00947809" w:rsidDel="003D2C50" w:rsidRDefault="00947809">
            <w:pPr>
              <w:pStyle w:val="1"/>
              <w:rPr>
                <w:del w:id="4062" w:author="win10" w:date="2020-06-12T13:56:00Z"/>
              </w:rPr>
              <w:pPrChange w:id="4063" w:author="win10" w:date="2020-06-12T13:57:00Z">
                <w:pPr>
                  <w:jc w:val="left"/>
                </w:pPr>
              </w:pPrChange>
            </w:pPr>
            <w:del w:id="4064" w:author="win10" w:date="2020-06-12T13:56:00Z">
              <w:r w:rsidDel="003D2C50">
                <w:delText>ReactivePowerSet</w:delText>
              </w:r>
            </w:del>
          </w:p>
        </w:tc>
        <w:tc>
          <w:tcPr>
            <w:tcW w:w="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592FF09" w14:textId="1F8FCAD1" w:rsidR="00947809" w:rsidDel="003D2C50" w:rsidRDefault="00947809">
            <w:pPr>
              <w:pStyle w:val="1"/>
              <w:rPr>
                <w:del w:id="4065" w:author="win10" w:date="2020-06-12T13:56:00Z"/>
              </w:rPr>
              <w:pPrChange w:id="4066" w:author="win10" w:date="2020-06-12T13:57:00Z">
                <w:pPr>
                  <w:jc w:val="left"/>
                </w:pPr>
              </w:pPrChange>
            </w:pPr>
            <w:del w:id="4067" w:author="win10" w:date="2020-06-12T13:56:00Z">
              <w:r w:rsidDel="003D2C50">
                <w:rPr>
                  <w:rFonts w:hint="eastAsia"/>
                </w:rPr>
                <w:delText>必选</w:delText>
              </w:r>
            </w:del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34EDDE7" w14:textId="2D702785" w:rsidR="00947809" w:rsidDel="003D2C50" w:rsidRDefault="00947809">
            <w:pPr>
              <w:pStyle w:val="1"/>
              <w:rPr>
                <w:del w:id="4068" w:author="win10" w:date="2020-06-12T13:56:00Z"/>
              </w:rPr>
              <w:pPrChange w:id="4069" w:author="win10" w:date="2020-06-12T13:57:00Z">
                <w:pPr>
                  <w:jc w:val="left"/>
                </w:pPr>
              </w:pPrChange>
            </w:pPr>
            <w:del w:id="4070" w:author="win10" w:date="2020-06-12T13:56:00Z">
              <w:r w:rsidDel="003D2C50">
                <w:delText>String</w:delText>
              </w:r>
            </w:del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3A3B464" w14:textId="657F82F8" w:rsidR="00947809" w:rsidDel="003D2C50" w:rsidRDefault="00947809">
            <w:pPr>
              <w:pStyle w:val="1"/>
              <w:rPr>
                <w:del w:id="4071" w:author="win10" w:date="2020-06-12T13:56:00Z"/>
              </w:rPr>
              <w:pPrChange w:id="4072" w:author="win10" w:date="2020-06-12T13:57:00Z">
                <w:pPr>
                  <w:jc w:val="left"/>
                </w:pPr>
              </w:pPrChange>
            </w:pPr>
            <w:del w:id="4073" w:author="win10" w:date="2020-06-12T13:56:00Z">
              <w:r w:rsidDel="003D2C50">
                <w:rPr>
                  <w:rFonts w:hint="eastAsia"/>
                </w:rPr>
                <w:delText>无功设定。</w:delText>
              </w:r>
            </w:del>
          </w:p>
        </w:tc>
      </w:tr>
    </w:tbl>
    <w:p w14:paraId="7BE80E08" w14:textId="68C95EB3" w:rsidR="00DA32EF" w:rsidDel="003D2C50" w:rsidRDefault="00DA32EF">
      <w:pPr>
        <w:pStyle w:val="1"/>
        <w:rPr>
          <w:del w:id="4074" w:author="win10" w:date="2020-06-12T13:56:00Z"/>
        </w:rPr>
        <w:pPrChange w:id="4075" w:author="win10" w:date="2020-06-12T13:57:00Z">
          <w:pPr/>
        </w:pPrChange>
      </w:pPr>
    </w:p>
    <w:p w14:paraId="5AEED5CB" w14:textId="0EC34EB0" w:rsidR="00EA5016" w:rsidDel="003D2C50" w:rsidRDefault="004C4817">
      <w:pPr>
        <w:pStyle w:val="1"/>
        <w:rPr>
          <w:del w:id="4076" w:author="win10" w:date="2020-06-12T13:56:00Z"/>
          <w:rFonts w:cs="Arial"/>
          <w:bCs/>
        </w:rPr>
        <w:pPrChange w:id="4077" w:author="win10" w:date="2020-06-12T13:57:00Z">
          <w:pPr>
            <w:ind w:firstLine="420"/>
          </w:pPr>
        </w:pPrChange>
      </w:pPr>
      <w:del w:id="4078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deviceInfo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262440F3" w14:textId="130988FA">
        <w:trPr>
          <w:tblHeader/>
          <w:tblCellSpacing w:w="0" w:type="dxa"/>
          <w:del w:id="4079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78CC229" w14:textId="3E9BDE5A" w:rsidR="00EA5016" w:rsidDel="003D2C50" w:rsidRDefault="004C4817">
            <w:pPr>
              <w:pStyle w:val="1"/>
              <w:rPr>
                <w:del w:id="408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081" w:author="win10" w:date="2020-06-12T13:57:00Z">
                <w:pPr>
                  <w:widowControl/>
                  <w:jc w:val="center"/>
                </w:pPr>
              </w:pPrChange>
            </w:pPr>
            <w:del w:id="408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E016A93" w14:textId="2BED5007" w:rsidR="00EA5016" w:rsidDel="003D2C50" w:rsidRDefault="004C4817">
            <w:pPr>
              <w:pStyle w:val="1"/>
              <w:rPr>
                <w:del w:id="408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084" w:author="win10" w:date="2020-06-12T13:57:00Z">
                <w:pPr>
                  <w:widowControl/>
                  <w:jc w:val="center"/>
                </w:pPr>
              </w:pPrChange>
            </w:pPr>
            <w:del w:id="408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7624E69" w14:textId="5FB8AA65" w:rsidR="00EA5016" w:rsidDel="003D2C50" w:rsidRDefault="004C4817">
            <w:pPr>
              <w:pStyle w:val="1"/>
              <w:rPr>
                <w:del w:id="408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087" w:author="win10" w:date="2020-06-12T13:57:00Z">
                <w:pPr>
                  <w:widowControl/>
                  <w:jc w:val="center"/>
                </w:pPr>
              </w:pPrChange>
            </w:pPr>
            <w:del w:id="408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166F726" w14:textId="7080AA13" w:rsidR="00EA5016" w:rsidDel="003D2C50" w:rsidRDefault="004C4817">
            <w:pPr>
              <w:pStyle w:val="1"/>
              <w:rPr>
                <w:del w:id="408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090" w:author="win10" w:date="2020-06-12T13:57:00Z">
                <w:pPr>
                  <w:widowControl/>
                  <w:jc w:val="center"/>
                </w:pPr>
              </w:pPrChange>
            </w:pPr>
            <w:del w:id="409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324C770C" w14:textId="058705F6">
        <w:trPr>
          <w:tblCellSpacing w:w="0" w:type="dxa"/>
          <w:del w:id="4092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7DC8371" w14:textId="617A0A67" w:rsidR="00EA5016" w:rsidDel="003D2C50" w:rsidRDefault="004C4817">
            <w:pPr>
              <w:pStyle w:val="1"/>
              <w:rPr>
                <w:del w:id="4093" w:author="win10" w:date="2020-06-12T13:56:00Z"/>
              </w:rPr>
              <w:pPrChange w:id="4094" w:author="win10" w:date="2020-06-12T13:57:00Z">
                <w:pPr>
                  <w:jc w:val="left"/>
                </w:pPr>
              </w:pPrChange>
            </w:pPr>
            <w:del w:id="4095" w:author="win10" w:date="2020-06-12T13:56:00Z">
              <w:r w:rsidDel="003D2C50">
                <w:delText>key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1AB65BC" w14:textId="40B485A6" w:rsidR="00EA5016" w:rsidDel="003D2C50" w:rsidRDefault="004C4817">
            <w:pPr>
              <w:pStyle w:val="1"/>
              <w:rPr>
                <w:del w:id="4096" w:author="win10" w:date="2020-06-12T13:56:00Z"/>
              </w:rPr>
              <w:pPrChange w:id="4097" w:author="win10" w:date="2020-06-12T13:57:00Z">
                <w:pPr>
                  <w:jc w:val="left"/>
                </w:pPr>
              </w:pPrChange>
            </w:pPr>
            <w:del w:id="4098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76AB569" w14:textId="5D98BB69" w:rsidR="00EA5016" w:rsidDel="003D2C50" w:rsidRDefault="004C4817">
            <w:pPr>
              <w:pStyle w:val="1"/>
              <w:rPr>
                <w:del w:id="4099" w:author="win10" w:date="2020-06-12T13:56:00Z"/>
              </w:rPr>
              <w:pPrChange w:id="4100" w:author="win10" w:date="2020-06-12T13:57:00Z">
                <w:pPr>
                  <w:jc w:val="left"/>
                </w:pPr>
              </w:pPrChange>
            </w:pPr>
            <w:del w:id="4101" w:author="win10" w:date="2020-06-12T13:56:00Z">
              <w:r w:rsidDel="003D2C50">
                <w:delText>String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3BE6E5D" w14:textId="442832FA" w:rsidR="00EA5016" w:rsidDel="003D2C50" w:rsidRDefault="004C4817">
            <w:pPr>
              <w:pStyle w:val="1"/>
              <w:rPr>
                <w:del w:id="4102" w:author="win10" w:date="2020-06-12T13:56:00Z"/>
              </w:rPr>
              <w:pPrChange w:id="4103" w:author="win10" w:date="2020-06-12T13:57:00Z">
                <w:pPr>
                  <w:jc w:val="left"/>
                </w:pPr>
              </w:pPrChange>
            </w:pPr>
            <w:del w:id="4104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信息类型，只有读取属性</w:delText>
              </w:r>
              <w:r w:rsidDel="003D2C50">
                <w:delText>。</w:delText>
              </w:r>
            </w:del>
          </w:p>
          <w:p w14:paraId="3B9CAADF" w14:textId="734DDB2C" w:rsidR="00EA5016" w:rsidDel="003D2C50" w:rsidRDefault="004C4817">
            <w:pPr>
              <w:pStyle w:val="1"/>
              <w:rPr>
                <w:del w:id="4105" w:author="win10" w:date="2020-06-12T13:56:00Z"/>
              </w:rPr>
              <w:pPrChange w:id="4106" w:author="win10" w:date="2020-06-12T13:57:00Z">
                <w:pPr>
                  <w:jc w:val="left"/>
                </w:pPr>
              </w:pPrChange>
            </w:pPr>
            <w:del w:id="4107" w:author="win10" w:date="2020-06-12T13:56:00Z">
              <w:r w:rsidDel="003D2C50">
                <w:rPr>
                  <w:rFonts w:hint="eastAsia"/>
                </w:rPr>
                <w:delText>厂家</w:delText>
              </w:r>
              <w:r w:rsidDel="003D2C50">
                <w:delText>：</w:delText>
              </w:r>
              <w:r w:rsidDel="003D2C50">
                <w:delText>Company</w:delText>
              </w:r>
              <w:r w:rsidDel="003D2C50">
                <w:delText>。</w:delText>
              </w:r>
            </w:del>
          </w:p>
          <w:p w14:paraId="0453F2A0" w14:textId="56A9DFF6" w:rsidR="00EA5016" w:rsidDel="003D2C50" w:rsidRDefault="004C4817">
            <w:pPr>
              <w:pStyle w:val="1"/>
              <w:rPr>
                <w:del w:id="4108" w:author="win10" w:date="2020-06-12T13:56:00Z"/>
              </w:rPr>
              <w:pPrChange w:id="4109" w:author="win10" w:date="2020-06-12T13:57:00Z">
                <w:pPr>
                  <w:jc w:val="left"/>
                </w:pPr>
              </w:pPrChange>
            </w:pPr>
            <w:del w:id="4110" w:author="win10" w:date="2020-06-12T13:56:00Z">
              <w:r w:rsidDel="003D2C50">
                <w:rPr>
                  <w:rFonts w:hint="eastAsia"/>
                </w:rPr>
                <w:delText>型号：</w:delText>
              </w:r>
              <w:r w:rsidDel="003D2C50">
                <w:rPr>
                  <w:rFonts w:hint="eastAsia"/>
                </w:rPr>
                <w:delText>M</w:delText>
              </w:r>
              <w:r w:rsidDel="003D2C50">
                <w:delText>odel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238F8DCA" w14:textId="5E2B0D29" w:rsidR="00EA5016" w:rsidDel="003D2C50" w:rsidRDefault="004C4817">
            <w:pPr>
              <w:pStyle w:val="1"/>
              <w:rPr>
                <w:del w:id="4111" w:author="win10" w:date="2020-06-12T13:56:00Z"/>
              </w:rPr>
              <w:pPrChange w:id="4112" w:author="win10" w:date="2020-06-12T13:57:00Z">
                <w:pPr>
                  <w:jc w:val="left"/>
                </w:pPr>
              </w:pPrChange>
            </w:pPr>
            <w:del w:id="4113" w:author="win10" w:date="2020-06-12T13:56:00Z">
              <w:r w:rsidDel="003D2C50">
                <w:rPr>
                  <w:rFonts w:hint="eastAsia"/>
                </w:rPr>
                <w:delText>设备编号</w:delText>
              </w:r>
              <w:r w:rsidDel="003D2C50">
                <w:delText>：</w:delText>
              </w:r>
              <w:r w:rsidDel="003D2C50">
                <w:delText>SN</w:delText>
              </w:r>
              <w:r w:rsidDel="003D2C50">
                <w:delText>。</w:delText>
              </w:r>
            </w:del>
          </w:p>
          <w:p w14:paraId="553F318F" w14:textId="76A1863E" w:rsidR="00EA5016" w:rsidDel="003D2C50" w:rsidRDefault="004C4817">
            <w:pPr>
              <w:pStyle w:val="1"/>
              <w:rPr>
                <w:del w:id="4114" w:author="win10" w:date="2020-06-12T13:56:00Z"/>
              </w:rPr>
              <w:pPrChange w:id="4115" w:author="win10" w:date="2020-06-12T13:57:00Z">
                <w:pPr>
                  <w:jc w:val="left"/>
                </w:pPr>
              </w:pPrChange>
            </w:pPr>
            <w:del w:id="4116" w:author="win10" w:date="2020-06-12T13:56:00Z">
              <w:r w:rsidDel="003D2C50">
                <w:rPr>
                  <w:rFonts w:hint="eastAsia"/>
                </w:rPr>
                <w:delText>软件版本：</w:delText>
              </w:r>
              <w:r w:rsidDel="003D2C50">
                <w:rPr>
                  <w:rFonts w:hint="eastAsia"/>
                </w:rPr>
                <w:delText>V</w:delText>
              </w:r>
              <w:r w:rsidDel="003D2C50">
                <w:delText>ersion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745D171C" w14:textId="1BF0F22A" w:rsidR="00EA5016" w:rsidDel="003D2C50" w:rsidRDefault="004C4817">
            <w:pPr>
              <w:pStyle w:val="1"/>
              <w:rPr>
                <w:del w:id="4117" w:author="win10" w:date="2020-06-12T13:56:00Z"/>
              </w:rPr>
              <w:pPrChange w:id="4118" w:author="win10" w:date="2020-06-12T13:57:00Z">
                <w:pPr>
                  <w:jc w:val="left"/>
                </w:pPr>
              </w:pPrChange>
            </w:pPr>
            <w:del w:id="4119" w:author="win10" w:date="2020-06-12T13:56:00Z">
              <w:r w:rsidDel="003D2C50">
                <w:rPr>
                  <w:rFonts w:hint="eastAsia"/>
                </w:rPr>
                <w:delText>制造商</w:delText>
              </w:r>
              <w:r w:rsidDel="003D2C50">
                <w:delText>：</w:delText>
              </w:r>
              <w:r w:rsidDel="003D2C50">
                <w:rPr>
                  <w:rFonts w:hint="eastAsia"/>
                </w:rPr>
                <w:delText>M</w:delText>
              </w:r>
              <w:r w:rsidDel="003D2C50">
                <w:delText>anufacturers</w:delText>
              </w:r>
              <w:r w:rsidDel="003D2C50">
                <w:delText>。</w:delText>
              </w:r>
            </w:del>
          </w:p>
        </w:tc>
      </w:tr>
      <w:tr w:rsidR="00EA5016" w:rsidDel="003D2C50" w14:paraId="3C773385" w14:textId="46E4E278">
        <w:trPr>
          <w:tblCellSpacing w:w="0" w:type="dxa"/>
          <w:del w:id="4120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A7FD429" w14:textId="161D65D8" w:rsidR="00EA5016" w:rsidDel="003D2C50" w:rsidRDefault="004C4817">
            <w:pPr>
              <w:pStyle w:val="1"/>
              <w:rPr>
                <w:del w:id="4121" w:author="win10" w:date="2020-06-12T13:56:00Z"/>
              </w:rPr>
              <w:pPrChange w:id="4122" w:author="win10" w:date="2020-06-12T13:57:00Z">
                <w:pPr>
                  <w:jc w:val="left"/>
                </w:pPr>
              </w:pPrChange>
            </w:pPr>
            <w:del w:id="4123" w:author="win10" w:date="2020-06-12T13:56:00Z">
              <w:r w:rsidDel="003D2C50">
                <w:delText>value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4FB09B3" w14:textId="19A40E18" w:rsidR="00EA5016" w:rsidDel="003D2C50" w:rsidRDefault="004C4817">
            <w:pPr>
              <w:pStyle w:val="1"/>
              <w:rPr>
                <w:del w:id="4124" w:author="win10" w:date="2020-06-12T13:56:00Z"/>
              </w:rPr>
              <w:pPrChange w:id="4125" w:author="win10" w:date="2020-06-12T13:57:00Z">
                <w:pPr>
                  <w:jc w:val="left"/>
                </w:pPr>
              </w:pPrChange>
            </w:pPr>
            <w:del w:id="4126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DB00BF1" w14:textId="0E614A59" w:rsidR="00EA5016" w:rsidDel="003D2C50" w:rsidRDefault="004C4817">
            <w:pPr>
              <w:pStyle w:val="1"/>
              <w:rPr>
                <w:del w:id="4127" w:author="win10" w:date="2020-06-12T13:56:00Z"/>
              </w:rPr>
              <w:pPrChange w:id="4128" w:author="win10" w:date="2020-06-12T13:57:00Z">
                <w:pPr>
                  <w:jc w:val="left"/>
                </w:pPr>
              </w:pPrChange>
            </w:pPr>
            <w:del w:id="4129" w:author="win10" w:date="2020-06-12T13:56:00Z">
              <w:r w:rsidDel="003D2C50">
                <w:delText>String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5C6F651" w14:textId="36D41796" w:rsidR="00EA5016" w:rsidDel="003D2C50" w:rsidRDefault="004C4817">
            <w:pPr>
              <w:pStyle w:val="1"/>
              <w:rPr>
                <w:del w:id="4130" w:author="win10" w:date="2020-06-12T13:56:00Z"/>
              </w:rPr>
              <w:pPrChange w:id="4131" w:author="win10" w:date="2020-06-12T13:57:00Z">
                <w:pPr>
                  <w:jc w:val="left"/>
                </w:pPr>
              </w:pPrChange>
            </w:pPr>
            <w:del w:id="4132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信息</w:delText>
              </w:r>
              <w:r w:rsidDel="003D2C50">
                <w:delText>的值。</w:delText>
              </w:r>
            </w:del>
          </w:p>
          <w:p w14:paraId="5CE44C21" w14:textId="7C224D00" w:rsidR="00EA5016" w:rsidDel="003D2C50" w:rsidRDefault="004C4817">
            <w:pPr>
              <w:pStyle w:val="1"/>
              <w:rPr>
                <w:del w:id="4133" w:author="win10" w:date="2020-06-12T13:56:00Z"/>
              </w:rPr>
              <w:pPrChange w:id="4134" w:author="win10" w:date="2020-06-12T13:57:00Z">
                <w:pPr>
                  <w:jc w:val="left"/>
                </w:pPr>
              </w:pPrChange>
            </w:pPr>
            <w:del w:id="4135" w:author="win10" w:date="2020-06-12T13:56:00Z">
              <w:r w:rsidDel="003D2C50">
                <w:rPr>
                  <w:rFonts w:hint="eastAsia"/>
                </w:rPr>
                <w:delText>请求消息：空。</w:delText>
              </w:r>
            </w:del>
          </w:p>
          <w:p w14:paraId="3D496B80" w14:textId="1A0DD7BF" w:rsidR="00EA5016" w:rsidDel="003D2C50" w:rsidRDefault="004C4817">
            <w:pPr>
              <w:pStyle w:val="1"/>
              <w:rPr>
                <w:del w:id="4136" w:author="win10" w:date="2020-06-12T13:56:00Z"/>
              </w:rPr>
              <w:pPrChange w:id="4137" w:author="win10" w:date="2020-06-12T13:57:00Z">
                <w:pPr>
                  <w:jc w:val="left"/>
                </w:pPr>
              </w:pPrChange>
            </w:pPr>
            <w:del w:id="4138" w:author="win10" w:date="2020-06-12T13:56:00Z">
              <w:r w:rsidDel="003D2C50">
                <w:rPr>
                  <w:rFonts w:hint="eastAsia"/>
                </w:rPr>
                <w:delText>应答消息：</w:delText>
              </w:r>
            </w:del>
          </w:p>
          <w:p w14:paraId="44ADDB5A" w14:textId="372BA763" w:rsidR="00EA5016" w:rsidDel="003D2C50" w:rsidRDefault="004C4817">
            <w:pPr>
              <w:pStyle w:val="1"/>
              <w:rPr>
                <w:del w:id="4139" w:author="win10" w:date="2020-06-12T13:56:00Z"/>
              </w:rPr>
              <w:pPrChange w:id="4140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4141" w:author="win10" w:date="2020-06-12T13:56:00Z">
              <w:r w:rsidDel="003D2C50">
                <w:rPr>
                  <w:rFonts w:hint="eastAsia"/>
                </w:rPr>
                <w:delText>厂家</w:delText>
              </w:r>
              <w:r w:rsidDel="003D2C50">
                <w:delText>：</w:delText>
              </w:r>
              <w:r w:rsidDel="003D2C50">
                <w:delText>SINEXCEL</w:delText>
              </w:r>
              <w:r w:rsidDel="003D2C50">
                <w:delText>。</w:delText>
              </w:r>
            </w:del>
          </w:p>
          <w:p w14:paraId="5CC4DAF8" w14:textId="6639720C" w:rsidR="00EA5016" w:rsidDel="003D2C50" w:rsidRDefault="004C4817">
            <w:pPr>
              <w:pStyle w:val="1"/>
              <w:rPr>
                <w:del w:id="4142" w:author="win10" w:date="2020-06-12T13:56:00Z"/>
              </w:rPr>
              <w:pPrChange w:id="4143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4144" w:author="win10" w:date="2020-06-12T13:56:00Z">
              <w:r w:rsidDel="003D2C50">
                <w:rPr>
                  <w:rFonts w:hint="eastAsia"/>
                </w:rPr>
                <w:delText>型号</w:delText>
              </w:r>
              <w:r w:rsidDel="003D2C50">
                <w:delText>：</w:delText>
              </w:r>
              <w:r w:rsidDel="003D2C50">
                <w:delText>PWS1-50</w:delText>
              </w:r>
              <w:r w:rsidDel="003D2C50">
                <w:delText>。</w:delText>
              </w:r>
            </w:del>
          </w:p>
          <w:p w14:paraId="07113CAE" w14:textId="16049D26" w:rsidR="00EA5016" w:rsidDel="003D2C50" w:rsidRDefault="004C4817">
            <w:pPr>
              <w:pStyle w:val="1"/>
              <w:rPr>
                <w:del w:id="4145" w:author="win10" w:date="2020-06-12T13:56:00Z"/>
              </w:rPr>
              <w:pPrChange w:id="4146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4147" w:author="win10" w:date="2020-06-12T13:56:00Z">
              <w:r w:rsidDel="003D2C50">
                <w:rPr>
                  <w:rFonts w:hint="eastAsia"/>
                </w:rPr>
                <w:delText>设备编号</w:delText>
              </w:r>
              <w:r w:rsidDel="003D2C50">
                <w:delText>：</w:delText>
              </w:r>
              <w:r w:rsidDel="003D2C50">
                <w:delText>121212001</w:delText>
              </w:r>
              <w:r w:rsidDel="003D2C50">
                <w:delText>。</w:delText>
              </w:r>
            </w:del>
          </w:p>
          <w:p w14:paraId="3B5197DB" w14:textId="52486E6B" w:rsidR="00EA5016" w:rsidDel="003D2C50" w:rsidRDefault="004C4817">
            <w:pPr>
              <w:pStyle w:val="1"/>
              <w:rPr>
                <w:del w:id="4148" w:author="win10" w:date="2020-06-12T13:56:00Z"/>
              </w:rPr>
              <w:pPrChange w:id="4149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4150" w:author="win10" w:date="2020-06-12T13:56:00Z">
              <w:r w:rsidDel="003D2C50">
                <w:rPr>
                  <w:rFonts w:hint="eastAsia"/>
                </w:rPr>
                <w:delText>软件版本：</w:delText>
              </w:r>
              <w:r w:rsidDel="003D2C50">
                <w:rPr>
                  <w:rFonts w:hint="eastAsia"/>
                </w:rPr>
                <w:delText>1.0.1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443B92B0" w14:textId="27035BC9" w:rsidR="00EA5016" w:rsidDel="003D2C50" w:rsidRDefault="004C4817">
            <w:pPr>
              <w:pStyle w:val="1"/>
              <w:rPr>
                <w:del w:id="4151" w:author="win10" w:date="2020-06-12T13:56:00Z"/>
              </w:rPr>
              <w:pPrChange w:id="4152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4153" w:author="win10" w:date="2020-06-12T13:56:00Z">
              <w:r w:rsidDel="003D2C50">
                <w:rPr>
                  <w:rFonts w:hint="eastAsia"/>
                </w:rPr>
                <w:delText>制造商：</w:delText>
              </w:r>
              <w:r w:rsidDel="003D2C50">
                <w:delText>SINEXCEL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</w:tc>
      </w:tr>
    </w:tbl>
    <w:p w14:paraId="44003707" w14:textId="1AA239DF" w:rsidR="00EA5016" w:rsidDel="003D2C50" w:rsidRDefault="004C4817">
      <w:pPr>
        <w:pStyle w:val="1"/>
        <w:rPr>
          <w:del w:id="4154" w:author="win10" w:date="2020-06-12T13:56:00Z"/>
        </w:rPr>
        <w:pPrChange w:id="4155" w:author="win10" w:date="2020-06-12T13:57:00Z">
          <w:pPr/>
        </w:pPrChange>
      </w:pPr>
      <w:del w:id="4156" w:author="win10" w:date="2020-06-12T13:56:00Z">
        <w:r w:rsidDel="003D2C50">
          <w:rPr>
            <w:b w:val="0"/>
            <w:noProof/>
          </w:rPr>
          <mc:AlternateContent>
            <mc:Choice Requires="wps">
              <w:drawing>
                <wp:anchor distT="45720" distB="45720" distL="114300" distR="114300" simplePos="0" relativeHeight="251707392" behindDoc="0" locked="0" layoutInCell="1" allowOverlap="1" wp14:anchorId="3B37EF4D" wp14:editId="6BE43682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262890</wp:posOffset>
                  </wp:positionV>
                  <wp:extent cx="5494655" cy="1404620"/>
                  <wp:effectExtent l="0" t="0" r="10795" b="17780"/>
                  <wp:wrapSquare wrapText="bothSides"/>
                  <wp:docPr id="31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055B5941" w14:textId="77777777" w:rsidR="00DE3E82" w:rsidRDefault="00DE3E82">
                              <w:r>
                                <w:t>平台</w:t>
                              </w:r>
                              <w:r>
                                <w:rPr>
                                  <w:rFonts w:hint="eastAsia"/>
                                </w:rPr>
                                <w:t>下发</w:t>
                              </w:r>
                              <w:r>
                                <w:t>MQTT</w:t>
                              </w:r>
                              <w:r>
                                <w:t>命令</w:t>
                              </w:r>
                              <w:r>
                                <w:t xml:space="preserve"> </w:t>
                              </w:r>
                            </w:p>
                            <w:p w14:paraId="1C7BD082" w14:textId="77777777" w:rsidR="00DE3E82" w:rsidRDefault="00DE3E82">
                              <w:r>
                                <w:t>Topic: /tianshun/v1/TS02E510000100/TS01E510000100/cmd/json</w:t>
                              </w:r>
                            </w:p>
                            <w:p w14:paraId="54FAC00D" w14:textId="77777777" w:rsidR="00DE3E82" w:rsidRDefault="00DE3E82">
                              <w:r>
                                <w:t>MQTT Client</w:t>
                              </w:r>
                              <w:r>
                                <w:t>发送的</w:t>
                              </w:r>
                              <w:r>
                                <w:t>payload</w:t>
                              </w:r>
                              <w:r>
                                <w:t>：</w:t>
                              </w:r>
                              <w:r>
                                <w:t xml:space="preserve"> </w:t>
                              </w:r>
                            </w:p>
                            <w:p w14:paraId="32A68EB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3ABE9E3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"cloudReq",</w:t>
                              </w:r>
                            </w:p>
                            <w:p w14:paraId="3DC938C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"PCS-301",</w:t>
                              </w:r>
                            </w:p>
                            <w:p w14:paraId="6B93904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"1-1",</w:t>
                              </w:r>
                            </w:p>
                            <w:p w14:paraId="171365F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"Control",</w:t>
                              </w:r>
                            </w:p>
                            <w:p w14:paraId="5E3B6A9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"mid": 2019,</w:t>
                              </w:r>
                            </w:p>
                            <w:p w14:paraId="287586C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"cmd": "deviceInfo",</w:t>
                              </w:r>
                            </w:p>
                            <w:p w14:paraId="3FC0BBF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"paras": {},</w:t>
                              </w:r>
                            </w:p>
                            <w:p w14:paraId="5FF8B31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"20190916T091240Z"</w:t>
                              </w:r>
                            </w:p>
                            <w:p w14:paraId="62FCA0C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B37EF4D" id="_x0000_s1048" type="#_x0000_t202" style="position:absolute;left:0;text-align:left;margin-left:1.65pt;margin-top:20.7pt;width:432.6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">
                  <v:textbox style="mso-fit-shape-to-text:t">
                    <w:txbxContent>
                      <w:p w14:paraId="055B5941" w14:textId="77777777" w:rsidR="00DE3E82" w:rsidRDefault="00DE3E82">
                        <w:r>
                          <w:t>平台</w:t>
                        </w:r>
                        <w:r>
                          <w:rPr>
                            <w:rFonts w:hint="eastAsia"/>
                          </w:rPr>
                          <w:t>下发</w:t>
                        </w:r>
                        <w:r>
                          <w:t>MQTT</w:t>
                        </w:r>
                        <w:r>
                          <w:t>命令</w:t>
                        </w:r>
                        <w:r>
                          <w:t xml:space="preserve"> </w:t>
                        </w:r>
                      </w:p>
                      <w:p w14:paraId="1C7BD082" w14:textId="77777777" w:rsidR="00DE3E82" w:rsidRDefault="00DE3E82">
                        <w:r>
                          <w:t>Topic: /tianshun/v1/TS02E510000100/TS01E510000100/cmd/json</w:t>
                        </w:r>
                      </w:p>
                      <w:p w14:paraId="54FAC00D" w14:textId="77777777" w:rsidR="00DE3E82" w:rsidRDefault="00DE3E82">
                        <w:r>
                          <w:t>MQTT Client</w:t>
                        </w:r>
                        <w:r>
                          <w:t>发送的</w:t>
                        </w:r>
                        <w:r>
                          <w:t>payload</w:t>
                        </w:r>
                        <w:r>
                          <w:t>：</w:t>
                        </w:r>
                        <w:r>
                          <w:t xml:space="preserve"> </w:t>
                        </w:r>
                      </w:p>
                      <w:p w14:paraId="32A68EB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3ABE9E3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"cloudReq",</w:t>
                        </w:r>
                      </w:p>
                      <w:p w14:paraId="3DC938C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"PCS-301",</w:t>
                        </w:r>
                      </w:p>
                      <w:p w14:paraId="6B93904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"1-1",</w:t>
                        </w:r>
                      </w:p>
                      <w:p w14:paraId="171365F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"Control",</w:t>
                        </w:r>
                      </w:p>
                      <w:p w14:paraId="5E3B6A9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"mid": 2019,</w:t>
                        </w:r>
                      </w:p>
                      <w:p w14:paraId="287586C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"cmd": "deviceInfo",</w:t>
                        </w:r>
                      </w:p>
                      <w:p w14:paraId="3FC0BBF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"paras": {},</w:t>
                        </w:r>
                      </w:p>
                      <w:p w14:paraId="5FF8B31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"20190916T091240Z"</w:t>
                        </w:r>
                      </w:p>
                      <w:p w14:paraId="62FCA0C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3D2C50">
          <w:rPr>
            <w:rFonts w:hint="eastAsia"/>
            <w:bCs/>
          </w:rPr>
          <w:delText>示例</w:delText>
        </w:r>
        <w:r w:rsidDel="003D2C50">
          <w:rPr>
            <w:rFonts w:hint="eastAsia"/>
          </w:rPr>
          <w:delText>：</w:delText>
        </w:r>
      </w:del>
    </w:p>
    <w:p w14:paraId="574BECD8" w14:textId="5C92DA01" w:rsidR="00EA5016" w:rsidDel="003D2C50" w:rsidRDefault="00EA5016">
      <w:pPr>
        <w:pStyle w:val="1"/>
        <w:rPr>
          <w:del w:id="4157" w:author="win10" w:date="2020-06-12T13:56:00Z"/>
        </w:rPr>
        <w:pPrChange w:id="4158" w:author="win10" w:date="2020-06-12T13:57:00Z">
          <w:pPr/>
        </w:pPrChange>
      </w:pPr>
    </w:p>
    <w:p w14:paraId="16CA0A7D" w14:textId="0715BDEB" w:rsidR="00EA5016" w:rsidDel="003D2C50" w:rsidRDefault="004C4817">
      <w:pPr>
        <w:pStyle w:val="1"/>
        <w:rPr>
          <w:del w:id="4159" w:author="win10" w:date="2020-06-12T13:56:00Z"/>
        </w:rPr>
        <w:pPrChange w:id="4160" w:author="win10" w:date="2020-06-12T13:57:00Z">
          <w:pPr/>
        </w:pPrChange>
      </w:pPr>
      <w:del w:id="4161" w:author="win10" w:date="2020-06-12T13:56:00Z">
        <w:r w:rsidDel="003D2C50">
          <w:rPr>
            <w:b w:val="0"/>
            <w:noProof/>
          </w:rPr>
          <mc:AlternateContent>
            <mc:Choice Requires="wps">
              <w:drawing>
                <wp:anchor distT="45720" distB="45720" distL="114300" distR="114300" simplePos="0" relativeHeight="251709440" behindDoc="0" locked="0" layoutInCell="1" allowOverlap="1" wp14:anchorId="2D0C1BC1" wp14:editId="44917EC6">
                  <wp:simplePos x="0" y="0"/>
                  <wp:positionH relativeFrom="margin">
                    <wp:align>left</wp:align>
                  </wp:positionH>
                  <wp:positionV relativeFrom="paragraph">
                    <wp:posOffset>1905</wp:posOffset>
                  </wp:positionV>
                  <wp:extent cx="5494655" cy="1404620"/>
                  <wp:effectExtent l="0" t="0" r="10795" b="13970"/>
                  <wp:wrapSquare wrapText="bothSides"/>
                  <wp:docPr id="32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666C4A5D" w14:textId="77777777" w:rsidR="00DE3E82" w:rsidRDefault="00DE3E82">
                              <w:r>
                                <w:rPr>
                                  <w:rFonts w:hint="eastAsia"/>
                                </w:rPr>
                                <w:t>设备应答</w:t>
                              </w:r>
                              <w:r>
                                <w:t>MQTT</w:t>
                              </w:r>
                              <w:r>
                                <w:rPr>
                                  <w:rFonts w:hint="eastAsia"/>
                                </w:rPr>
                                <w:t>消息</w:t>
                              </w:r>
                              <w:r>
                                <w:t xml:space="preserve"> </w:t>
                              </w:r>
                            </w:p>
                            <w:p w14:paraId="636DB24A" w14:textId="77777777" w:rsidR="00DE3E82" w:rsidRDefault="00DE3E82">
                              <w:r>
                                <w:t>Topic: /tianshun/v1/TS02E510000100/TS01E510000100/cmd/json</w:t>
                              </w:r>
                            </w:p>
                            <w:p w14:paraId="025DBF4A" w14:textId="77777777" w:rsidR="00DE3E82" w:rsidRDefault="00DE3E82">
                              <w:r>
                                <w:t>MQTT Client</w:t>
                              </w:r>
                              <w:r>
                                <w:t>发送的</w:t>
                              </w:r>
                              <w:r>
                                <w:t>payload</w:t>
                              </w:r>
                              <w:r>
                                <w:t>：</w:t>
                              </w:r>
                              <w:r>
                                <w:t xml:space="preserve"> </w:t>
                              </w:r>
                            </w:p>
                            <w:p w14:paraId="61803DC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0FCE77C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"deviceResp",</w:t>
                              </w:r>
                            </w:p>
                            <w:p w14:paraId="7ED5C32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"PCS-301",</w:t>
                              </w:r>
                            </w:p>
                            <w:p w14:paraId="69AD131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"1-1",</w:t>
                              </w:r>
                            </w:p>
                            <w:p w14:paraId="2FC2953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"Control",</w:t>
                              </w:r>
                            </w:p>
                            <w:p w14:paraId="56E2ADA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"mid": 2019,</w:t>
                              </w:r>
                            </w:p>
                            <w:p w14:paraId="512DB21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"cmd": "deviceInfo",</w:t>
                              </w:r>
                            </w:p>
                            <w:p w14:paraId="611714C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"paras": {</w:t>
                              </w:r>
                            </w:p>
                            <w:p w14:paraId="4D859F2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"Company": "SINEXCEL",</w:t>
                              </w:r>
                            </w:p>
                            <w:p w14:paraId="1A37EBE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"Model": "PWS1-50",</w:t>
                              </w:r>
                            </w:p>
                            <w:p w14:paraId="6E627228" w14:textId="77777777" w:rsidR="00DE3E82" w:rsidRDefault="00DE3E82">
                              <w:pPr>
                                <w:ind w:left="420" w:firstLine="420"/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"SN": "121212001",</w:t>
                              </w:r>
                            </w:p>
                            <w:p w14:paraId="51C255ED" w14:textId="77777777" w:rsidR="00DE3E82" w:rsidRDefault="00DE3E82">
                              <w:pPr>
                                <w:ind w:left="420" w:firstLine="420"/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"Version": "1.0.1",</w:t>
                              </w:r>
                            </w:p>
                            <w:p w14:paraId="2767466E" w14:textId="77777777" w:rsidR="00DE3E82" w:rsidRDefault="00DE3E82">
                              <w:pPr>
                                <w:ind w:left="420" w:firstLine="420"/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"Manufacturers": "SINEXCEL"</w:t>
                              </w:r>
                            </w:p>
                            <w:p w14:paraId="4005C1E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37ED846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"20190916T091240Z"</w:t>
                              </w:r>
                            </w:p>
                            <w:p w14:paraId="2DFC4A9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2D0C1BC1" id="_x0000_s1049" type="#_x0000_t202" style="position:absolute;left:0;text-align:left;margin-left:0;margin-top:.15pt;width:432.65pt;height:110.6pt;z-index:2517094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">
                  <v:textbox style="mso-fit-shape-to-text:t">
                    <w:txbxContent>
                      <w:p w14:paraId="666C4A5D" w14:textId="77777777" w:rsidR="00DE3E82" w:rsidRDefault="00DE3E82">
                        <w:r>
                          <w:rPr>
                            <w:rFonts w:hint="eastAsia"/>
                          </w:rPr>
                          <w:t>设备应答</w:t>
                        </w:r>
                        <w:r>
                          <w:t>MQTT</w:t>
                        </w:r>
                        <w:r>
                          <w:rPr>
                            <w:rFonts w:hint="eastAsia"/>
                          </w:rPr>
                          <w:t>消息</w:t>
                        </w:r>
                        <w:r>
                          <w:t xml:space="preserve"> </w:t>
                        </w:r>
                      </w:p>
                      <w:p w14:paraId="636DB24A" w14:textId="77777777" w:rsidR="00DE3E82" w:rsidRDefault="00DE3E82">
                        <w:r>
                          <w:t>Topic: /tianshun/v1/TS02E510000100/TS01E510000100/cmd/json</w:t>
                        </w:r>
                      </w:p>
                      <w:p w14:paraId="025DBF4A" w14:textId="77777777" w:rsidR="00DE3E82" w:rsidRDefault="00DE3E82">
                        <w:r>
                          <w:t>MQTT Client</w:t>
                        </w:r>
                        <w:r>
                          <w:t>发送的</w:t>
                        </w:r>
                        <w:r>
                          <w:t>payload</w:t>
                        </w:r>
                        <w:r>
                          <w:t>：</w:t>
                        </w:r>
                        <w:r>
                          <w:t xml:space="preserve"> </w:t>
                        </w:r>
                      </w:p>
                      <w:p w14:paraId="61803DC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0FCE77C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"deviceResp",</w:t>
                        </w:r>
                      </w:p>
                      <w:p w14:paraId="7ED5C32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"PCS-301",</w:t>
                        </w:r>
                      </w:p>
                      <w:p w14:paraId="69AD131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"1-1",</w:t>
                        </w:r>
                      </w:p>
                      <w:p w14:paraId="2FC2953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"Control",</w:t>
                        </w:r>
                      </w:p>
                      <w:p w14:paraId="56E2ADA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"mid": 2019,</w:t>
                        </w:r>
                      </w:p>
                      <w:p w14:paraId="512DB21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"cmd": "deviceInfo",</w:t>
                        </w:r>
                      </w:p>
                      <w:p w14:paraId="611714C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"paras": {</w:t>
                        </w:r>
                      </w:p>
                      <w:p w14:paraId="4D859F2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"Company": "SINEXCEL",</w:t>
                        </w:r>
                      </w:p>
                      <w:p w14:paraId="1A37EBE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"Model": "PWS1-50",</w:t>
                        </w:r>
                      </w:p>
                      <w:p w14:paraId="6E627228" w14:textId="77777777" w:rsidR="00DE3E82" w:rsidRDefault="00DE3E82">
                        <w:pPr>
                          <w:ind w:left="420" w:firstLine="420"/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"SN": "121212001",</w:t>
                        </w:r>
                      </w:p>
                      <w:p w14:paraId="51C255ED" w14:textId="77777777" w:rsidR="00DE3E82" w:rsidRDefault="00DE3E82">
                        <w:pPr>
                          <w:ind w:left="420" w:firstLine="420"/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"Version": "1.0.1",</w:t>
                        </w:r>
                      </w:p>
                      <w:p w14:paraId="2767466E" w14:textId="77777777" w:rsidR="00DE3E82" w:rsidRDefault="00DE3E82">
                        <w:pPr>
                          <w:ind w:left="420" w:firstLine="420"/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"Manufacturers": "SINEXCEL"</w:t>
                        </w:r>
                      </w:p>
                      <w:p w14:paraId="4005C1E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37ED846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"20190916T091240Z"</w:t>
                        </w:r>
                      </w:p>
                      <w:p w14:paraId="2DFC4A9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del>
    </w:p>
    <w:p w14:paraId="60012617" w14:textId="7D341735" w:rsidR="00EA5016" w:rsidDel="003D2C50" w:rsidRDefault="004C4817">
      <w:pPr>
        <w:pStyle w:val="1"/>
        <w:rPr>
          <w:del w:id="4162" w:author="win10" w:date="2020-06-12T13:56:00Z"/>
          <w:rFonts w:cs="Arial"/>
          <w:bCs/>
          <w:color w:val="3D3F43"/>
          <w:kern w:val="0"/>
          <w:szCs w:val="21"/>
        </w:rPr>
        <w:pPrChange w:id="4163" w:author="win10" w:date="2020-06-12T13:57:00Z">
          <w:pPr>
            <w:ind w:firstLine="420"/>
          </w:pPr>
        </w:pPrChange>
      </w:pPr>
      <w:del w:id="4164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deviceTime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271F218A" w14:textId="7B2721D0" w:rsidR="00EA5016" w:rsidDel="003D2C50" w:rsidRDefault="004C4817">
      <w:pPr>
        <w:pStyle w:val="1"/>
        <w:rPr>
          <w:del w:id="4165" w:author="win10" w:date="2020-06-12T13:56:00Z"/>
          <w:rFonts w:cs="Arial"/>
          <w:bCs/>
        </w:rPr>
        <w:pPrChange w:id="4166" w:author="win10" w:date="2020-06-12T13:57:00Z">
          <w:pPr/>
        </w:pPrChange>
      </w:pPr>
      <w:del w:id="4167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11CBF405" w14:textId="315A3D35">
        <w:trPr>
          <w:tblHeader/>
          <w:tblCellSpacing w:w="0" w:type="dxa"/>
          <w:del w:id="4168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0567529" w14:textId="3DD00BD0" w:rsidR="00EA5016" w:rsidDel="003D2C50" w:rsidRDefault="004C4817">
            <w:pPr>
              <w:pStyle w:val="1"/>
              <w:rPr>
                <w:del w:id="416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170" w:author="win10" w:date="2020-06-12T13:57:00Z">
                <w:pPr>
                  <w:widowControl/>
                  <w:jc w:val="center"/>
                </w:pPr>
              </w:pPrChange>
            </w:pPr>
            <w:del w:id="417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FD9916B" w14:textId="7F99E7E0" w:rsidR="00EA5016" w:rsidDel="003D2C50" w:rsidRDefault="004C4817">
            <w:pPr>
              <w:pStyle w:val="1"/>
              <w:rPr>
                <w:del w:id="417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173" w:author="win10" w:date="2020-06-12T13:57:00Z">
                <w:pPr>
                  <w:widowControl/>
                  <w:jc w:val="center"/>
                </w:pPr>
              </w:pPrChange>
            </w:pPr>
            <w:del w:id="417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8AC8287" w14:textId="0D008B00" w:rsidR="00EA5016" w:rsidDel="003D2C50" w:rsidRDefault="004C4817">
            <w:pPr>
              <w:pStyle w:val="1"/>
              <w:rPr>
                <w:del w:id="417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176" w:author="win10" w:date="2020-06-12T13:57:00Z">
                <w:pPr>
                  <w:widowControl/>
                  <w:jc w:val="center"/>
                </w:pPr>
              </w:pPrChange>
            </w:pPr>
            <w:del w:id="417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D18218D" w14:textId="20DBF532" w:rsidR="00EA5016" w:rsidDel="003D2C50" w:rsidRDefault="004C4817">
            <w:pPr>
              <w:pStyle w:val="1"/>
              <w:rPr>
                <w:del w:id="417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179" w:author="win10" w:date="2020-06-12T13:57:00Z">
                <w:pPr>
                  <w:widowControl/>
                  <w:jc w:val="center"/>
                </w:pPr>
              </w:pPrChange>
            </w:pPr>
            <w:del w:id="418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4C3AB978" w14:textId="0B8A01E6">
        <w:trPr>
          <w:tblCellSpacing w:w="0" w:type="dxa"/>
          <w:del w:id="418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85D1677" w14:textId="662DB639" w:rsidR="00EA5016" w:rsidDel="003D2C50" w:rsidRDefault="004C4817">
            <w:pPr>
              <w:pStyle w:val="1"/>
              <w:rPr>
                <w:del w:id="4182" w:author="win10" w:date="2020-06-12T13:56:00Z"/>
              </w:rPr>
              <w:pPrChange w:id="4183" w:author="win10" w:date="2020-06-12T13:57:00Z">
                <w:pPr>
                  <w:jc w:val="left"/>
                </w:pPr>
              </w:pPrChange>
            </w:pPr>
            <w:del w:id="4184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633CB58" w14:textId="6274015B" w:rsidR="00EA5016" w:rsidDel="003D2C50" w:rsidRDefault="004C4817">
            <w:pPr>
              <w:pStyle w:val="1"/>
              <w:rPr>
                <w:del w:id="4185" w:author="win10" w:date="2020-06-12T13:56:00Z"/>
              </w:rPr>
              <w:pPrChange w:id="4186" w:author="win10" w:date="2020-06-12T13:57:00Z">
                <w:pPr>
                  <w:jc w:val="left"/>
                </w:pPr>
              </w:pPrChange>
            </w:pPr>
            <w:del w:id="4187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C0CA8F7" w14:textId="1701C773" w:rsidR="00EA5016" w:rsidDel="003D2C50" w:rsidRDefault="004C4817">
            <w:pPr>
              <w:pStyle w:val="1"/>
              <w:rPr>
                <w:del w:id="4188" w:author="win10" w:date="2020-06-12T13:56:00Z"/>
              </w:rPr>
              <w:pPrChange w:id="4189" w:author="win10" w:date="2020-06-12T13:57:00Z">
                <w:pPr>
                  <w:jc w:val="left"/>
                </w:pPr>
              </w:pPrChange>
            </w:pPr>
            <w:del w:id="4190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CBAD5D5" w14:textId="2C03BC59" w:rsidR="00EA5016" w:rsidDel="003D2C50" w:rsidRDefault="004C4817">
            <w:pPr>
              <w:pStyle w:val="1"/>
              <w:rPr>
                <w:del w:id="4191" w:author="win10" w:date="2020-06-12T13:56:00Z"/>
              </w:rPr>
              <w:pPrChange w:id="4192" w:author="win10" w:date="2020-06-12T13:57:00Z">
                <w:pPr>
                  <w:jc w:val="left"/>
                </w:pPr>
              </w:pPrChange>
            </w:pPr>
            <w:del w:id="4193" w:author="win10" w:date="2020-06-12T13:56:00Z">
              <w:r w:rsidDel="003D2C50">
                <w:rPr>
                  <w:rFonts w:hint="eastAsia"/>
                </w:rPr>
                <w:delText>设备时间，读属性</w:delText>
              </w:r>
              <w:r w:rsidDel="003D2C50">
                <w:delText>。</w:delText>
              </w:r>
            </w:del>
          </w:p>
          <w:p w14:paraId="06AA3EE0" w14:textId="13039579" w:rsidR="00EA5016" w:rsidDel="003D2C50" w:rsidRDefault="004C4817">
            <w:pPr>
              <w:pStyle w:val="1"/>
              <w:rPr>
                <w:del w:id="4194" w:author="win10" w:date="2020-06-12T13:56:00Z"/>
              </w:rPr>
              <w:pPrChange w:id="4195" w:author="win10" w:date="2020-06-12T13:57:00Z">
                <w:pPr>
                  <w:jc w:val="left"/>
                </w:pPr>
              </w:pPrChange>
            </w:pPr>
            <w:del w:id="4196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10276122" w14:textId="52ED1ABD">
        <w:trPr>
          <w:tblCellSpacing w:w="0" w:type="dxa"/>
          <w:del w:id="419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3E9FCE0" w14:textId="2FFD464D" w:rsidR="00EA5016" w:rsidDel="003D2C50" w:rsidRDefault="004C4817">
            <w:pPr>
              <w:pStyle w:val="1"/>
              <w:rPr>
                <w:del w:id="4198" w:author="win10" w:date="2020-06-12T13:56:00Z"/>
              </w:rPr>
              <w:pPrChange w:id="4199" w:author="win10" w:date="2020-06-12T13:57:00Z">
                <w:pPr>
                  <w:jc w:val="left"/>
                </w:pPr>
              </w:pPrChange>
            </w:pPr>
            <w:del w:id="4200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296CD67" w14:textId="719DDFC6" w:rsidR="00EA5016" w:rsidDel="003D2C50" w:rsidRDefault="004C4817">
            <w:pPr>
              <w:pStyle w:val="1"/>
              <w:rPr>
                <w:del w:id="4201" w:author="win10" w:date="2020-06-12T13:56:00Z"/>
              </w:rPr>
              <w:pPrChange w:id="4202" w:author="win10" w:date="2020-06-12T13:57:00Z">
                <w:pPr>
                  <w:jc w:val="left"/>
                </w:pPr>
              </w:pPrChange>
            </w:pPr>
            <w:del w:id="4203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E52D2D1" w14:textId="6F9820CA" w:rsidR="00EA5016" w:rsidDel="003D2C50" w:rsidRDefault="004C4817">
            <w:pPr>
              <w:pStyle w:val="1"/>
              <w:rPr>
                <w:del w:id="4204" w:author="win10" w:date="2020-06-12T13:56:00Z"/>
              </w:rPr>
              <w:pPrChange w:id="4205" w:author="win10" w:date="2020-06-12T13:57:00Z">
                <w:pPr>
                  <w:jc w:val="left"/>
                </w:pPr>
              </w:pPrChange>
            </w:pPr>
            <w:del w:id="4206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A6E7311" w14:textId="08EA9875" w:rsidR="00EA5016" w:rsidDel="003D2C50" w:rsidRDefault="004C4817">
            <w:pPr>
              <w:pStyle w:val="1"/>
              <w:rPr>
                <w:del w:id="4207" w:author="win10" w:date="2020-06-12T13:56:00Z"/>
              </w:rPr>
              <w:pPrChange w:id="4208" w:author="win10" w:date="2020-06-12T13:57:00Z">
                <w:pPr/>
              </w:pPrChange>
            </w:pPr>
            <w:del w:id="4209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时间</w:delText>
              </w:r>
              <w:r w:rsidDel="003D2C50">
                <w:delText>的值。</w:delText>
              </w:r>
            </w:del>
          </w:p>
          <w:p w14:paraId="3A413688" w14:textId="0D700950" w:rsidR="00EA5016" w:rsidDel="003D2C50" w:rsidRDefault="004C4817">
            <w:pPr>
              <w:pStyle w:val="1"/>
              <w:rPr>
                <w:del w:id="4210" w:author="win10" w:date="2020-06-12T13:56:00Z"/>
              </w:rPr>
              <w:pPrChange w:id="4211" w:author="win10" w:date="2020-06-12T13:57:00Z">
                <w:pPr/>
              </w:pPrChange>
            </w:pPr>
            <w:del w:id="4212" w:author="win10" w:date="2020-06-12T13:56:00Z">
              <w:r w:rsidDel="003D2C50">
                <w:rPr>
                  <w:rFonts w:hint="eastAsia"/>
                </w:rPr>
                <w:delText>请求消息：空。</w:delText>
              </w:r>
            </w:del>
          </w:p>
          <w:p w14:paraId="72D5D3B3" w14:textId="0D28024E" w:rsidR="00EA5016" w:rsidDel="003D2C50" w:rsidRDefault="004C4817">
            <w:pPr>
              <w:pStyle w:val="1"/>
              <w:rPr>
                <w:del w:id="4213" w:author="win10" w:date="2020-06-12T13:56:00Z"/>
              </w:rPr>
              <w:pPrChange w:id="4214" w:author="win10" w:date="2020-06-12T13:57:00Z">
                <w:pPr/>
              </w:pPrChange>
            </w:pPr>
            <w:del w:id="4215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</w:rPr>
                <w:delText>20190916T091240Z</w:delText>
              </w:r>
              <w:r w:rsidDel="003D2C50">
                <w:delText>。</w:delText>
              </w:r>
            </w:del>
          </w:p>
        </w:tc>
      </w:tr>
    </w:tbl>
    <w:p w14:paraId="51C6066E" w14:textId="6D27AB89" w:rsidR="00EA5016" w:rsidDel="003D2C50" w:rsidRDefault="00EA5016">
      <w:pPr>
        <w:pStyle w:val="1"/>
        <w:rPr>
          <w:del w:id="4216" w:author="win10" w:date="2020-06-12T13:56:00Z"/>
          <w:bCs/>
        </w:rPr>
        <w:pPrChange w:id="4217" w:author="win10" w:date="2020-06-12T13:57:00Z">
          <w:pPr/>
        </w:pPrChange>
      </w:pPr>
    </w:p>
    <w:p w14:paraId="34F182D4" w14:textId="7F507858" w:rsidR="00EA5016" w:rsidDel="003D2C50" w:rsidRDefault="004C4817">
      <w:pPr>
        <w:pStyle w:val="1"/>
        <w:rPr>
          <w:del w:id="4218" w:author="win10" w:date="2020-06-12T13:56:00Z"/>
          <w:rFonts w:cs="Arial"/>
          <w:bCs/>
        </w:rPr>
        <w:pPrChange w:id="4219" w:author="win10" w:date="2020-06-12T13:57:00Z">
          <w:pPr/>
        </w:pPrChange>
      </w:pPr>
      <w:del w:id="4220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32E4FFE1" w14:textId="04CAF61C">
        <w:trPr>
          <w:tblHeader/>
          <w:tblCellSpacing w:w="0" w:type="dxa"/>
          <w:del w:id="422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034C2D4" w14:textId="3FC4978E" w:rsidR="00EA5016" w:rsidDel="003D2C50" w:rsidRDefault="004C4817">
            <w:pPr>
              <w:pStyle w:val="1"/>
              <w:rPr>
                <w:del w:id="422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223" w:author="win10" w:date="2020-06-12T13:57:00Z">
                <w:pPr>
                  <w:widowControl/>
                  <w:jc w:val="center"/>
                </w:pPr>
              </w:pPrChange>
            </w:pPr>
            <w:del w:id="422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3230140" w14:textId="389A325B" w:rsidR="00EA5016" w:rsidDel="003D2C50" w:rsidRDefault="004C4817">
            <w:pPr>
              <w:pStyle w:val="1"/>
              <w:rPr>
                <w:del w:id="422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226" w:author="win10" w:date="2020-06-12T13:57:00Z">
                <w:pPr>
                  <w:widowControl/>
                  <w:jc w:val="center"/>
                </w:pPr>
              </w:pPrChange>
            </w:pPr>
            <w:del w:id="422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0F3E3F8" w14:textId="77B31CEA" w:rsidR="00EA5016" w:rsidDel="003D2C50" w:rsidRDefault="004C4817">
            <w:pPr>
              <w:pStyle w:val="1"/>
              <w:rPr>
                <w:del w:id="422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229" w:author="win10" w:date="2020-06-12T13:57:00Z">
                <w:pPr>
                  <w:widowControl/>
                  <w:jc w:val="center"/>
                </w:pPr>
              </w:pPrChange>
            </w:pPr>
            <w:del w:id="423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77D7457" w14:textId="37BA653F" w:rsidR="00EA5016" w:rsidDel="003D2C50" w:rsidRDefault="004C4817">
            <w:pPr>
              <w:pStyle w:val="1"/>
              <w:rPr>
                <w:del w:id="423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232" w:author="win10" w:date="2020-06-12T13:57:00Z">
                <w:pPr>
                  <w:widowControl/>
                  <w:jc w:val="center"/>
                </w:pPr>
              </w:pPrChange>
            </w:pPr>
            <w:del w:id="423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614D5285" w14:textId="45475E94">
        <w:trPr>
          <w:tblCellSpacing w:w="0" w:type="dxa"/>
          <w:del w:id="4234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6391F27" w14:textId="18317E1E" w:rsidR="00EA5016" w:rsidDel="003D2C50" w:rsidRDefault="004C4817">
            <w:pPr>
              <w:pStyle w:val="1"/>
              <w:rPr>
                <w:del w:id="4235" w:author="win10" w:date="2020-06-12T13:56:00Z"/>
              </w:rPr>
              <w:pPrChange w:id="4236" w:author="win10" w:date="2020-06-12T13:57:00Z">
                <w:pPr>
                  <w:jc w:val="left"/>
                </w:pPr>
              </w:pPrChange>
            </w:pPr>
            <w:del w:id="4237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86CC86D" w14:textId="087A4E9F" w:rsidR="00EA5016" w:rsidDel="003D2C50" w:rsidRDefault="004C4817">
            <w:pPr>
              <w:pStyle w:val="1"/>
              <w:rPr>
                <w:del w:id="4238" w:author="win10" w:date="2020-06-12T13:56:00Z"/>
              </w:rPr>
              <w:pPrChange w:id="4239" w:author="win10" w:date="2020-06-12T13:57:00Z">
                <w:pPr>
                  <w:jc w:val="left"/>
                </w:pPr>
              </w:pPrChange>
            </w:pPr>
            <w:del w:id="4240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051CC58" w14:textId="0753123C" w:rsidR="00EA5016" w:rsidDel="003D2C50" w:rsidRDefault="004C4817">
            <w:pPr>
              <w:pStyle w:val="1"/>
              <w:rPr>
                <w:del w:id="4241" w:author="win10" w:date="2020-06-12T13:56:00Z"/>
              </w:rPr>
              <w:pPrChange w:id="4242" w:author="win10" w:date="2020-06-12T13:57:00Z">
                <w:pPr>
                  <w:jc w:val="left"/>
                </w:pPr>
              </w:pPrChange>
            </w:pPr>
            <w:del w:id="4243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D194881" w14:textId="05F44727" w:rsidR="00EA5016" w:rsidDel="003D2C50" w:rsidRDefault="004C4817">
            <w:pPr>
              <w:pStyle w:val="1"/>
              <w:rPr>
                <w:del w:id="4244" w:author="win10" w:date="2020-06-12T13:56:00Z"/>
              </w:rPr>
              <w:pPrChange w:id="4245" w:author="win10" w:date="2020-06-12T13:57:00Z">
                <w:pPr>
                  <w:jc w:val="left"/>
                </w:pPr>
              </w:pPrChange>
            </w:pPr>
            <w:del w:id="4246" w:author="win10" w:date="2020-06-12T13:56:00Z">
              <w:r w:rsidDel="003D2C50">
                <w:rPr>
                  <w:rFonts w:hint="eastAsia"/>
                </w:rPr>
                <w:delText>设备时间，写属性</w:delText>
              </w:r>
              <w:r w:rsidDel="003D2C50">
                <w:delText>。</w:delText>
              </w:r>
            </w:del>
          </w:p>
          <w:p w14:paraId="1DFF2C25" w14:textId="7EB6C8EE" w:rsidR="00EA5016" w:rsidDel="003D2C50" w:rsidRDefault="004C4817">
            <w:pPr>
              <w:pStyle w:val="1"/>
              <w:rPr>
                <w:del w:id="4247" w:author="win10" w:date="2020-06-12T13:56:00Z"/>
              </w:rPr>
              <w:pPrChange w:id="4248" w:author="win10" w:date="2020-06-12T13:57:00Z">
                <w:pPr>
                  <w:jc w:val="left"/>
                </w:pPr>
              </w:pPrChange>
            </w:pPr>
            <w:del w:id="4249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228A9EBE" w14:textId="431A56E7">
        <w:trPr>
          <w:tblCellSpacing w:w="0" w:type="dxa"/>
          <w:del w:id="4250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E63924E" w14:textId="5F737AB5" w:rsidR="00EA5016" w:rsidDel="003D2C50" w:rsidRDefault="004C4817">
            <w:pPr>
              <w:pStyle w:val="1"/>
              <w:rPr>
                <w:del w:id="4251" w:author="win10" w:date="2020-06-12T13:56:00Z"/>
              </w:rPr>
              <w:pPrChange w:id="4252" w:author="win10" w:date="2020-06-12T13:57:00Z">
                <w:pPr>
                  <w:jc w:val="left"/>
                </w:pPr>
              </w:pPrChange>
            </w:pPr>
            <w:del w:id="4253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CF099F1" w14:textId="208F9591" w:rsidR="00EA5016" w:rsidDel="003D2C50" w:rsidRDefault="004C4817">
            <w:pPr>
              <w:pStyle w:val="1"/>
              <w:rPr>
                <w:del w:id="4254" w:author="win10" w:date="2020-06-12T13:56:00Z"/>
              </w:rPr>
              <w:pPrChange w:id="4255" w:author="win10" w:date="2020-06-12T13:57:00Z">
                <w:pPr>
                  <w:jc w:val="left"/>
                </w:pPr>
              </w:pPrChange>
            </w:pPr>
            <w:del w:id="4256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54EAA10" w14:textId="4FF61938" w:rsidR="00EA5016" w:rsidDel="003D2C50" w:rsidRDefault="004C4817">
            <w:pPr>
              <w:pStyle w:val="1"/>
              <w:rPr>
                <w:del w:id="4257" w:author="win10" w:date="2020-06-12T13:56:00Z"/>
              </w:rPr>
              <w:pPrChange w:id="4258" w:author="win10" w:date="2020-06-12T13:57:00Z">
                <w:pPr>
                  <w:jc w:val="left"/>
                </w:pPr>
              </w:pPrChange>
            </w:pPr>
            <w:del w:id="4259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5DEF6DD" w14:textId="35E7717E" w:rsidR="00EA5016" w:rsidDel="003D2C50" w:rsidRDefault="004C4817">
            <w:pPr>
              <w:pStyle w:val="1"/>
              <w:rPr>
                <w:del w:id="4260" w:author="win10" w:date="2020-06-12T13:56:00Z"/>
              </w:rPr>
              <w:pPrChange w:id="4261" w:author="win10" w:date="2020-06-12T13:57:00Z">
                <w:pPr>
                  <w:jc w:val="left"/>
                </w:pPr>
              </w:pPrChange>
            </w:pPr>
            <w:del w:id="4262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时间</w:delText>
              </w:r>
              <w:r w:rsidDel="003D2C50">
                <w:delText>的值。</w:delText>
              </w:r>
            </w:del>
          </w:p>
          <w:p w14:paraId="75B147F6" w14:textId="709FC007" w:rsidR="00EA5016" w:rsidDel="003D2C50" w:rsidRDefault="004C4817">
            <w:pPr>
              <w:pStyle w:val="1"/>
              <w:rPr>
                <w:del w:id="4263" w:author="win10" w:date="2020-06-12T13:56:00Z"/>
              </w:rPr>
              <w:pPrChange w:id="4264" w:author="win10" w:date="2020-06-12T13:57:00Z">
                <w:pPr>
                  <w:jc w:val="left"/>
                </w:pPr>
              </w:pPrChange>
            </w:pPr>
            <w:del w:id="4265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cs="Arial"/>
                </w:rPr>
                <w:delText>20190916T091240Z</w:delText>
              </w:r>
              <w:r w:rsidDel="003D2C50">
                <w:delText>。</w:delText>
              </w:r>
            </w:del>
          </w:p>
          <w:p w14:paraId="2D2293BE" w14:textId="1D6EEA2C" w:rsidR="00EA5016" w:rsidDel="003D2C50" w:rsidRDefault="004C4817">
            <w:pPr>
              <w:pStyle w:val="1"/>
              <w:rPr>
                <w:del w:id="4266" w:author="win10" w:date="2020-06-12T13:56:00Z"/>
              </w:rPr>
              <w:pPrChange w:id="4267" w:author="win10" w:date="2020-06-12T13:57:00Z">
                <w:pPr>
                  <w:jc w:val="left"/>
                </w:pPr>
              </w:pPrChange>
            </w:pPr>
            <w:del w:id="4268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3AF893C6" w14:textId="6484A93E" w:rsidR="00EA5016" w:rsidDel="003D2C50" w:rsidRDefault="00EA5016">
      <w:pPr>
        <w:pStyle w:val="1"/>
        <w:rPr>
          <w:del w:id="4269" w:author="win10" w:date="2020-06-12T13:56:00Z"/>
          <w:rFonts w:cs="Arial"/>
          <w:bCs/>
        </w:rPr>
        <w:pPrChange w:id="4270" w:author="win10" w:date="2020-06-12T13:57:00Z">
          <w:pPr/>
        </w:pPrChange>
      </w:pPr>
    </w:p>
    <w:p w14:paraId="6D49E7F9" w14:textId="59D6B4CA" w:rsidR="00EA5016" w:rsidDel="003D2C50" w:rsidRDefault="004C4817">
      <w:pPr>
        <w:pStyle w:val="1"/>
        <w:rPr>
          <w:del w:id="4271" w:author="win10" w:date="2020-06-12T13:56:00Z"/>
        </w:rPr>
        <w:pPrChange w:id="4272" w:author="win10" w:date="2020-06-12T13:57:00Z">
          <w:pPr/>
        </w:pPrChange>
      </w:pPr>
      <w:del w:id="4273" w:author="win10" w:date="2020-06-12T13:56:00Z">
        <w:r w:rsidDel="003D2C50">
          <w:rPr>
            <w:b w:val="0"/>
            <w:noProof/>
          </w:rPr>
          <mc:AlternateContent>
            <mc:Choice Requires="wps">
              <w:drawing>
                <wp:anchor distT="45720" distB="45720" distL="114300" distR="114300" simplePos="0" relativeHeight="251708416" behindDoc="0" locked="0" layoutInCell="1" allowOverlap="1" wp14:anchorId="1CB94C98" wp14:editId="0BBC34D2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262890</wp:posOffset>
                  </wp:positionV>
                  <wp:extent cx="5494655" cy="1404620"/>
                  <wp:effectExtent l="0" t="0" r="10795" b="17780"/>
                  <wp:wrapSquare wrapText="bothSides"/>
                  <wp:docPr id="34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293B9BD7" w14:textId="77777777" w:rsidR="00DE3E82" w:rsidRDefault="00DE3E82">
                              <w:r>
                                <w:t>平台</w:t>
                              </w:r>
                              <w:r>
                                <w:rPr>
                                  <w:rFonts w:hint="eastAsia"/>
                                </w:rPr>
                                <w:t>下发</w:t>
                              </w:r>
                              <w:r>
                                <w:t>MQTT</w:t>
                              </w:r>
                              <w:r>
                                <w:t>命令</w:t>
                              </w:r>
                              <w:r>
                                <w:t xml:space="preserve"> </w:t>
                              </w:r>
                            </w:p>
                            <w:p w14:paraId="6ED63D20" w14:textId="77777777" w:rsidR="00DE3E82" w:rsidRDefault="00DE3E82">
                              <w:r>
                                <w:t>Topic: /tianshun/v1/TS02E510000100/TS01E510000100/cmd/json</w:t>
                              </w:r>
                            </w:p>
                            <w:p w14:paraId="2BF3F368" w14:textId="77777777" w:rsidR="00DE3E82" w:rsidRDefault="00DE3E82">
                              <w:r>
                                <w:t>MQTT Client</w:t>
                              </w:r>
                              <w:r>
                                <w:t>发送的</w:t>
                              </w:r>
                              <w:r>
                                <w:t>payload</w:t>
                              </w:r>
                              <w:r>
                                <w:t>：</w:t>
                              </w:r>
                              <w:r>
                                <w:t xml:space="preserve"> </w:t>
                              </w:r>
                            </w:p>
                            <w:p w14:paraId="48CD9D2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13126F6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"cloudReq",</w:t>
                              </w:r>
                            </w:p>
                            <w:p w14:paraId="4548AFE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"PCS-301",</w:t>
                              </w:r>
                            </w:p>
                            <w:p w14:paraId="10907FC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"1-1",</w:t>
                              </w:r>
                            </w:p>
                            <w:p w14:paraId="1282560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"Control",</w:t>
                              </w:r>
                            </w:p>
                            <w:p w14:paraId="2D2BEE0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"mid": 2019,</w:t>
                              </w:r>
                            </w:p>
                            <w:p w14:paraId="0956D94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"cmd": "deviceTime",</w:t>
                              </w:r>
                            </w:p>
                            <w:p w14:paraId="63D98F9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"paras": {</w:t>
                              </w:r>
                            </w:p>
                            <w:p w14:paraId="2C66932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"Set": "20190916T091240Z"</w:t>
                              </w:r>
                            </w:p>
                            <w:p w14:paraId="762856A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0491E8F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"20190916T091240Z"</w:t>
                              </w:r>
                            </w:p>
                            <w:p w14:paraId="6CA31588" w14:textId="77777777" w:rsidR="00DE3E82" w:rsidRDefault="00DE3E82"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1CB94C98" id="_x0000_s1050" type="#_x0000_t202" style="position:absolute;left:0;text-align:left;margin-left:1.65pt;margin-top:20.7pt;width:432.6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">
                  <v:textbox style="mso-fit-shape-to-text:t">
                    <w:txbxContent>
                      <w:p w14:paraId="293B9BD7" w14:textId="77777777" w:rsidR="00DE3E82" w:rsidRDefault="00DE3E82">
                        <w:r>
                          <w:t>平台</w:t>
                        </w:r>
                        <w:r>
                          <w:rPr>
                            <w:rFonts w:hint="eastAsia"/>
                          </w:rPr>
                          <w:t>下发</w:t>
                        </w:r>
                        <w:r>
                          <w:t>MQTT</w:t>
                        </w:r>
                        <w:r>
                          <w:t>命令</w:t>
                        </w:r>
                        <w:r>
                          <w:t xml:space="preserve"> </w:t>
                        </w:r>
                      </w:p>
                      <w:p w14:paraId="6ED63D20" w14:textId="77777777" w:rsidR="00DE3E82" w:rsidRDefault="00DE3E82">
                        <w:r>
                          <w:t>Topic: /tianshun/v1/TS02E510000100/TS01E510000100/cmd/json</w:t>
                        </w:r>
                      </w:p>
                      <w:p w14:paraId="2BF3F368" w14:textId="77777777" w:rsidR="00DE3E82" w:rsidRDefault="00DE3E82">
                        <w:r>
                          <w:t>MQTT Client</w:t>
                        </w:r>
                        <w:r>
                          <w:t>发送的</w:t>
                        </w:r>
                        <w:r>
                          <w:t>payload</w:t>
                        </w:r>
                        <w:r>
                          <w:t>：</w:t>
                        </w:r>
                        <w:r>
                          <w:t xml:space="preserve"> </w:t>
                        </w:r>
                      </w:p>
                      <w:p w14:paraId="48CD9D2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13126F6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"cloudReq",</w:t>
                        </w:r>
                      </w:p>
                      <w:p w14:paraId="4548AFE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"PCS-301",</w:t>
                        </w:r>
                      </w:p>
                      <w:p w14:paraId="10907FC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"1-1",</w:t>
                        </w:r>
                      </w:p>
                      <w:p w14:paraId="1282560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"Control",</w:t>
                        </w:r>
                      </w:p>
                      <w:p w14:paraId="2D2BEE0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"mid": 2019,</w:t>
                        </w:r>
                      </w:p>
                      <w:p w14:paraId="0956D94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"cmd": "deviceTime",</w:t>
                        </w:r>
                      </w:p>
                      <w:p w14:paraId="63D98F9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"paras": {</w:t>
                        </w:r>
                      </w:p>
                      <w:p w14:paraId="2C66932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"Set": "20190916T091240Z"</w:t>
                        </w:r>
                      </w:p>
                      <w:p w14:paraId="762856A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0491E8F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"20190916T091240Z"</w:t>
                        </w:r>
                      </w:p>
                      <w:p w14:paraId="6CA31588" w14:textId="77777777" w:rsidR="00DE3E82" w:rsidRDefault="00DE3E82"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3D2C50">
          <w:rPr>
            <w:rFonts w:hint="eastAsia"/>
            <w:bCs/>
          </w:rPr>
          <w:delText>示例</w:delText>
        </w:r>
        <w:r w:rsidDel="003D2C50">
          <w:rPr>
            <w:rFonts w:hint="eastAsia"/>
          </w:rPr>
          <w:delText>：</w:delText>
        </w:r>
      </w:del>
    </w:p>
    <w:p w14:paraId="47551B84" w14:textId="1CE28DCA" w:rsidR="00EA5016" w:rsidDel="003D2C50" w:rsidRDefault="00EA5016">
      <w:pPr>
        <w:pStyle w:val="1"/>
        <w:rPr>
          <w:del w:id="4274" w:author="win10" w:date="2020-06-12T13:56:00Z"/>
        </w:rPr>
        <w:pPrChange w:id="4275" w:author="win10" w:date="2020-06-12T13:57:00Z">
          <w:pPr/>
        </w:pPrChange>
      </w:pPr>
    </w:p>
    <w:p w14:paraId="270D6BB3" w14:textId="3AE48EE4" w:rsidR="00EA5016" w:rsidDel="003D2C50" w:rsidRDefault="004C4817">
      <w:pPr>
        <w:pStyle w:val="1"/>
        <w:rPr>
          <w:del w:id="4276" w:author="win10" w:date="2020-06-12T13:56:00Z"/>
        </w:rPr>
        <w:pPrChange w:id="4277" w:author="win10" w:date="2020-06-12T13:57:00Z">
          <w:pPr/>
        </w:pPrChange>
      </w:pPr>
      <w:del w:id="4278" w:author="win10" w:date="2020-06-12T13:56:00Z">
        <w:r w:rsidDel="003D2C50">
          <w:rPr>
            <w:b w:val="0"/>
            <w:noProof/>
          </w:rPr>
          <mc:AlternateContent>
            <mc:Choice Requires="wps">
              <w:drawing>
                <wp:anchor distT="45720" distB="45720" distL="114300" distR="114300" simplePos="0" relativeHeight="251710464" behindDoc="0" locked="0" layoutInCell="1" allowOverlap="1" wp14:anchorId="4E430859" wp14:editId="7CA410AD">
                  <wp:simplePos x="0" y="0"/>
                  <wp:positionH relativeFrom="margin">
                    <wp:align>left</wp:align>
                  </wp:positionH>
                  <wp:positionV relativeFrom="paragraph">
                    <wp:posOffset>76200</wp:posOffset>
                  </wp:positionV>
                  <wp:extent cx="5494655" cy="1404620"/>
                  <wp:effectExtent l="0" t="0" r="10795" b="13970"/>
                  <wp:wrapSquare wrapText="bothSides"/>
                  <wp:docPr id="33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47BB51E8" w14:textId="77777777" w:rsidR="00DE3E82" w:rsidRDefault="00DE3E82">
                              <w:r>
                                <w:rPr>
                                  <w:rFonts w:hint="eastAsia"/>
                                </w:rPr>
                                <w:t>设备应答</w:t>
                              </w:r>
                              <w:r>
                                <w:t>MQTT</w:t>
                              </w:r>
                              <w:r>
                                <w:rPr>
                                  <w:rFonts w:hint="eastAsia"/>
                                </w:rPr>
                                <w:t>消息</w:t>
                              </w:r>
                              <w:r>
                                <w:t xml:space="preserve"> </w:t>
                              </w:r>
                            </w:p>
                            <w:p w14:paraId="7841FC0E" w14:textId="77777777" w:rsidR="00DE3E82" w:rsidRDefault="00DE3E82">
                              <w:r>
                                <w:t>Topic: /tianshun/v1/TS02E510000100/TS01E510000100/cmd/json</w:t>
                              </w:r>
                            </w:p>
                            <w:p w14:paraId="166FAFEE" w14:textId="77777777" w:rsidR="00DE3E82" w:rsidRDefault="00DE3E82">
                              <w:r>
                                <w:t>MQTT Client</w:t>
                              </w:r>
                              <w:r>
                                <w:t>发送的</w:t>
                              </w:r>
                              <w:r>
                                <w:t>payload</w:t>
                              </w:r>
                              <w:r>
                                <w:t>：</w:t>
                              </w:r>
                              <w:r>
                                <w:t xml:space="preserve"> </w:t>
                              </w:r>
                            </w:p>
                            <w:p w14:paraId="55BD074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4FCC925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"deviceResp",</w:t>
                              </w:r>
                            </w:p>
                            <w:p w14:paraId="76162CB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"PCS-301",</w:t>
                              </w:r>
                            </w:p>
                            <w:p w14:paraId="4BBECCB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"1-1",</w:t>
                              </w:r>
                            </w:p>
                            <w:p w14:paraId="71C046B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"Control",</w:t>
                              </w:r>
                            </w:p>
                            <w:p w14:paraId="7866E50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"mid": 2019,</w:t>
                              </w:r>
                            </w:p>
                            <w:p w14:paraId="1E6E11A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"cmd": "deviceTime",</w:t>
                              </w:r>
                            </w:p>
                            <w:p w14:paraId="7FA7AC6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"paras": {</w:t>
                              </w:r>
                            </w:p>
                            <w:p w14:paraId="5E8DAD8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"Set": "Success"</w:t>
                              </w:r>
                            </w:p>
                            <w:p w14:paraId="7C460FC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26D8C81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"20190916T091240Z"</w:t>
                              </w:r>
                            </w:p>
                            <w:p w14:paraId="6581298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4E430859" id="_x0000_s1051" type="#_x0000_t202" style="position:absolute;left:0;text-align:left;margin-left:0;margin-top:6pt;width:432.65pt;height:110.6pt;z-index:2517104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">
                  <v:textbox style="mso-fit-shape-to-text:t">
                    <w:txbxContent>
                      <w:p w14:paraId="47BB51E8" w14:textId="77777777" w:rsidR="00DE3E82" w:rsidRDefault="00DE3E82">
                        <w:r>
                          <w:rPr>
                            <w:rFonts w:hint="eastAsia"/>
                          </w:rPr>
                          <w:t>设备应答</w:t>
                        </w:r>
                        <w:r>
                          <w:t>MQTT</w:t>
                        </w:r>
                        <w:r>
                          <w:rPr>
                            <w:rFonts w:hint="eastAsia"/>
                          </w:rPr>
                          <w:t>消息</w:t>
                        </w:r>
                        <w:r>
                          <w:t xml:space="preserve"> </w:t>
                        </w:r>
                      </w:p>
                      <w:p w14:paraId="7841FC0E" w14:textId="77777777" w:rsidR="00DE3E82" w:rsidRDefault="00DE3E82">
                        <w:r>
                          <w:t>Topic: /tianshun/v1/TS02E510000100/TS01E510000100/cmd/json</w:t>
                        </w:r>
                      </w:p>
                      <w:p w14:paraId="166FAFEE" w14:textId="77777777" w:rsidR="00DE3E82" w:rsidRDefault="00DE3E82">
                        <w:r>
                          <w:t>MQTT Client</w:t>
                        </w:r>
                        <w:r>
                          <w:t>发送的</w:t>
                        </w:r>
                        <w:r>
                          <w:t>payload</w:t>
                        </w:r>
                        <w:r>
                          <w:t>：</w:t>
                        </w:r>
                        <w:r>
                          <w:t xml:space="preserve"> </w:t>
                        </w:r>
                      </w:p>
                      <w:p w14:paraId="55BD074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4FCC925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"deviceResp",</w:t>
                        </w:r>
                      </w:p>
                      <w:p w14:paraId="76162CB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"PCS-301",</w:t>
                        </w:r>
                      </w:p>
                      <w:p w14:paraId="4BBECCB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"1-1",</w:t>
                        </w:r>
                      </w:p>
                      <w:p w14:paraId="71C046B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"Control",</w:t>
                        </w:r>
                      </w:p>
                      <w:p w14:paraId="7866E50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"mid": 2019,</w:t>
                        </w:r>
                      </w:p>
                      <w:p w14:paraId="1E6E11A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"cmd": "deviceTime",</w:t>
                        </w:r>
                      </w:p>
                      <w:p w14:paraId="7FA7AC6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"paras": {</w:t>
                        </w:r>
                      </w:p>
                      <w:p w14:paraId="5E8DAD8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"Set": "Success"</w:t>
                        </w:r>
                      </w:p>
                      <w:p w14:paraId="7C460FC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26D8C81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"20190916T091240Z"</w:t>
                        </w:r>
                      </w:p>
                      <w:p w14:paraId="6581298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del>
    </w:p>
    <w:p w14:paraId="48E97636" w14:textId="6CC9E4FF" w:rsidR="00EA5016" w:rsidDel="003D2C50" w:rsidRDefault="004C4817">
      <w:pPr>
        <w:pStyle w:val="1"/>
        <w:rPr>
          <w:del w:id="4279" w:author="win10" w:date="2020-06-12T13:56:00Z"/>
          <w:rFonts w:cs="Arial"/>
          <w:bCs/>
        </w:rPr>
        <w:pPrChange w:id="4280" w:author="win10" w:date="2020-06-12T13:57:00Z">
          <w:pPr>
            <w:ind w:firstLine="420"/>
          </w:pPr>
        </w:pPrChange>
      </w:pPr>
      <w:del w:id="4281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OnOff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3F68DAB2" w14:textId="27AFADCB" w:rsidR="00EA5016" w:rsidDel="003D2C50" w:rsidRDefault="004C4817">
      <w:pPr>
        <w:pStyle w:val="1"/>
        <w:rPr>
          <w:del w:id="4282" w:author="win10" w:date="2020-06-12T13:56:00Z"/>
          <w:rFonts w:cs="Arial"/>
          <w:bCs/>
        </w:rPr>
        <w:pPrChange w:id="4283" w:author="win10" w:date="2020-06-12T13:57:00Z">
          <w:pPr/>
        </w:pPrChange>
      </w:pPr>
      <w:del w:id="4284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2C2F244A" w14:textId="7687353F">
        <w:trPr>
          <w:tblHeader/>
          <w:tblCellSpacing w:w="0" w:type="dxa"/>
          <w:del w:id="4285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49AB9C7" w14:textId="50630479" w:rsidR="00EA5016" w:rsidDel="003D2C50" w:rsidRDefault="004C4817">
            <w:pPr>
              <w:pStyle w:val="1"/>
              <w:rPr>
                <w:del w:id="428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287" w:author="win10" w:date="2020-06-12T13:57:00Z">
                <w:pPr>
                  <w:widowControl/>
                  <w:jc w:val="center"/>
                </w:pPr>
              </w:pPrChange>
            </w:pPr>
            <w:del w:id="428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ED5DC57" w14:textId="27CDDA45" w:rsidR="00EA5016" w:rsidDel="003D2C50" w:rsidRDefault="004C4817">
            <w:pPr>
              <w:pStyle w:val="1"/>
              <w:rPr>
                <w:del w:id="428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290" w:author="win10" w:date="2020-06-12T13:57:00Z">
                <w:pPr>
                  <w:widowControl/>
                  <w:jc w:val="center"/>
                </w:pPr>
              </w:pPrChange>
            </w:pPr>
            <w:del w:id="429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D72AF4C" w14:textId="4409330F" w:rsidR="00EA5016" w:rsidDel="003D2C50" w:rsidRDefault="004C4817">
            <w:pPr>
              <w:pStyle w:val="1"/>
              <w:rPr>
                <w:del w:id="429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293" w:author="win10" w:date="2020-06-12T13:57:00Z">
                <w:pPr>
                  <w:widowControl/>
                  <w:jc w:val="center"/>
                </w:pPr>
              </w:pPrChange>
            </w:pPr>
            <w:del w:id="429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3BBF192" w14:textId="6DABE543" w:rsidR="00EA5016" w:rsidDel="003D2C50" w:rsidRDefault="004C4817">
            <w:pPr>
              <w:pStyle w:val="1"/>
              <w:rPr>
                <w:del w:id="429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296" w:author="win10" w:date="2020-06-12T13:57:00Z">
                <w:pPr>
                  <w:widowControl/>
                  <w:jc w:val="center"/>
                </w:pPr>
              </w:pPrChange>
            </w:pPr>
            <w:del w:id="429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2B3C53ED" w14:textId="4967A8D5">
        <w:trPr>
          <w:tblCellSpacing w:w="0" w:type="dxa"/>
          <w:del w:id="4298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78FF1D7" w14:textId="31950D24" w:rsidR="00EA5016" w:rsidDel="003D2C50" w:rsidRDefault="004C4817">
            <w:pPr>
              <w:pStyle w:val="1"/>
              <w:rPr>
                <w:del w:id="4299" w:author="win10" w:date="2020-06-12T13:56:00Z"/>
              </w:rPr>
              <w:pPrChange w:id="4300" w:author="win10" w:date="2020-06-12T13:57:00Z">
                <w:pPr>
                  <w:jc w:val="left"/>
                </w:pPr>
              </w:pPrChange>
            </w:pPr>
            <w:del w:id="4301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83D9F78" w14:textId="515CE746" w:rsidR="00EA5016" w:rsidDel="003D2C50" w:rsidRDefault="004C4817">
            <w:pPr>
              <w:pStyle w:val="1"/>
              <w:rPr>
                <w:del w:id="4302" w:author="win10" w:date="2020-06-12T13:56:00Z"/>
              </w:rPr>
              <w:pPrChange w:id="4303" w:author="win10" w:date="2020-06-12T13:57:00Z">
                <w:pPr>
                  <w:jc w:val="left"/>
                </w:pPr>
              </w:pPrChange>
            </w:pPr>
            <w:del w:id="4304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F1B9AAE" w14:textId="3ED7D61F" w:rsidR="00EA5016" w:rsidDel="003D2C50" w:rsidRDefault="004C4817">
            <w:pPr>
              <w:pStyle w:val="1"/>
              <w:rPr>
                <w:del w:id="4305" w:author="win10" w:date="2020-06-12T13:56:00Z"/>
              </w:rPr>
              <w:pPrChange w:id="4306" w:author="win10" w:date="2020-06-12T13:57:00Z">
                <w:pPr>
                  <w:jc w:val="left"/>
                </w:pPr>
              </w:pPrChange>
            </w:pPr>
            <w:del w:id="4307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109E81D" w14:textId="114DD461" w:rsidR="00EA5016" w:rsidDel="003D2C50" w:rsidRDefault="004C4817">
            <w:pPr>
              <w:pStyle w:val="1"/>
              <w:rPr>
                <w:del w:id="4308" w:author="win10" w:date="2020-06-12T13:56:00Z"/>
              </w:rPr>
              <w:pPrChange w:id="4309" w:author="win10" w:date="2020-06-12T13:57:00Z">
                <w:pPr>
                  <w:jc w:val="left"/>
                </w:pPr>
              </w:pPrChange>
            </w:pPr>
            <w:del w:id="4310" w:author="win10" w:date="2020-06-12T13:56:00Z">
              <w:r w:rsidDel="003D2C50">
                <w:rPr>
                  <w:rFonts w:hint="eastAsia"/>
                </w:rPr>
                <w:delText>开关机，读属性</w:delText>
              </w:r>
              <w:r w:rsidDel="003D2C50">
                <w:delText>。</w:delText>
              </w:r>
            </w:del>
          </w:p>
          <w:p w14:paraId="241A97C0" w14:textId="4ABCD5EC" w:rsidR="00EA5016" w:rsidDel="003D2C50" w:rsidRDefault="004C4817">
            <w:pPr>
              <w:pStyle w:val="1"/>
              <w:rPr>
                <w:del w:id="4311" w:author="win10" w:date="2020-06-12T13:56:00Z"/>
              </w:rPr>
              <w:pPrChange w:id="4312" w:author="win10" w:date="2020-06-12T13:57:00Z">
                <w:pPr>
                  <w:jc w:val="left"/>
                </w:pPr>
              </w:pPrChange>
            </w:pPr>
            <w:del w:id="4313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3EA24879" w14:textId="4214231D">
        <w:trPr>
          <w:tblCellSpacing w:w="0" w:type="dxa"/>
          <w:del w:id="4314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46C8742" w14:textId="222CA191" w:rsidR="00EA5016" w:rsidDel="003D2C50" w:rsidRDefault="004C4817">
            <w:pPr>
              <w:pStyle w:val="1"/>
              <w:rPr>
                <w:del w:id="4315" w:author="win10" w:date="2020-06-12T13:56:00Z"/>
              </w:rPr>
              <w:pPrChange w:id="4316" w:author="win10" w:date="2020-06-12T13:57:00Z">
                <w:pPr>
                  <w:jc w:val="left"/>
                </w:pPr>
              </w:pPrChange>
            </w:pPr>
            <w:del w:id="4317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28DD8DA" w14:textId="7E8192C7" w:rsidR="00EA5016" w:rsidDel="003D2C50" w:rsidRDefault="004C4817">
            <w:pPr>
              <w:pStyle w:val="1"/>
              <w:rPr>
                <w:del w:id="4318" w:author="win10" w:date="2020-06-12T13:56:00Z"/>
              </w:rPr>
              <w:pPrChange w:id="4319" w:author="win10" w:date="2020-06-12T13:57:00Z">
                <w:pPr>
                  <w:jc w:val="left"/>
                </w:pPr>
              </w:pPrChange>
            </w:pPr>
            <w:del w:id="4320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6C4EFEB" w14:textId="3FDE4032" w:rsidR="00EA5016" w:rsidDel="003D2C50" w:rsidRDefault="004C4817">
            <w:pPr>
              <w:pStyle w:val="1"/>
              <w:rPr>
                <w:del w:id="4321" w:author="win10" w:date="2020-06-12T13:56:00Z"/>
              </w:rPr>
              <w:pPrChange w:id="4322" w:author="win10" w:date="2020-06-12T13:57:00Z">
                <w:pPr>
                  <w:jc w:val="left"/>
                </w:pPr>
              </w:pPrChange>
            </w:pPr>
            <w:del w:id="4323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C350A93" w14:textId="2878BFD2" w:rsidR="00EA5016" w:rsidDel="003D2C50" w:rsidRDefault="004C4817">
            <w:pPr>
              <w:pStyle w:val="1"/>
              <w:rPr>
                <w:del w:id="4324" w:author="win10" w:date="2020-06-12T13:56:00Z"/>
              </w:rPr>
              <w:pPrChange w:id="4325" w:author="win10" w:date="2020-06-12T13:57:00Z">
                <w:pPr>
                  <w:jc w:val="left"/>
                </w:pPr>
              </w:pPrChange>
            </w:pPr>
            <w:del w:id="4326" w:author="win10" w:date="2020-06-12T13:56:00Z">
              <w:r w:rsidDel="003D2C50">
                <w:rPr>
                  <w:rFonts w:hint="eastAsia"/>
                </w:rPr>
                <w:delText>开关机状态</w:delText>
              </w:r>
              <w:r w:rsidDel="003D2C50">
                <w:delText>。</w:delText>
              </w:r>
            </w:del>
          </w:p>
          <w:p w14:paraId="09E37B14" w14:textId="7AAA0A59" w:rsidR="00EA5016" w:rsidDel="003D2C50" w:rsidRDefault="004C4817">
            <w:pPr>
              <w:pStyle w:val="1"/>
              <w:rPr>
                <w:del w:id="4327" w:author="win10" w:date="2020-06-12T13:56:00Z"/>
              </w:rPr>
              <w:pPrChange w:id="4328" w:author="win10" w:date="2020-06-12T13:57:00Z">
                <w:pPr>
                  <w:jc w:val="left"/>
                </w:pPr>
              </w:pPrChange>
            </w:pPr>
            <w:del w:id="4329" w:author="win10" w:date="2020-06-12T13:56:00Z">
              <w:r w:rsidDel="003D2C50">
                <w:rPr>
                  <w:rFonts w:hint="eastAsia"/>
                </w:rPr>
                <w:delText>请求消息：空。</w:delText>
              </w:r>
            </w:del>
          </w:p>
          <w:p w14:paraId="76F5614A" w14:textId="2E77B980" w:rsidR="00EA5016" w:rsidDel="003D2C50" w:rsidRDefault="004C4817">
            <w:pPr>
              <w:pStyle w:val="1"/>
              <w:rPr>
                <w:del w:id="4330" w:author="win10" w:date="2020-06-12T13:56:00Z"/>
              </w:rPr>
              <w:pPrChange w:id="4331" w:author="win10" w:date="2020-06-12T13:57:00Z">
                <w:pPr>
                  <w:jc w:val="left"/>
                </w:pPr>
              </w:pPrChange>
            </w:pPr>
            <w:del w:id="4332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 w:hint="eastAsia"/>
                </w:rPr>
                <w:delText>Running</w:delText>
              </w:r>
              <w:r w:rsidDel="003D2C50">
                <w:rPr>
                  <w:rFonts w:cs="Arial" w:hint="eastAsia"/>
                </w:rPr>
                <w:delText>（运行）、</w:delText>
              </w:r>
              <w:r w:rsidDel="003D2C50">
                <w:rPr>
                  <w:rFonts w:cs="Arial" w:hint="eastAsia"/>
                </w:rPr>
                <w:delText>Stop</w:delText>
              </w:r>
              <w:r w:rsidDel="003D2C50">
                <w:rPr>
                  <w:rFonts w:cs="Arial" w:hint="eastAsia"/>
                </w:rPr>
                <w:delText>（停机）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delText>OnOff</w:delText>
              </w:r>
              <w:r w:rsidDel="003D2C50">
                <w:rPr>
                  <w:rFonts w:hint="eastAsia"/>
                </w:rPr>
                <w:delText>ing</w:delText>
              </w:r>
              <w:r w:rsidDel="003D2C50">
                <w:rPr>
                  <w:rFonts w:hint="eastAsia"/>
                </w:rPr>
                <w:delText>（开关机中）</w:delText>
              </w:r>
              <w:r w:rsidDel="003D2C50">
                <w:delText>。</w:delText>
              </w:r>
            </w:del>
          </w:p>
        </w:tc>
      </w:tr>
    </w:tbl>
    <w:p w14:paraId="72C315B5" w14:textId="1993F18B" w:rsidR="00EA5016" w:rsidDel="003D2C50" w:rsidRDefault="00EA5016">
      <w:pPr>
        <w:pStyle w:val="1"/>
        <w:rPr>
          <w:del w:id="4333" w:author="win10" w:date="2020-06-12T13:56:00Z"/>
          <w:bCs/>
        </w:rPr>
        <w:pPrChange w:id="4334" w:author="win10" w:date="2020-06-12T13:57:00Z">
          <w:pPr/>
        </w:pPrChange>
      </w:pPr>
    </w:p>
    <w:p w14:paraId="4124B318" w14:textId="10DDBF56" w:rsidR="00EA5016" w:rsidDel="003D2C50" w:rsidRDefault="004C4817">
      <w:pPr>
        <w:pStyle w:val="1"/>
        <w:rPr>
          <w:del w:id="4335" w:author="win10" w:date="2020-06-12T13:56:00Z"/>
          <w:rFonts w:cs="Arial"/>
          <w:bCs/>
        </w:rPr>
        <w:pPrChange w:id="4336" w:author="win10" w:date="2020-06-12T13:57:00Z">
          <w:pPr/>
        </w:pPrChange>
      </w:pPr>
      <w:del w:id="4337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40F7D8DE" w14:textId="376C582E">
        <w:trPr>
          <w:tblHeader/>
          <w:tblCellSpacing w:w="0" w:type="dxa"/>
          <w:del w:id="4338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7F780C0" w14:textId="3377294B" w:rsidR="00EA5016" w:rsidDel="003D2C50" w:rsidRDefault="004C4817">
            <w:pPr>
              <w:pStyle w:val="1"/>
              <w:rPr>
                <w:del w:id="433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340" w:author="win10" w:date="2020-06-12T13:57:00Z">
                <w:pPr>
                  <w:widowControl/>
                  <w:jc w:val="center"/>
                </w:pPr>
              </w:pPrChange>
            </w:pPr>
            <w:del w:id="434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D132835" w14:textId="72ED2193" w:rsidR="00EA5016" w:rsidDel="003D2C50" w:rsidRDefault="004C4817">
            <w:pPr>
              <w:pStyle w:val="1"/>
              <w:rPr>
                <w:del w:id="434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343" w:author="win10" w:date="2020-06-12T13:57:00Z">
                <w:pPr>
                  <w:widowControl/>
                  <w:jc w:val="center"/>
                </w:pPr>
              </w:pPrChange>
            </w:pPr>
            <w:del w:id="434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2FA46A7" w14:textId="17901354" w:rsidR="00EA5016" w:rsidDel="003D2C50" w:rsidRDefault="004C4817">
            <w:pPr>
              <w:pStyle w:val="1"/>
              <w:rPr>
                <w:del w:id="434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346" w:author="win10" w:date="2020-06-12T13:57:00Z">
                <w:pPr>
                  <w:widowControl/>
                  <w:jc w:val="center"/>
                </w:pPr>
              </w:pPrChange>
            </w:pPr>
            <w:del w:id="434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67566DB" w14:textId="437D427C" w:rsidR="00EA5016" w:rsidDel="003D2C50" w:rsidRDefault="004C4817">
            <w:pPr>
              <w:pStyle w:val="1"/>
              <w:rPr>
                <w:del w:id="434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349" w:author="win10" w:date="2020-06-12T13:57:00Z">
                <w:pPr>
                  <w:widowControl/>
                  <w:jc w:val="center"/>
                </w:pPr>
              </w:pPrChange>
            </w:pPr>
            <w:del w:id="435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4442FE2C" w14:textId="5900AF76">
        <w:trPr>
          <w:tblCellSpacing w:w="0" w:type="dxa"/>
          <w:del w:id="4351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F479968" w14:textId="0469407E" w:rsidR="00EA5016" w:rsidDel="003D2C50" w:rsidRDefault="004C4817">
            <w:pPr>
              <w:pStyle w:val="1"/>
              <w:rPr>
                <w:del w:id="4352" w:author="win10" w:date="2020-06-12T13:56:00Z"/>
              </w:rPr>
              <w:pPrChange w:id="4353" w:author="win10" w:date="2020-06-12T13:57:00Z">
                <w:pPr>
                  <w:jc w:val="left"/>
                </w:pPr>
              </w:pPrChange>
            </w:pPr>
            <w:del w:id="4354" w:author="win10" w:date="2020-06-12T13:56:00Z">
              <w:r w:rsidDel="003D2C50">
                <w:delText>key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8D52609" w14:textId="0DCDA9BD" w:rsidR="00EA5016" w:rsidDel="003D2C50" w:rsidRDefault="004C4817">
            <w:pPr>
              <w:pStyle w:val="1"/>
              <w:rPr>
                <w:del w:id="4355" w:author="win10" w:date="2020-06-12T13:56:00Z"/>
              </w:rPr>
              <w:pPrChange w:id="4356" w:author="win10" w:date="2020-06-12T13:57:00Z">
                <w:pPr>
                  <w:jc w:val="left"/>
                </w:pPr>
              </w:pPrChange>
            </w:pPr>
            <w:del w:id="4357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4211FD5" w14:textId="557D53F8" w:rsidR="00EA5016" w:rsidDel="003D2C50" w:rsidRDefault="004C4817">
            <w:pPr>
              <w:pStyle w:val="1"/>
              <w:rPr>
                <w:del w:id="4358" w:author="win10" w:date="2020-06-12T13:56:00Z"/>
              </w:rPr>
              <w:pPrChange w:id="4359" w:author="win10" w:date="2020-06-12T13:57:00Z">
                <w:pPr>
                  <w:jc w:val="left"/>
                </w:pPr>
              </w:pPrChange>
            </w:pPr>
            <w:del w:id="4360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5CEEBE6" w14:textId="16DE3581" w:rsidR="00EA5016" w:rsidDel="003D2C50" w:rsidRDefault="004C4817">
            <w:pPr>
              <w:pStyle w:val="1"/>
              <w:rPr>
                <w:del w:id="4361" w:author="win10" w:date="2020-06-12T13:56:00Z"/>
              </w:rPr>
              <w:pPrChange w:id="4362" w:author="win10" w:date="2020-06-12T13:57:00Z">
                <w:pPr>
                  <w:jc w:val="left"/>
                </w:pPr>
              </w:pPrChange>
            </w:pPr>
            <w:del w:id="4363" w:author="win10" w:date="2020-06-12T13:56:00Z">
              <w:r w:rsidDel="003D2C50">
                <w:rPr>
                  <w:rFonts w:hint="eastAsia"/>
                </w:rPr>
                <w:delText>开关机，写属性</w:delText>
              </w:r>
              <w:r w:rsidDel="003D2C50">
                <w:delText>。</w:delText>
              </w:r>
            </w:del>
          </w:p>
          <w:p w14:paraId="0E3C8EE7" w14:textId="2F1BCFD3" w:rsidR="00EA5016" w:rsidDel="003D2C50" w:rsidRDefault="004C4817">
            <w:pPr>
              <w:pStyle w:val="1"/>
              <w:rPr>
                <w:del w:id="4364" w:author="win10" w:date="2020-06-12T13:56:00Z"/>
              </w:rPr>
              <w:pPrChange w:id="4365" w:author="win10" w:date="2020-06-12T13:57:00Z">
                <w:pPr>
                  <w:jc w:val="left"/>
                </w:pPr>
              </w:pPrChange>
            </w:pPr>
            <w:del w:id="4366" w:author="win10" w:date="2020-06-12T13:56:00Z">
              <w:r w:rsidDel="003D2C50">
                <w:rPr>
                  <w:rFonts w:hint="eastAsia"/>
                </w:rPr>
                <w:delText>操作</w:delText>
              </w:r>
              <w:r w:rsidDel="003D2C50">
                <w:delText>：</w:delText>
              </w:r>
              <w:r w:rsidDel="003D2C50">
                <w:delText>O</w:delText>
              </w:r>
              <w:r w:rsidDel="003D2C50">
                <w:rPr>
                  <w:rFonts w:hint="eastAsia"/>
                </w:rPr>
                <w:delText>per</w:delText>
              </w:r>
              <w:r w:rsidDel="003D2C50">
                <w:delText>ation</w:delText>
              </w:r>
              <w:r w:rsidDel="003D2C50">
                <w:delText>。</w:delText>
              </w:r>
            </w:del>
          </w:p>
        </w:tc>
      </w:tr>
      <w:tr w:rsidR="00EA5016" w:rsidDel="003D2C50" w14:paraId="1AF2AC51" w14:textId="4B1F7CCB">
        <w:trPr>
          <w:tblCellSpacing w:w="0" w:type="dxa"/>
          <w:del w:id="4367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91DB80C" w14:textId="738D2501" w:rsidR="00EA5016" w:rsidDel="003D2C50" w:rsidRDefault="004C4817">
            <w:pPr>
              <w:pStyle w:val="1"/>
              <w:rPr>
                <w:del w:id="4368" w:author="win10" w:date="2020-06-12T13:56:00Z"/>
              </w:rPr>
              <w:pPrChange w:id="4369" w:author="win10" w:date="2020-06-12T13:57:00Z">
                <w:pPr>
                  <w:jc w:val="left"/>
                </w:pPr>
              </w:pPrChange>
            </w:pPr>
            <w:del w:id="4370" w:author="win10" w:date="2020-06-12T13:56:00Z">
              <w:r w:rsidDel="003D2C50">
                <w:delText>value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42A8AEF" w14:textId="6CEC9932" w:rsidR="00EA5016" w:rsidDel="003D2C50" w:rsidRDefault="004C4817">
            <w:pPr>
              <w:pStyle w:val="1"/>
              <w:rPr>
                <w:del w:id="4371" w:author="win10" w:date="2020-06-12T13:56:00Z"/>
              </w:rPr>
              <w:pPrChange w:id="4372" w:author="win10" w:date="2020-06-12T13:57:00Z">
                <w:pPr>
                  <w:jc w:val="left"/>
                </w:pPr>
              </w:pPrChange>
            </w:pPr>
            <w:del w:id="4373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F20E637" w14:textId="524259A0" w:rsidR="00EA5016" w:rsidDel="003D2C50" w:rsidRDefault="004C4817">
            <w:pPr>
              <w:pStyle w:val="1"/>
              <w:rPr>
                <w:del w:id="4374" w:author="win10" w:date="2020-06-12T13:56:00Z"/>
              </w:rPr>
              <w:pPrChange w:id="4375" w:author="win10" w:date="2020-06-12T13:57:00Z">
                <w:pPr>
                  <w:jc w:val="left"/>
                </w:pPr>
              </w:pPrChange>
            </w:pPr>
            <w:del w:id="4376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C2C9B55" w14:textId="4916794D" w:rsidR="00EA5016" w:rsidDel="003D2C50" w:rsidRDefault="004C4817">
            <w:pPr>
              <w:pStyle w:val="1"/>
              <w:rPr>
                <w:del w:id="4377" w:author="win10" w:date="2020-06-12T13:56:00Z"/>
              </w:rPr>
              <w:pPrChange w:id="4378" w:author="win10" w:date="2020-06-12T13:57:00Z">
                <w:pPr/>
              </w:pPrChange>
            </w:pPr>
            <w:del w:id="4379" w:author="win10" w:date="2020-06-12T13:56:00Z">
              <w:r w:rsidDel="003D2C50">
                <w:rPr>
                  <w:rFonts w:hint="eastAsia"/>
                </w:rPr>
                <w:delText>开关机操作</w:delText>
              </w:r>
              <w:r w:rsidDel="003D2C50">
                <w:delText>。</w:delText>
              </w:r>
            </w:del>
          </w:p>
          <w:p w14:paraId="164FCD12" w14:textId="35FE13AC" w:rsidR="00EA5016" w:rsidDel="003D2C50" w:rsidRDefault="004C4817">
            <w:pPr>
              <w:pStyle w:val="1"/>
              <w:rPr>
                <w:del w:id="4380" w:author="win10" w:date="2020-06-12T13:56:00Z"/>
              </w:rPr>
              <w:pPrChange w:id="4381" w:author="win10" w:date="2020-06-12T13:57:00Z">
                <w:pPr>
                  <w:jc w:val="left"/>
                </w:pPr>
              </w:pPrChange>
            </w:pPr>
            <w:del w:id="4382" w:author="win10" w:date="2020-06-12T13:56:00Z">
              <w:r w:rsidDel="003D2C50">
                <w:rPr>
                  <w:rFonts w:hint="eastAsia"/>
                </w:rPr>
                <w:delText>请求消息</w:delText>
              </w:r>
              <w:r w:rsidDel="003D2C50">
                <w:delText>：</w:delText>
              </w:r>
              <w:r w:rsidDel="003D2C50">
                <w:rPr>
                  <w:rFonts w:cs="Arial" w:hint="eastAsia"/>
                </w:rPr>
                <w:delText>Running</w:delText>
              </w:r>
              <w:r w:rsidDel="003D2C50">
                <w:rPr>
                  <w:rFonts w:cs="Arial" w:hint="eastAsia"/>
                </w:rPr>
                <w:delText>（运行）、</w:delText>
              </w:r>
              <w:r w:rsidDel="003D2C50">
                <w:rPr>
                  <w:rFonts w:cs="Arial" w:hint="eastAsia"/>
                </w:rPr>
                <w:delText>Stop</w:delText>
              </w:r>
              <w:r w:rsidDel="003D2C50">
                <w:rPr>
                  <w:rFonts w:cs="Arial" w:hint="eastAsia"/>
                </w:rPr>
                <w:delText>（停机）</w:delText>
              </w:r>
              <w:r w:rsidDel="003D2C50">
                <w:delText>。</w:delText>
              </w:r>
            </w:del>
          </w:p>
          <w:p w14:paraId="0E7AE011" w14:textId="6715D1D3" w:rsidR="00EA5016" w:rsidDel="003D2C50" w:rsidRDefault="004C4817">
            <w:pPr>
              <w:pStyle w:val="1"/>
              <w:rPr>
                <w:del w:id="4383" w:author="win10" w:date="2020-06-12T13:56:00Z"/>
              </w:rPr>
              <w:pPrChange w:id="4384" w:author="win10" w:date="2020-06-12T13:57:00Z">
                <w:pPr>
                  <w:jc w:val="left"/>
                </w:pPr>
              </w:pPrChange>
            </w:pPr>
            <w:del w:id="4385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6AC9657B" w14:textId="12035C3A" w:rsidR="00EA5016" w:rsidDel="003D2C50" w:rsidRDefault="00EA5016">
      <w:pPr>
        <w:pStyle w:val="1"/>
        <w:rPr>
          <w:del w:id="4386" w:author="win10" w:date="2020-06-12T13:56:00Z"/>
        </w:rPr>
        <w:pPrChange w:id="4387" w:author="win10" w:date="2020-06-12T13:57:00Z">
          <w:pPr/>
        </w:pPrChange>
      </w:pPr>
    </w:p>
    <w:p w14:paraId="4B471984" w14:textId="25F5E6CD" w:rsidR="00EA5016" w:rsidDel="003D2C50" w:rsidRDefault="00EA5016">
      <w:pPr>
        <w:pStyle w:val="1"/>
        <w:rPr>
          <w:del w:id="4388" w:author="win10" w:date="2020-06-12T13:56:00Z"/>
        </w:rPr>
        <w:pPrChange w:id="4389" w:author="win10" w:date="2020-06-12T13:57:00Z">
          <w:pPr/>
        </w:pPrChange>
      </w:pPr>
    </w:p>
    <w:p w14:paraId="01AAC449" w14:textId="65A4161F" w:rsidR="00EA5016" w:rsidDel="003D2C50" w:rsidRDefault="00EA5016">
      <w:pPr>
        <w:pStyle w:val="1"/>
        <w:rPr>
          <w:del w:id="4390" w:author="win10" w:date="2020-06-12T13:56:00Z"/>
        </w:rPr>
        <w:pPrChange w:id="4391" w:author="win10" w:date="2020-06-12T13:57:00Z">
          <w:pPr/>
        </w:pPrChange>
      </w:pPr>
    </w:p>
    <w:p w14:paraId="0F38C425" w14:textId="62F18052" w:rsidR="00EA5016" w:rsidDel="003D2C50" w:rsidRDefault="00EA5016">
      <w:pPr>
        <w:pStyle w:val="1"/>
        <w:rPr>
          <w:del w:id="4392" w:author="win10" w:date="2020-06-12T13:56:00Z"/>
        </w:rPr>
        <w:pPrChange w:id="4393" w:author="win10" w:date="2020-06-12T13:57:00Z">
          <w:pPr/>
        </w:pPrChange>
      </w:pPr>
    </w:p>
    <w:p w14:paraId="0FC96596" w14:textId="65D4BA8E" w:rsidR="00EA5016" w:rsidDel="003D2C50" w:rsidRDefault="00EA5016">
      <w:pPr>
        <w:pStyle w:val="1"/>
        <w:rPr>
          <w:del w:id="4394" w:author="win10" w:date="2020-06-12T13:56:00Z"/>
        </w:rPr>
        <w:pPrChange w:id="4395" w:author="win10" w:date="2020-06-12T13:57:00Z">
          <w:pPr/>
        </w:pPrChange>
      </w:pPr>
    </w:p>
    <w:p w14:paraId="3C4AE111" w14:textId="4E1513CA" w:rsidR="00EA5016" w:rsidDel="003D2C50" w:rsidRDefault="004C4817">
      <w:pPr>
        <w:pStyle w:val="1"/>
        <w:rPr>
          <w:del w:id="4396" w:author="win10" w:date="2020-06-12T13:56:00Z"/>
          <w:rFonts w:cs="Arial"/>
          <w:bCs/>
        </w:rPr>
        <w:pPrChange w:id="4397" w:author="win10" w:date="2020-06-12T13:57:00Z">
          <w:pPr>
            <w:ind w:firstLine="420"/>
          </w:pPr>
        </w:pPrChange>
      </w:pPr>
      <w:del w:id="4398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OnOffGrid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1FA91E26" w14:textId="6E0BA66C" w:rsidR="00EA5016" w:rsidDel="003D2C50" w:rsidRDefault="004C4817">
      <w:pPr>
        <w:pStyle w:val="1"/>
        <w:rPr>
          <w:del w:id="4399" w:author="win10" w:date="2020-06-12T13:56:00Z"/>
          <w:rFonts w:cs="Arial"/>
          <w:bCs/>
        </w:rPr>
        <w:pPrChange w:id="4400" w:author="win10" w:date="2020-06-12T13:57:00Z">
          <w:pPr/>
        </w:pPrChange>
      </w:pPr>
      <w:del w:id="4401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516952CA" w14:textId="51761AA4">
        <w:trPr>
          <w:tblHeader/>
          <w:tblCellSpacing w:w="0" w:type="dxa"/>
          <w:del w:id="440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5F64A88" w14:textId="251CFB29" w:rsidR="00EA5016" w:rsidDel="003D2C50" w:rsidRDefault="004C4817">
            <w:pPr>
              <w:pStyle w:val="1"/>
              <w:rPr>
                <w:del w:id="440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404" w:author="win10" w:date="2020-06-12T13:57:00Z">
                <w:pPr>
                  <w:widowControl/>
                  <w:jc w:val="center"/>
                </w:pPr>
              </w:pPrChange>
            </w:pPr>
            <w:del w:id="440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4961C1F" w14:textId="288BE713" w:rsidR="00EA5016" w:rsidDel="003D2C50" w:rsidRDefault="004C4817">
            <w:pPr>
              <w:pStyle w:val="1"/>
              <w:rPr>
                <w:del w:id="440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407" w:author="win10" w:date="2020-06-12T13:57:00Z">
                <w:pPr>
                  <w:widowControl/>
                  <w:jc w:val="center"/>
                </w:pPr>
              </w:pPrChange>
            </w:pPr>
            <w:del w:id="440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DC1AD7F" w14:textId="3B5C02D4" w:rsidR="00EA5016" w:rsidDel="003D2C50" w:rsidRDefault="004C4817">
            <w:pPr>
              <w:pStyle w:val="1"/>
              <w:rPr>
                <w:del w:id="440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410" w:author="win10" w:date="2020-06-12T13:57:00Z">
                <w:pPr>
                  <w:widowControl/>
                  <w:jc w:val="center"/>
                </w:pPr>
              </w:pPrChange>
            </w:pPr>
            <w:del w:id="441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A29D1FB" w14:textId="1E021897" w:rsidR="00EA5016" w:rsidDel="003D2C50" w:rsidRDefault="004C4817">
            <w:pPr>
              <w:pStyle w:val="1"/>
              <w:rPr>
                <w:del w:id="441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413" w:author="win10" w:date="2020-06-12T13:57:00Z">
                <w:pPr>
                  <w:widowControl/>
                  <w:jc w:val="center"/>
                </w:pPr>
              </w:pPrChange>
            </w:pPr>
            <w:del w:id="441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6ADC094E" w14:textId="1D43371B">
        <w:trPr>
          <w:tblCellSpacing w:w="0" w:type="dxa"/>
          <w:del w:id="4415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099E999" w14:textId="1592FDBB" w:rsidR="00EA5016" w:rsidDel="003D2C50" w:rsidRDefault="004C4817">
            <w:pPr>
              <w:pStyle w:val="1"/>
              <w:rPr>
                <w:del w:id="4416" w:author="win10" w:date="2020-06-12T13:56:00Z"/>
              </w:rPr>
              <w:pPrChange w:id="4417" w:author="win10" w:date="2020-06-12T13:57:00Z">
                <w:pPr>
                  <w:jc w:val="left"/>
                </w:pPr>
              </w:pPrChange>
            </w:pPr>
            <w:del w:id="4418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BA360BC" w14:textId="3FCB4292" w:rsidR="00EA5016" w:rsidDel="003D2C50" w:rsidRDefault="004C4817">
            <w:pPr>
              <w:pStyle w:val="1"/>
              <w:rPr>
                <w:del w:id="4419" w:author="win10" w:date="2020-06-12T13:56:00Z"/>
              </w:rPr>
              <w:pPrChange w:id="4420" w:author="win10" w:date="2020-06-12T13:57:00Z">
                <w:pPr>
                  <w:jc w:val="left"/>
                </w:pPr>
              </w:pPrChange>
            </w:pPr>
            <w:del w:id="4421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5C2D116" w14:textId="0303AA0D" w:rsidR="00EA5016" w:rsidDel="003D2C50" w:rsidRDefault="004C4817">
            <w:pPr>
              <w:pStyle w:val="1"/>
              <w:rPr>
                <w:del w:id="4422" w:author="win10" w:date="2020-06-12T13:56:00Z"/>
              </w:rPr>
              <w:pPrChange w:id="4423" w:author="win10" w:date="2020-06-12T13:57:00Z">
                <w:pPr>
                  <w:jc w:val="left"/>
                </w:pPr>
              </w:pPrChange>
            </w:pPr>
            <w:del w:id="4424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DDBE2BB" w14:textId="017977FE" w:rsidR="00EA5016" w:rsidDel="003D2C50" w:rsidRDefault="004C4817">
            <w:pPr>
              <w:pStyle w:val="1"/>
              <w:rPr>
                <w:del w:id="4425" w:author="win10" w:date="2020-06-12T13:56:00Z"/>
              </w:rPr>
              <w:pPrChange w:id="4426" w:author="win10" w:date="2020-06-12T13:57:00Z">
                <w:pPr>
                  <w:jc w:val="left"/>
                </w:pPr>
              </w:pPrChange>
            </w:pPr>
            <w:del w:id="4427" w:author="win10" w:date="2020-06-12T13:56:00Z">
              <w:r w:rsidDel="003D2C50">
                <w:rPr>
                  <w:rFonts w:hint="eastAsia"/>
                </w:rPr>
                <w:delText>并离网，读属性</w:delText>
              </w:r>
              <w:r w:rsidDel="003D2C50">
                <w:delText>。</w:delText>
              </w:r>
            </w:del>
          </w:p>
          <w:p w14:paraId="1795DA15" w14:textId="69953C9D" w:rsidR="00EA5016" w:rsidDel="003D2C50" w:rsidRDefault="004C4817">
            <w:pPr>
              <w:pStyle w:val="1"/>
              <w:rPr>
                <w:del w:id="4428" w:author="win10" w:date="2020-06-12T13:56:00Z"/>
              </w:rPr>
              <w:pPrChange w:id="4429" w:author="win10" w:date="2020-06-12T13:57:00Z">
                <w:pPr>
                  <w:jc w:val="left"/>
                </w:pPr>
              </w:pPrChange>
            </w:pPr>
            <w:del w:id="4430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5B85252B" w14:textId="4C79971A">
        <w:trPr>
          <w:tblCellSpacing w:w="0" w:type="dxa"/>
          <w:del w:id="443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65DDF96" w14:textId="0F5E2EE4" w:rsidR="00EA5016" w:rsidDel="003D2C50" w:rsidRDefault="004C4817">
            <w:pPr>
              <w:pStyle w:val="1"/>
              <w:rPr>
                <w:del w:id="4432" w:author="win10" w:date="2020-06-12T13:56:00Z"/>
              </w:rPr>
              <w:pPrChange w:id="4433" w:author="win10" w:date="2020-06-12T13:57:00Z">
                <w:pPr>
                  <w:jc w:val="left"/>
                </w:pPr>
              </w:pPrChange>
            </w:pPr>
            <w:del w:id="4434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A5746D9" w14:textId="5E56BF56" w:rsidR="00EA5016" w:rsidDel="003D2C50" w:rsidRDefault="004C4817">
            <w:pPr>
              <w:pStyle w:val="1"/>
              <w:rPr>
                <w:del w:id="4435" w:author="win10" w:date="2020-06-12T13:56:00Z"/>
              </w:rPr>
              <w:pPrChange w:id="4436" w:author="win10" w:date="2020-06-12T13:57:00Z">
                <w:pPr>
                  <w:jc w:val="left"/>
                </w:pPr>
              </w:pPrChange>
            </w:pPr>
            <w:del w:id="4437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145C600" w14:textId="6895BDC0" w:rsidR="00EA5016" w:rsidDel="003D2C50" w:rsidRDefault="004C4817">
            <w:pPr>
              <w:pStyle w:val="1"/>
              <w:rPr>
                <w:del w:id="4438" w:author="win10" w:date="2020-06-12T13:56:00Z"/>
              </w:rPr>
              <w:pPrChange w:id="4439" w:author="win10" w:date="2020-06-12T13:57:00Z">
                <w:pPr>
                  <w:jc w:val="left"/>
                </w:pPr>
              </w:pPrChange>
            </w:pPr>
            <w:del w:id="4440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CC9DFAB" w14:textId="22B4520C" w:rsidR="00EA5016" w:rsidDel="003D2C50" w:rsidRDefault="004C4817">
            <w:pPr>
              <w:pStyle w:val="1"/>
              <w:rPr>
                <w:del w:id="4441" w:author="win10" w:date="2020-06-12T13:56:00Z"/>
              </w:rPr>
              <w:pPrChange w:id="4442" w:author="win10" w:date="2020-06-12T13:57:00Z">
                <w:pPr>
                  <w:jc w:val="left"/>
                </w:pPr>
              </w:pPrChange>
            </w:pPr>
            <w:del w:id="4443" w:author="win10" w:date="2020-06-12T13:56:00Z">
              <w:r w:rsidDel="003D2C50">
                <w:rPr>
                  <w:rFonts w:hint="eastAsia"/>
                </w:rPr>
                <w:delText>并离网状态</w:delText>
              </w:r>
              <w:r w:rsidDel="003D2C50">
                <w:delText>。</w:delText>
              </w:r>
            </w:del>
          </w:p>
          <w:p w14:paraId="07966BBB" w14:textId="28013F08" w:rsidR="00EA5016" w:rsidDel="003D2C50" w:rsidRDefault="004C4817">
            <w:pPr>
              <w:pStyle w:val="1"/>
              <w:rPr>
                <w:del w:id="4444" w:author="win10" w:date="2020-06-12T13:56:00Z"/>
              </w:rPr>
              <w:pPrChange w:id="4445" w:author="win10" w:date="2020-06-12T13:57:00Z">
                <w:pPr>
                  <w:jc w:val="left"/>
                </w:pPr>
              </w:pPrChange>
            </w:pPr>
            <w:del w:id="4446" w:author="win10" w:date="2020-06-12T13:56:00Z">
              <w:r w:rsidDel="003D2C50">
                <w:rPr>
                  <w:rFonts w:hint="eastAsia"/>
                </w:rPr>
                <w:delText>请求消息：空。</w:delText>
              </w:r>
            </w:del>
          </w:p>
          <w:p w14:paraId="30AF98C9" w14:textId="037C23E4" w:rsidR="00EA5016" w:rsidDel="003D2C50" w:rsidRDefault="004C4817">
            <w:pPr>
              <w:pStyle w:val="1"/>
              <w:rPr>
                <w:del w:id="4447" w:author="win10" w:date="2020-06-12T13:56:00Z"/>
              </w:rPr>
              <w:pPrChange w:id="4448" w:author="win10" w:date="2020-06-12T13:57:00Z">
                <w:pPr>
                  <w:jc w:val="left"/>
                </w:pPr>
              </w:pPrChange>
            </w:pPr>
            <w:del w:id="4449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</w:rPr>
                <w:delText>OnGrid</w:delText>
              </w:r>
              <w:r w:rsidDel="003D2C50">
                <w:rPr>
                  <w:rFonts w:cs="Arial" w:hint="eastAsia"/>
                </w:rPr>
                <w:delText>（并网）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/>
                </w:rPr>
                <w:delText>OffGrid</w:delText>
              </w:r>
              <w:r w:rsidDel="003D2C50">
                <w:rPr>
                  <w:rFonts w:cs="Arial" w:hint="eastAsia"/>
                </w:rPr>
                <w:delText>（离网）</w:delText>
              </w:r>
              <w:r w:rsidDel="003D2C50">
                <w:delText>。</w:delText>
              </w:r>
            </w:del>
          </w:p>
        </w:tc>
      </w:tr>
    </w:tbl>
    <w:p w14:paraId="1DEFCDC5" w14:textId="6FA69FE7" w:rsidR="00EA5016" w:rsidDel="003D2C50" w:rsidRDefault="00EA5016">
      <w:pPr>
        <w:pStyle w:val="1"/>
        <w:rPr>
          <w:del w:id="4450" w:author="win10" w:date="2020-06-12T13:56:00Z"/>
          <w:bCs/>
        </w:rPr>
        <w:pPrChange w:id="4451" w:author="win10" w:date="2020-06-12T13:57:00Z">
          <w:pPr/>
        </w:pPrChange>
      </w:pPr>
    </w:p>
    <w:p w14:paraId="13B5CEAB" w14:textId="57A39B10" w:rsidR="00EA5016" w:rsidDel="003D2C50" w:rsidRDefault="004C4817">
      <w:pPr>
        <w:pStyle w:val="1"/>
        <w:rPr>
          <w:del w:id="4452" w:author="win10" w:date="2020-06-12T13:56:00Z"/>
          <w:rFonts w:cs="Arial"/>
          <w:bCs/>
        </w:rPr>
        <w:pPrChange w:id="4453" w:author="win10" w:date="2020-06-12T13:57:00Z">
          <w:pPr/>
        </w:pPrChange>
      </w:pPr>
      <w:del w:id="4454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6263B372" w14:textId="7AD57F19">
        <w:trPr>
          <w:tblHeader/>
          <w:tblCellSpacing w:w="0" w:type="dxa"/>
          <w:del w:id="4455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0C63044" w14:textId="747125DC" w:rsidR="00EA5016" w:rsidDel="003D2C50" w:rsidRDefault="004C4817">
            <w:pPr>
              <w:pStyle w:val="1"/>
              <w:rPr>
                <w:del w:id="445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457" w:author="win10" w:date="2020-06-12T13:57:00Z">
                <w:pPr>
                  <w:widowControl/>
                  <w:jc w:val="center"/>
                </w:pPr>
              </w:pPrChange>
            </w:pPr>
            <w:del w:id="445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E3678BF" w14:textId="2D394B1C" w:rsidR="00EA5016" w:rsidDel="003D2C50" w:rsidRDefault="004C4817">
            <w:pPr>
              <w:pStyle w:val="1"/>
              <w:rPr>
                <w:del w:id="445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460" w:author="win10" w:date="2020-06-12T13:57:00Z">
                <w:pPr>
                  <w:widowControl/>
                  <w:jc w:val="center"/>
                </w:pPr>
              </w:pPrChange>
            </w:pPr>
            <w:del w:id="446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AC2FB45" w14:textId="386D85C6" w:rsidR="00EA5016" w:rsidDel="003D2C50" w:rsidRDefault="004C4817">
            <w:pPr>
              <w:pStyle w:val="1"/>
              <w:rPr>
                <w:del w:id="446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463" w:author="win10" w:date="2020-06-12T13:57:00Z">
                <w:pPr>
                  <w:widowControl/>
                  <w:jc w:val="center"/>
                </w:pPr>
              </w:pPrChange>
            </w:pPr>
            <w:del w:id="446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52E75A3" w14:textId="2EEAA555" w:rsidR="00EA5016" w:rsidDel="003D2C50" w:rsidRDefault="004C4817">
            <w:pPr>
              <w:pStyle w:val="1"/>
              <w:rPr>
                <w:del w:id="446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466" w:author="win10" w:date="2020-06-12T13:57:00Z">
                <w:pPr>
                  <w:widowControl/>
                  <w:jc w:val="center"/>
                </w:pPr>
              </w:pPrChange>
            </w:pPr>
            <w:del w:id="446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3A188723" w14:textId="7AAD4C0F">
        <w:trPr>
          <w:tblCellSpacing w:w="0" w:type="dxa"/>
          <w:del w:id="4468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5E81653" w14:textId="3D5562FE" w:rsidR="00EA5016" w:rsidDel="003D2C50" w:rsidRDefault="004C4817">
            <w:pPr>
              <w:pStyle w:val="1"/>
              <w:rPr>
                <w:del w:id="4469" w:author="win10" w:date="2020-06-12T13:56:00Z"/>
              </w:rPr>
              <w:pPrChange w:id="4470" w:author="win10" w:date="2020-06-12T13:57:00Z">
                <w:pPr>
                  <w:jc w:val="left"/>
                </w:pPr>
              </w:pPrChange>
            </w:pPr>
            <w:del w:id="4471" w:author="win10" w:date="2020-06-12T13:56:00Z">
              <w:r w:rsidDel="003D2C50">
                <w:delText>key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3AD35EF" w14:textId="594BAE3E" w:rsidR="00EA5016" w:rsidDel="003D2C50" w:rsidRDefault="004C4817">
            <w:pPr>
              <w:pStyle w:val="1"/>
              <w:rPr>
                <w:del w:id="4472" w:author="win10" w:date="2020-06-12T13:56:00Z"/>
              </w:rPr>
              <w:pPrChange w:id="4473" w:author="win10" w:date="2020-06-12T13:57:00Z">
                <w:pPr>
                  <w:jc w:val="left"/>
                </w:pPr>
              </w:pPrChange>
            </w:pPr>
            <w:del w:id="4474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6FAEC1D" w14:textId="0B259F07" w:rsidR="00EA5016" w:rsidDel="003D2C50" w:rsidRDefault="004C4817">
            <w:pPr>
              <w:pStyle w:val="1"/>
              <w:rPr>
                <w:del w:id="4475" w:author="win10" w:date="2020-06-12T13:56:00Z"/>
              </w:rPr>
              <w:pPrChange w:id="4476" w:author="win10" w:date="2020-06-12T13:57:00Z">
                <w:pPr>
                  <w:jc w:val="left"/>
                </w:pPr>
              </w:pPrChange>
            </w:pPr>
            <w:del w:id="4477" w:author="win10" w:date="2020-06-12T13:56:00Z">
              <w:r w:rsidDel="003D2C50">
                <w:delText>String</w:delText>
              </w:r>
            </w:del>
          </w:p>
        </w:tc>
        <w:tc>
          <w:tcPr>
            <w:tcW w:w="3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340E9A7" w14:textId="32466BED" w:rsidR="00EA5016" w:rsidDel="003D2C50" w:rsidRDefault="004C4817">
            <w:pPr>
              <w:pStyle w:val="1"/>
              <w:rPr>
                <w:del w:id="4478" w:author="win10" w:date="2020-06-12T13:56:00Z"/>
              </w:rPr>
              <w:pPrChange w:id="4479" w:author="win10" w:date="2020-06-12T13:57:00Z">
                <w:pPr>
                  <w:jc w:val="left"/>
                </w:pPr>
              </w:pPrChange>
            </w:pPr>
            <w:del w:id="4480" w:author="win10" w:date="2020-06-12T13:56:00Z">
              <w:r w:rsidDel="003D2C50">
                <w:rPr>
                  <w:rFonts w:hint="eastAsia"/>
                </w:rPr>
                <w:delText>并离网，写属性</w:delText>
              </w:r>
              <w:r w:rsidDel="003D2C50">
                <w:delText>。</w:delText>
              </w:r>
            </w:del>
          </w:p>
          <w:p w14:paraId="7C5092B1" w14:textId="44A14A54" w:rsidR="00EA5016" w:rsidDel="003D2C50" w:rsidRDefault="004C4817">
            <w:pPr>
              <w:pStyle w:val="1"/>
              <w:rPr>
                <w:del w:id="4481" w:author="win10" w:date="2020-06-12T13:56:00Z"/>
              </w:rPr>
              <w:pPrChange w:id="4482" w:author="win10" w:date="2020-06-12T13:57:00Z">
                <w:pPr>
                  <w:jc w:val="left"/>
                </w:pPr>
              </w:pPrChange>
            </w:pPr>
            <w:del w:id="4483" w:author="win10" w:date="2020-06-12T13:56:00Z">
              <w:r w:rsidDel="003D2C50">
                <w:rPr>
                  <w:rFonts w:hint="eastAsia"/>
                </w:rPr>
                <w:delText>操作</w:delText>
              </w:r>
              <w:r w:rsidDel="003D2C50">
                <w:delText>：</w:delText>
              </w:r>
              <w:r w:rsidDel="003D2C50">
                <w:delText>O</w:delText>
              </w:r>
              <w:r w:rsidDel="003D2C50">
                <w:rPr>
                  <w:rFonts w:hint="eastAsia"/>
                </w:rPr>
                <w:delText>per</w:delText>
              </w:r>
              <w:r w:rsidDel="003D2C50">
                <w:delText>ation</w:delText>
              </w:r>
              <w:r w:rsidDel="003D2C50">
                <w:delText>。</w:delText>
              </w:r>
            </w:del>
          </w:p>
        </w:tc>
      </w:tr>
      <w:tr w:rsidR="00EA5016" w:rsidDel="003D2C50" w14:paraId="6B8DE7E8" w14:textId="6C0F5B8F">
        <w:trPr>
          <w:tblCellSpacing w:w="0" w:type="dxa"/>
          <w:del w:id="4484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A0526D9" w14:textId="2781A6A9" w:rsidR="00EA5016" w:rsidDel="003D2C50" w:rsidRDefault="004C4817">
            <w:pPr>
              <w:pStyle w:val="1"/>
              <w:rPr>
                <w:del w:id="4485" w:author="win10" w:date="2020-06-12T13:56:00Z"/>
              </w:rPr>
              <w:pPrChange w:id="4486" w:author="win10" w:date="2020-06-12T13:57:00Z">
                <w:pPr>
                  <w:jc w:val="left"/>
                </w:pPr>
              </w:pPrChange>
            </w:pPr>
            <w:del w:id="4487" w:author="win10" w:date="2020-06-12T13:56:00Z">
              <w:r w:rsidDel="003D2C50">
                <w:delText>value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2B04A92" w14:textId="349D50C7" w:rsidR="00EA5016" w:rsidDel="003D2C50" w:rsidRDefault="004C4817">
            <w:pPr>
              <w:pStyle w:val="1"/>
              <w:rPr>
                <w:del w:id="4488" w:author="win10" w:date="2020-06-12T13:56:00Z"/>
              </w:rPr>
              <w:pPrChange w:id="4489" w:author="win10" w:date="2020-06-12T13:57:00Z">
                <w:pPr>
                  <w:jc w:val="left"/>
                </w:pPr>
              </w:pPrChange>
            </w:pPr>
            <w:del w:id="4490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029808F" w14:textId="7163A4E5" w:rsidR="00EA5016" w:rsidDel="003D2C50" w:rsidRDefault="004C4817">
            <w:pPr>
              <w:pStyle w:val="1"/>
              <w:rPr>
                <w:del w:id="4491" w:author="win10" w:date="2020-06-12T13:56:00Z"/>
              </w:rPr>
              <w:pPrChange w:id="4492" w:author="win10" w:date="2020-06-12T13:57:00Z">
                <w:pPr>
                  <w:jc w:val="left"/>
                </w:pPr>
              </w:pPrChange>
            </w:pPr>
            <w:del w:id="4493" w:author="win10" w:date="2020-06-12T13:56:00Z">
              <w:r w:rsidDel="003D2C50">
                <w:delText>String</w:delText>
              </w:r>
            </w:del>
          </w:p>
        </w:tc>
        <w:tc>
          <w:tcPr>
            <w:tcW w:w="3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335A64C" w14:textId="60D494C3" w:rsidR="00EA5016" w:rsidDel="003D2C50" w:rsidRDefault="004C4817">
            <w:pPr>
              <w:pStyle w:val="1"/>
              <w:rPr>
                <w:del w:id="4494" w:author="win10" w:date="2020-06-12T13:56:00Z"/>
              </w:rPr>
              <w:pPrChange w:id="4495" w:author="win10" w:date="2020-06-12T13:57:00Z">
                <w:pPr/>
              </w:pPrChange>
            </w:pPr>
            <w:del w:id="4496" w:author="win10" w:date="2020-06-12T13:56:00Z">
              <w:r w:rsidDel="003D2C50">
                <w:rPr>
                  <w:rFonts w:hint="eastAsia"/>
                </w:rPr>
                <w:delText>并离网操作</w:delText>
              </w:r>
              <w:r w:rsidDel="003D2C50">
                <w:delText>。</w:delText>
              </w:r>
            </w:del>
          </w:p>
          <w:p w14:paraId="5C397BDD" w14:textId="73B75BA2" w:rsidR="00EA5016" w:rsidDel="003D2C50" w:rsidRDefault="004C4817">
            <w:pPr>
              <w:pStyle w:val="1"/>
              <w:rPr>
                <w:del w:id="4497" w:author="win10" w:date="2020-06-12T13:56:00Z"/>
              </w:rPr>
              <w:pPrChange w:id="4498" w:author="win10" w:date="2020-06-12T13:57:00Z">
                <w:pPr>
                  <w:jc w:val="left"/>
                </w:pPr>
              </w:pPrChange>
            </w:pPr>
            <w:del w:id="4499" w:author="win10" w:date="2020-06-12T13:56:00Z">
              <w:r w:rsidDel="003D2C50">
                <w:rPr>
                  <w:rFonts w:hint="eastAsia"/>
                </w:rPr>
                <w:delText>请求消息</w:delText>
              </w:r>
              <w:r w:rsidDel="003D2C50">
                <w:delText>：</w:delText>
              </w:r>
              <w:r w:rsidDel="003D2C50">
                <w:rPr>
                  <w:rFonts w:cs="Arial"/>
                </w:rPr>
                <w:delText>OnGrid</w:delText>
              </w:r>
              <w:r w:rsidDel="003D2C50">
                <w:rPr>
                  <w:rFonts w:cs="Arial" w:hint="eastAsia"/>
                </w:rPr>
                <w:delText>（并网）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/>
                </w:rPr>
                <w:delText>OffGrid</w:delText>
              </w:r>
              <w:r w:rsidDel="003D2C50">
                <w:rPr>
                  <w:rFonts w:cs="Arial" w:hint="eastAsia"/>
                </w:rPr>
                <w:delText>（离网）</w:delText>
              </w:r>
              <w:r w:rsidDel="003D2C50">
                <w:delText>。</w:delText>
              </w:r>
            </w:del>
          </w:p>
          <w:p w14:paraId="2451A75A" w14:textId="576580E9" w:rsidR="00EA5016" w:rsidDel="003D2C50" w:rsidRDefault="004C4817">
            <w:pPr>
              <w:pStyle w:val="1"/>
              <w:rPr>
                <w:del w:id="4500" w:author="win10" w:date="2020-06-12T13:56:00Z"/>
              </w:rPr>
              <w:pPrChange w:id="4501" w:author="win10" w:date="2020-06-12T13:57:00Z">
                <w:pPr>
                  <w:jc w:val="left"/>
                </w:pPr>
              </w:pPrChange>
            </w:pPr>
            <w:del w:id="4502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3E06A2AC" w14:textId="243872E3" w:rsidR="00EA5016" w:rsidDel="003D2C50" w:rsidRDefault="00EA5016">
      <w:pPr>
        <w:pStyle w:val="1"/>
        <w:rPr>
          <w:del w:id="4503" w:author="win10" w:date="2020-06-12T13:56:00Z"/>
          <w:rFonts w:cs="Arial"/>
          <w:bCs/>
          <w:color w:val="3D3F43"/>
          <w:kern w:val="0"/>
          <w:szCs w:val="21"/>
        </w:rPr>
        <w:pPrChange w:id="4504" w:author="win10" w:date="2020-06-12T13:57:00Z">
          <w:pPr/>
        </w:pPrChange>
      </w:pPr>
    </w:p>
    <w:p w14:paraId="1F9B6FD6" w14:textId="40E90D5D" w:rsidR="00EA5016" w:rsidDel="003D2C50" w:rsidRDefault="004C4817">
      <w:pPr>
        <w:pStyle w:val="1"/>
        <w:rPr>
          <w:del w:id="4505" w:author="win10" w:date="2020-06-12T13:56:00Z"/>
          <w:rFonts w:cs="Arial"/>
          <w:bCs/>
        </w:rPr>
        <w:pPrChange w:id="4506" w:author="win10" w:date="2020-06-12T13:57:00Z">
          <w:pPr>
            <w:ind w:firstLine="420"/>
          </w:pPr>
        </w:pPrChange>
      </w:pPr>
      <w:del w:id="4507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EnergyMode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291E25EE" w14:textId="279A56AB" w:rsidR="00EA5016" w:rsidDel="003D2C50" w:rsidRDefault="004C4817">
      <w:pPr>
        <w:pStyle w:val="1"/>
        <w:rPr>
          <w:del w:id="4508" w:author="win10" w:date="2020-06-12T13:56:00Z"/>
          <w:rFonts w:cs="Arial"/>
          <w:bCs/>
        </w:rPr>
        <w:pPrChange w:id="4509" w:author="win10" w:date="2020-06-12T13:57:00Z">
          <w:pPr/>
        </w:pPrChange>
      </w:pPr>
      <w:del w:id="4510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772B54B9" w14:textId="22FDFDEA">
        <w:trPr>
          <w:tblHeader/>
          <w:tblCellSpacing w:w="0" w:type="dxa"/>
          <w:del w:id="451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4A1F65A" w14:textId="5E777073" w:rsidR="00EA5016" w:rsidDel="003D2C50" w:rsidRDefault="004C4817">
            <w:pPr>
              <w:pStyle w:val="1"/>
              <w:rPr>
                <w:del w:id="451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513" w:author="win10" w:date="2020-06-12T13:57:00Z">
                <w:pPr>
                  <w:widowControl/>
                  <w:jc w:val="center"/>
                </w:pPr>
              </w:pPrChange>
            </w:pPr>
            <w:del w:id="451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4749AD5" w14:textId="100E4C8A" w:rsidR="00EA5016" w:rsidDel="003D2C50" w:rsidRDefault="004C4817">
            <w:pPr>
              <w:pStyle w:val="1"/>
              <w:rPr>
                <w:del w:id="451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516" w:author="win10" w:date="2020-06-12T13:57:00Z">
                <w:pPr>
                  <w:widowControl/>
                  <w:jc w:val="center"/>
                </w:pPr>
              </w:pPrChange>
            </w:pPr>
            <w:del w:id="451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864C9CE" w14:textId="462B906C" w:rsidR="00EA5016" w:rsidDel="003D2C50" w:rsidRDefault="004C4817">
            <w:pPr>
              <w:pStyle w:val="1"/>
              <w:rPr>
                <w:del w:id="451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519" w:author="win10" w:date="2020-06-12T13:57:00Z">
                <w:pPr>
                  <w:widowControl/>
                  <w:jc w:val="center"/>
                </w:pPr>
              </w:pPrChange>
            </w:pPr>
            <w:del w:id="452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D9E90F1" w14:textId="7852FE98" w:rsidR="00EA5016" w:rsidDel="003D2C50" w:rsidRDefault="004C4817">
            <w:pPr>
              <w:pStyle w:val="1"/>
              <w:rPr>
                <w:del w:id="452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522" w:author="win10" w:date="2020-06-12T13:57:00Z">
                <w:pPr>
                  <w:widowControl/>
                  <w:jc w:val="center"/>
                </w:pPr>
              </w:pPrChange>
            </w:pPr>
            <w:del w:id="452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2376F6C8" w14:textId="326B5646">
        <w:trPr>
          <w:tblCellSpacing w:w="0" w:type="dxa"/>
          <w:del w:id="4524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45E420E" w14:textId="53DA334D" w:rsidR="00EA5016" w:rsidDel="003D2C50" w:rsidRDefault="004C4817">
            <w:pPr>
              <w:pStyle w:val="1"/>
              <w:rPr>
                <w:del w:id="4525" w:author="win10" w:date="2020-06-12T13:56:00Z"/>
              </w:rPr>
              <w:pPrChange w:id="4526" w:author="win10" w:date="2020-06-12T13:57:00Z">
                <w:pPr>
                  <w:jc w:val="left"/>
                </w:pPr>
              </w:pPrChange>
            </w:pPr>
            <w:del w:id="4527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F18EEE0" w14:textId="1095927E" w:rsidR="00EA5016" w:rsidDel="003D2C50" w:rsidRDefault="004C4817">
            <w:pPr>
              <w:pStyle w:val="1"/>
              <w:rPr>
                <w:del w:id="4528" w:author="win10" w:date="2020-06-12T13:56:00Z"/>
              </w:rPr>
              <w:pPrChange w:id="4529" w:author="win10" w:date="2020-06-12T13:57:00Z">
                <w:pPr>
                  <w:jc w:val="left"/>
                </w:pPr>
              </w:pPrChange>
            </w:pPr>
            <w:del w:id="4530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A90CE68" w14:textId="04DEB7D3" w:rsidR="00EA5016" w:rsidDel="003D2C50" w:rsidRDefault="004C4817">
            <w:pPr>
              <w:pStyle w:val="1"/>
              <w:rPr>
                <w:del w:id="4531" w:author="win10" w:date="2020-06-12T13:56:00Z"/>
              </w:rPr>
              <w:pPrChange w:id="4532" w:author="win10" w:date="2020-06-12T13:57:00Z">
                <w:pPr>
                  <w:jc w:val="left"/>
                </w:pPr>
              </w:pPrChange>
            </w:pPr>
            <w:del w:id="4533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04B4D1D" w14:textId="4E0CAC00" w:rsidR="00EA5016" w:rsidDel="003D2C50" w:rsidRDefault="004C4817">
            <w:pPr>
              <w:pStyle w:val="1"/>
              <w:rPr>
                <w:del w:id="4534" w:author="win10" w:date="2020-06-12T13:56:00Z"/>
              </w:rPr>
              <w:pPrChange w:id="4535" w:author="win10" w:date="2020-06-12T13:57:00Z">
                <w:pPr>
                  <w:jc w:val="left"/>
                </w:pPr>
              </w:pPrChange>
            </w:pPr>
            <w:del w:id="4536" w:author="win10" w:date="2020-06-12T13:56:00Z">
              <w:r w:rsidDel="003D2C50">
                <w:rPr>
                  <w:rFonts w:hint="eastAsia"/>
                </w:rPr>
                <w:delText>能量调度模式，读属性</w:delText>
              </w:r>
              <w:r w:rsidDel="003D2C50">
                <w:delText>。</w:delText>
              </w:r>
            </w:del>
          </w:p>
          <w:p w14:paraId="43DA2980" w14:textId="1C34D8BC" w:rsidR="00EA5016" w:rsidDel="003D2C50" w:rsidRDefault="004C4817">
            <w:pPr>
              <w:pStyle w:val="1"/>
              <w:rPr>
                <w:del w:id="4537" w:author="win10" w:date="2020-06-12T13:56:00Z"/>
              </w:rPr>
              <w:pPrChange w:id="4538" w:author="win10" w:date="2020-06-12T13:57:00Z">
                <w:pPr>
                  <w:jc w:val="left"/>
                </w:pPr>
              </w:pPrChange>
            </w:pPr>
            <w:del w:id="4539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02269ADC" w14:textId="0946896E">
        <w:trPr>
          <w:tblCellSpacing w:w="0" w:type="dxa"/>
          <w:del w:id="4540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5E623FC" w14:textId="69235F85" w:rsidR="00EA5016" w:rsidDel="003D2C50" w:rsidRDefault="004C4817">
            <w:pPr>
              <w:pStyle w:val="1"/>
              <w:rPr>
                <w:del w:id="4541" w:author="win10" w:date="2020-06-12T13:56:00Z"/>
              </w:rPr>
              <w:pPrChange w:id="4542" w:author="win10" w:date="2020-06-12T13:57:00Z">
                <w:pPr>
                  <w:jc w:val="left"/>
                </w:pPr>
              </w:pPrChange>
            </w:pPr>
            <w:del w:id="4543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8FF3F69" w14:textId="6176CDF7" w:rsidR="00EA5016" w:rsidDel="003D2C50" w:rsidRDefault="004C4817">
            <w:pPr>
              <w:pStyle w:val="1"/>
              <w:rPr>
                <w:del w:id="4544" w:author="win10" w:date="2020-06-12T13:56:00Z"/>
              </w:rPr>
              <w:pPrChange w:id="4545" w:author="win10" w:date="2020-06-12T13:57:00Z">
                <w:pPr>
                  <w:jc w:val="left"/>
                </w:pPr>
              </w:pPrChange>
            </w:pPr>
            <w:del w:id="4546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3304FD9" w14:textId="13DE777F" w:rsidR="00EA5016" w:rsidDel="003D2C50" w:rsidRDefault="004C4817">
            <w:pPr>
              <w:pStyle w:val="1"/>
              <w:rPr>
                <w:del w:id="4547" w:author="win10" w:date="2020-06-12T13:56:00Z"/>
              </w:rPr>
              <w:pPrChange w:id="4548" w:author="win10" w:date="2020-06-12T13:57:00Z">
                <w:pPr>
                  <w:jc w:val="left"/>
                </w:pPr>
              </w:pPrChange>
            </w:pPr>
            <w:del w:id="4549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F741438" w14:textId="6B7BC6D8" w:rsidR="00EA5016" w:rsidDel="003D2C50" w:rsidRDefault="004C4817">
            <w:pPr>
              <w:pStyle w:val="1"/>
              <w:rPr>
                <w:del w:id="4550" w:author="win10" w:date="2020-06-12T13:56:00Z"/>
              </w:rPr>
              <w:pPrChange w:id="4551" w:author="win10" w:date="2020-06-12T13:57:00Z">
                <w:pPr>
                  <w:jc w:val="left"/>
                </w:pPr>
              </w:pPrChange>
            </w:pPr>
            <w:del w:id="4552" w:author="win10" w:date="2020-06-12T13:56:00Z">
              <w:r w:rsidDel="003D2C50">
                <w:rPr>
                  <w:rFonts w:hint="eastAsia"/>
                </w:rPr>
                <w:delText>能量调度模式状态</w:delText>
              </w:r>
              <w:r w:rsidDel="003D2C50">
                <w:delText>。</w:delText>
              </w:r>
            </w:del>
          </w:p>
          <w:p w14:paraId="133880C3" w14:textId="35627AB3" w:rsidR="00EA5016" w:rsidDel="003D2C50" w:rsidRDefault="004C4817">
            <w:pPr>
              <w:pStyle w:val="1"/>
              <w:rPr>
                <w:del w:id="4553" w:author="win10" w:date="2020-06-12T13:56:00Z"/>
              </w:rPr>
              <w:pPrChange w:id="4554" w:author="win10" w:date="2020-06-12T13:57:00Z">
                <w:pPr>
                  <w:jc w:val="left"/>
                </w:pPr>
              </w:pPrChange>
            </w:pPr>
            <w:del w:id="4555" w:author="win10" w:date="2020-06-12T13:56:00Z">
              <w:r w:rsidDel="003D2C50">
                <w:rPr>
                  <w:rFonts w:hint="eastAsia"/>
                </w:rPr>
                <w:delText>请求消息：空。</w:delText>
              </w:r>
            </w:del>
          </w:p>
          <w:p w14:paraId="79B07933" w14:textId="15C38809" w:rsidR="00EA5016" w:rsidDel="003D2C50" w:rsidRDefault="004C4817">
            <w:pPr>
              <w:pStyle w:val="1"/>
              <w:rPr>
                <w:del w:id="4556" w:author="win10" w:date="2020-06-12T13:56:00Z"/>
              </w:rPr>
              <w:pPrChange w:id="4557" w:author="win10" w:date="2020-06-12T13:57:00Z">
                <w:pPr>
                  <w:jc w:val="left"/>
                </w:pPr>
              </w:pPrChange>
            </w:pPr>
            <w:del w:id="4558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 w:hint="eastAsia"/>
                </w:rPr>
                <w:delText>AC</w:delText>
              </w:r>
              <w:r w:rsidDel="003D2C50">
                <w:rPr>
                  <w:rFonts w:cs="Arial" w:hint="eastAsia"/>
                </w:rPr>
                <w:delText>（交流调度）、</w:delText>
              </w:r>
              <w:r w:rsidDel="003D2C50">
                <w:rPr>
                  <w:rFonts w:cs="Arial" w:hint="eastAsia"/>
                </w:rPr>
                <w:delText>DC</w:delText>
              </w:r>
              <w:r w:rsidDel="003D2C50">
                <w:rPr>
                  <w:rFonts w:cs="Arial" w:hint="eastAsia"/>
                </w:rPr>
                <w:delText>（直流调度）</w:delText>
              </w:r>
              <w:r w:rsidDel="003D2C50">
                <w:delText>。</w:delText>
              </w:r>
            </w:del>
          </w:p>
        </w:tc>
      </w:tr>
    </w:tbl>
    <w:p w14:paraId="1E0F8AD1" w14:textId="7212F15D" w:rsidR="00EA5016" w:rsidDel="003D2C50" w:rsidRDefault="00EA5016">
      <w:pPr>
        <w:pStyle w:val="1"/>
        <w:rPr>
          <w:del w:id="4559" w:author="win10" w:date="2020-06-12T13:56:00Z"/>
          <w:bCs/>
        </w:rPr>
        <w:pPrChange w:id="4560" w:author="win10" w:date="2020-06-12T13:57:00Z">
          <w:pPr/>
        </w:pPrChange>
      </w:pPr>
    </w:p>
    <w:p w14:paraId="554D43CD" w14:textId="4B76335E" w:rsidR="00EA5016" w:rsidDel="003D2C50" w:rsidRDefault="004C4817">
      <w:pPr>
        <w:pStyle w:val="1"/>
        <w:rPr>
          <w:del w:id="4561" w:author="win10" w:date="2020-06-12T13:56:00Z"/>
          <w:rFonts w:cs="Arial"/>
          <w:bCs/>
        </w:rPr>
        <w:pPrChange w:id="4562" w:author="win10" w:date="2020-06-12T13:57:00Z">
          <w:pPr/>
        </w:pPrChange>
      </w:pPr>
      <w:del w:id="4563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100826ED" w14:textId="0DB5196A">
        <w:trPr>
          <w:tblHeader/>
          <w:tblCellSpacing w:w="0" w:type="dxa"/>
          <w:del w:id="4564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02EF215" w14:textId="06AAD9E7" w:rsidR="00EA5016" w:rsidDel="003D2C50" w:rsidRDefault="004C4817">
            <w:pPr>
              <w:pStyle w:val="1"/>
              <w:rPr>
                <w:del w:id="456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566" w:author="win10" w:date="2020-06-12T13:57:00Z">
                <w:pPr>
                  <w:widowControl/>
                  <w:jc w:val="center"/>
                </w:pPr>
              </w:pPrChange>
            </w:pPr>
            <w:del w:id="456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409C49A" w14:textId="4958F14E" w:rsidR="00EA5016" w:rsidDel="003D2C50" w:rsidRDefault="004C4817">
            <w:pPr>
              <w:pStyle w:val="1"/>
              <w:rPr>
                <w:del w:id="456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569" w:author="win10" w:date="2020-06-12T13:57:00Z">
                <w:pPr>
                  <w:widowControl/>
                  <w:jc w:val="center"/>
                </w:pPr>
              </w:pPrChange>
            </w:pPr>
            <w:del w:id="457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5C831E5" w14:textId="28166131" w:rsidR="00EA5016" w:rsidDel="003D2C50" w:rsidRDefault="004C4817">
            <w:pPr>
              <w:pStyle w:val="1"/>
              <w:rPr>
                <w:del w:id="457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572" w:author="win10" w:date="2020-06-12T13:57:00Z">
                <w:pPr>
                  <w:widowControl/>
                  <w:jc w:val="center"/>
                </w:pPr>
              </w:pPrChange>
            </w:pPr>
            <w:del w:id="457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C2EF209" w14:textId="4DF366A1" w:rsidR="00EA5016" w:rsidDel="003D2C50" w:rsidRDefault="004C4817">
            <w:pPr>
              <w:pStyle w:val="1"/>
              <w:rPr>
                <w:del w:id="457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575" w:author="win10" w:date="2020-06-12T13:57:00Z">
                <w:pPr>
                  <w:widowControl/>
                  <w:jc w:val="center"/>
                </w:pPr>
              </w:pPrChange>
            </w:pPr>
            <w:del w:id="457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3F74B3F5" w14:textId="7F8C0B2D">
        <w:trPr>
          <w:tblCellSpacing w:w="0" w:type="dxa"/>
          <w:del w:id="4577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3CA1BE7" w14:textId="518069E6" w:rsidR="00EA5016" w:rsidDel="003D2C50" w:rsidRDefault="004C4817">
            <w:pPr>
              <w:pStyle w:val="1"/>
              <w:rPr>
                <w:del w:id="4578" w:author="win10" w:date="2020-06-12T13:56:00Z"/>
              </w:rPr>
              <w:pPrChange w:id="4579" w:author="win10" w:date="2020-06-12T13:57:00Z">
                <w:pPr>
                  <w:jc w:val="left"/>
                </w:pPr>
              </w:pPrChange>
            </w:pPr>
            <w:del w:id="4580" w:author="win10" w:date="2020-06-12T13:56:00Z">
              <w:r w:rsidDel="003D2C50">
                <w:delText>key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B9D438A" w14:textId="233C9748" w:rsidR="00EA5016" w:rsidDel="003D2C50" w:rsidRDefault="004C4817">
            <w:pPr>
              <w:pStyle w:val="1"/>
              <w:rPr>
                <w:del w:id="4581" w:author="win10" w:date="2020-06-12T13:56:00Z"/>
              </w:rPr>
              <w:pPrChange w:id="4582" w:author="win10" w:date="2020-06-12T13:57:00Z">
                <w:pPr>
                  <w:jc w:val="left"/>
                </w:pPr>
              </w:pPrChange>
            </w:pPr>
            <w:del w:id="4583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B34B7B5" w14:textId="7EB08BDD" w:rsidR="00EA5016" w:rsidDel="003D2C50" w:rsidRDefault="004C4817">
            <w:pPr>
              <w:pStyle w:val="1"/>
              <w:rPr>
                <w:del w:id="4584" w:author="win10" w:date="2020-06-12T13:56:00Z"/>
              </w:rPr>
              <w:pPrChange w:id="4585" w:author="win10" w:date="2020-06-12T13:57:00Z">
                <w:pPr>
                  <w:jc w:val="left"/>
                </w:pPr>
              </w:pPrChange>
            </w:pPr>
            <w:del w:id="4586" w:author="win10" w:date="2020-06-12T13:56:00Z">
              <w:r w:rsidDel="003D2C50">
                <w:delText>String</w:delText>
              </w:r>
            </w:del>
          </w:p>
        </w:tc>
        <w:tc>
          <w:tcPr>
            <w:tcW w:w="3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0788BE6" w14:textId="15EB021D" w:rsidR="00EA5016" w:rsidDel="003D2C50" w:rsidRDefault="004C4817">
            <w:pPr>
              <w:pStyle w:val="1"/>
              <w:rPr>
                <w:del w:id="4587" w:author="win10" w:date="2020-06-12T13:56:00Z"/>
              </w:rPr>
              <w:pPrChange w:id="4588" w:author="win10" w:date="2020-06-12T13:57:00Z">
                <w:pPr>
                  <w:jc w:val="left"/>
                </w:pPr>
              </w:pPrChange>
            </w:pPr>
            <w:del w:id="4589" w:author="win10" w:date="2020-06-12T13:56:00Z">
              <w:r w:rsidDel="003D2C50">
                <w:rPr>
                  <w:rFonts w:hint="eastAsia"/>
                </w:rPr>
                <w:delText>能量调度模式，写属性</w:delText>
              </w:r>
              <w:r w:rsidDel="003D2C50">
                <w:delText>。</w:delText>
              </w:r>
            </w:del>
          </w:p>
          <w:p w14:paraId="1B9BB4D3" w14:textId="1B9D6082" w:rsidR="00EA5016" w:rsidDel="003D2C50" w:rsidRDefault="004C4817">
            <w:pPr>
              <w:pStyle w:val="1"/>
              <w:rPr>
                <w:del w:id="4590" w:author="win10" w:date="2020-06-12T13:56:00Z"/>
              </w:rPr>
              <w:pPrChange w:id="4591" w:author="win10" w:date="2020-06-12T13:57:00Z">
                <w:pPr>
                  <w:jc w:val="left"/>
                </w:pPr>
              </w:pPrChange>
            </w:pPr>
            <w:del w:id="4592" w:author="win10" w:date="2020-06-12T13:56:00Z">
              <w:r w:rsidDel="003D2C50">
                <w:rPr>
                  <w:rFonts w:hint="eastAsia"/>
                </w:rPr>
                <w:delText>操作</w:delText>
              </w:r>
              <w:r w:rsidDel="003D2C50">
                <w:delText>：</w:delText>
              </w:r>
              <w:r w:rsidDel="003D2C50">
                <w:delText>O</w:delText>
              </w:r>
              <w:r w:rsidDel="003D2C50">
                <w:rPr>
                  <w:rFonts w:hint="eastAsia"/>
                </w:rPr>
                <w:delText>per</w:delText>
              </w:r>
              <w:r w:rsidDel="003D2C50">
                <w:delText>ation</w:delText>
              </w:r>
              <w:r w:rsidDel="003D2C50">
                <w:delText>。</w:delText>
              </w:r>
            </w:del>
          </w:p>
        </w:tc>
      </w:tr>
      <w:tr w:rsidR="00EA5016" w:rsidDel="003D2C50" w14:paraId="6B70B657" w14:textId="41783B6C">
        <w:trPr>
          <w:tblCellSpacing w:w="0" w:type="dxa"/>
          <w:del w:id="4593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B288568" w14:textId="1F058B6B" w:rsidR="00EA5016" w:rsidDel="003D2C50" w:rsidRDefault="004C4817">
            <w:pPr>
              <w:pStyle w:val="1"/>
              <w:rPr>
                <w:del w:id="4594" w:author="win10" w:date="2020-06-12T13:56:00Z"/>
              </w:rPr>
              <w:pPrChange w:id="4595" w:author="win10" w:date="2020-06-12T13:57:00Z">
                <w:pPr>
                  <w:jc w:val="left"/>
                </w:pPr>
              </w:pPrChange>
            </w:pPr>
            <w:del w:id="4596" w:author="win10" w:date="2020-06-12T13:56:00Z">
              <w:r w:rsidDel="003D2C50">
                <w:delText>value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C92EAF4" w14:textId="62D59B32" w:rsidR="00EA5016" w:rsidDel="003D2C50" w:rsidRDefault="004C4817">
            <w:pPr>
              <w:pStyle w:val="1"/>
              <w:rPr>
                <w:del w:id="4597" w:author="win10" w:date="2020-06-12T13:56:00Z"/>
              </w:rPr>
              <w:pPrChange w:id="4598" w:author="win10" w:date="2020-06-12T13:57:00Z">
                <w:pPr>
                  <w:jc w:val="left"/>
                </w:pPr>
              </w:pPrChange>
            </w:pPr>
            <w:del w:id="4599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B4C7C5E" w14:textId="6DC847EE" w:rsidR="00EA5016" w:rsidDel="003D2C50" w:rsidRDefault="004C4817">
            <w:pPr>
              <w:pStyle w:val="1"/>
              <w:rPr>
                <w:del w:id="4600" w:author="win10" w:date="2020-06-12T13:56:00Z"/>
              </w:rPr>
              <w:pPrChange w:id="4601" w:author="win10" w:date="2020-06-12T13:57:00Z">
                <w:pPr>
                  <w:jc w:val="left"/>
                </w:pPr>
              </w:pPrChange>
            </w:pPr>
            <w:del w:id="4602" w:author="win10" w:date="2020-06-12T13:56:00Z">
              <w:r w:rsidDel="003D2C50">
                <w:delText>String</w:delText>
              </w:r>
            </w:del>
          </w:p>
        </w:tc>
        <w:tc>
          <w:tcPr>
            <w:tcW w:w="3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04BE0F1" w14:textId="10B344E4" w:rsidR="00EA5016" w:rsidDel="003D2C50" w:rsidRDefault="004C4817">
            <w:pPr>
              <w:pStyle w:val="1"/>
              <w:rPr>
                <w:del w:id="4603" w:author="win10" w:date="2020-06-12T13:56:00Z"/>
              </w:rPr>
              <w:pPrChange w:id="4604" w:author="win10" w:date="2020-06-12T13:57:00Z">
                <w:pPr/>
              </w:pPrChange>
            </w:pPr>
            <w:del w:id="4605" w:author="win10" w:date="2020-06-12T13:56:00Z">
              <w:r w:rsidDel="003D2C50">
                <w:rPr>
                  <w:rFonts w:hint="eastAsia"/>
                </w:rPr>
                <w:delText>能量调度模式操作</w:delText>
              </w:r>
              <w:r w:rsidDel="003D2C50">
                <w:delText>。</w:delText>
              </w:r>
            </w:del>
          </w:p>
          <w:p w14:paraId="4A013945" w14:textId="4F661730" w:rsidR="00EA5016" w:rsidDel="003D2C50" w:rsidRDefault="004C4817">
            <w:pPr>
              <w:pStyle w:val="1"/>
              <w:rPr>
                <w:del w:id="4606" w:author="win10" w:date="2020-06-12T13:56:00Z"/>
              </w:rPr>
              <w:pPrChange w:id="4607" w:author="win10" w:date="2020-06-12T13:57:00Z">
                <w:pPr>
                  <w:jc w:val="left"/>
                </w:pPr>
              </w:pPrChange>
            </w:pPr>
            <w:del w:id="4608" w:author="win10" w:date="2020-06-12T13:56:00Z">
              <w:r w:rsidDel="003D2C50">
                <w:rPr>
                  <w:rFonts w:hint="eastAsia"/>
                </w:rPr>
                <w:delText>请求消息</w:delText>
              </w:r>
              <w:r w:rsidDel="003D2C50">
                <w:delText>：</w:delText>
              </w:r>
              <w:r w:rsidDel="003D2C50">
                <w:rPr>
                  <w:rFonts w:cs="Arial" w:hint="eastAsia"/>
                </w:rPr>
                <w:delText>AC</w:delText>
              </w:r>
              <w:r w:rsidDel="003D2C50">
                <w:rPr>
                  <w:rFonts w:cs="Arial" w:hint="eastAsia"/>
                </w:rPr>
                <w:delText>（交流调度）、</w:delText>
              </w:r>
              <w:r w:rsidDel="003D2C50">
                <w:rPr>
                  <w:rFonts w:cs="Arial" w:hint="eastAsia"/>
                </w:rPr>
                <w:delText>DC</w:delText>
              </w:r>
              <w:r w:rsidDel="003D2C50">
                <w:rPr>
                  <w:rFonts w:cs="Arial" w:hint="eastAsia"/>
                </w:rPr>
                <w:delText>（直流调度）</w:delText>
              </w:r>
              <w:r w:rsidDel="003D2C50">
                <w:delText>。</w:delText>
              </w:r>
            </w:del>
          </w:p>
          <w:p w14:paraId="2BFEDCFE" w14:textId="5DAC990C" w:rsidR="00EA5016" w:rsidDel="003D2C50" w:rsidRDefault="004C4817">
            <w:pPr>
              <w:pStyle w:val="1"/>
              <w:rPr>
                <w:del w:id="4609" w:author="win10" w:date="2020-06-12T13:56:00Z"/>
              </w:rPr>
              <w:pPrChange w:id="4610" w:author="win10" w:date="2020-06-12T13:57:00Z">
                <w:pPr>
                  <w:jc w:val="left"/>
                </w:pPr>
              </w:pPrChange>
            </w:pPr>
            <w:del w:id="4611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5E101F0A" w14:textId="44B42C34" w:rsidR="00EA5016" w:rsidDel="003D2C50" w:rsidRDefault="004C4817">
      <w:pPr>
        <w:pStyle w:val="1"/>
        <w:rPr>
          <w:del w:id="4612" w:author="win10" w:date="2020-06-12T13:56:00Z"/>
          <w:rFonts w:cs="Arial"/>
          <w:bCs/>
        </w:rPr>
        <w:pPrChange w:id="4613" w:author="win10" w:date="2020-06-12T13:57:00Z">
          <w:pPr>
            <w:ind w:firstLine="420"/>
          </w:pPr>
        </w:pPrChange>
      </w:pPr>
      <w:del w:id="4614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DCControlMode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2B83B127" w14:textId="4E03DFCF" w:rsidR="00EA5016" w:rsidDel="003D2C50" w:rsidRDefault="004C4817">
      <w:pPr>
        <w:pStyle w:val="1"/>
        <w:rPr>
          <w:del w:id="4615" w:author="win10" w:date="2020-06-12T13:56:00Z"/>
          <w:rFonts w:cs="Arial"/>
          <w:bCs/>
        </w:rPr>
        <w:pPrChange w:id="4616" w:author="win10" w:date="2020-06-12T13:57:00Z">
          <w:pPr/>
        </w:pPrChange>
      </w:pPr>
      <w:del w:id="4617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5CE13917" w14:textId="5A61CE8F">
        <w:trPr>
          <w:tblHeader/>
          <w:tblCellSpacing w:w="0" w:type="dxa"/>
          <w:del w:id="4618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62FFBEF" w14:textId="7C0D1C8F" w:rsidR="00EA5016" w:rsidDel="003D2C50" w:rsidRDefault="004C4817">
            <w:pPr>
              <w:pStyle w:val="1"/>
              <w:rPr>
                <w:del w:id="461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620" w:author="win10" w:date="2020-06-12T13:57:00Z">
                <w:pPr>
                  <w:widowControl/>
                  <w:jc w:val="center"/>
                </w:pPr>
              </w:pPrChange>
            </w:pPr>
            <w:del w:id="462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9E0E6B4" w14:textId="29F1C57D" w:rsidR="00EA5016" w:rsidDel="003D2C50" w:rsidRDefault="004C4817">
            <w:pPr>
              <w:pStyle w:val="1"/>
              <w:rPr>
                <w:del w:id="462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623" w:author="win10" w:date="2020-06-12T13:57:00Z">
                <w:pPr>
                  <w:widowControl/>
                  <w:jc w:val="center"/>
                </w:pPr>
              </w:pPrChange>
            </w:pPr>
            <w:del w:id="462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3FF4A01" w14:textId="0C90A6D5" w:rsidR="00EA5016" w:rsidDel="003D2C50" w:rsidRDefault="004C4817">
            <w:pPr>
              <w:pStyle w:val="1"/>
              <w:rPr>
                <w:del w:id="462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626" w:author="win10" w:date="2020-06-12T13:57:00Z">
                <w:pPr>
                  <w:widowControl/>
                  <w:jc w:val="center"/>
                </w:pPr>
              </w:pPrChange>
            </w:pPr>
            <w:del w:id="462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3C6CE32" w14:textId="1D1F71EA" w:rsidR="00EA5016" w:rsidDel="003D2C50" w:rsidRDefault="004C4817">
            <w:pPr>
              <w:pStyle w:val="1"/>
              <w:rPr>
                <w:del w:id="462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629" w:author="win10" w:date="2020-06-12T13:57:00Z">
                <w:pPr>
                  <w:widowControl/>
                  <w:jc w:val="center"/>
                </w:pPr>
              </w:pPrChange>
            </w:pPr>
            <w:del w:id="463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0DB84D14" w14:textId="35992870">
        <w:trPr>
          <w:tblCellSpacing w:w="0" w:type="dxa"/>
          <w:del w:id="463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7581AE5" w14:textId="6F14717F" w:rsidR="00EA5016" w:rsidDel="003D2C50" w:rsidRDefault="004C4817">
            <w:pPr>
              <w:pStyle w:val="1"/>
              <w:rPr>
                <w:del w:id="4632" w:author="win10" w:date="2020-06-12T13:56:00Z"/>
              </w:rPr>
              <w:pPrChange w:id="4633" w:author="win10" w:date="2020-06-12T13:57:00Z">
                <w:pPr>
                  <w:jc w:val="left"/>
                </w:pPr>
              </w:pPrChange>
            </w:pPr>
            <w:del w:id="4634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A0CA07B" w14:textId="507E295B" w:rsidR="00EA5016" w:rsidDel="003D2C50" w:rsidRDefault="004C4817">
            <w:pPr>
              <w:pStyle w:val="1"/>
              <w:rPr>
                <w:del w:id="4635" w:author="win10" w:date="2020-06-12T13:56:00Z"/>
              </w:rPr>
              <w:pPrChange w:id="4636" w:author="win10" w:date="2020-06-12T13:57:00Z">
                <w:pPr>
                  <w:jc w:val="left"/>
                </w:pPr>
              </w:pPrChange>
            </w:pPr>
            <w:del w:id="4637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17547A0" w14:textId="53B9E17F" w:rsidR="00EA5016" w:rsidDel="003D2C50" w:rsidRDefault="004C4817">
            <w:pPr>
              <w:pStyle w:val="1"/>
              <w:rPr>
                <w:del w:id="4638" w:author="win10" w:date="2020-06-12T13:56:00Z"/>
              </w:rPr>
              <w:pPrChange w:id="4639" w:author="win10" w:date="2020-06-12T13:57:00Z">
                <w:pPr>
                  <w:jc w:val="left"/>
                </w:pPr>
              </w:pPrChange>
            </w:pPr>
            <w:del w:id="4640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B49C720" w14:textId="6C4BB243" w:rsidR="00EA5016" w:rsidDel="003D2C50" w:rsidRDefault="004C4817">
            <w:pPr>
              <w:pStyle w:val="1"/>
              <w:rPr>
                <w:del w:id="4641" w:author="win10" w:date="2020-06-12T13:56:00Z"/>
              </w:rPr>
              <w:pPrChange w:id="4642" w:author="win10" w:date="2020-06-12T13:57:00Z">
                <w:pPr>
                  <w:jc w:val="left"/>
                </w:pPr>
              </w:pPrChange>
            </w:pPr>
            <w:del w:id="4643" w:author="win10" w:date="2020-06-12T13:56:00Z">
              <w:r w:rsidDel="003D2C50">
                <w:rPr>
                  <w:rFonts w:hint="eastAsia"/>
                </w:rPr>
                <w:delText>直流调度模式，读属性</w:delText>
              </w:r>
              <w:r w:rsidDel="003D2C50">
                <w:delText>。</w:delText>
              </w:r>
            </w:del>
          </w:p>
          <w:p w14:paraId="1868F629" w14:textId="2100C52E" w:rsidR="00EA5016" w:rsidDel="003D2C50" w:rsidRDefault="004C4817">
            <w:pPr>
              <w:pStyle w:val="1"/>
              <w:rPr>
                <w:del w:id="4644" w:author="win10" w:date="2020-06-12T13:56:00Z"/>
              </w:rPr>
              <w:pPrChange w:id="4645" w:author="win10" w:date="2020-06-12T13:57:00Z">
                <w:pPr>
                  <w:jc w:val="left"/>
                </w:pPr>
              </w:pPrChange>
            </w:pPr>
            <w:del w:id="4646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10E19FE7" w14:textId="63A4CE0A">
        <w:trPr>
          <w:tblCellSpacing w:w="0" w:type="dxa"/>
          <w:del w:id="464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271A4FF" w14:textId="5A8E30A7" w:rsidR="00EA5016" w:rsidDel="003D2C50" w:rsidRDefault="004C4817">
            <w:pPr>
              <w:pStyle w:val="1"/>
              <w:rPr>
                <w:del w:id="4648" w:author="win10" w:date="2020-06-12T13:56:00Z"/>
              </w:rPr>
              <w:pPrChange w:id="4649" w:author="win10" w:date="2020-06-12T13:57:00Z">
                <w:pPr>
                  <w:jc w:val="left"/>
                </w:pPr>
              </w:pPrChange>
            </w:pPr>
            <w:del w:id="4650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CD3B557" w14:textId="7DA8D531" w:rsidR="00EA5016" w:rsidDel="003D2C50" w:rsidRDefault="004C4817">
            <w:pPr>
              <w:pStyle w:val="1"/>
              <w:rPr>
                <w:del w:id="4651" w:author="win10" w:date="2020-06-12T13:56:00Z"/>
              </w:rPr>
              <w:pPrChange w:id="4652" w:author="win10" w:date="2020-06-12T13:57:00Z">
                <w:pPr>
                  <w:jc w:val="left"/>
                </w:pPr>
              </w:pPrChange>
            </w:pPr>
            <w:del w:id="4653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0E070E5" w14:textId="305F8C64" w:rsidR="00EA5016" w:rsidDel="003D2C50" w:rsidRDefault="004C4817">
            <w:pPr>
              <w:pStyle w:val="1"/>
              <w:rPr>
                <w:del w:id="4654" w:author="win10" w:date="2020-06-12T13:56:00Z"/>
              </w:rPr>
              <w:pPrChange w:id="4655" w:author="win10" w:date="2020-06-12T13:57:00Z">
                <w:pPr>
                  <w:jc w:val="left"/>
                </w:pPr>
              </w:pPrChange>
            </w:pPr>
            <w:del w:id="4656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D57D410" w14:textId="3CD5F45C" w:rsidR="00EA5016" w:rsidDel="003D2C50" w:rsidRDefault="004C4817">
            <w:pPr>
              <w:pStyle w:val="1"/>
              <w:rPr>
                <w:del w:id="4657" w:author="win10" w:date="2020-06-12T13:56:00Z"/>
              </w:rPr>
              <w:pPrChange w:id="4658" w:author="win10" w:date="2020-06-12T13:57:00Z">
                <w:pPr>
                  <w:jc w:val="left"/>
                </w:pPr>
              </w:pPrChange>
            </w:pPr>
            <w:del w:id="4659" w:author="win10" w:date="2020-06-12T13:56:00Z">
              <w:r w:rsidDel="003D2C50">
                <w:rPr>
                  <w:rFonts w:hint="eastAsia"/>
                </w:rPr>
                <w:delText>直流调度模式状态</w:delText>
              </w:r>
              <w:r w:rsidDel="003D2C50">
                <w:delText>。</w:delText>
              </w:r>
            </w:del>
          </w:p>
          <w:p w14:paraId="1D6F3F9C" w14:textId="2CD1AA1E" w:rsidR="00EA5016" w:rsidDel="003D2C50" w:rsidRDefault="004C4817">
            <w:pPr>
              <w:pStyle w:val="1"/>
              <w:rPr>
                <w:del w:id="4660" w:author="win10" w:date="2020-06-12T13:56:00Z"/>
              </w:rPr>
              <w:pPrChange w:id="4661" w:author="win10" w:date="2020-06-12T13:57:00Z">
                <w:pPr>
                  <w:jc w:val="left"/>
                </w:pPr>
              </w:pPrChange>
            </w:pPr>
            <w:del w:id="4662" w:author="win10" w:date="2020-06-12T13:56:00Z">
              <w:r w:rsidDel="003D2C50">
                <w:rPr>
                  <w:rFonts w:hint="eastAsia"/>
                </w:rPr>
                <w:delText>请求消息：空。</w:delText>
              </w:r>
            </w:del>
          </w:p>
          <w:p w14:paraId="4FE7F653" w14:textId="32F45D1C" w:rsidR="00EA5016" w:rsidDel="003D2C50" w:rsidRDefault="004C4817">
            <w:pPr>
              <w:pStyle w:val="1"/>
              <w:rPr>
                <w:del w:id="4663" w:author="win10" w:date="2020-06-12T13:56:00Z"/>
              </w:rPr>
              <w:pPrChange w:id="4664" w:author="win10" w:date="2020-06-12T13:57:00Z">
                <w:pPr>
                  <w:jc w:val="left"/>
                </w:pPr>
              </w:pPrChange>
            </w:pPr>
            <w:del w:id="4665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hint="eastAsia"/>
                </w:rPr>
                <w:delText>Cu</w:delText>
              </w:r>
              <w:r w:rsidDel="003D2C50">
                <w:delText>rrent</w:delText>
              </w:r>
              <w:r w:rsidDel="003D2C50">
                <w:rPr>
                  <w:rFonts w:hint="eastAsia"/>
                </w:rPr>
                <w:delText>（电流调节）、</w:delText>
              </w:r>
              <w:r w:rsidDel="003D2C50">
                <w:rPr>
                  <w:rFonts w:hint="eastAsia"/>
                </w:rPr>
                <w:delText>Power</w:delText>
              </w:r>
              <w:r w:rsidDel="003D2C50">
                <w:rPr>
                  <w:rFonts w:hint="eastAsia"/>
                </w:rPr>
                <w:delText>（功率调节）</w:delText>
              </w:r>
              <w:r w:rsidDel="003D2C50">
                <w:delText>。</w:delText>
              </w:r>
            </w:del>
          </w:p>
        </w:tc>
      </w:tr>
    </w:tbl>
    <w:p w14:paraId="3AC01AEA" w14:textId="448151CA" w:rsidR="00EA5016" w:rsidDel="003D2C50" w:rsidRDefault="00EA5016">
      <w:pPr>
        <w:pStyle w:val="1"/>
        <w:rPr>
          <w:del w:id="4666" w:author="win10" w:date="2020-06-12T13:56:00Z"/>
          <w:bCs/>
        </w:rPr>
        <w:pPrChange w:id="4667" w:author="win10" w:date="2020-06-12T13:57:00Z">
          <w:pPr/>
        </w:pPrChange>
      </w:pPr>
    </w:p>
    <w:p w14:paraId="76D54D1C" w14:textId="118F99CE" w:rsidR="00EA5016" w:rsidDel="003D2C50" w:rsidRDefault="004C4817">
      <w:pPr>
        <w:pStyle w:val="1"/>
        <w:rPr>
          <w:del w:id="4668" w:author="win10" w:date="2020-06-12T13:56:00Z"/>
          <w:rFonts w:cs="Arial"/>
          <w:bCs/>
        </w:rPr>
        <w:pPrChange w:id="4669" w:author="win10" w:date="2020-06-12T13:57:00Z">
          <w:pPr/>
        </w:pPrChange>
      </w:pPr>
      <w:del w:id="4670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4FF3CD70" w14:textId="59E39A2F">
        <w:trPr>
          <w:tblHeader/>
          <w:tblCellSpacing w:w="0" w:type="dxa"/>
          <w:del w:id="4671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FFC1DA9" w14:textId="67470E7B" w:rsidR="00EA5016" w:rsidDel="003D2C50" w:rsidRDefault="004C4817">
            <w:pPr>
              <w:pStyle w:val="1"/>
              <w:rPr>
                <w:del w:id="467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673" w:author="win10" w:date="2020-06-12T13:57:00Z">
                <w:pPr>
                  <w:widowControl/>
                  <w:jc w:val="center"/>
                </w:pPr>
              </w:pPrChange>
            </w:pPr>
            <w:del w:id="467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60ACB37" w14:textId="419BD6ED" w:rsidR="00EA5016" w:rsidDel="003D2C50" w:rsidRDefault="004C4817">
            <w:pPr>
              <w:pStyle w:val="1"/>
              <w:rPr>
                <w:del w:id="467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676" w:author="win10" w:date="2020-06-12T13:57:00Z">
                <w:pPr>
                  <w:widowControl/>
                  <w:jc w:val="center"/>
                </w:pPr>
              </w:pPrChange>
            </w:pPr>
            <w:del w:id="467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722C955" w14:textId="6664DB47" w:rsidR="00EA5016" w:rsidDel="003D2C50" w:rsidRDefault="004C4817">
            <w:pPr>
              <w:pStyle w:val="1"/>
              <w:rPr>
                <w:del w:id="467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679" w:author="win10" w:date="2020-06-12T13:57:00Z">
                <w:pPr>
                  <w:widowControl/>
                  <w:jc w:val="center"/>
                </w:pPr>
              </w:pPrChange>
            </w:pPr>
            <w:del w:id="468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C929F3D" w14:textId="3087841A" w:rsidR="00EA5016" w:rsidDel="003D2C50" w:rsidRDefault="004C4817">
            <w:pPr>
              <w:pStyle w:val="1"/>
              <w:rPr>
                <w:del w:id="468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682" w:author="win10" w:date="2020-06-12T13:57:00Z">
                <w:pPr>
                  <w:widowControl/>
                  <w:jc w:val="center"/>
                </w:pPr>
              </w:pPrChange>
            </w:pPr>
            <w:del w:id="468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64517D88" w14:textId="7C7D61FD">
        <w:trPr>
          <w:tblCellSpacing w:w="0" w:type="dxa"/>
          <w:del w:id="4684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71D1947" w14:textId="674BA4D1" w:rsidR="00EA5016" w:rsidDel="003D2C50" w:rsidRDefault="004C4817">
            <w:pPr>
              <w:pStyle w:val="1"/>
              <w:rPr>
                <w:del w:id="4685" w:author="win10" w:date="2020-06-12T13:56:00Z"/>
              </w:rPr>
              <w:pPrChange w:id="4686" w:author="win10" w:date="2020-06-12T13:57:00Z">
                <w:pPr>
                  <w:jc w:val="left"/>
                </w:pPr>
              </w:pPrChange>
            </w:pPr>
            <w:del w:id="4687" w:author="win10" w:date="2020-06-12T13:56:00Z">
              <w:r w:rsidDel="003D2C50">
                <w:delText>key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25F9F99" w14:textId="598237AE" w:rsidR="00EA5016" w:rsidDel="003D2C50" w:rsidRDefault="004C4817">
            <w:pPr>
              <w:pStyle w:val="1"/>
              <w:rPr>
                <w:del w:id="4688" w:author="win10" w:date="2020-06-12T13:56:00Z"/>
              </w:rPr>
              <w:pPrChange w:id="4689" w:author="win10" w:date="2020-06-12T13:57:00Z">
                <w:pPr>
                  <w:jc w:val="left"/>
                </w:pPr>
              </w:pPrChange>
            </w:pPr>
            <w:del w:id="4690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97A6C26" w14:textId="358066A2" w:rsidR="00EA5016" w:rsidDel="003D2C50" w:rsidRDefault="004C4817">
            <w:pPr>
              <w:pStyle w:val="1"/>
              <w:rPr>
                <w:del w:id="4691" w:author="win10" w:date="2020-06-12T13:56:00Z"/>
              </w:rPr>
              <w:pPrChange w:id="4692" w:author="win10" w:date="2020-06-12T13:57:00Z">
                <w:pPr>
                  <w:jc w:val="left"/>
                </w:pPr>
              </w:pPrChange>
            </w:pPr>
            <w:del w:id="4693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893D727" w14:textId="208F77D7" w:rsidR="00EA5016" w:rsidDel="003D2C50" w:rsidRDefault="004C4817">
            <w:pPr>
              <w:pStyle w:val="1"/>
              <w:rPr>
                <w:del w:id="4694" w:author="win10" w:date="2020-06-12T13:56:00Z"/>
              </w:rPr>
              <w:pPrChange w:id="4695" w:author="win10" w:date="2020-06-12T13:57:00Z">
                <w:pPr>
                  <w:jc w:val="left"/>
                </w:pPr>
              </w:pPrChange>
            </w:pPr>
            <w:del w:id="4696" w:author="win10" w:date="2020-06-12T13:56:00Z">
              <w:r w:rsidDel="003D2C50">
                <w:rPr>
                  <w:rFonts w:hint="eastAsia"/>
                </w:rPr>
                <w:delText>直流调度模式，写属性</w:delText>
              </w:r>
              <w:r w:rsidDel="003D2C50">
                <w:delText>。</w:delText>
              </w:r>
            </w:del>
          </w:p>
          <w:p w14:paraId="0AB1DBFF" w14:textId="543E7E3A" w:rsidR="00EA5016" w:rsidDel="003D2C50" w:rsidRDefault="004C4817">
            <w:pPr>
              <w:pStyle w:val="1"/>
              <w:rPr>
                <w:del w:id="4697" w:author="win10" w:date="2020-06-12T13:56:00Z"/>
              </w:rPr>
              <w:pPrChange w:id="4698" w:author="win10" w:date="2020-06-12T13:57:00Z">
                <w:pPr>
                  <w:jc w:val="left"/>
                </w:pPr>
              </w:pPrChange>
            </w:pPr>
            <w:del w:id="4699" w:author="win10" w:date="2020-06-12T13:56:00Z">
              <w:r w:rsidDel="003D2C50">
                <w:rPr>
                  <w:rFonts w:hint="eastAsia"/>
                </w:rPr>
                <w:delText>操作</w:delText>
              </w:r>
              <w:r w:rsidDel="003D2C50">
                <w:delText>：</w:delText>
              </w:r>
              <w:r w:rsidDel="003D2C50">
                <w:delText>O</w:delText>
              </w:r>
              <w:r w:rsidDel="003D2C50">
                <w:rPr>
                  <w:rFonts w:hint="eastAsia"/>
                </w:rPr>
                <w:delText>per</w:delText>
              </w:r>
              <w:r w:rsidDel="003D2C50">
                <w:delText>ation</w:delText>
              </w:r>
              <w:r w:rsidDel="003D2C50">
                <w:delText>。</w:delText>
              </w:r>
            </w:del>
          </w:p>
        </w:tc>
      </w:tr>
      <w:tr w:rsidR="00EA5016" w:rsidDel="003D2C50" w14:paraId="391BEA40" w14:textId="6E990A78">
        <w:trPr>
          <w:tblCellSpacing w:w="0" w:type="dxa"/>
          <w:del w:id="4700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549B794" w14:textId="3A826809" w:rsidR="00EA5016" w:rsidDel="003D2C50" w:rsidRDefault="004C4817">
            <w:pPr>
              <w:pStyle w:val="1"/>
              <w:rPr>
                <w:del w:id="4701" w:author="win10" w:date="2020-06-12T13:56:00Z"/>
              </w:rPr>
              <w:pPrChange w:id="4702" w:author="win10" w:date="2020-06-12T13:57:00Z">
                <w:pPr>
                  <w:jc w:val="left"/>
                </w:pPr>
              </w:pPrChange>
            </w:pPr>
            <w:del w:id="4703" w:author="win10" w:date="2020-06-12T13:56:00Z">
              <w:r w:rsidDel="003D2C50">
                <w:delText>value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8147532" w14:textId="5BA09FB4" w:rsidR="00EA5016" w:rsidDel="003D2C50" w:rsidRDefault="004C4817">
            <w:pPr>
              <w:pStyle w:val="1"/>
              <w:rPr>
                <w:del w:id="4704" w:author="win10" w:date="2020-06-12T13:56:00Z"/>
              </w:rPr>
              <w:pPrChange w:id="4705" w:author="win10" w:date="2020-06-12T13:57:00Z">
                <w:pPr>
                  <w:jc w:val="left"/>
                </w:pPr>
              </w:pPrChange>
            </w:pPr>
            <w:del w:id="4706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3E0BD21" w14:textId="09E36129" w:rsidR="00EA5016" w:rsidDel="003D2C50" w:rsidRDefault="004C4817">
            <w:pPr>
              <w:pStyle w:val="1"/>
              <w:rPr>
                <w:del w:id="4707" w:author="win10" w:date="2020-06-12T13:56:00Z"/>
              </w:rPr>
              <w:pPrChange w:id="4708" w:author="win10" w:date="2020-06-12T13:57:00Z">
                <w:pPr>
                  <w:jc w:val="left"/>
                </w:pPr>
              </w:pPrChange>
            </w:pPr>
            <w:del w:id="4709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FC47D25" w14:textId="6A1264FD" w:rsidR="00EA5016" w:rsidDel="003D2C50" w:rsidRDefault="004C4817">
            <w:pPr>
              <w:pStyle w:val="1"/>
              <w:rPr>
                <w:del w:id="4710" w:author="win10" w:date="2020-06-12T13:56:00Z"/>
              </w:rPr>
              <w:pPrChange w:id="4711" w:author="win10" w:date="2020-06-12T13:57:00Z">
                <w:pPr/>
              </w:pPrChange>
            </w:pPr>
            <w:del w:id="4712" w:author="win10" w:date="2020-06-12T13:56:00Z">
              <w:r w:rsidDel="003D2C50">
                <w:rPr>
                  <w:rFonts w:hint="eastAsia"/>
                </w:rPr>
                <w:delText>直流调度模式操作</w:delText>
              </w:r>
              <w:r w:rsidDel="003D2C50">
                <w:delText>。</w:delText>
              </w:r>
            </w:del>
          </w:p>
          <w:p w14:paraId="7001CC54" w14:textId="0D083FA6" w:rsidR="00EA5016" w:rsidDel="003D2C50" w:rsidRDefault="004C4817">
            <w:pPr>
              <w:pStyle w:val="1"/>
              <w:rPr>
                <w:del w:id="4713" w:author="win10" w:date="2020-06-12T13:56:00Z"/>
              </w:rPr>
              <w:pPrChange w:id="4714" w:author="win10" w:date="2020-06-12T13:57:00Z">
                <w:pPr>
                  <w:jc w:val="left"/>
                </w:pPr>
              </w:pPrChange>
            </w:pPr>
            <w:del w:id="4715" w:author="win10" w:date="2020-06-12T13:56:00Z">
              <w:r w:rsidDel="003D2C50">
                <w:rPr>
                  <w:rFonts w:hint="eastAsia"/>
                </w:rPr>
                <w:delText>请求消息</w:delText>
              </w:r>
              <w:r w:rsidDel="003D2C50">
                <w:delText>：</w:delText>
              </w:r>
              <w:r w:rsidDel="003D2C50">
                <w:rPr>
                  <w:rFonts w:hint="eastAsia"/>
                </w:rPr>
                <w:delText>Cu</w:delText>
              </w:r>
              <w:r w:rsidDel="003D2C50">
                <w:delText>rrent</w:delText>
              </w:r>
              <w:r w:rsidDel="003D2C50">
                <w:rPr>
                  <w:rFonts w:hint="eastAsia"/>
                </w:rPr>
                <w:delText>（电流调节）、</w:delText>
              </w:r>
              <w:r w:rsidDel="003D2C50">
                <w:rPr>
                  <w:rFonts w:hint="eastAsia"/>
                </w:rPr>
                <w:delText>Power</w:delText>
              </w:r>
              <w:r w:rsidDel="003D2C50">
                <w:rPr>
                  <w:rFonts w:hint="eastAsia"/>
                </w:rPr>
                <w:delText>（功率调节）</w:delText>
              </w:r>
              <w:r w:rsidDel="003D2C50">
                <w:delText>。</w:delText>
              </w:r>
            </w:del>
          </w:p>
          <w:p w14:paraId="1008B532" w14:textId="4807CEE5" w:rsidR="00EA5016" w:rsidDel="003D2C50" w:rsidRDefault="004C4817">
            <w:pPr>
              <w:pStyle w:val="1"/>
              <w:rPr>
                <w:del w:id="4716" w:author="win10" w:date="2020-06-12T13:56:00Z"/>
              </w:rPr>
              <w:pPrChange w:id="4717" w:author="win10" w:date="2020-06-12T13:57:00Z">
                <w:pPr>
                  <w:jc w:val="left"/>
                </w:pPr>
              </w:pPrChange>
            </w:pPr>
            <w:del w:id="4718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7EF65DBB" w14:textId="0033914A" w:rsidR="00EA5016" w:rsidDel="003D2C50" w:rsidRDefault="00EA5016">
      <w:pPr>
        <w:pStyle w:val="1"/>
        <w:rPr>
          <w:del w:id="4719" w:author="win10" w:date="2020-06-12T13:56:00Z"/>
          <w:rFonts w:cs="Arial"/>
          <w:bCs/>
          <w:color w:val="3D3F43"/>
          <w:kern w:val="0"/>
          <w:szCs w:val="21"/>
        </w:rPr>
        <w:pPrChange w:id="4720" w:author="win10" w:date="2020-06-12T13:57:00Z">
          <w:pPr/>
        </w:pPrChange>
      </w:pPr>
    </w:p>
    <w:p w14:paraId="4C76CFE2" w14:textId="22D26D1C" w:rsidR="00EA5016" w:rsidDel="003D2C50" w:rsidRDefault="004C4817">
      <w:pPr>
        <w:pStyle w:val="1"/>
        <w:rPr>
          <w:del w:id="4721" w:author="win10" w:date="2020-06-12T13:56:00Z"/>
          <w:rFonts w:cs="Arial"/>
          <w:bCs/>
        </w:rPr>
        <w:pPrChange w:id="4722" w:author="win10" w:date="2020-06-12T13:57:00Z">
          <w:pPr>
            <w:ind w:firstLine="420"/>
          </w:pPr>
        </w:pPrChange>
      </w:pPr>
      <w:del w:id="4723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ReactivePowerMode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0512022C" w14:textId="7BC8A07E" w:rsidR="00EA5016" w:rsidDel="003D2C50" w:rsidRDefault="004C4817">
      <w:pPr>
        <w:pStyle w:val="1"/>
        <w:rPr>
          <w:del w:id="4724" w:author="win10" w:date="2020-06-12T13:56:00Z"/>
          <w:rFonts w:cs="Arial"/>
          <w:bCs/>
        </w:rPr>
        <w:pPrChange w:id="4725" w:author="win10" w:date="2020-06-12T13:57:00Z">
          <w:pPr/>
        </w:pPrChange>
      </w:pPr>
      <w:del w:id="4726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441E771D" w14:textId="3D63C0D6">
        <w:trPr>
          <w:tblHeader/>
          <w:tblCellSpacing w:w="0" w:type="dxa"/>
          <w:del w:id="472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EEA0922" w14:textId="5F48ABC6" w:rsidR="00EA5016" w:rsidDel="003D2C50" w:rsidRDefault="004C4817">
            <w:pPr>
              <w:pStyle w:val="1"/>
              <w:rPr>
                <w:del w:id="472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729" w:author="win10" w:date="2020-06-12T13:57:00Z">
                <w:pPr>
                  <w:widowControl/>
                  <w:jc w:val="center"/>
                </w:pPr>
              </w:pPrChange>
            </w:pPr>
            <w:del w:id="473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36D2B35" w14:textId="21CBC451" w:rsidR="00EA5016" w:rsidDel="003D2C50" w:rsidRDefault="004C4817">
            <w:pPr>
              <w:pStyle w:val="1"/>
              <w:rPr>
                <w:del w:id="473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732" w:author="win10" w:date="2020-06-12T13:57:00Z">
                <w:pPr>
                  <w:widowControl/>
                  <w:jc w:val="center"/>
                </w:pPr>
              </w:pPrChange>
            </w:pPr>
            <w:del w:id="473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E1F392A" w14:textId="580BCD31" w:rsidR="00EA5016" w:rsidDel="003D2C50" w:rsidRDefault="004C4817">
            <w:pPr>
              <w:pStyle w:val="1"/>
              <w:rPr>
                <w:del w:id="473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735" w:author="win10" w:date="2020-06-12T13:57:00Z">
                <w:pPr>
                  <w:widowControl/>
                  <w:jc w:val="center"/>
                </w:pPr>
              </w:pPrChange>
            </w:pPr>
            <w:del w:id="473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EE0E0D6" w14:textId="3D4C9102" w:rsidR="00EA5016" w:rsidDel="003D2C50" w:rsidRDefault="004C4817">
            <w:pPr>
              <w:pStyle w:val="1"/>
              <w:rPr>
                <w:del w:id="473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738" w:author="win10" w:date="2020-06-12T13:57:00Z">
                <w:pPr>
                  <w:widowControl/>
                  <w:jc w:val="center"/>
                </w:pPr>
              </w:pPrChange>
            </w:pPr>
            <w:del w:id="473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46B29389" w14:textId="072B9CA6">
        <w:trPr>
          <w:tblCellSpacing w:w="0" w:type="dxa"/>
          <w:del w:id="4740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FCC79A9" w14:textId="39D34E0E" w:rsidR="00EA5016" w:rsidDel="003D2C50" w:rsidRDefault="004C4817">
            <w:pPr>
              <w:pStyle w:val="1"/>
              <w:rPr>
                <w:del w:id="4741" w:author="win10" w:date="2020-06-12T13:56:00Z"/>
              </w:rPr>
              <w:pPrChange w:id="4742" w:author="win10" w:date="2020-06-12T13:57:00Z">
                <w:pPr>
                  <w:jc w:val="left"/>
                </w:pPr>
              </w:pPrChange>
            </w:pPr>
            <w:del w:id="4743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2643856" w14:textId="42810CD4" w:rsidR="00EA5016" w:rsidDel="003D2C50" w:rsidRDefault="004C4817">
            <w:pPr>
              <w:pStyle w:val="1"/>
              <w:rPr>
                <w:del w:id="4744" w:author="win10" w:date="2020-06-12T13:56:00Z"/>
              </w:rPr>
              <w:pPrChange w:id="4745" w:author="win10" w:date="2020-06-12T13:57:00Z">
                <w:pPr>
                  <w:jc w:val="left"/>
                </w:pPr>
              </w:pPrChange>
            </w:pPr>
            <w:del w:id="4746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9D22352" w14:textId="0A8CBAAA" w:rsidR="00EA5016" w:rsidDel="003D2C50" w:rsidRDefault="004C4817">
            <w:pPr>
              <w:pStyle w:val="1"/>
              <w:rPr>
                <w:del w:id="4747" w:author="win10" w:date="2020-06-12T13:56:00Z"/>
              </w:rPr>
              <w:pPrChange w:id="4748" w:author="win10" w:date="2020-06-12T13:57:00Z">
                <w:pPr>
                  <w:jc w:val="left"/>
                </w:pPr>
              </w:pPrChange>
            </w:pPr>
            <w:del w:id="4749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DA1BFBB" w14:textId="7C70E2FD" w:rsidR="00EA5016" w:rsidDel="003D2C50" w:rsidRDefault="004C4817">
            <w:pPr>
              <w:pStyle w:val="1"/>
              <w:rPr>
                <w:del w:id="4750" w:author="win10" w:date="2020-06-12T13:56:00Z"/>
              </w:rPr>
              <w:pPrChange w:id="4751" w:author="win10" w:date="2020-06-12T13:57:00Z">
                <w:pPr>
                  <w:jc w:val="left"/>
                </w:pPr>
              </w:pPrChange>
            </w:pPr>
            <w:del w:id="4752" w:author="win10" w:date="2020-06-12T13:56:00Z">
              <w:r w:rsidDel="003D2C50">
                <w:rPr>
                  <w:rFonts w:hint="eastAsia"/>
                </w:rPr>
                <w:delText>无功控制模式，读属性</w:delText>
              </w:r>
              <w:r w:rsidDel="003D2C50">
                <w:delText>。</w:delText>
              </w:r>
            </w:del>
          </w:p>
          <w:p w14:paraId="31453297" w14:textId="6AD4F799" w:rsidR="00EA5016" w:rsidDel="003D2C50" w:rsidRDefault="004C4817">
            <w:pPr>
              <w:pStyle w:val="1"/>
              <w:rPr>
                <w:del w:id="4753" w:author="win10" w:date="2020-06-12T13:56:00Z"/>
              </w:rPr>
              <w:pPrChange w:id="4754" w:author="win10" w:date="2020-06-12T13:57:00Z">
                <w:pPr>
                  <w:jc w:val="left"/>
                </w:pPr>
              </w:pPrChange>
            </w:pPr>
            <w:del w:id="4755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6EF7A8B5" w14:textId="26F6CEB8">
        <w:trPr>
          <w:tblCellSpacing w:w="0" w:type="dxa"/>
          <w:del w:id="475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BD2CFF3" w14:textId="45235546" w:rsidR="00EA5016" w:rsidDel="003D2C50" w:rsidRDefault="004C4817">
            <w:pPr>
              <w:pStyle w:val="1"/>
              <w:rPr>
                <w:del w:id="4757" w:author="win10" w:date="2020-06-12T13:56:00Z"/>
              </w:rPr>
              <w:pPrChange w:id="4758" w:author="win10" w:date="2020-06-12T13:57:00Z">
                <w:pPr>
                  <w:jc w:val="left"/>
                </w:pPr>
              </w:pPrChange>
            </w:pPr>
            <w:del w:id="4759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1808DAB" w14:textId="33060039" w:rsidR="00EA5016" w:rsidDel="003D2C50" w:rsidRDefault="004C4817">
            <w:pPr>
              <w:pStyle w:val="1"/>
              <w:rPr>
                <w:del w:id="4760" w:author="win10" w:date="2020-06-12T13:56:00Z"/>
              </w:rPr>
              <w:pPrChange w:id="4761" w:author="win10" w:date="2020-06-12T13:57:00Z">
                <w:pPr>
                  <w:jc w:val="left"/>
                </w:pPr>
              </w:pPrChange>
            </w:pPr>
            <w:del w:id="4762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BC7C4A4" w14:textId="19F13D81" w:rsidR="00EA5016" w:rsidDel="003D2C50" w:rsidRDefault="004C4817">
            <w:pPr>
              <w:pStyle w:val="1"/>
              <w:rPr>
                <w:del w:id="4763" w:author="win10" w:date="2020-06-12T13:56:00Z"/>
              </w:rPr>
              <w:pPrChange w:id="4764" w:author="win10" w:date="2020-06-12T13:57:00Z">
                <w:pPr>
                  <w:jc w:val="left"/>
                </w:pPr>
              </w:pPrChange>
            </w:pPr>
            <w:del w:id="4765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9CFBA97" w14:textId="27914657" w:rsidR="00EA5016" w:rsidDel="003D2C50" w:rsidRDefault="004C4817">
            <w:pPr>
              <w:pStyle w:val="1"/>
              <w:rPr>
                <w:del w:id="4766" w:author="win10" w:date="2020-06-12T13:56:00Z"/>
              </w:rPr>
              <w:pPrChange w:id="4767" w:author="win10" w:date="2020-06-12T13:57:00Z">
                <w:pPr>
                  <w:jc w:val="left"/>
                </w:pPr>
              </w:pPrChange>
            </w:pPr>
            <w:del w:id="4768" w:author="win10" w:date="2020-06-12T13:56:00Z">
              <w:r w:rsidDel="003D2C50">
                <w:rPr>
                  <w:rFonts w:hint="eastAsia"/>
                </w:rPr>
                <w:delText>无功控制模式状态</w:delText>
              </w:r>
              <w:r w:rsidDel="003D2C50">
                <w:delText>。</w:delText>
              </w:r>
            </w:del>
          </w:p>
          <w:p w14:paraId="61362C2A" w14:textId="56AD7751" w:rsidR="00EA5016" w:rsidDel="003D2C50" w:rsidRDefault="004C4817">
            <w:pPr>
              <w:pStyle w:val="1"/>
              <w:rPr>
                <w:del w:id="4769" w:author="win10" w:date="2020-06-12T13:56:00Z"/>
              </w:rPr>
              <w:pPrChange w:id="4770" w:author="win10" w:date="2020-06-12T13:57:00Z">
                <w:pPr>
                  <w:jc w:val="left"/>
                </w:pPr>
              </w:pPrChange>
            </w:pPr>
            <w:del w:id="4771" w:author="win10" w:date="2020-06-12T13:56:00Z">
              <w:r w:rsidDel="003D2C50">
                <w:rPr>
                  <w:rFonts w:hint="eastAsia"/>
                </w:rPr>
                <w:delText>请求消息：空。</w:delText>
              </w:r>
            </w:del>
          </w:p>
          <w:p w14:paraId="76492404" w14:textId="63900403" w:rsidR="00EA5016" w:rsidDel="003D2C50" w:rsidRDefault="004C4817">
            <w:pPr>
              <w:pStyle w:val="1"/>
              <w:rPr>
                <w:del w:id="4772" w:author="win10" w:date="2020-06-12T13:56:00Z"/>
              </w:rPr>
              <w:pPrChange w:id="4773" w:author="win10" w:date="2020-06-12T13:57:00Z">
                <w:pPr>
                  <w:jc w:val="left"/>
                </w:pPr>
              </w:pPrChange>
            </w:pPr>
            <w:del w:id="4774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 w:hint="eastAsia"/>
                </w:rPr>
                <w:delText>PF</w:delText>
              </w:r>
              <w:r w:rsidDel="003D2C50">
                <w:rPr>
                  <w:rFonts w:cs="Arial" w:hint="eastAsia"/>
                </w:rPr>
                <w:delText>（恒</w:delText>
              </w:r>
              <w:r w:rsidDel="003D2C50">
                <w:rPr>
                  <w:rFonts w:cs="Arial" w:hint="eastAsia"/>
                </w:rPr>
                <w:delText>PF</w:delText>
              </w:r>
              <w:r w:rsidDel="003D2C50">
                <w:rPr>
                  <w:rFonts w:cs="Arial" w:hint="eastAsia"/>
                </w:rPr>
                <w:delText>控制）、</w:delText>
              </w:r>
              <w:r w:rsidDel="003D2C50">
                <w:rPr>
                  <w:rFonts w:cs="Arial" w:hint="eastAsia"/>
                </w:rPr>
                <w:delText>ReactivePower</w:delText>
              </w:r>
              <w:r w:rsidDel="003D2C50">
                <w:rPr>
                  <w:rFonts w:cs="Arial" w:hint="eastAsia"/>
                </w:rPr>
                <w:delText>（恒无功功率控制）、</w:delText>
              </w:r>
              <w:r w:rsidDel="003D2C50">
                <w:rPr>
                  <w:rFonts w:cs="Arial" w:hint="eastAsia"/>
                </w:rPr>
                <w:delText>VOL</w:delText>
              </w:r>
              <w:r w:rsidDel="003D2C50">
                <w:rPr>
                  <w:rFonts w:cs="Arial" w:hint="eastAsia"/>
                </w:rPr>
                <w:delText>（电压</w:delText>
              </w:r>
              <w:r w:rsidDel="003D2C50">
                <w:rPr>
                  <w:rFonts w:cs="Arial" w:hint="eastAsia"/>
                </w:rPr>
                <w:delText>/</w:delText>
              </w:r>
              <w:r w:rsidDel="003D2C50">
                <w:rPr>
                  <w:rFonts w:cs="Arial" w:hint="eastAsia"/>
                </w:rPr>
                <w:delText>无功调节），</w:delText>
              </w:r>
              <w:r w:rsidDel="003D2C50">
                <w:rPr>
                  <w:rFonts w:cs="Arial" w:hint="eastAsia"/>
                </w:rPr>
                <w:delText>PFCurve</w:delText>
              </w:r>
              <w:r w:rsidDel="003D2C50">
                <w:rPr>
                  <w:rFonts w:cs="Arial" w:hint="eastAsia"/>
                </w:rPr>
                <w:delText>（</w:delText>
              </w:r>
              <w:r w:rsidDel="003D2C50">
                <w:rPr>
                  <w:rFonts w:cs="Arial" w:hint="eastAsia"/>
                </w:rPr>
                <w:delText>PF</w:delText>
              </w:r>
              <w:r w:rsidDel="003D2C50">
                <w:rPr>
                  <w:rFonts w:cs="Arial" w:hint="eastAsia"/>
                </w:rPr>
                <w:delText>曲线控制）</w:delText>
              </w:r>
              <w:r w:rsidDel="003D2C50">
                <w:delText>。</w:delText>
              </w:r>
            </w:del>
          </w:p>
        </w:tc>
      </w:tr>
    </w:tbl>
    <w:p w14:paraId="2E102051" w14:textId="65652456" w:rsidR="00EA5016" w:rsidDel="003D2C50" w:rsidRDefault="00EA5016">
      <w:pPr>
        <w:pStyle w:val="1"/>
        <w:rPr>
          <w:del w:id="4775" w:author="win10" w:date="2020-06-12T13:56:00Z"/>
          <w:bCs/>
        </w:rPr>
        <w:pPrChange w:id="4776" w:author="win10" w:date="2020-06-12T13:57:00Z">
          <w:pPr/>
        </w:pPrChange>
      </w:pPr>
    </w:p>
    <w:p w14:paraId="3BB480F1" w14:textId="6ABC958E" w:rsidR="00EA5016" w:rsidDel="003D2C50" w:rsidRDefault="004C4817">
      <w:pPr>
        <w:pStyle w:val="1"/>
        <w:rPr>
          <w:del w:id="4777" w:author="win10" w:date="2020-06-12T13:56:00Z"/>
          <w:rFonts w:cs="Arial"/>
          <w:bCs/>
        </w:rPr>
        <w:pPrChange w:id="4778" w:author="win10" w:date="2020-06-12T13:57:00Z">
          <w:pPr/>
        </w:pPrChange>
      </w:pPr>
      <w:del w:id="4779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0848B254" w14:textId="05E0D8FA">
        <w:trPr>
          <w:tblHeader/>
          <w:tblCellSpacing w:w="0" w:type="dxa"/>
          <w:del w:id="4780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6C37C43" w14:textId="3EBF7020" w:rsidR="00EA5016" w:rsidDel="003D2C50" w:rsidRDefault="004C4817">
            <w:pPr>
              <w:pStyle w:val="1"/>
              <w:rPr>
                <w:del w:id="478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782" w:author="win10" w:date="2020-06-12T13:57:00Z">
                <w:pPr>
                  <w:widowControl/>
                  <w:jc w:val="center"/>
                </w:pPr>
              </w:pPrChange>
            </w:pPr>
            <w:del w:id="478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482E098" w14:textId="77DCD05C" w:rsidR="00EA5016" w:rsidDel="003D2C50" w:rsidRDefault="004C4817">
            <w:pPr>
              <w:pStyle w:val="1"/>
              <w:rPr>
                <w:del w:id="478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785" w:author="win10" w:date="2020-06-12T13:57:00Z">
                <w:pPr>
                  <w:widowControl/>
                  <w:jc w:val="center"/>
                </w:pPr>
              </w:pPrChange>
            </w:pPr>
            <w:del w:id="478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BEF0149" w14:textId="3E23F234" w:rsidR="00EA5016" w:rsidDel="003D2C50" w:rsidRDefault="004C4817">
            <w:pPr>
              <w:pStyle w:val="1"/>
              <w:rPr>
                <w:del w:id="478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788" w:author="win10" w:date="2020-06-12T13:57:00Z">
                <w:pPr>
                  <w:widowControl/>
                  <w:jc w:val="center"/>
                </w:pPr>
              </w:pPrChange>
            </w:pPr>
            <w:del w:id="478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B110DBB" w14:textId="61654A50" w:rsidR="00EA5016" w:rsidDel="003D2C50" w:rsidRDefault="004C4817">
            <w:pPr>
              <w:pStyle w:val="1"/>
              <w:rPr>
                <w:del w:id="479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791" w:author="win10" w:date="2020-06-12T13:57:00Z">
                <w:pPr>
                  <w:widowControl/>
                  <w:jc w:val="center"/>
                </w:pPr>
              </w:pPrChange>
            </w:pPr>
            <w:del w:id="479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108CC854" w14:textId="01FC3FD1">
        <w:trPr>
          <w:tblCellSpacing w:w="0" w:type="dxa"/>
          <w:del w:id="4793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7EDE980" w14:textId="30DA4E73" w:rsidR="00EA5016" w:rsidDel="003D2C50" w:rsidRDefault="004C4817">
            <w:pPr>
              <w:pStyle w:val="1"/>
              <w:rPr>
                <w:del w:id="4794" w:author="win10" w:date="2020-06-12T13:56:00Z"/>
              </w:rPr>
              <w:pPrChange w:id="4795" w:author="win10" w:date="2020-06-12T13:57:00Z">
                <w:pPr>
                  <w:jc w:val="left"/>
                </w:pPr>
              </w:pPrChange>
            </w:pPr>
            <w:del w:id="4796" w:author="win10" w:date="2020-06-12T13:56:00Z">
              <w:r w:rsidDel="003D2C50">
                <w:delText>key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D23BB0D" w14:textId="24784638" w:rsidR="00EA5016" w:rsidDel="003D2C50" w:rsidRDefault="004C4817">
            <w:pPr>
              <w:pStyle w:val="1"/>
              <w:rPr>
                <w:del w:id="4797" w:author="win10" w:date="2020-06-12T13:56:00Z"/>
              </w:rPr>
              <w:pPrChange w:id="4798" w:author="win10" w:date="2020-06-12T13:57:00Z">
                <w:pPr>
                  <w:jc w:val="left"/>
                </w:pPr>
              </w:pPrChange>
            </w:pPr>
            <w:del w:id="4799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ECBBC9C" w14:textId="3FB508EA" w:rsidR="00EA5016" w:rsidDel="003D2C50" w:rsidRDefault="004C4817">
            <w:pPr>
              <w:pStyle w:val="1"/>
              <w:rPr>
                <w:del w:id="4800" w:author="win10" w:date="2020-06-12T13:56:00Z"/>
              </w:rPr>
              <w:pPrChange w:id="4801" w:author="win10" w:date="2020-06-12T13:57:00Z">
                <w:pPr>
                  <w:jc w:val="left"/>
                </w:pPr>
              </w:pPrChange>
            </w:pPr>
            <w:del w:id="4802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90F932C" w14:textId="7C48A0F1" w:rsidR="00EA5016" w:rsidDel="003D2C50" w:rsidRDefault="004C4817">
            <w:pPr>
              <w:pStyle w:val="1"/>
              <w:rPr>
                <w:del w:id="4803" w:author="win10" w:date="2020-06-12T13:56:00Z"/>
              </w:rPr>
              <w:pPrChange w:id="4804" w:author="win10" w:date="2020-06-12T13:57:00Z">
                <w:pPr>
                  <w:jc w:val="left"/>
                </w:pPr>
              </w:pPrChange>
            </w:pPr>
            <w:del w:id="4805" w:author="win10" w:date="2020-06-12T13:56:00Z">
              <w:r w:rsidDel="003D2C50">
                <w:rPr>
                  <w:rFonts w:hint="eastAsia"/>
                </w:rPr>
                <w:delText>无功控制模式，写属性</w:delText>
              </w:r>
              <w:r w:rsidDel="003D2C50">
                <w:delText>。</w:delText>
              </w:r>
            </w:del>
          </w:p>
          <w:p w14:paraId="658DEB67" w14:textId="11945136" w:rsidR="00EA5016" w:rsidDel="003D2C50" w:rsidRDefault="004C4817">
            <w:pPr>
              <w:pStyle w:val="1"/>
              <w:rPr>
                <w:del w:id="4806" w:author="win10" w:date="2020-06-12T13:56:00Z"/>
              </w:rPr>
              <w:pPrChange w:id="4807" w:author="win10" w:date="2020-06-12T13:57:00Z">
                <w:pPr>
                  <w:jc w:val="left"/>
                </w:pPr>
              </w:pPrChange>
            </w:pPr>
            <w:del w:id="4808" w:author="win10" w:date="2020-06-12T13:56:00Z">
              <w:r w:rsidDel="003D2C50">
                <w:rPr>
                  <w:rFonts w:hint="eastAsia"/>
                </w:rPr>
                <w:delText>操作</w:delText>
              </w:r>
              <w:r w:rsidDel="003D2C50">
                <w:delText>：</w:delText>
              </w:r>
              <w:r w:rsidDel="003D2C50">
                <w:delText>O</w:delText>
              </w:r>
              <w:r w:rsidDel="003D2C50">
                <w:rPr>
                  <w:rFonts w:hint="eastAsia"/>
                </w:rPr>
                <w:delText>per</w:delText>
              </w:r>
              <w:r w:rsidDel="003D2C50">
                <w:delText>ation</w:delText>
              </w:r>
              <w:r w:rsidDel="003D2C50">
                <w:delText>。</w:delText>
              </w:r>
            </w:del>
          </w:p>
        </w:tc>
      </w:tr>
      <w:tr w:rsidR="00EA5016" w:rsidDel="003D2C50" w14:paraId="4E9B73E8" w14:textId="197DD38F">
        <w:trPr>
          <w:tblCellSpacing w:w="0" w:type="dxa"/>
          <w:del w:id="4809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3EE064D" w14:textId="4A82EA75" w:rsidR="00EA5016" w:rsidDel="003D2C50" w:rsidRDefault="004C4817">
            <w:pPr>
              <w:pStyle w:val="1"/>
              <w:rPr>
                <w:del w:id="4810" w:author="win10" w:date="2020-06-12T13:56:00Z"/>
              </w:rPr>
              <w:pPrChange w:id="4811" w:author="win10" w:date="2020-06-12T13:57:00Z">
                <w:pPr>
                  <w:jc w:val="left"/>
                </w:pPr>
              </w:pPrChange>
            </w:pPr>
            <w:del w:id="4812" w:author="win10" w:date="2020-06-12T13:56:00Z">
              <w:r w:rsidDel="003D2C50">
                <w:delText>value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D746BE6" w14:textId="36F8E199" w:rsidR="00EA5016" w:rsidDel="003D2C50" w:rsidRDefault="004C4817">
            <w:pPr>
              <w:pStyle w:val="1"/>
              <w:rPr>
                <w:del w:id="4813" w:author="win10" w:date="2020-06-12T13:56:00Z"/>
              </w:rPr>
              <w:pPrChange w:id="4814" w:author="win10" w:date="2020-06-12T13:57:00Z">
                <w:pPr>
                  <w:jc w:val="left"/>
                </w:pPr>
              </w:pPrChange>
            </w:pPr>
            <w:del w:id="4815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65C2BAC" w14:textId="095D80C0" w:rsidR="00EA5016" w:rsidDel="003D2C50" w:rsidRDefault="004C4817">
            <w:pPr>
              <w:pStyle w:val="1"/>
              <w:rPr>
                <w:del w:id="4816" w:author="win10" w:date="2020-06-12T13:56:00Z"/>
              </w:rPr>
              <w:pPrChange w:id="4817" w:author="win10" w:date="2020-06-12T13:57:00Z">
                <w:pPr>
                  <w:jc w:val="left"/>
                </w:pPr>
              </w:pPrChange>
            </w:pPr>
            <w:del w:id="4818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9044C83" w14:textId="41EDACC8" w:rsidR="00EA5016" w:rsidDel="003D2C50" w:rsidRDefault="004C4817">
            <w:pPr>
              <w:pStyle w:val="1"/>
              <w:rPr>
                <w:del w:id="4819" w:author="win10" w:date="2020-06-12T13:56:00Z"/>
              </w:rPr>
              <w:pPrChange w:id="4820" w:author="win10" w:date="2020-06-12T13:57:00Z">
                <w:pPr/>
              </w:pPrChange>
            </w:pPr>
            <w:del w:id="4821" w:author="win10" w:date="2020-06-12T13:56:00Z">
              <w:r w:rsidDel="003D2C50">
                <w:rPr>
                  <w:rFonts w:hint="eastAsia"/>
                </w:rPr>
                <w:delText>无功控制模式操作</w:delText>
              </w:r>
              <w:r w:rsidDel="003D2C50">
                <w:delText>。</w:delText>
              </w:r>
            </w:del>
          </w:p>
          <w:p w14:paraId="24F80E11" w14:textId="7E92D5EA" w:rsidR="00EA5016" w:rsidDel="003D2C50" w:rsidRDefault="004C4817">
            <w:pPr>
              <w:pStyle w:val="1"/>
              <w:rPr>
                <w:del w:id="4822" w:author="win10" w:date="2020-06-12T13:56:00Z"/>
              </w:rPr>
              <w:pPrChange w:id="4823" w:author="win10" w:date="2020-06-12T13:57:00Z">
                <w:pPr>
                  <w:jc w:val="left"/>
                </w:pPr>
              </w:pPrChange>
            </w:pPr>
            <w:del w:id="4824" w:author="win10" w:date="2020-06-12T13:56:00Z">
              <w:r w:rsidDel="003D2C50">
                <w:rPr>
                  <w:rFonts w:hint="eastAsia"/>
                </w:rPr>
                <w:delText>请求消息</w:delText>
              </w:r>
              <w:r w:rsidDel="003D2C50">
                <w:delText>：</w:delText>
              </w:r>
              <w:r w:rsidDel="003D2C50">
                <w:rPr>
                  <w:rFonts w:cs="Arial" w:hint="eastAsia"/>
                </w:rPr>
                <w:delText>PF</w:delText>
              </w:r>
              <w:r w:rsidDel="003D2C50">
                <w:rPr>
                  <w:rFonts w:cs="Arial" w:hint="eastAsia"/>
                </w:rPr>
                <w:delText>（恒</w:delText>
              </w:r>
              <w:r w:rsidDel="003D2C50">
                <w:rPr>
                  <w:rFonts w:cs="Arial" w:hint="eastAsia"/>
                </w:rPr>
                <w:delText>PF</w:delText>
              </w:r>
              <w:r w:rsidDel="003D2C50">
                <w:rPr>
                  <w:rFonts w:cs="Arial" w:hint="eastAsia"/>
                </w:rPr>
                <w:delText>控制）、</w:delText>
              </w:r>
              <w:r w:rsidDel="003D2C50">
                <w:rPr>
                  <w:rFonts w:cs="Arial" w:hint="eastAsia"/>
                </w:rPr>
                <w:delText>ReactivePower</w:delText>
              </w:r>
              <w:r w:rsidDel="003D2C50">
                <w:rPr>
                  <w:rFonts w:cs="Arial" w:hint="eastAsia"/>
                </w:rPr>
                <w:delText>（恒无功功率控制）、</w:delText>
              </w:r>
              <w:r w:rsidDel="003D2C50">
                <w:rPr>
                  <w:rFonts w:cs="Arial" w:hint="eastAsia"/>
                </w:rPr>
                <w:delText>VOL</w:delText>
              </w:r>
              <w:r w:rsidDel="003D2C50">
                <w:rPr>
                  <w:rFonts w:cs="Arial" w:hint="eastAsia"/>
                </w:rPr>
                <w:delText>（电压</w:delText>
              </w:r>
              <w:r w:rsidDel="003D2C50">
                <w:rPr>
                  <w:rFonts w:cs="Arial" w:hint="eastAsia"/>
                </w:rPr>
                <w:delText>/</w:delText>
              </w:r>
              <w:r w:rsidDel="003D2C50">
                <w:rPr>
                  <w:rFonts w:cs="Arial" w:hint="eastAsia"/>
                </w:rPr>
                <w:delText>无功调节），</w:delText>
              </w:r>
              <w:r w:rsidDel="003D2C50">
                <w:rPr>
                  <w:rFonts w:cs="Arial" w:hint="eastAsia"/>
                </w:rPr>
                <w:delText>PFCurve</w:delText>
              </w:r>
              <w:r w:rsidDel="003D2C50">
                <w:rPr>
                  <w:rFonts w:cs="Arial" w:hint="eastAsia"/>
                </w:rPr>
                <w:delText>（</w:delText>
              </w:r>
              <w:r w:rsidDel="003D2C50">
                <w:rPr>
                  <w:rFonts w:cs="Arial" w:hint="eastAsia"/>
                </w:rPr>
                <w:delText>PF</w:delText>
              </w:r>
              <w:r w:rsidDel="003D2C50">
                <w:rPr>
                  <w:rFonts w:cs="Arial" w:hint="eastAsia"/>
                </w:rPr>
                <w:delText>曲线控制）</w:delText>
              </w:r>
              <w:r w:rsidDel="003D2C50">
                <w:delText>。</w:delText>
              </w:r>
            </w:del>
          </w:p>
          <w:p w14:paraId="5B4058CC" w14:textId="33A69A65" w:rsidR="00EA5016" w:rsidDel="003D2C50" w:rsidRDefault="004C4817">
            <w:pPr>
              <w:pStyle w:val="1"/>
              <w:rPr>
                <w:del w:id="4825" w:author="win10" w:date="2020-06-12T13:56:00Z"/>
              </w:rPr>
              <w:pPrChange w:id="4826" w:author="win10" w:date="2020-06-12T13:57:00Z">
                <w:pPr>
                  <w:jc w:val="left"/>
                </w:pPr>
              </w:pPrChange>
            </w:pPr>
            <w:del w:id="4827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3CBA7767" w14:textId="0B29D7A4" w:rsidR="00EA5016" w:rsidDel="003D2C50" w:rsidRDefault="00EA5016">
      <w:pPr>
        <w:pStyle w:val="1"/>
        <w:rPr>
          <w:del w:id="4828" w:author="win10" w:date="2020-06-12T13:56:00Z"/>
        </w:rPr>
        <w:pPrChange w:id="4829" w:author="win10" w:date="2020-06-12T13:57:00Z">
          <w:pPr/>
        </w:pPrChange>
      </w:pPr>
    </w:p>
    <w:p w14:paraId="58838860" w14:textId="1DEDE6E5" w:rsidR="00EA5016" w:rsidDel="003D2C50" w:rsidRDefault="004C4817">
      <w:pPr>
        <w:pStyle w:val="1"/>
        <w:rPr>
          <w:del w:id="4830" w:author="win10" w:date="2020-06-12T13:56:00Z"/>
          <w:rFonts w:cs="Arial"/>
          <w:bCs/>
        </w:rPr>
        <w:pPrChange w:id="4831" w:author="win10" w:date="2020-06-12T13:57:00Z">
          <w:pPr>
            <w:ind w:firstLine="420"/>
          </w:pPr>
        </w:pPrChange>
      </w:pPr>
      <w:del w:id="4832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ActivePower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4913C289" w14:textId="32679BEC" w:rsidR="00EA5016" w:rsidDel="003D2C50" w:rsidRDefault="004C4817">
      <w:pPr>
        <w:pStyle w:val="1"/>
        <w:rPr>
          <w:del w:id="4833" w:author="win10" w:date="2020-06-12T13:56:00Z"/>
          <w:rFonts w:cs="Arial"/>
          <w:bCs/>
        </w:rPr>
        <w:pPrChange w:id="4834" w:author="win10" w:date="2020-06-12T13:57:00Z">
          <w:pPr/>
        </w:pPrChange>
      </w:pPr>
      <w:del w:id="4835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6BDFDB2F" w14:textId="23110F6F">
        <w:trPr>
          <w:tblHeader/>
          <w:tblCellSpacing w:w="0" w:type="dxa"/>
          <w:del w:id="483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61ADEAF" w14:textId="5A2560BC" w:rsidR="00EA5016" w:rsidDel="003D2C50" w:rsidRDefault="004C4817">
            <w:pPr>
              <w:pStyle w:val="1"/>
              <w:rPr>
                <w:del w:id="483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838" w:author="win10" w:date="2020-06-12T13:57:00Z">
                <w:pPr>
                  <w:widowControl/>
                  <w:jc w:val="center"/>
                </w:pPr>
              </w:pPrChange>
            </w:pPr>
            <w:del w:id="483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FDD9C0B" w14:textId="075A4D84" w:rsidR="00EA5016" w:rsidDel="003D2C50" w:rsidRDefault="004C4817">
            <w:pPr>
              <w:pStyle w:val="1"/>
              <w:rPr>
                <w:del w:id="484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841" w:author="win10" w:date="2020-06-12T13:57:00Z">
                <w:pPr>
                  <w:widowControl/>
                  <w:jc w:val="center"/>
                </w:pPr>
              </w:pPrChange>
            </w:pPr>
            <w:del w:id="484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3B81BE1" w14:textId="297BADB3" w:rsidR="00EA5016" w:rsidDel="003D2C50" w:rsidRDefault="004C4817">
            <w:pPr>
              <w:pStyle w:val="1"/>
              <w:rPr>
                <w:del w:id="484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844" w:author="win10" w:date="2020-06-12T13:57:00Z">
                <w:pPr>
                  <w:widowControl/>
                  <w:jc w:val="center"/>
                </w:pPr>
              </w:pPrChange>
            </w:pPr>
            <w:del w:id="484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9123DF7" w14:textId="4BEB75BF" w:rsidR="00EA5016" w:rsidDel="003D2C50" w:rsidRDefault="004C4817">
            <w:pPr>
              <w:pStyle w:val="1"/>
              <w:rPr>
                <w:del w:id="484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847" w:author="win10" w:date="2020-06-12T13:57:00Z">
                <w:pPr>
                  <w:widowControl/>
                  <w:jc w:val="center"/>
                </w:pPr>
              </w:pPrChange>
            </w:pPr>
            <w:del w:id="484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22968A72" w14:textId="243958D1">
        <w:trPr>
          <w:tblCellSpacing w:w="0" w:type="dxa"/>
          <w:del w:id="4849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5E88B98" w14:textId="2202E579" w:rsidR="00EA5016" w:rsidDel="003D2C50" w:rsidRDefault="004C4817">
            <w:pPr>
              <w:pStyle w:val="1"/>
              <w:rPr>
                <w:del w:id="4850" w:author="win10" w:date="2020-06-12T13:56:00Z"/>
              </w:rPr>
              <w:pPrChange w:id="4851" w:author="win10" w:date="2020-06-12T13:57:00Z">
                <w:pPr>
                  <w:jc w:val="left"/>
                </w:pPr>
              </w:pPrChange>
            </w:pPr>
            <w:del w:id="4852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54000E3" w14:textId="3DEC037A" w:rsidR="00EA5016" w:rsidDel="003D2C50" w:rsidRDefault="004C4817">
            <w:pPr>
              <w:pStyle w:val="1"/>
              <w:rPr>
                <w:del w:id="4853" w:author="win10" w:date="2020-06-12T13:56:00Z"/>
              </w:rPr>
              <w:pPrChange w:id="4854" w:author="win10" w:date="2020-06-12T13:57:00Z">
                <w:pPr>
                  <w:jc w:val="left"/>
                </w:pPr>
              </w:pPrChange>
            </w:pPr>
            <w:del w:id="485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36EE6EC" w14:textId="2BDD039F" w:rsidR="00EA5016" w:rsidDel="003D2C50" w:rsidRDefault="004C4817">
            <w:pPr>
              <w:pStyle w:val="1"/>
              <w:rPr>
                <w:del w:id="4856" w:author="win10" w:date="2020-06-12T13:56:00Z"/>
              </w:rPr>
              <w:pPrChange w:id="4857" w:author="win10" w:date="2020-06-12T13:57:00Z">
                <w:pPr>
                  <w:jc w:val="left"/>
                </w:pPr>
              </w:pPrChange>
            </w:pPr>
            <w:del w:id="4858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09DB923" w14:textId="5BF3FD89" w:rsidR="00EA5016" w:rsidDel="003D2C50" w:rsidRDefault="004C4817">
            <w:pPr>
              <w:pStyle w:val="1"/>
              <w:rPr>
                <w:del w:id="4859" w:author="win10" w:date="2020-06-12T13:56:00Z"/>
              </w:rPr>
              <w:pPrChange w:id="4860" w:author="win10" w:date="2020-06-12T13:57:00Z">
                <w:pPr>
                  <w:jc w:val="left"/>
                </w:pPr>
              </w:pPrChange>
            </w:pPr>
            <w:del w:id="4861" w:author="win10" w:date="2020-06-12T13:56:00Z">
              <w:r w:rsidDel="003D2C50">
                <w:rPr>
                  <w:rFonts w:hint="eastAsia"/>
                </w:rPr>
                <w:delText>有功功率设置，读属性</w:delText>
              </w:r>
              <w:r w:rsidDel="003D2C50">
                <w:delText>。</w:delText>
              </w:r>
            </w:del>
          </w:p>
          <w:p w14:paraId="0DD43F8C" w14:textId="6A1AE112" w:rsidR="00EA5016" w:rsidDel="003D2C50" w:rsidRDefault="004C4817">
            <w:pPr>
              <w:pStyle w:val="1"/>
              <w:rPr>
                <w:del w:id="4862" w:author="win10" w:date="2020-06-12T13:56:00Z"/>
              </w:rPr>
              <w:pPrChange w:id="4863" w:author="win10" w:date="2020-06-12T13:57:00Z">
                <w:pPr>
                  <w:jc w:val="left"/>
                </w:pPr>
              </w:pPrChange>
            </w:pPr>
            <w:del w:id="4864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1E873E47" w14:textId="093A2ED3">
        <w:trPr>
          <w:tblCellSpacing w:w="0" w:type="dxa"/>
          <w:del w:id="4865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449EDD1" w14:textId="7303FC82" w:rsidR="00EA5016" w:rsidDel="003D2C50" w:rsidRDefault="004C4817">
            <w:pPr>
              <w:pStyle w:val="1"/>
              <w:rPr>
                <w:del w:id="4866" w:author="win10" w:date="2020-06-12T13:56:00Z"/>
              </w:rPr>
              <w:pPrChange w:id="4867" w:author="win10" w:date="2020-06-12T13:57:00Z">
                <w:pPr>
                  <w:jc w:val="left"/>
                </w:pPr>
              </w:pPrChange>
            </w:pPr>
            <w:del w:id="4868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3351975" w14:textId="09AC8C0E" w:rsidR="00EA5016" w:rsidDel="003D2C50" w:rsidRDefault="004C4817">
            <w:pPr>
              <w:pStyle w:val="1"/>
              <w:rPr>
                <w:del w:id="4869" w:author="win10" w:date="2020-06-12T13:56:00Z"/>
              </w:rPr>
              <w:pPrChange w:id="4870" w:author="win10" w:date="2020-06-12T13:57:00Z">
                <w:pPr>
                  <w:jc w:val="left"/>
                </w:pPr>
              </w:pPrChange>
            </w:pPr>
            <w:del w:id="4871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71E6FA0" w14:textId="13B15631" w:rsidR="00EA5016" w:rsidDel="003D2C50" w:rsidRDefault="004C4817">
            <w:pPr>
              <w:pStyle w:val="1"/>
              <w:rPr>
                <w:del w:id="4872" w:author="win10" w:date="2020-06-12T13:56:00Z"/>
              </w:rPr>
              <w:pPrChange w:id="4873" w:author="win10" w:date="2020-06-12T13:57:00Z">
                <w:pPr>
                  <w:jc w:val="left"/>
                </w:pPr>
              </w:pPrChange>
            </w:pPr>
            <w:del w:id="4874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5AD29F5" w14:textId="3374C1FE" w:rsidR="00EA5016" w:rsidDel="003D2C50" w:rsidRDefault="004C4817">
            <w:pPr>
              <w:pStyle w:val="1"/>
              <w:rPr>
                <w:del w:id="4875" w:author="win10" w:date="2020-06-12T13:56:00Z"/>
              </w:rPr>
              <w:pPrChange w:id="4876" w:author="win10" w:date="2020-06-12T13:57:00Z">
                <w:pPr/>
              </w:pPrChange>
            </w:pPr>
            <w:del w:id="4877" w:author="win10" w:date="2020-06-12T13:56:00Z">
              <w:r w:rsidDel="003D2C50">
                <w:rPr>
                  <w:rFonts w:hint="eastAsia"/>
                </w:rPr>
                <w:delText>有功功率设置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，单位为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W</w:delText>
              </w:r>
              <w:r w:rsidDel="003D2C50">
                <w:delText>。</w:delText>
              </w:r>
            </w:del>
          </w:p>
          <w:p w14:paraId="0F2F9E3C" w14:textId="6A490D94" w:rsidR="00EA5016" w:rsidDel="003D2C50" w:rsidRDefault="004C4817">
            <w:pPr>
              <w:pStyle w:val="1"/>
              <w:rPr>
                <w:del w:id="4878" w:author="win10" w:date="2020-06-12T13:56:00Z"/>
              </w:rPr>
              <w:pPrChange w:id="4879" w:author="win10" w:date="2020-06-12T13:57:00Z">
                <w:pPr/>
              </w:pPrChange>
            </w:pPr>
            <w:del w:id="4880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30D60B96" w14:textId="5C38C714" w:rsidR="00EA5016" w:rsidDel="003D2C50" w:rsidRDefault="004C4817">
            <w:pPr>
              <w:pStyle w:val="1"/>
              <w:rPr>
                <w:del w:id="4881" w:author="win10" w:date="2020-06-12T13:56:00Z"/>
              </w:rPr>
              <w:pPrChange w:id="4882" w:author="win10" w:date="2020-06-12T13:57:00Z">
                <w:pPr/>
              </w:pPrChange>
            </w:pPr>
            <w:del w:id="4883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delText>1</w:delText>
              </w:r>
              <w:r w:rsidDel="003D2C50">
                <w:rPr>
                  <w:rFonts w:cs="Arial" w:hint="eastAsia"/>
                </w:rPr>
                <w:delText>0.0</w:delText>
              </w:r>
              <w:r w:rsidDel="003D2C50">
                <w:delText>。</w:delText>
              </w:r>
            </w:del>
          </w:p>
        </w:tc>
      </w:tr>
    </w:tbl>
    <w:p w14:paraId="456CF9E4" w14:textId="1822FEFD" w:rsidR="00EA5016" w:rsidDel="003D2C50" w:rsidRDefault="00EA5016">
      <w:pPr>
        <w:pStyle w:val="1"/>
        <w:rPr>
          <w:del w:id="4884" w:author="win10" w:date="2020-06-12T13:56:00Z"/>
          <w:bCs/>
        </w:rPr>
        <w:pPrChange w:id="4885" w:author="win10" w:date="2020-06-12T13:57:00Z">
          <w:pPr/>
        </w:pPrChange>
      </w:pPr>
    </w:p>
    <w:p w14:paraId="00BB8057" w14:textId="4E66D51F" w:rsidR="00EA5016" w:rsidDel="003D2C50" w:rsidRDefault="004C4817">
      <w:pPr>
        <w:pStyle w:val="1"/>
        <w:rPr>
          <w:del w:id="4886" w:author="win10" w:date="2020-06-12T13:56:00Z"/>
          <w:rFonts w:cs="Arial"/>
          <w:bCs/>
        </w:rPr>
        <w:pPrChange w:id="4887" w:author="win10" w:date="2020-06-12T13:57:00Z">
          <w:pPr/>
        </w:pPrChange>
      </w:pPr>
      <w:del w:id="4888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20465D24" w14:textId="5A7B5A21">
        <w:trPr>
          <w:tblHeader/>
          <w:tblCellSpacing w:w="0" w:type="dxa"/>
          <w:del w:id="4889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4373B49" w14:textId="712C959E" w:rsidR="00EA5016" w:rsidDel="003D2C50" w:rsidRDefault="004C4817">
            <w:pPr>
              <w:pStyle w:val="1"/>
              <w:rPr>
                <w:del w:id="489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891" w:author="win10" w:date="2020-06-12T13:57:00Z">
                <w:pPr>
                  <w:widowControl/>
                  <w:jc w:val="center"/>
                </w:pPr>
              </w:pPrChange>
            </w:pPr>
            <w:del w:id="489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5EA2368" w14:textId="612235D7" w:rsidR="00EA5016" w:rsidDel="003D2C50" w:rsidRDefault="004C4817">
            <w:pPr>
              <w:pStyle w:val="1"/>
              <w:rPr>
                <w:del w:id="489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894" w:author="win10" w:date="2020-06-12T13:57:00Z">
                <w:pPr>
                  <w:widowControl/>
                  <w:jc w:val="center"/>
                </w:pPr>
              </w:pPrChange>
            </w:pPr>
            <w:del w:id="489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25D217D" w14:textId="3FD8889F" w:rsidR="00EA5016" w:rsidDel="003D2C50" w:rsidRDefault="004C4817">
            <w:pPr>
              <w:pStyle w:val="1"/>
              <w:rPr>
                <w:del w:id="489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897" w:author="win10" w:date="2020-06-12T13:57:00Z">
                <w:pPr>
                  <w:widowControl/>
                  <w:jc w:val="center"/>
                </w:pPr>
              </w:pPrChange>
            </w:pPr>
            <w:del w:id="489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9DA8C55" w14:textId="607DF05F" w:rsidR="00EA5016" w:rsidDel="003D2C50" w:rsidRDefault="004C4817">
            <w:pPr>
              <w:pStyle w:val="1"/>
              <w:rPr>
                <w:del w:id="489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900" w:author="win10" w:date="2020-06-12T13:57:00Z">
                <w:pPr>
                  <w:widowControl/>
                  <w:jc w:val="center"/>
                </w:pPr>
              </w:pPrChange>
            </w:pPr>
            <w:del w:id="490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522C6F9A" w14:textId="226533EE">
        <w:trPr>
          <w:tblCellSpacing w:w="0" w:type="dxa"/>
          <w:del w:id="490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66FF3C3" w14:textId="5B526EAC" w:rsidR="00EA5016" w:rsidDel="003D2C50" w:rsidRDefault="004C4817">
            <w:pPr>
              <w:pStyle w:val="1"/>
              <w:rPr>
                <w:del w:id="4903" w:author="win10" w:date="2020-06-12T13:56:00Z"/>
              </w:rPr>
              <w:pPrChange w:id="4904" w:author="win10" w:date="2020-06-12T13:57:00Z">
                <w:pPr>
                  <w:jc w:val="left"/>
                </w:pPr>
              </w:pPrChange>
            </w:pPr>
            <w:del w:id="4905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FE756D5" w14:textId="56650D97" w:rsidR="00EA5016" w:rsidDel="003D2C50" w:rsidRDefault="004C4817">
            <w:pPr>
              <w:pStyle w:val="1"/>
              <w:rPr>
                <w:del w:id="4906" w:author="win10" w:date="2020-06-12T13:56:00Z"/>
              </w:rPr>
              <w:pPrChange w:id="4907" w:author="win10" w:date="2020-06-12T13:57:00Z">
                <w:pPr>
                  <w:jc w:val="left"/>
                </w:pPr>
              </w:pPrChange>
            </w:pPr>
            <w:del w:id="4908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8FAFECB" w14:textId="5D2E2FCF" w:rsidR="00EA5016" w:rsidDel="003D2C50" w:rsidRDefault="004C4817">
            <w:pPr>
              <w:pStyle w:val="1"/>
              <w:rPr>
                <w:del w:id="4909" w:author="win10" w:date="2020-06-12T13:56:00Z"/>
              </w:rPr>
              <w:pPrChange w:id="4910" w:author="win10" w:date="2020-06-12T13:57:00Z">
                <w:pPr>
                  <w:jc w:val="left"/>
                </w:pPr>
              </w:pPrChange>
            </w:pPr>
            <w:del w:id="4911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00DB4A5" w14:textId="4A646605" w:rsidR="00EA5016" w:rsidDel="003D2C50" w:rsidRDefault="004C4817">
            <w:pPr>
              <w:pStyle w:val="1"/>
              <w:rPr>
                <w:del w:id="4912" w:author="win10" w:date="2020-06-12T13:56:00Z"/>
              </w:rPr>
              <w:pPrChange w:id="4913" w:author="win10" w:date="2020-06-12T13:57:00Z">
                <w:pPr>
                  <w:jc w:val="left"/>
                </w:pPr>
              </w:pPrChange>
            </w:pPr>
            <w:del w:id="4914" w:author="win10" w:date="2020-06-12T13:56:00Z">
              <w:r w:rsidDel="003D2C50">
                <w:rPr>
                  <w:rFonts w:hint="eastAsia"/>
                </w:rPr>
                <w:delText>有功功率设置，写属性</w:delText>
              </w:r>
              <w:r w:rsidDel="003D2C50">
                <w:delText>。</w:delText>
              </w:r>
            </w:del>
          </w:p>
          <w:p w14:paraId="38D8045F" w14:textId="2A373125" w:rsidR="00EA5016" w:rsidDel="003D2C50" w:rsidRDefault="004C4817">
            <w:pPr>
              <w:pStyle w:val="1"/>
              <w:rPr>
                <w:del w:id="4915" w:author="win10" w:date="2020-06-12T13:56:00Z"/>
              </w:rPr>
              <w:pPrChange w:id="4916" w:author="win10" w:date="2020-06-12T13:57:00Z">
                <w:pPr>
                  <w:jc w:val="left"/>
                </w:pPr>
              </w:pPrChange>
            </w:pPr>
            <w:del w:id="4917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43B97772" w14:textId="072AF615">
        <w:trPr>
          <w:tblCellSpacing w:w="0" w:type="dxa"/>
          <w:del w:id="4918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DC23E8A" w14:textId="732D48FF" w:rsidR="00EA5016" w:rsidDel="003D2C50" w:rsidRDefault="004C4817">
            <w:pPr>
              <w:pStyle w:val="1"/>
              <w:rPr>
                <w:del w:id="4919" w:author="win10" w:date="2020-06-12T13:56:00Z"/>
              </w:rPr>
              <w:pPrChange w:id="4920" w:author="win10" w:date="2020-06-12T13:57:00Z">
                <w:pPr>
                  <w:jc w:val="left"/>
                </w:pPr>
              </w:pPrChange>
            </w:pPr>
            <w:del w:id="4921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FE5F492" w14:textId="2AFFD5C0" w:rsidR="00EA5016" w:rsidDel="003D2C50" w:rsidRDefault="004C4817">
            <w:pPr>
              <w:pStyle w:val="1"/>
              <w:rPr>
                <w:del w:id="4922" w:author="win10" w:date="2020-06-12T13:56:00Z"/>
              </w:rPr>
              <w:pPrChange w:id="4923" w:author="win10" w:date="2020-06-12T13:57:00Z">
                <w:pPr>
                  <w:jc w:val="left"/>
                </w:pPr>
              </w:pPrChange>
            </w:pPr>
            <w:del w:id="4924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3E466F8" w14:textId="304CC875" w:rsidR="00EA5016" w:rsidDel="003D2C50" w:rsidRDefault="004C4817">
            <w:pPr>
              <w:pStyle w:val="1"/>
              <w:rPr>
                <w:del w:id="4925" w:author="win10" w:date="2020-06-12T13:56:00Z"/>
              </w:rPr>
              <w:pPrChange w:id="4926" w:author="win10" w:date="2020-06-12T13:57:00Z">
                <w:pPr>
                  <w:jc w:val="left"/>
                </w:pPr>
              </w:pPrChange>
            </w:pPr>
            <w:del w:id="4927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C4F2184" w14:textId="036F39B3" w:rsidR="00EA5016" w:rsidDel="003D2C50" w:rsidRDefault="004C4817">
            <w:pPr>
              <w:pStyle w:val="1"/>
              <w:rPr>
                <w:del w:id="4928" w:author="win10" w:date="2020-06-12T13:56:00Z"/>
              </w:rPr>
              <w:pPrChange w:id="4929" w:author="win10" w:date="2020-06-12T13:57:00Z">
                <w:pPr>
                  <w:jc w:val="left"/>
                </w:pPr>
              </w:pPrChange>
            </w:pPr>
            <w:del w:id="4930" w:author="win10" w:date="2020-06-12T13:56:00Z">
              <w:r w:rsidDel="003D2C50">
                <w:rPr>
                  <w:rFonts w:hint="eastAsia"/>
                </w:rPr>
                <w:delText>有功功率设置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，单位为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W</w:delText>
              </w:r>
              <w:r w:rsidDel="003D2C50">
                <w:delText>。</w:delText>
              </w:r>
            </w:del>
          </w:p>
          <w:p w14:paraId="12C5B499" w14:textId="6B985800" w:rsidR="00EA5016" w:rsidDel="003D2C50" w:rsidRDefault="004C4817">
            <w:pPr>
              <w:pStyle w:val="1"/>
              <w:rPr>
                <w:del w:id="4931" w:author="win10" w:date="2020-06-12T13:56:00Z"/>
              </w:rPr>
              <w:pPrChange w:id="4932" w:author="win10" w:date="2020-06-12T13:57:00Z">
                <w:pPr>
                  <w:jc w:val="left"/>
                </w:pPr>
              </w:pPrChange>
            </w:pPr>
            <w:del w:id="4933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cs="Arial"/>
                </w:rPr>
                <w:delText>1</w:delText>
              </w:r>
              <w:r w:rsidDel="003D2C50">
                <w:rPr>
                  <w:rFonts w:cs="Arial" w:hint="eastAsia"/>
                </w:rPr>
                <w:delText>0.0</w:delText>
              </w:r>
              <w:r w:rsidDel="003D2C50">
                <w:delText>。</w:delText>
              </w:r>
            </w:del>
          </w:p>
          <w:p w14:paraId="45AE1DC9" w14:textId="153AADD1" w:rsidR="00EA5016" w:rsidDel="003D2C50" w:rsidRDefault="004C4817">
            <w:pPr>
              <w:pStyle w:val="1"/>
              <w:rPr>
                <w:del w:id="4934" w:author="win10" w:date="2020-06-12T13:56:00Z"/>
              </w:rPr>
              <w:pPrChange w:id="4935" w:author="win10" w:date="2020-06-12T13:57:00Z">
                <w:pPr>
                  <w:jc w:val="left"/>
                </w:pPr>
              </w:pPrChange>
            </w:pPr>
            <w:del w:id="4936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3D281892" w14:textId="162F3E3A" w:rsidR="00EA5016" w:rsidDel="003D2C50" w:rsidRDefault="00EA5016">
      <w:pPr>
        <w:pStyle w:val="1"/>
        <w:rPr>
          <w:del w:id="4937" w:author="win10" w:date="2020-06-12T13:56:00Z"/>
        </w:rPr>
        <w:pPrChange w:id="4938" w:author="win10" w:date="2020-06-12T13:57:00Z">
          <w:pPr/>
        </w:pPrChange>
      </w:pPr>
    </w:p>
    <w:p w14:paraId="46436FCE" w14:textId="10B92A65" w:rsidR="00EA5016" w:rsidDel="003D2C50" w:rsidRDefault="004C4817">
      <w:pPr>
        <w:pStyle w:val="1"/>
        <w:rPr>
          <w:del w:id="4939" w:author="win10" w:date="2020-06-12T13:56:00Z"/>
          <w:rFonts w:cs="Arial"/>
          <w:bCs/>
        </w:rPr>
        <w:pPrChange w:id="4940" w:author="win10" w:date="2020-06-12T13:57:00Z">
          <w:pPr>
            <w:ind w:firstLine="420"/>
          </w:pPr>
        </w:pPrChange>
      </w:pPr>
      <w:del w:id="4941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ReactivePower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242518B7" w14:textId="40D6A11D" w:rsidR="00EA5016" w:rsidDel="003D2C50" w:rsidRDefault="004C4817">
      <w:pPr>
        <w:pStyle w:val="1"/>
        <w:rPr>
          <w:del w:id="4942" w:author="win10" w:date="2020-06-12T13:56:00Z"/>
          <w:rFonts w:cs="Arial"/>
          <w:bCs/>
        </w:rPr>
        <w:pPrChange w:id="4943" w:author="win10" w:date="2020-06-12T13:57:00Z">
          <w:pPr/>
        </w:pPrChange>
      </w:pPr>
      <w:del w:id="4944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1A5249F7" w14:textId="4E490F80">
        <w:trPr>
          <w:tblHeader/>
          <w:tblCellSpacing w:w="0" w:type="dxa"/>
          <w:del w:id="4945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E31E704" w14:textId="79223350" w:rsidR="00EA5016" w:rsidDel="003D2C50" w:rsidRDefault="004C4817">
            <w:pPr>
              <w:pStyle w:val="1"/>
              <w:rPr>
                <w:del w:id="494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947" w:author="win10" w:date="2020-06-12T13:57:00Z">
                <w:pPr>
                  <w:widowControl/>
                  <w:jc w:val="center"/>
                </w:pPr>
              </w:pPrChange>
            </w:pPr>
            <w:del w:id="494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B7869AF" w14:textId="277EDC2D" w:rsidR="00EA5016" w:rsidDel="003D2C50" w:rsidRDefault="004C4817">
            <w:pPr>
              <w:pStyle w:val="1"/>
              <w:rPr>
                <w:del w:id="494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950" w:author="win10" w:date="2020-06-12T13:57:00Z">
                <w:pPr>
                  <w:widowControl/>
                  <w:jc w:val="center"/>
                </w:pPr>
              </w:pPrChange>
            </w:pPr>
            <w:del w:id="495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57B2142" w14:textId="27676705" w:rsidR="00EA5016" w:rsidDel="003D2C50" w:rsidRDefault="004C4817">
            <w:pPr>
              <w:pStyle w:val="1"/>
              <w:rPr>
                <w:del w:id="495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953" w:author="win10" w:date="2020-06-12T13:57:00Z">
                <w:pPr>
                  <w:widowControl/>
                  <w:jc w:val="center"/>
                </w:pPr>
              </w:pPrChange>
            </w:pPr>
            <w:del w:id="495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FB7D425" w14:textId="0F6FC79A" w:rsidR="00EA5016" w:rsidDel="003D2C50" w:rsidRDefault="004C4817">
            <w:pPr>
              <w:pStyle w:val="1"/>
              <w:rPr>
                <w:del w:id="495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4956" w:author="win10" w:date="2020-06-12T13:57:00Z">
                <w:pPr>
                  <w:widowControl/>
                  <w:jc w:val="center"/>
                </w:pPr>
              </w:pPrChange>
            </w:pPr>
            <w:del w:id="495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4DF2EF96" w14:textId="15A48EBA">
        <w:trPr>
          <w:tblCellSpacing w:w="0" w:type="dxa"/>
          <w:del w:id="4958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1EC36E2" w14:textId="4DA79DEF" w:rsidR="00EA5016" w:rsidDel="003D2C50" w:rsidRDefault="004C4817">
            <w:pPr>
              <w:pStyle w:val="1"/>
              <w:rPr>
                <w:del w:id="4959" w:author="win10" w:date="2020-06-12T13:56:00Z"/>
              </w:rPr>
              <w:pPrChange w:id="4960" w:author="win10" w:date="2020-06-12T13:57:00Z">
                <w:pPr>
                  <w:jc w:val="left"/>
                </w:pPr>
              </w:pPrChange>
            </w:pPr>
            <w:del w:id="4961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E02781C" w14:textId="1164FD7B" w:rsidR="00EA5016" w:rsidDel="003D2C50" w:rsidRDefault="004C4817">
            <w:pPr>
              <w:pStyle w:val="1"/>
              <w:rPr>
                <w:del w:id="4962" w:author="win10" w:date="2020-06-12T13:56:00Z"/>
              </w:rPr>
              <w:pPrChange w:id="4963" w:author="win10" w:date="2020-06-12T13:57:00Z">
                <w:pPr>
                  <w:jc w:val="left"/>
                </w:pPr>
              </w:pPrChange>
            </w:pPr>
            <w:del w:id="4964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FC6953F" w14:textId="11E04EC6" w:rsidR="00EA5016" w:rsidDel="003D2C50" w:rsidRDefault="004C4817">
            <w:pPr>
              <w:pStyle w:val="1"/>
              <w:rPr>
                <w:del w:id="4965" w:author="win10" w:date="2020-06-12T13:56:00Z"/>
              </w:rPr>
              <w:pPrChange w:id="4966" w:author="win10" w:date="2020-06-12T13:57:00Z">
                <w:pPr>
                  <w:jc w:val="left"/>
                </w:pPr>
              </w:pPrChange>
            </w:pPr>
            <w:del w:id="4967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058923E" w14:textId="7BE44CDE" w:rsidR="00EA5016" w:rsidDel="003D2C50" w:rsidRDefault="004C4817">
            <w:pPr>
              <w:pStyle w:val="1"/>
              <w:rPr>
                <w:del w:id="4968" w:author="win10" w:date="2020-06-12T13:56:00Z"/>
              </w:rPr>
              <w:pPrChange w:id="4969" w:author="win10" w:date="2020-06-12T13:57:00Z">
                <w:pPr>
                  <w:jc w:val="left"/>
                </w:pPr>
              </w:pPrChange>
            </w:pPr>
            <w:del w:id="4970" w:author="win10" w:date="2020-06-12T13:56:00Z">
              <w:r w:rsidDel="003D2C50">
                <w:rPr>
                  <w:rFonts w:hint="eastAsia"/>
                </w:rPr>
                <w:delText>无功功率设置，读属性</w:delText>
              </w:r>
              <w:r w:rsidDel="003D2C50">
                <w:delText>。</w:delText>
              </w:r>
            </w:del>
          </w:p>
          <w:p w14:paraId="60EF0DD8" w14:textId="65E82371" w:rsidR="00EA5016" w:rsidDel="003D2C50" w:rsidRDefault="004C4817">
            <w:pPr>
              <w:pStyle w:val="1"/>
              <w:rPr>
                <w:del w:id="4971" w:author="win10" w:date="2020-06-12T13:56:00Z"/>
              </w:rPr>
              <w:pPrChange w:id="4972" w:author="win10" w:date="2020-06-12T13:57:00Z">
                <w:pPr>
                  <w:jc w:val="left"/>
                </w:pPr>
              </w:pPrChange>
            </w:pPr>
            <w:del w:id="4973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243E9D0D" w14:textId="0ECB01FA">
        <w:trPr>
          <w:tblCellSpacing w:w="0" w:type="dxa"/>
          <w:del w:id="4974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BDE26BA" w14:textId="6FFA313D" w:rsidR="00EA5016" w:rsidDel="003D2C50" w:rsidRDefault="004C4817">
            <w:pPr>
              <w:pStyle w:val="1"/>
              <w:rPr>
                <w:del w:id="4975" w:author="win10" w:date="2020-06-12T13:56:00Z"/>
              </w:rPr>
              <w:pPrChange w:id="4976" w:author="win10" w:date="2020-06-12T13:57:00Z">
                <w:pPr>
                  <w:jc w:val="left"/>
                </w:pPr>
              </w:pPrChange>
            </w:pPr>
            <w:del w:id="4977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480BA97" w14:textId="69FC070C" w:rsidR="00EA5016" w:rsidDel="003D2C50" w:rsidRDefault="004C4817">
            <w:pPr>
              <w:pStyle w:val="1"/>
              <w:rPr>
                <w:del w:id="4978" w:author="win10" w:date="2020-06-12T13:56:00Z"/>
              </w:rPr>
              <w:pPrChange w:id="4979" w:author="win10" w:date="2020-06-12T13:57:00Z">
                <w:pPr>
                  <w:jc w:val="left"/>
                </w:pPr>
              </w:pPrChange>
            </w:pPr>
            <w:del w:id="4980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982E0A3" w14:textId="20DD17BF" w:rsidR="00EA5016" w:rsidDel="003D2C50" w:rsidRDefault="004C4817">
            <w:pPr>
              <w:pStyle w:val="1"/>
              <w:rPr>
                <w:del w:id="4981" w:author="win10" w:date="2020-06-12T13:56:00Z"/>
              </w:rPr>
              <w:pPrChange w:id="4982" w:author="win10" w:date="2020-06-12T13:57:00Z">
                <w:pPr>
                  <w:jc w:val="left"/>
                </w:pPr>
              </w:pPrChange>
            </w:pPr>
            <w:del w:id="4983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CF0A662" w14:textId="1CEEA97F" w:rsidR="00EA5016" w:rsidDel="003D2C50" w:rsidRDefault="004C4817">
            <w:pPr>
              <w:pStyle w:val="1"/>
              <w:rPr>
                <w:del w:id="4984" w:author="win10" w:date="2020-06-12T13:56:00Z"/>
              </w:rPr>
              <w:pPrChange w:id="4985" w:author="win10" w:date="2020-06-12T13:57:00Z">
                <w:pPr/>
              </w:pPrChange>
            </w:pPr>
            <w:del w:id="4986" w:author="win10" w:date="2020-06-12T13:56:00Z">
              <w:r w:rsidDel="003D2C50">
                <w:rPr>
                  <w:rFonts w:hint="eastAsia"/>
                </w:rPr>
                <w:delText>无功功率设置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，单位为</w:delText>
              </w:r>
              <w:r w:rsidDel="003D2C50">
                <w:delText>kvar</w:delText>
              </w:r>
              <w:r w:rsidDel="003D2C50">
                <w:delText>。</w:delText>
              </w:r>
            </w:del>
          </w:p>
          <w:p w14:paraId="572BB6EC" w14:textId="1C49C924" w:rsidR="00EA5016" w:rsidDel="003D2C50" w:rsidRDefault="004C4817">
            <w:pPr>
              <w:pStyle w:val="1"/>
              <w:rPr>
                <w:del w:id="4987" w:author="win10" w:date="2020-06-12T13:56:00Z"/>
              </w:rPr>
              <w:pPrChange w:id="4988" w:author="win10" w:date="2020-06-12T13:57:00Z">
                <w:pPr/>
              </w:pPrChange>
            </w:pPr>
            <w:del w:id="4989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431553DA" w14:textId="057258F2" w:rsidR="00EA5016" w:rsidDel="003D2C50" w:rsidRDefault="004C4817">
            <w:pPr>
              <w:pStyle w:val="1"/>
              <w:rPr>
                <w:del w:id="4990" w:author="win10" w:date="2020-06-12T13:56:00Z"/>
              </w:rPr>
              <w:pPrChange w:id="4991" w:author="win10" w:date="2020-06-12T13:57:00Z">
                <w:pPr/>
              </w:pPrChange>
            </w:pPr>
            <w:del w:id="4992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hint="eastAsia"/>
                </w:rPr>
                <w:delText>5</w:delText>
              </w:r>
              <w:r w:rsidDel="003D2C50">
                <w:rPr>
                  <w:rFonts w:cs="Arial" w:hint="eastAsia"/>
                </w:rPr>
                <w:delText>.0</w:delText>
              </w:r>
              <w:r w:rsidDel="003D2C50">
                <w:delText>。</w:delText>
              </w:r>
            </w:del>
          </w:p>
        </w:tc>
      </w:tr>
    </w:tbl>
    <w:p w14:paraId="111BC0CF" w14:textId="1D1780EE" w:rsidR="00EA5016" w:rsidDel="003D2C50" w:rsidRDefault="00EA5016">
      <w:pPr>
        <w:pStyle w:val="1"/>
        <w:rPr>
          <w:del w:id="4993" w:author="win10" w:date="2020-06-12T13:56:00Z"/>
          <w:bCs/>
        </w:rPr>
        <w:pPrChange w:id="4994" w:author="win10" w:date="2020-06-12T13:57:00Z">
          <w:pPr/>
        </w:pPrChange>
      </w:pPr>
    </w:p>
    <w:p w14:paraId="70C08ACE" w14:textId="5C83BAD7" w:rsidR="00EA5016" w:rsidDel="003D2C50" w:rsidRDefault="004C4817">
      <w:pPr>
        <w:pStyle w:val="1"/>
        <w:rPr>
          <w:del w:id="4995" w:author="win10" w:date="2020-06-12T13:56:00Z"/>
          <w:rFonts w:cs="Arial"/>
          <w:bCs/>
        </w:rPr>
        <w:pPrChange w:id="4996" w:author="win10" w:date="2020-06-12T13:57:00Z">
          <w:pPr/>
        </w:pPrChange>
      </w:pPr>
      <w:del w:id="4997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7B6BF885" w14:textId="446C9AD4">
        <w:trPr>
          <w:tblHeader/>
          <w:tblCellSpacing w:w="0" w:type="dxa"/>
          <w:del w:id="4998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599F739" w14:textId="5411D561" w:rsidR="00EA5016" w:rsidDel="003D2C50" w:rsidRDefault="004C4817">
            <w:pPr>
              <w:pStyle w:val="1"/>
              <w:rPr>
                <w:del w:id="499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000" w:author="win10" w:date="2020-06-12T13:57:00Z">
                <w:pPr>
                  <w:widowControl/>
                  <w:jc w:val="center"/>
                </w:pPr>
              </w:pPrChange>
            </w:pPr>
            <w:del w:id="500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EAE1F40" w14:textId="3A92AE68" w:rsidR="00EA5016" w:rsidDel="003D2C50" w:rsidRDefault="004C4817">
            <w:pPr>
              <w:pStyle w:val="1"/>
              <w:rPr>
                <w:del w:id="500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003" w:author="win10" w:date="2020-06-12T13:57:00Z">
                <w:pPr>
                  <w:widowControl/>
                  <w:jc w:val="center"/>
                </w:pPr>
              </w:pPrChange>
            </w:pPr>
            <w:del w:id="500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8F1900D" w14:textId="45CA5F7D" w:rsidR="00EA5016" w:rsidDel="003D2C50" w:rsidRDefault="004C4817">
            <w:pPr>
              <w:pStyle w:val="1"/>
              <w:rPr>
                <w:del w:id="500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006" w:author="win10" w:date="2020-06-12T13:57:00Z">
                <w:pPr>
                  <w:widowControl/>
                  <w:jc w:val="center"/>
                </w:pPr>
              </w:pPrChange>
            </w:pPr>
            <w:del w:id="500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630063D" w14:textId="37E0C183" w:rsidR="00EA5016" w:rsidDel="003D2C50" w:rsidRDefault="004C4817">
            <w:pPr>
              <w:pStyle w:val="1"/>
              <w:rPr>
                <w:del w:id="500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009" w:author="win10" w:date="2020-06-12T13:57:00Z">
                <w:pPr>
                  <w:widowControl/>
                  <w:jc w:val="center"/>
                </w:pPr>
              </w:pPrChange>
            </w:pPr>
            <w:del w:id="501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24A73B99" w14:textId="5529A3E5">
        <w:trPr>
          <w:tblCellSpacing w:w="0" w:type="dxa"/>
          <w:del w:id="501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82A0684" w14:textId="6480ADBE" w:rsidR="00EA5016" w:rsidDel="003D2C50" w:rsidRDefault="004C4817">
            <w:pPr>
              <w:pStyle w:val="1"/>
              <w:rPr>
                <w:del w:id="5012" w:author="win10" w:date="2020-06-12T13:56:00Z"/>
              </w:rPr>
              <w:pPrChange w:id="5013" w:author="win10" w:date="2020-06-12T13:57:00Z">
                <w:pPr>
                  <w:jc w:val="left"/>
                </w:pPr>
              </w:pPrChange>
            </w:pPr>
            <w:del w:id="5014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F48EE0F" w14:textId="172BEE50" w:rsidR="00EA5016" w:rsidDel="003D2C50" w:rsidRDefault="004C4817">
            <w:pPr>
              <w:pStyle w:val="1"/>
              <w:rPr>
                <w:del w:id="5015" w:author="win10" w:date="2020-06-12T13:56:00Z"/>
              </w:rPr>
              <w:pPrChange w:id="5016" w:author="win10" w:date="2020-06-12T13:57:00Z">
                <w:pPr>
                  <w:jc w:val="left"/>
                </w:pPr>
              </w:pPrChange>
            </w:pPr>
            <w:del w:id="5017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BE1BC3F" w14:textId="52054FEE" w:rsidR="00EA5016" w:rsidDel="003D2C50" w:rsidRDefault="004C4817">
            <w:pPr>
              <w:pStyle w:val="1"/>
              <w:rPr>
                <w:del w:id="5018" w:author="win10" w:date="2020-06-12T13:56:00Z"/>
              </w:rPr>
              <w:pPrChange w:id="5019" w:author="win10" w:date="2020-06-12T13:57:00Z">
                <w:pPr>
                  <w:jc w:val="left"/>
                </w:pPr>
              </w:pPrChange>
            </w:pPr>
            <w:del w:id="5020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DFF8E0A" w14:textId="6A59A199" w:rsidR="00EA5016" w:rsidDel="003D2C50" w:rsidRDefault="004C4817">
            <w:pPr>
              <w:pStyle w:val="1"/>
              <w:rPr>
                <w:del w:id="5021" w:author="win10" w:date="2020-06-12T13:56:00Z"/>
              </w:rPr>
              <w:pPrChange w:id="5022" w:author="win10" w:date="2020-06-12T13:57:00Z">
                <w:pPr>
                  <w:jc w:val="left"/>
                </w:pPr>
              </w:pPrChange>
            </w:pPr>
            <w:del w:id="5023" w:author="win10" w:date="2020-06-12T13:56:00Z">
              <w:r w:rsidDel="003D2C50">
                <w:rPr>
                  <w:rFonts w:hint="eastAsia"/>
                </w:rPr>
                <w:delText>无功功率设置，写属性</w:delText>
              </w:r>
              <w:r w:rsidDel="003D2C50">
                <w:delText>。</w:delText>
              </w:r>
            </w:del>
          </w:p>
          <w:p w14:paraId="1FF8BE3F" w14:textId="2A8BEDAC" w:rsidR="00EA5016" w:rsidDel="003D2C50" w:rsidRDefault="004C4817">
            <w:pPr>
              <w:pStyle w:val="1"/>
              <w:rPr>
                <w:del w:id="5024" w:author="win10" w:date="2020-06-12T13:56:00Z"/>
              </w:rPr>
              <w:pPrChange w:id="5025" w:author="win10" w:date="2020-06-12T13:57:00Z">
                <w:pPr>
                  <w:jc w:val="left"/>
                </w:pPr>
              </w:pPrChange>
            </w:pPr>
            <w:del w:id="5026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754EB659" w14:textId="584A997D">
        <w:trPr>
          <w:tblCellSpacing w:w="0" w:type="dxa"/>
          <w:del w:id="502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EA625B6" w14:textId="32AC0950" w:rsidR="00EA5016" w:rsidDel="003D2C50" w:rsidRDefault="004C4817">
            <w:pPr>
              <w:pStyle w:val="1"/>
              <w:rPr>
                <w:del w:id="5028" w:author="win10" w:date="2020-06-12T13:56:00Z"/>
              </w:rPr>
              <w:pPrChange w:id="5029" w:author="win10" w:date="2020-06-12T13:57:00Z">
                <w:pPr>
                  <w:jc w:val="left"/>
                </w:pPr>
              </w:pPrChange>
            </w:pPr>
            <w:del w:id="5030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7019BC0" w14:textId="252464EE" w:rsidR="00EA5016" w:rsidDel="003D2C50" w:rsidRDefault="004C4817">
            <w:pPr>
              <w:pStyle w:val="1"/>
              <w:rPr>
                <w:del w:id="5031" w:author="win10" w:date="2020-06-12T13:56:00Z"/>
              </w:rPr>
              <w:pPrChange w:id="5032" w:author="win10" w:date="2020-06-12T13:57:00Z">
                <w:pPr>
                  <w:jc w:val="left"/>
                </w:pPr>
              </w:pPrChange>
            </w:pPr>
            <w:del w:id="5033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3C0C60D" w14:textId="4E69E52D" w:rsidR="00EA5016" w:rsidDel="003D2C50" w:rsidRDefault="004C4817">
            <w:pPr>
              <w:pStyle w:val="1"/>
              <w:rPr>
                <w:del w:id="5034" w:author="win10" w:date="2020-06-12T13:56:00Z"/>
              </w:rPr>
              <w:pPrChange w:id="5035" w:author="win10" w:date="2020-06-12T13:57:00Z">
                <w:pPr>
                  <w:jc w:val="left"/>
                </w:pPr>
              </w:pPrChange>
            </w:pPr>
            <w:del w:id="5036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57ACE7D" w14:textId="09B25FE5" w:rsidR="00EA5016" w:rsidDel="003D2C50" w:rsidRDefault="004C4817">
            <w:pPr>
              <w:pStyle w:val="1"/>
              <w:rPr>
                <w:del w:id="5037" w:author="win10" w:date="2020-06-12T13:56:00Z"/>
              </w:rPr>
              <w:pPrChange w:id="5038" w:author="win10" w:date="2020-06-12T13:57:00Z">
                <w:pPr>
                  <w:jc w:val="left"/>
                </w:pPr>
              </w:pPrChange>
            </w:pPr>
            <w:del w:id="5039" w:author="win10" w:date="2020-06-12T13:56:00Z">
              <w:r w:rsidDel="003D2C50">
                <w:rPr>
                  <w:rFonts w:hint="eastAsia"/>
                </w:rPr>
                <w:delText>无功功率设置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，单位为</w:delText>
              </w:r>
              <w:r w:rsidDel="003D2C50">
                <w:delText>kvar</w:delText>
              </w:r>
              <w:r w:rsidDel="003D2C50">
                <w:delText>。</w:delText>
              </w:r>
            </w:del>
          </w:p>
          <w:p w14:paraId="03509596" w14:textId="3A3F751C" w:rsidR="00EA5016" w:rsidDel="003D2C50" w:rsidRDefault="004C4817">
            <w:pPr>
              <w:pStyle w:val="1"/>
              <w:rPr>
                <w:del w:id="5040" w:author="win10" w:date="2020-06-12T13:56:00Z"/>
              </w:rPr>
              <w:pPrChange w:id="5041" w:author="win10" w:date="2020-06-12T13:57:00Z">
                <w:pPr>
                  <w:jc w:val="left"/>
                </w:pPr>
              </w:pPrChange>
            </w:pPr>
            <w:del w:id="5042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5</w:delText>
              </w:r>
              <w:r w:rsidDel="003D2C50">
                <w:rPr>
                  <w:rFonts w:cs="Arial" w:hint="eastAsia"/>
                </w:rPr>
                <w:delText>.0</w:delText>
              </w:r>
              <w:r w:rsidDel="003D2C50">
                <w:delText>。</w:delText>
              </w:r>
            </w:del>
          </w:p>
          <w:p w14:paraId="45875EDA" w14:textId="3296A527" w:rsidR="00EA5016" w:rsidDel="003D2C50" w:rsidRDefault="004C4817">
            <w:pPr>
              <w:pStyle w:val="1"/>
              <w:rPr>
                <w:del w:id="5043" w:author="win10" w:date="2020-06-12T13:56:00Z"/>
              </w:rPr>
              <w:pPrChange w:id="5044" w:author="win10" w:date="2020-06-12T13:57:00Z">
                <w:pPr>
                  <w:jc w:val="left"/>
                </w:pPr>
              </w:pPrChange>
            </w:pPr>
            <w:del w:id="5045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67B66D6A" w14:textId="40EF45D3" w:rsidR="00EA5016" w:rsidDel="003D2C50" w:rsidRDefault="00EA5016">
      <w:pPr>
        <w:pStyle w:val="1"/>
        <w:rPr>
          <w:del w:id="5046" w:author="win10" w:date="2020-06-12T13:56:00Z"/>
        </w:rPr>
        <w:pPrChange w:id="5047" w:author="win10" w:date="2020-06-12T13:57:00Z">
          <w:pPr/>
        </w:pPrChange>
      </w:pPr>
    </w:p>
    <w:p w14:paraId="5C9069BA" w14:textId="044E5979" w:rsidR="00EA5016" w:rsidDel="003D2C50" w:rsidRDefault="004C4817">
      <w:pPr>
        <w:pStyle w:val="1"/>
        <w:rPr>
          <w:del w:id="5048" w:author="win10" w:date="2020-06-12T13:56:00Z"/>
          <w:rFonts w:cs="Arial"/>
          <w:bCs/>
        </w:rPr>
        <w:pPrChange w:id="5049" w:author="win10" w:date="2020-06-12T13:57:00Z">
          <w:pPr>
            <w:ind w:firstLine="420"/>
          </w:pPr>
        </w:pPrChange>
      </w:pPr>
      <w:del w:id="5050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PowerFactor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2B34E5D4" w14:textId="284D3FD4" w:rsidR="00EA5016" w:rsidDel="003D2C50" w:rsidRDefault="004C4817">
      <w:pPr>
        <w:pStyle w:val="1"/>
        <w:rPr>
          <w:del w:id="5051" w:author="win10" w:date="2020-06-12T13:56:00Z"/>
          <w:rFonts w:cs="Arial"/>
          <w:bCs/>
        </w:rPr>
        <w:pPrChange w:id="5052" w:author="win10" w:date="2020-06-12T13:57:00Z">
          <w:pPr/>
        </w:pPrChange>
      </w:pPr>
      <w:del w:id="5053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048FB7E6" w14:textId="4F9C89FF">
        <w:trPr>
          <w:tblHeader/>
          <w:tblCellSpacing w:w="0" w:type="dxa"/>
          <w:del w:id="5054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761C704" w14:textId="4220F85C" w:rsidR="00EA5016" w:rsidDel="003D2C50" w:rsidRDefault="004C4817">
            <w:pPr>
              <w:pStyle w:val="1"/>
              <w:rPr>
                <w:del w:id="505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056" w:author="win10" w:date="2020-06-12T13:57:00Z">
                <w:pPr>
                  <w:widowControl/>
                  <w:jc w:val="center"/>
                </w:pPr>
              </w:pPrChange>
            </w:pPr>
            <w:del w:id="505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D1CA57D" w14:textId="0E8B935C" w:rsidR="00EA5016" w:rsidDel="003D2C50" w:rsidRDefault="004C4817">
            <w:pPr>
              <w:pStyle w:val="1"/>
              <w:rPr>
                <w:del w:id="505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059" w:author="win10" w:date="2020-06-12T13:57:00Z">
                <w:pPr>
                  <w:widowControl/>
                  <w:jc w:val="center"/>
                </w:pPr>
              </w:pPrChange>
            </w:pPr>
            <w:del w:id="506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F059FB9" w14:textId="064840BF" w:rsidR="00EA5016" w:rsidDel="003D2C50" w:rsidRDefault="004C4817">
            <w:pPr>
              <w:pStyle w:val="1"/>
              <w:rPr>
                <w:del w:id="506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062" w:author="win10" w:date="2020-06-12T13:57:00Z">
                <w:pPr>
                  <w:widowControl/>
                  <w:jc w:val="center"/>
                </w:pPr>
              </w:pPrChange>
            </w:pPr>
            <w:del w:id="506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5CD6B07" w14:textId="23BE1E49" w:rsidR="00EA5016" w:rsidDel="003D2C50" w:rsidRDefault="004C4817">
            <w:pPr>
              <w:pStyle w:val="1"/>
              <w:rPr>
                <w:del w:id="506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065" w:author="win10" w:date="2020-06-12T13:57:00Z">
                <w:pPr>
                  <w:widowControl/>
                  <w:jc w:val="center"/>
                </w:pPr>
              </w:pPrChange>
            </w:pPr>
            <w:del w:id="506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078FD304" w14:textId="5193AACC">
        <w:trPr>
          <w:tblCellSpacing w:w="0" w:type="dxa"/>
          <w:del w:id="506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88EA98E" w14:textId="59DF2916" w:rsidR="00EA5016" w:rsidDel="003D2C50" w:rsidRDefault="004C4817">
            <w:pPr>
              <w:pStyle w:val="1"/>
              <w:rPr>
                <w:del w:id="5068" w:author="win10" w:date="2020-06-12T13:56:00Z"/>
              </w:rPr>
              <w:pPrChange w:id="5069" w:author="win10" w:date="2020-06-12T13:57:00Z">
                <w:pPr>
                  <w:jc w:val="left"/>
                </w:pPr>
              </w:pPrChange>
            </w:pPr>
            <w:del w:id="5070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40B6C80" w14:textId="420690E2" w:rsidR="00EA5016" w:rsidDel="003D2C50" w:rsidRDefault="004C4817">
            <w:pPr>
              <w:pStyle w:val="1"/>
              <w:rPr>
                <w:del w:id="5071" w:author="win10" w:date="2020-06-12T13:56:00Z"/>
              </w:rPr>
              <w:pPrChange w:id="5072" w:author="win10" w:date="2020-06-12T13:57:00Z">
                <w:pPr>
                  <w:jc w:val="left"/>
                </w:pPr>
              </w:pPrChange>
            </w:pPr>
            <w:del w:id="5073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54E4204" w14:textId="07B6B227" w:rsidR="00EA5016" w:rsidDel="003D2C50" w:rsidRDefault="004C4817">
            <w:pPr>
              <w:pStyle w:val="1"/>
              <w:rPr>
                <w:del w:id="5074" w:author="win10" w:date="2020-06-12T13:56:00Z"/>
              </w:rPr>
              <w:pPrChange w:id="5075" w:author="win10" w:date="2020-06-12T13:57:00Z">
                <w:pPr>
                  <w:jc w:val="left"/>
                </w:pPr>
              </w:pPrChange>
            </w:pPr>
            <w:del w:id="5076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647734A" w14:textId="33B21E30" w:rsidR="00EA5016" w:rsidDel="003D2C50" w:rsidRDefault="004C4817">
            <w:pPr>
              <w:pStyle w:val="1"/>
              <w:rPr>
                <w:del w:id="5077" w:author="win10" w:date="2020-06-12T13:56:00Z"/>
              </w:rPr>
              <w:pPrChange w:id="5078" w:author="win10" w:date="2020-06-12T13:57:00Z">
                <w:pPr>
                  <w:jc w:val="left"/>
                </w:pPr>
              </w:pPrChange>
            </w:pPr>
            <w:del w:id="5079" w:author="win10" w:date="2020-06-12T13:56:00Z">
              <w:r w:rsidDel="003D2C50">
                <w:rPr>
                  <w:rFonts w:hint="eastAsia"/>
                </w:rPr>
                <w:delText>功率因数设置，读属性</w:delText>
              </w:r>
              <w:r w:rsidDel="003D2C50">
                <w:delText>。</w:delText>
              </w:r>
            </w:del>
          </w:p>
          <w:p w14:paraId="4E1E9D92" w14:textId="4EE2102F" w:rsidR="00EA5016" w:rsidDel="003D2C50" w:rsidRDefault="004C4817">
            <w:pPr>
              <w:pStyle w:val="1"/>
              <w:rPr>
                <w:del w:id="5080" w:author="win10" w:date="2020-06-12T13:56:00Z"/>
              </w:rPr>
              <w:pPrChange w:id="5081" w:author="win10" w:date="2020-06-12T13:57:00Z">
                <w:pPr>
                  <w:jc w:val="left"/>
                </w:pPr>
              </w:pPrChange>
            </w:pPr>
            <w:del w:id="5082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10A4C0BD" w14:textId="5EBACA3C">
        <w:trPr>
          <w:tblCellSpacing w:w="0" w:type="dxa"/>
          <w:del w:id="5083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39F064A" w14:textId="54D2835C" w:rsidR="00EA5016" w:rsidDel="003D2C50" w:rsidRDefault="004C4817">
            <w:pPr>
              <w:pStyle w:val="1"/>
              <w:rPr>
                <w:del w:id="5084" w:author="win10" w:date="2020-06-12T13:56:00Z"/>
              </w:rPr>
              <w:pPrChange w:id="5085" w:author="win10" w:date="2020-06-12T13:57:00Z">
                <w:pPr>
                  <w:jc w:val="left"/>
                </w:pPr>
              </w:pPrChange>
            </w:pPr>
            <w:del w:id="5086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6C10372" w14:textId="2B2394ED" w:rsidR="00EA5016" w:rsidDel="003D2C50" w:rsidRDefault="004C4817">
            <w:pPr>
              <w:pStyle w:val="1"/>
              <w:rPr>
                <w:del w:id="5087" w:author="win10" w:date="2020-06-12T13:56:00Z"/>
              </w:rPr>
              <w:pPrChange w:id="5088" w:author="win10" w:date="2020-06-12T13:57:00Z">
                <w:pPr>
                  <w:jc w:val="left"/>
                </w:pPr>
              </w:pPrChange>
            </w:pPr>
            <w:del w:id="5089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5AE1FF4" w14:textId="33DE7E3F" w:rsidR="00EA5016" w:rsidDel="003D2C50" w:rsidRDefault="004C4817">
            <w:pPr>
              <w:pStyle w:val="1"/>
              <w:rPr>
                <w:del w:id="5090" w:author="win10" w:date="2020-06-12T13:56:00Z"/>
              </w:rPr>
              <w:pPrChange w:id="5091" w:author="win10" w:date="2020-06-12T13:57:00Z">
                <w:pPr>
                  <w:jc w:val="left"/>
                </w:pPr>
              </w:pPrChange>
            </w:pPr>
            <w:del w:id="5092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40CB113" w14:textId="12CF1558" w:rsidR="00EA5016" w:rsidDel="003D2C50" w:rsidRDefault="004C4817">
            <w:pPr>
              <w:pStyle w:val="1"/>
              <w:rPr>
                <w:del w:id="5093" w:author="win10" w:date="2020-06-12T13:56:00Z"/>
              </w:rPr>
              <w:pPrChange w:id="5094" w:author="win10" w:date="2020-06-12T13:57:00Z">
                <w:pPr/>
              </w:pPrChange>
            </w:pPr>
            <w:del w:id="5095" w:author="win10" w:date="2020-06-12T13:56:00Z">
              <w:r w:rsidDel="003D2C50">
                <w:rPr>
                  <w:rFonts w:hint="eastAsia"/>
                </w:rPr>
                <w:delText>功率因数设置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，单位为无</w:delText>
              </w:r>
              <w:r w:rsidDel="003D2C50">
                <w:delText>。</w:delText>
              </w:r>
            </w:del>
          </w:p>
          <w:p w14:paraId="55F21326" w14:textId="0E916F9A" w:rsidR="00EA5016" w:rsidDel="003D2C50" w:rsidRDefault="004C4817">
            <w:pPr>
              <w:pStyle w:val="1"/>
              <w:rPr>
                <w:del w:id="5096" w:author="win10" w:date="2020-06-12T13:56:00Z"/>
              </w:rPr>
              <w:pPrChange w:id="5097" w:author="win10" w:date="2020-06-12T13:57:00Z">
                <w:pPr/>
              </w:pPrChange>
            </w:pPr>
            <w:del w:id="5098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42D56C33" w14:textId="2C8AAA7A" w:rsidR="00EA5016" w:rsidDel="003D2C50" w:rsidRDefault="004C4817">
            <w:pPr>
              <w:pStyle w:val="1"/>
              <w:rPr>
                <w:del w:id="5099" w:author="win10" w:date="2020-06-12T13:56:00Z"/>
              </w:rPr>
              <w:pPrChange w:id="5100" w:author="win10" w:date="2020-06-12T13:57:00Z">
                <w:pPr/>
              </w:pPrChange>
            </w:pPr>
            <w:del w:id="5101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hint="eastAsia"/>
                </w:rPr>
                <w:delText>0.8</w:delText>
              </w:r>
              <w:r w:rsidDel="003D2C50">
                <w:delText>。</w:delText>
              </w:r>
            </w:del>
          </w:p>
        </w:tc>
      </w:tr>
    </w:tbl>
    <w:p w14:paraId="1B82CED5" w14:textId="3EED3750" w:rsidR="00EA5016" w:rsidDel="003D2C50" w:rsidRDefault="00EA5016">
      <w:pPr>
        <w:pStyle w:val="1"/>
        <w:rPr>
          <w:del w:id="5102" w:author="win10" w:date="2020-06-12T13:56:00Z"/>
          <w:bCs/>
        </w:rPr>
        <w:pPrChange w:id="5103" w:author="win10" w:date="2020-06-12T13:57:00Z">
          <w:pPr/>
        </w:pPrChange>
      </w:pPr>
    </w:p>
    <w:p w14:paraId="04456F64" w14:textId="36BA523F" w:rsidR="00EA5016" w:rsidDel="003D2C50" w:rsidRDefault="004C4817">
      <w:pPr>
        <w:pStyle w:val="1"/>
        <w:rPr>
          <w:del w:id="5104" w:author="win10" w:date="2020-06-12T13:56:00Z"/>
          <w:rFonts w:cs="Arial"/>
          <w:bCs/>
        </w:rPr>
        <w:pPrChange w:id="5105" w:author="win10" w:date="2020-06-12T13:57:00Z">
          <w:pPr/>
        </w:pPrChange>
      </w:pPr>
      <w:del w:id="5106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362DC374" w14:textId="6A97CE67">
        <w:trPr>
          <w:tblHeader/>
          <w:tblCellSpacing w:w="0" w:type="dxa"/>
          <w:del w:id="510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6CEF0AB" w14:textId="7296DD55" w:rsidR="00EA5016" w:rsidDel="003D2C50" w:rsidRDefault="004C4817">
            <w:pPr>
              <w:pStyle w:val="1"/>
              <w:rPr>
                <w:del w:id="510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109" w:author="win10" w:date="2020-06-12T13:57:00Z">
                <w:pPr>
                  <w:widowControl/>
                  <w:jc w:val="center"/>
                </w:pPr>
              </w:pPrChange>
            </w:pPr>
            <w:del w:id="511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BF3C9CD" w14:textId="6B8F223E" w:rsidR="00EA5016" w:rsidDel="003D2C50" w:rsidRDefault="004C4817">
            <w:pPr>
              <w:pStyle w:val="1"/>
              <w:rPr>
                <w:del w:id="511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112" w:author="win10" w:date="2020-06-12T13:57:00Z">
                <w:pPr>
                  <w:widowControl/>
                  <w:jc w:val="center"/>
                </w:pPr>
              </w:pPrChange>
            </w:pPr>
            <w:del w:id="511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291BD13" w14:textId="3B638BCD" w:rsidR="00EA5016" w:rsidDel="003D2C50" w:rsidRDefault="004C4817">
            <w:pPr>
              <w:pStyle w:val="1"/>
              <w:rPr>
                <w:del w:id="511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115" w:author="win10" w:date="2020-06-12T13:57:00Z">
                <w:pPr>
                  <w:widowControl/>
                  <w:jc w:val="center"/>
                </w:pPr>
              </w:pPrChange>
            </w:pPr>
            <w:del w:id="511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C0F68A1" w14:textId="46DB6AAA" w:rsidR="00EA5016" w:rsidDel="003D2C50" w:rsidRDefault="004C4817">
            <w:pPr>
              <w:pStyle w:val="1"/>
              <w:rPr>
                <w:del w:id="511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118" w:author="win10" w:date="2020-06-12T13:57:00Z">
                <w:pPr>
                  <w:widowControl/>
                  <w:jc w:val="center"/>
                </w:pPr>
              </w:pPrChange>
            </w:pPr>
            <w:del w:id="511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40104495" w14:textId="59E6A753">
        <w:trPr>
          <w:tblCellSpacing w:w="0" w:type="dxa"/>
          <w:del w:id="5120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4B00040" w14:textId="1F7C8180" w:rsidR="00EA5016" w:rsidDel="003D2C50" w:rsidRDefault="004C4817">
            <w:pPr>
              <w:pStyle w:val="1"/>
              <w:rPr>
                <w:del w:id="5121" w:author="win10" w:date="2020-06-12T13:56:00Z"/>
              </w:rPr>
              <w:pPrChange w:id="5122" w:author="win10" w:date="2020-06-12T13:57:00Z">
                <w:pPr>
                  <w:jc w:val="left"/>
                </w:pPr>
              </w:pPrChange>
            </w:pPr>
            <w:del w:id="5123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F065930" w14:textId="18897C30" w:rsidR="00EA5016" w:rsidDel="003D2C50" w:rsidRDefault="004C4817">
            <w:pPr>
              <w:pStyle w:val="1"/>
              <w:rPr>
                <w:del w:id="5124" w:author="win10" w:date="2020-06-12T13:56:00Z"/>
              </w:rPr>
              <w:pPrChange w:id="5125" w:author="win10" w:date="2020-06-12T13:57:00Z">
                <w:pPr>
                  <w:jc w:val="left"/>
                </w:pPr>
              </w:pPrChange>
            </w:pPr>
            <w:del w:id="5126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1985A48" w14:textId="2EE8255C" w:rsidR="00EA5016" w:rsidDel="003D2C50" w:rsidRDefault="004C4817">
            <w:pPr>
              <w:pStyle w:val="1"/>
              <w:rPr>
                <w:del w:id="5127" w:author="win10" w:date="2020-06-12T13:56:00Z"/>
              </w:rPr>
              <w:pPrChange w:id="5128" w:author="win10" w:date="2020-06-12T13:57:00Z">
                <w:pPr>
                  <w:jc w:val="left"/>
                </w:pPr>
              </w:pPrChange>
            </w:pPr>
            <w:del w:id="5129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CCC5FCF" w14:textId="4E4134A2" w:rsidR="00EA5016" w:rsidDel="003D2C50" w:rsidRDefault="004C4817">
            <w:pPr>
              <w:pStyle w:val="1"/>
              <w:rPr>
                <w:del w:id="5130" w:author="win10" w:date="2020-06-12T13:56:00Z"/>
              </w:rPr>
              <w:pPrChange w:id="5131" w:author="win10" w:date="2020-06-12T13:57:00Z">
                <w:pPr>
                  <w:jc w:val="left"/>
                </w:pPr>
              </w:pPrChange>
            </w:pPr>
            <w:del w:id="5132" w:author="win10" w:date="2020-06-12T13:56:00Z">
              <w:r w:rsidDel="003D2C50">
                <w:rPr>
                  <w:rFonts w:hint="eastAsia"/>
                </w:rPr>
                <w:delText>功率因数设置，写属性</w:delText>
              </w:r>
              <w:r w:rsidDel="003D2C50">
                <w:delText>。</w:delText>
              </w:r>
            </w:del>
          </w:p>
          <w:p w14:paraId="47847884" w14:textId="495EEE3E" w:rsidR="00EA5016" w:rsidDel="003D2C50" w:rsidRDefault="004C4817">
            <w:pPr>
              <w:pStyle w:val="1"/>
              <w:rPr>
                <w:del w:id="5133" w:author="win10" w:date="2020-06-12T13:56:00Z"/>
              </w:rPr>
              <w:pPrChange w:id="5134" w:author="win10" w:date="2020-06-12T13:57:00Z">
                <w:pPr>
                  <w:jc w:val="left"/>
                </w:pPr>
              </w:pPrChange>
            </w:pPr>
            <w:del w:id="5135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3E6BD4FC" w14:textId="21324606">
        <w:trPr>
          <w:tblCellSpacing w:w="0" w:type="dxa"/>
          <w:del w:id="513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B23DFCB" w14:textId="2DD2F7FB" w:rsidR="00EA5016" w:rsidDel="003D2C50" w:rsidRDefault="004C4817">
            <w:pPr>
              <w:pStyle w:val="1"/>
              <w:rPr>
                <w:del w:id="5137" w:author="win10" w:date="2020-06-12T13:56:00Z"/>
              </w:rPr>
              <w:pPrChange w:id="5138" w:author="win10" w:date="2020-06-12T13:57:00Z">
                <w:pPr>
                  <w:jc w:val="left"/>
                </w:pPr>
              </w:pPrChange>
            </w:pPr>
            <w:del w:id="5139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A4D5C84" w14:textId="7A8555F5" w:rsidR="00EA5016" w:rsidDel="003D2C50" w:rsidRDefault="004C4817">
            <w:pPr>
              <w:pStyle w:val="1"/>
              <w:rPr>
                <w:del w:id="5140" w:author="win10" w:date="2020-06-12T13:56:00Z"/>
              </w:rPr>
              <w:pPrChange w:id="5141" w:author="win10" w:date="2020-06-12T13:57:00Z">
                <w:pPr>
                  <w:jc w:val="left"/>
                </w:pPr>
              </w:pPrChange>
            </w:pPr>
            <w:del w:id="5142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4E311C3" w14:textId="6B530460" w:rsidR="00EA5016" w:rsidDel="003D2C50" w:rsidRDefault="004C4817">
            <w:pPr>
              <w:pStyle w:val="1"/>
              <w:rPr>
                <w:del w:id="5143" w:author="win10" w:date="2020-06-12T13:56:00Z"/>
              </w:rPr>
              <w:pPrChange w:id="5144" w:author="win10" w:date="2020-06-12T13:57:00Z">
                <w:pPr>
                  <w:jc w:val="left"/>
                </w:pPr>
              </w:pPrChange>
            </w:pPr>
            <w:del w:id="5145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62D4F90" w14:textId="72C96BA0" w:rsidR="00EA5016" w:rsidDel="003D2C50" w:rsidRDefault="004C4817">
            <w:pPr>
              <w:pStyle w:val="1"/>
              <w:rPr>
                <w:del w:id="5146" w:author="win10" w:date="2020-06-12T13:56:00Z"/>
              </w:rPr>
              <w:pPrChange w:id="5147" w:author="win10" w:date="2020-06-12T13:57:00Z">
                <w:pPr>
                  <w:jc w:val="left"/>
                </w:pPr>
              </w:pPrChange>
            </w:pPr>
            <w:del w:id="5148" w:author="win10" w:date="2020-06-12T13:56:00Z">
              <w:r w:rsidDel="003D2C50">
                <w:rPr>
                  <w:rFonts w:hint="eastAsia"/>
                </w:rPr>
                <w:delText>功率因数设置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，单位为无</w:delText>
              </w:r>
              <w:r w:rsidDel="003D2C50">
                <w:delText>。</w:delText>
              </w:r>
            </w:del>
          </w:p>
          <w:p w14:paraId="23522C78" w14:textId="125DE243" w:rsidR="00EA5016" w:rsidDel="003D2C50" w:rsidRDefault="004C4817">
            <w:pPr>
              <w:pStyle w:val="1"/>
              <w:rPr>
                <w:del w:id="5149" w:author="win10" w:date="2020-06-12T13:56:00Z"/>
              </w:rPr>
              <w:pPrChange w:id="5150" w:author="win10" w:date="2020-06-12T13:57:00Z">
                <w:pPr>
                  <w:jc w:val="left"/>
                </w:pPr>
              </w:pPrChange>
            </w:pPr>
            <w:del w:id="5151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0.8</w:delText>
              </w:r>
              <w:r w:rsidDel="003D2C50">
                <w:delText>。</w:delText>
              </w:r>
            </w:del>
          </w:p>
          <w:p w14:paraId="2280B350" w14:textId="7087B4DC" w:rsidR="00EA5016" w:rsidDel="003D2C50" w:rsidRDefault="004C4817">
            <w:pPr>
              <w:pStyle w:val="1"/>
              <w:rPr>
                <w:del w:id="5152" w:author="win10" w:date="2020-06-12T13:56:00Z"/>
              </w:rPr>
              <w:pPrChange w:id="5153" w:author="win10" w:date="2020-06-12T13:57:00Z">
                <w:pPr>
                  <w:jc w:val="left"/>
                </w:pPr>
              </w:pPrChange>
            </w:pPr>
            <w:del w:id="5154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49D6A7FB" w14:textId="20B50F73" w:rsidR="00EA5016" w:rsidDel="003D2C50" w:rsidRDefault="00EA5016">
      <w:pPr>
        <w:pStyle w:val="1"/>
        <w:rPr>
          <w:del w:id="5155" w:author="win10" w:date="2020-06-12T13:56:00Z"/>
        </w:rPr>
        <w:pPrChange w:id="5156" w:author="win10" w:date="2020-06-12T13:57:00Z">
          <w:pPr/>
        </w:pPrChange>
      </w:pPr>
    </w:p>
    <w:p w14:paraId="4AF71941" w14:textId="6E2A36F7" w:rsidR="00EA5016" w:rsidDel="003D2C50" w:rsidRDefault="004C4817">
      <w:pPr>
        <w:pStyle w:val="1"/>
        <w:rPr>
          <w:del w:id="5157" w:author="win10" w:date="2020-06-12T13:56:00Z"/>
          <w:rFonts w:cs="Arial"/>
          <w:bCs/>
        </w:rPr>
        <w:pPrChange w:id="5158" w:author="win10" w:date="2020-06-12T13:57:00Z">
          <w:pPr>
            <w:ind w:firstLine="420"/>
          </w:pPr>
        </w:pPrChange>
      </w:pPr>
      <w:del w:id="5159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EmergencyPower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0490C0FD" w14:textId="5C4E99E1" w:rsidR="00EA5016" w:rsidDel="003D2C50" w:rsidRDefault="004C4817">
      <w:pPr>
        <w:pStyle w:val="1"/>
        <w:rPr>
          <w:del w:id="5160" w:author="win10" w:date="2020-06-12T13:56:00Z"/>
          <w:rFonts w:cs="Arial"/>
          <w:bCs/>
        </w:rPr>
        <w:pPrChange w:id="5161" w:author="win10" w:date="2020-06-12T13:57:00Z">
          <w:pPr/>
        </w:pPrChange>
      </w:pPr>
      <w:del w:id="5162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7E3C68C2" w14:textId="611C5D73">
        <w:trPr>
          <w:tblHeader/>
          <w:tblCellSpacing w:w="0" w:type="dxa"/>
          <w:del w:id="5163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0484C61" w14:textId="0ECB5015" w:rsidR="00EA5016" w:rsidDel="003D2C50" w:rsidRDefault="004C4817">
            <w:pPr>
              <w:pStyle w:val="1"/>
              <w:rPr>
                <w:del w:id="516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165" w:author="win10" w:date="2020-06-12T13:57:00Z">
                <w:pPr>
                  <w:widowControl/>
                  <w:jc w:val="center"/>
                </w:pPr>
              </w:pPrChange>
            </w:pPr>
            <w:del w:id="516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0A6EDFF" w14:textId="50A3AFC8" w:rsidR="00EA5016" w:rsidDel="003D2C50" w:rsidRDefault="004C4817">
            <w:pPr>
              <w:pStyle w:val="1"/>
              <w:rPr>
                <w:del w:id="516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168" w:author="win10" w:date="2020-06-12T13:57:00Z">
                <w:pPr>
                  <w:widowControl/>
                  <w:jc w:val="center"/>
                </w:pPr>
              </w:pPrChange>
            </w:pPr>
            <w:del w:id="516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F05116D" w14:textId="101E38F7" w:rsidR="00EA5016" w:rsidDel="003D2C50" w:rsidRDefault="004C4817">
            <w:pPr>
              <w:pStyle w:val="1"/>
              <w:rPr>
                <w:del w:id="517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171" w:author="win10" w:date="2020-06-12T13:57:00Z">
                <w:pPr>
                  <w:widowControl/>
                  <w:jc w:val="center"/>
                </w:pPr>
              </w:pPrChange>
            </w:pPr>
            <w:del w:id="517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07A4881" w14:textId="1D51AB11" w:rsidR="00EA5016" w:rsidDel="003D2C50" w:rsidRDefault="004C4817">
            <w:pPr>
              <w:pStyle w:val="1"/>
              <w:rPr>
                <w:del w:id="517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174" w:author="win10" w:date="2020-06-12T13:57:00Z">
                <w:pPr>
                  <w:widowControl/>
                  <w:jc w:val="center"/>
                </w:pPr>
              </w:pPrChange>
            </w:pPr>
            <w:del w:id="517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6A298C5C" w14:textId="508AFA55">
        <w:trPr>
          <w:tblCellSpacing w:w="0" w:type="dxa"/>
          <w:del w:id="517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E8BC9E4" w14:textId="042E8AC0" w:rsidR="00EA5016" w:rsidDel="003D2C50" w:rsidRDefault="004C4817">
            <w:pPr>
              <w:pStyle w:val="1"/>
              <w:rPr>
                <w:del w:id="5177" w:author="win10" w:date="2020-06-12T13:56:00Z"/>
              </w:rPr>
              <w:pPrChange w:id="5178" w:author="win10" w:date="2020-06-12T13:57:00Z">
                <w:pPr>
                  <w:jc w:val="left"/>
                </w:pPr>
              </w:pPrChange>
            </w:pPr>
            <w:del w:id="5179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3CD33EE" w14:textId="38E55022" w:rsidR="00EA5016" w:rsidDel="003D2C50" w:rsidRDefault="004C4817">
            <w:pPr>
              <w:pStyle w:val="1"/>
              <w:rPr>
                <w:del w:id="5180" w:author="win10" w:date="2020-06-12T13:56:00Z"/>
              </w:rPr>
              <w:pPrChange w:id="5181" w:author="win10" w:date="2020-06-12T13:57:00Z">
                <w:pPr>
                  <w:jc w:val="left"/>
                </w:pPr>
              </w:pPrChange>
            </w:pPr>
            <w:del w:id="5182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24DEDED" w14:textId="43F6F415" w:rsidR="00EA5016" w:rsidDel="003D2C50" w:rsidRDefault="004C4817">
            <w:pPr>
              <w:pStyle w:val="1"/>
              <w:rPr>
                <w:del w:id="5183" w:author="win10" w:date="2020-06-12T13:56:00Z"/>
              </w:rPr>
              <w:pPrChange w:id="5184" w:author="win10" w:date="2020-06-12T13:57:00Z">
                <w:pPr>
                  <w:jc w:val="left"/>
                </w:pPr>
              </w:pPrChange>
            </w:pPr>
            <w:del w:id="5185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2AD8D57" w14:textId="70DBECAF" w:rsidR="00EA5016" w:rsidDel="003D2C50" w:rsidRDefault="004C4817">
            <w:pPr>
              <w:pStyle w:val="1"/>
              <w:rPr>
                <w:del w:id="5186" w:author="win10" w:date="2020-06-12T13:56:00Z"/>
              </w:rPr>
              <w:pPrChange w:id="5187" w:author="win10" w:date="2020-06-12T13:57:00Z">
                <w:pPr>
                  <w:jc w:val="left"/>
                </w:pPr>
              </w:pPrChange>
            </w:pPr>
            <w:del w:id="5188" w:author="win10" w:date="2020-06-12T13:56:00Z">
              <w:r w:rsidDel="003D2C50">
                <w:rPr>
                  <w:rFonts w:hint="eastAsia"/>
                </w:rPr>
                <w:delText>紧急功率设置，读属性</w:delText>
              </w:r>
              <w:r w:rsidDel="003D2C50">
                <w:delText>。</w:delText>
              </w:r>
            </w:del>
          </w:p>
          <w:p w14:paraId="47142057" w14:textId="08F8EC39" w:rsidR="00EA5016" w:rsidDel="003D2C50" w:rsidRDefault="004C4817">
            <w:pPr>
              <w:pStyle w:val="1"/>
              <w:rPr>
                <w:del w:id="5189" w:author="win10" w:date="2020-06-12T13:56:00Z"/>
              </w:rPr>
              <w:pPrChange w:id="5190" w:author="win10" w:date="2020-06-12T13:57:00Z">
                <w:pPr>
                  <w:jc w:val="left"/>
                </w:pPr>
              </w:pPrChange>
            </w:pPr>
            <w:del w:id="5191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3E34657A" w14:textId="258AF370">
        <w:trPr>
          <w:tblCellSpacing w:w="0" w:type="dxa"/>
          <w:del w:id="519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6FA8EB2" w14:textId="1E45828F" w:rsidR="00EA5016" w:rsidDel="003D2C50" w:rsidRDefault="004C4817">
            <w:pPr>
              <w:pStyle w:val="1"/>
              <w:rPr>
                <w:del w:id="5193" w:author="win10" w:date="2020-06-12T13:56:00Z"/>
              </w:rPr>
              <w:pPrChange w:id="5194" w:author="win10" w:date="2020-06-12T13:57:00Z">
                <w:pPr>
                  <w:jc w:val="left"/>
                </w:pPr>
              </w:pPrChange>
            </w:pPr>
            <w:del w:id="5195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541245E" w14:textId="1F1806AE" w:rsidR="00EA5016" w:rsidDel="003D2C50" w:rsidRDefault="004C4817">
            <w:pPr>
              <w:pStyle w:val="1"/>
              <w:rPr>
                <w:del w:id="5196" w:author="win10" w:date="2020-06-12T13:56:00Z"/>
              </w:rPr>
              <w:pPrChange w:id="5197" w:author="win10" w:date="2020-06-12T13:57:00Z">
                <w:pPr>
                  <w:jc w:val="left"/>
                </w:pPr>
              </w:pPrChange>
            </w:pPr>
            <w:del w:id="5198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F1D24F6" w14:textId="5C923716" w:rsidR="00EA5016" w:rsidDel="003D2C50" w:rsidRDefault="004C4817">
            <w:pPr>
              <w:pStyle w:val="1"/>
              <w:rPr>
                <w:del w:id="5199" w:author="win10" w:date="2020-06-12T13:56:00Z"/>
              </w:rPr>
              <w:pPrChange w:id="5200" w:author="win10" w:date="2020-06-12T13:57:00Z">
                <w:pPr>
                  <w:jc w:val="left"/>
                </w:pPr>
              </w:pPrChange>
            </w:pPr>
            <w:del w:id="5201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C1F99AD" w14:textId="499C2E72" w:rsidR="00EA5016" w:rsidDel="003D2C50" w:rsidRDefault="004C4817">
            <w:pPr>
              <w:pStyle w:val="1"/>
              <w:rPr>
                <w:del w:id="5202" w:author="win10" w:date="2020-06-12T13:56:00Z"/>
              </w:rPr>
              <w:pPrChange w:id="5203" w:author="win10" w:date="2020-06-12T13:57:00Z">
                <w:pPr/>
              </w:pPrChange>
            </w:pPr>
            <w:del w:id="5204" w:author="win10" w:date="2020-06-12T13:56:00Z">
              <w:r w:rsidDel="003D2C50">
                <w:rPr>
                  <w:rFonts w:hint="eastAsia"/>
                </w:rPr>
                <w:delText>紧急功率设置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，单位为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W</w:delText>
              </w:r>
              <w:r w:rsidDel="003D2C50">
                <w:delText>。</w:delText>
              </w:r>
            </w:del>
          </w:p>
          <w:p w14:paraId="1357776A" w14:textId="43EEC6CF" w:rsidR="00EA5016" w:rsidDel="003D2C50" w:rsidRDefault="004C4817">
            <w:pPr>
              <w:pStyle w:val="1"/>
              <w:rPr>
                <w:del w:id="5205" w:author="win10" w:date="2020-06-12T13:56:00Z"/>
              </w:rPr>
              <w:pPrChange w:id="5206" w:author="win10" w:date="2020-06-12T13:57:00Z">
                <w:pPr/>
              </w:pPrChange>
            </w:pPr>
            <w:del w:id="5207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1D8CD0D6" w14:textId="7A4AE047" w:rsidR="00EA5016" w:rsidDel="003D2C50" w:rsidRDefault="004C4817">
            <w:pPr>
              <w:pStyle w:val="1"/>
              <w:rPr>
                <w:del w:id="5208" w:author="win10" w:date="2020-06-12T13:56:00Z"/>
              </w:rPr>
              <w:pPrChange w:id="5209" w:author="win10" w:date="2020-06-12T13:57:00Z">
                <w:pPr/>
              </w:pPrChange>
            </w:pPr>
            <w:del w:id="5210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hint="eastAsia"/>
                </w:rPr>
                <w:delText>10.0</w:delText>
              </w:r>
              <w:r w:rsidDel="003D2C50">
                <w:delText>。</w:delText>
              </w:r>
            </w:del>
          </w:p>
        </w:tc>
      </w:tr>
    </w:tbl>
    <w:p w14:paraId="7B25DAF3" w14:textId="5EA9DC0A" w:rsidR="00EA5016" w:rsidDel="003D2C50" w:rsidRDefault="00EA5016">
      <w:pPr>
        <w:pStyle w:val="1"/>
        <w:rPr>
          <w:del w:id="5211" w:author="win10" w:date="2020-06-12T13:56:00Z"/>
          <w:bCs/>
        </w:rPr>
        <w:pPrChange w:id="5212" w:author="win10" w:date="2020-06-12T13:57:00Z">
          <w:pPr/>
        </w:pPrChange>
      </w:pPr>
    </w:p>
    <w:p w14:paraId="764D901D" w14:textId="6FDC1E8C" w:rsidR="00EA5016" w:rsidDel="003D2C50" w:rsidRDefault="004C4817">
      <w:pPr>
        <w:pStyle w:val="1"/>
        <w:rPr>
          <w:del w:id="5213" w:author="win10" w:date="2020-06-12T13:56:00Z"/>
          <w:rFonts w:cs="Arial"/>
          <w:bCs/>
        </w:rPr>
        <w:pPrChange w:id="5214" w:author="win10" w:date="2020-06-12T13:57:00Z">
          <w:pPr/>
        </w:pPrChange>
      </w:pPr>
      <w:del w:id="5215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5F5F0641" w14:textId="1C560336">
        <w:trPr>
          <w:tblHeader/>
          <w:tblCellSpacing w:w="0" w:type="dxa"/>
          <w:del w:id="521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89EA1D9" w14:textId="3949D87F" w:rsidR="00EA5016" w:rsidDel="003D2C50" w:rsidRDefault="004C4817">
            <w:pPr>
              <w:pStyle w:val="1"/>
              <w:rPr>
                <w:del w:id="521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218" w:author="win10" w:date="2020-06-12T13:57:00Z">
                <w:pPr>
                  <w:widowControl/>
                  <w:jc w:val="center"/>
                </w:pPr>
              </w:pPrChange>
            </w:pPr>
            <w:del w:id="521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8B3B84F" w14:textId="3B8DF6B8" w:rsidR="00EA5016" w:rsidDel="003D2C50" w:rsidRDefault="004C4817">
            <w:pPr>
              <w:pStyle w:val="1"/>
              <w:rPr>
                <w:del w:id="522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221" w:author="win10" w:date="2020-06-12T13:57:00Z">
                <w:pPr>
                  <w:widowControl/>
                  <w:jc w:val="center"/>
                </w:pPr>
              </w:pPrChange>
            </w:pPr>
            <w:del w:id="522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1B26433" w14:textId="120CA31B" w:rsidR="00EA5016" w:rsidDel="003D2C50" w:rsidRDefault="004C4817">
            <w:pPr>
              <w:pStyle w:val="1"/>
              <w:rPr>
                <w:del w:id="522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224" w:author="win10" w:date="2020-06-12T13:57:00Z">
                <w:pPr>
                  <w:widowControl/>
                  <w:jc w:val="center"/>
                </w:pPr>
              </w:pPrChange>
            </w:pPr>
            <w:del w:id="522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3BAC686" w14:textId="0A9BF6C1" w:rsidR="00EA5016" w:rsidDel="003D2C50" w:rsidRDefault="004C4817">
            <w:pPr>
              <w:pStyle w:val="1"/>
              <w:rPr>
                <w:del w:id="522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227" w:author="win10" w:date="2020-06-12T13:57:00Z">
                <w:pPr>
                  <w:widowControl/>
                  <w:jc w:val="center"/>
                </w:pPr>
              </w:pPrChange>
            </w:pPr>
            <w:del w:id="522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6881B744" w14:textId="5830D63A">
        <w:trPr>
          <w:tblCellSpacing w:w="0" w:type="dxa"/>
          <w:del w:id="5229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B7FC3F4" w14:textId="06DB293C" w:rsidR="00EA5016" w:rsidDel="003D2C50" w:rsidRDefault="004C4817">
            <w:pPr>
              <w:pStyle w:val="1"/>
              <w:rPr>
                <w:del w:id="5230" w:author="win10" w:date="2020-06-12T13:56:00Z"/>
              </w:rPr>
              <w:pPrChange w:id="5231" w:author="win10" w:date="2020-06-12T13:57:00Z">
                <w:pPr>
                  <w:jc w:val="left"/>
                </w:pPr>
              </w:pPrChange>
            </w:pPr>
            <w:del w:id="5232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F8D4766" w14:textId="730F30A6" w:rsidR="00EA5016" w:rsidDel="003D2C50" w:rsidRDefault="004C4817">
            <w:pPr>
              <w:pStyle w:val="1"/>
              <w:rPr>
                <w:del w:id="5233" w:author="win10" w:date="2020-06-12T13:56:00Z"/>
              </w:rPr>
              <w:pPrChange w:id="5234" w:author="win10" w:date="2020-06-12T13:57:00Z">
                <w:pPr>
                  <w:jc w:val="left"/>
                </w:pPr>
              </w:pPrChange>
            </w:pPr>
            <w:del w:id="523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9F8F323" w14:textId="70CAC7A6" w:rsidR="00EA5016" w:rsidDel="003D2C50" w:rsidRDefault="004C4817">
            <w:pPr>
              <w:pStyle w:val="1"/>
              <w:rPr>
                <w:del w:id="5236" w:author="win10" w:date="2020-06-12T13:56:00Z"/>
              </w:rPr>
              <w:pPrChange w:id="5237" w:author="win10" w:date="2020-06-12T13:57:00Z">
                <w:pPr>
                  <w:jc w:val="left"/>
                </w:pPr>
              </w:pPrChange>
            </w:pPr>
            <w:del w:id="5238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E9472CF" w14:textId="4D1B0744" w:rsidR="00EA5016" w:rsidDel="003D2C50" w:rsidRDefault="004C4817">
            <w:pPr>
              <w:pStyle w:val="1"/>
              <w:rPr>
                <w:del w:id="5239" w:author="win10" w:date="2020-06-12T13:56:00Z"/>
              </w:rPr>
              <w:pPrChange w:id="5240" w:author="win10" w:date="2020-06-12T13:57:00Z">
                <w:pPr>
                  <w:jc w:val="left"/>
                </w:pPr>
              </w:pPrChange>
            </w:pPr>
            <w:del w:id="5241" w:author="win10" w:date="2020-06-12T13:56:00Z">
              <w:r w:rsidDel="003D2C50">
                <w:rPr>
                  <w:rFonts w:hint="eastAsia"/>
                </w:rPr>
                <w:delText>紧急功率设置，写属性</w:delText>
              </w:r>
              <w:r w:rsidDel="003D2C50">
                <w:delText>。</w:delText>
              </w:r>
            </w:del>
          </w:p>
          <w:p w14:paraId="00055B06" w14:textId="78EA8658" w:rsidR="00EA5016" w:rsidDel="003D2C50" w:rsidRDefault="004C4817">
            <w:pPr>
              <w:pStyle w:val="1"/>
              <w:rPr>
                <w:del w:id="5242" w:author="win10" w:date="2020-06-12T13:56:00Z"/>
              </w:rPr>
              <w:pPrChange w:id="5243" w:author="win10" w:date="2020-06-12T13:57:00Z">
                <w:pPr>
                  <w:jc w:val="left"/>
                </w:pPr>
              </w:pPrChange>
            </w:pPr>
            <w:del w:id="5244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2A75ECE3" w14:textId="79A0B371">
        <w:trPr>
          <w:tblCellSpacing w:w="0" w:type="dxa"/>
          <w:del w:id="5245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3608D7C" w14:textId="1DE880E2" w:rsidR="00EA5016" w:rsidDel="003D2C50" w:rsidRDefault="004C4817">
            <w:pPr>
              <w:pStyle w:val="1"/>
              <w:rPr>
                <w:del w:id="5246" w:author="win10" w:date="2020-06-12T13:56:00Z"/>
              </w:rPr>
              <w:pPrChange w:id="5247" w:author="win10" w:date="2020-06-12T13:57:00Z">
                <w:pPr>
                  <w:jc w:val="left"/>
                </w:pPr>
              </w:pPrChange>
            </w:pPr>
            <w:del w:id="5248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A20B752" w14:textId="09D087B6" w:rsidR="00EA5016" w:rsidDel="003D2C50" w:rsidRDefault="004C4817">
            <w:pPr>
              <w:pStyle w:val="1"/>
              <w:rPr>
                <w:del w:id="5249" w:author="win10" w:date="2020-06-12T13:56:00Z"/>
              </w:rPr>
              <w:pPrChange w:id="5250" w:author="win10" w:date="2020-06-12T13:57:00Z">
                <w:pPr>
                  <w:jc w:val="left"/>
                </w:pPr>
              </w:pPrChange>
            </w:pPr>
            <w:del w:id="5251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425A680" w14:textId="4BCCECD1" w:rsidR="00EA5016" w:rsidDel="003D2C50" w:rsidRDefault="004C4817">
            <w:pPr>
              <w:pStyle w:val="1"/>
              <w:rPr>
                <w:del w:id="5252" w:author="win10" w:date="2020-06-12T13:56:00Z"/>
              </w:rPr>
              <w:pPrChange w:id="5253" w:author="win10" w:date="2020-06-12T13:57:00Z">
                <w:pPr>
                  <w:jc w:val="left"/>
                </w:pPr>
              </w:pPrChange>
            </w:pPr>
            <w:del w:id="5254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3712A96" w14:textId="2FE3D629" w:rsidR="00EA5016" w:rsidDel="003D2C50" w:rsidRDefault="004C4817">
            <w:pPr>
              <w:pStyle w:val="1"/>
              <w:rPr>
                <w:del w:id="5255" w:author="win10" w:date="2020-06-12T13:56:00Z"/>
              </w:rPr>
              <w:pPrChange w:id="5256" w:author="win10" w:date="2020-06-12T13:57:00Z">
                <w:pPr>
                  <w:jc w:val="left"/>
                </w:pPr>
              </w:pPrChange>
            </w:pPr>
            <w:del w:id="5257" w:author="win10" w:date="2020-06-12T13:56:00Z">
              <w:r w:rsidDel="003D2C50">
                <w:rPr>
                  <w:rFonts w:hint="eastAsia"/>
                </w:rPr>
                <w:delText>紧急功率设置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，单位为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W</w:delText>
              </w:r>
              <w:r w:rsidDel="003D2C50">
                <w:delText>。</w:delText>
              </w:r>
            </w:del>
          </w:p>
          <w:p w14:paraId="277B64CE" w14:textId="0E72CD9E" w:rsidR="00EA5016" w:rsidDel="003D2C50" w:rsidRDefault="004C4817">
            <w:pPr>
              <w:pStyle w:val="1"/>
              <w:rPr>
                <w:del w:id="5258" w:author="win10" w:date="2020-06-12T13:56:00Z"/>
              </w:rPr>
              <w:pPrChange w:id="5259" w:author="win10" w:date="2020-06-12T13:57:00Z">
                <w:pPr>
                  <w:jc w:val="left"/>
                </w:pPr>
              </w:pPrChange>
            </w:pPr>
            <w:del w:id="5260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10.0</w:delText>
              </w:r>
              <w:r w:rsidDel="003D2C50">
                <w:delText>。</w:delText>
              </w:r>
            </w:del>
          </w:p>
          <w:p w14:paraId="43D70209" w14:textId="27516BC9" w:rsidR="00EA5016" w:rsidDel="003D2C50" w:rsidRDefault="004C4817">
            <w:pPr>
              <w:pStyle w:val="1"/>
              <w:rPr>
                <w:del w:id="5261" w:author="win10" w:date="2020-06-12T13:56:00Z"/>
              </w:rPr>
              <w:pPrChange w:id="5262" w:author="win10" w:date="2020-06-12T13:57:00Z">
                <w:pPr>
                  <w:jc w:val="left"/>
                </w:pPr>
              </w:pPrChange>
            </w:pPr>
            <w:del w:id="5263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090D7D3C" w14:textId="2510E373" w:rsidR="00EA5016" w:rsidDel="003D2C50" w:rsidRDefault="00EA5016">
      <w:pPr>
        <w:pStyle w:val="1"/>
        <w:rPr>
          <w:del w:id="5264" w:author="win10" w:date="2020-06-12T13:56:00Z"/>
        </w:rPr>
        <w:pPrChange w:id="5265" w:author="win10" w:date="2020-06-12T13:57:00Z">
          <w:pPr/>
        </w:pPrChange>
      </w:pPr>
    </w:p>
    <w:p w14:paraId="658A262F" w14:textId="17A52FFA" w:rsidR="00EA5016" w:rsidDel="003D2C50" w:rsidRDefault="004C4817">
      <w:pPr>
        <w:pStyle w:val="1"/>
        <w:rPr>
          <w:del w:id="5266" w:author="win10" w:date="2020-06-12T13:56:00Z"/>
          <w:rFonts w:cs="Arial"/>
          <w:bCs/>
        </w:rPr>
        <w:pPrChange w:id="5267" w:author="win10" w:date="2020-06-12T13:57:00Z">
          <w:pPr>
            <w:ind w:firstLine="420"/>
          </w:pPr>
        </w:pPrChange>
      </w:pPr>
      <w:del w:id="5268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DCPower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7FE7CC89" w14:textId="07D211AB" w:rsidR="00EA5016" w:rsidDel="003D2C50" w:rsidRDefault="004C4817">
      <w:pPr>
        <w:pStyle w:val="1"/>
        <w:rPr>
          <w:del w:id="5269" w:author="win10" w:date="2020-06-12T13:56:00Z"/>
          <w:rFonts w:cs="Arial"/>
          <w:bCs/>
        </w:rPr>
        <w:pPrChange w:id="5270" w:author="win10" w:date="2020-06-12T13:57:00Z">
          <w:pPr/>
        </w:pPrChange>
      </w:pPr>
      <w:del w:id="5271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1A303B89" w14:textId="20C45712">
        <w:trPr>
          <w:tblHeader/>
          <w:tblCellSpacing w:w="0" w:type="dxa"/>
          <w:del w:id="527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A9EA072" w14:textId="1173E40B" w:rsidR="00EA5016" w:rsidDel="003D2C50" w:rsidRDefault="004C4817">
            <w:pPr>
              <w:pStyle w:val="1"/>
              <w:rPr>
                <w:del w:id="527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274" w:author="win10" w:date="2020-06-12T13:57:00Z">
                <w:pPr>
                  <w:widowControl/>
                  <w:jc w:val="center"/>
                </w:pPr>
              </w:pPrChange>
            </w:pPr>
            <w:del w:id="527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27E3F35" w14:textId="1FC5B343" w:rsidR="00EA5016" w:rsidDel="003D2C50" w:rsidRDefault="004C4817">
            <w:pPr>
              <w:pStyle w:val="1"/>
              <w:rPr>
                <w:del w:id="527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277" w:author="win10" w:date="2020-06-12T13:57:00Z">
                <w:pPr>
                  <w:widowControl/>
                  <w:jc w:val="center"/>
                </w:pPr>
              </w:pPrChange>
            </w:pPr>
            <w:del w:id="527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04BAF98" w14:textId="4B1EC695" w:rsidR="00EA5016" w:rsidDel="003D2C50" w:rsidRDefault="004C4817">
            <w:pPr>
              <w:pStyle w:val="1"/>
              <w:rPr>
                <w:del w:id="527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280" w:author="win10" w:date="2020-06-12T13:57:00Z">
                <w:pPr>
                  <w:widowControl/>
                  <w:jc w:val="center"/>
                </w:pPr>
              </w:pPrChange>
            </w:pPr>
            <w:del w:id="528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29C1DCD" w14:textId="1E96F867" w:rsidR="00EA5016" w:rsidDel="003D2C50" w:rsidRDefault="004C4817">
            <w:pPr>
              <w:pStyle w:val="1"/>
              <w:rPr>
                <w:del w:id="528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283" w:author="win10" w:date="2020-06-12T13:57:00Z">
                <w:pPr>
                  <w:widowControl/>
                  <w:jc w:val="center"/>
                </w:pPr>
              </w:pPrChange>
            </w:pPr>
            <w:del w:id="528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7E217579" w14:textId="317F355D">
        <w:trPr>
          <w:tblCellSpacing w:w="0" w:type="dxa"/>
          <w:del w:id="5285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768A620" w14:textId="50A86290" w:rsidR="00EA5016" w:rsidDel="003D2C50" w:rsidRDefault="004C4817">
            <w:pPr>
              <w:pStyle w:val="1"/>
              <w:rPr>
                <w:del w:id="5286" w:author="win10" w:date="2020-06-12T13:56:00Z"/>
              </w:rPr>
              <w:pPrChange w:id="5287" w:author="win10" w:date="2020-06-12T13:57:00Z">
                <w:pPr>
                  <w:jc w:val="left"/>
                </w:pPr>
              </w:pPrChange>
            </w:pPr>
            <w:del w:id="5288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4B9EBAD" w14:textId="5796D965" w:rsidR="00EA5016" w:rsidDel="003D2C50" w:rsidRDefault="004C4817">
            <w:pPr>
              <w:pStyle w:val="1"/>
              <w:rPr>
                <w:del w:id="5289" w:author="win10" w:date="2020-06-12T13:56:00Z"/>
              </w:rPr>
              <w:pPrChange w:id="5290" w:author="win10" w:date="2020-06-12T13:57:00Z">
                <w:pPr>
                  <w:jc w:val="left"/>
                </w:pPr>
              </w:pPrChange>
            </w:pPr>
            <w:del w:id="5291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B92FB5A" w14:textId="2A4A12B0" w:rsidR="00EA5016" w:rsidDel="003D2C50" w:rsidRDefault="004C4817">
            <w:pPr>
              <w:pStyle w:val="1"/>
              <w:rPr>
                <w:del w:id="5292" w:author="win10" w:date="2020-06-12T13:56:00Z"/>
              </w:rPr>
              <w:pPrChange w:id="5293" w:author="win10" w:date="2020-06-12T13:57:00Z">
                <w:pPr>
                  <w:jc w:val="left"/>
                </w:pPr>
              </w:pPrChange>
            </w:pPr>
            <w:del w:id="5294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0C18BAF" w14:textId="0C526153" w:rsidR="00EA5016" w:rsidDel="003D2C50" w:rsidRDefault="004C4817">
            <w:pPr>
              <w:pStyle w:val="1"/>
              <w:rPr>
                <w:del w:id="5295" w:author="win10" w:date="2020-06-12T13:56:00Z"/>
              </w:rPr>
              <w:pPrChange w:id="5296" w:author="win10" w:date="2020-06-12T13:57:00Z">
                <w:pPr>
                  <w:jc w:val="left"/>
                </w:pPr>
              </w:pPrChange>
            </w:pPr>
            <w:del w:id="5297" w:author="win10" w:date="2020-06-12T13:56:00Z">
              <w:r w:rsidDel="003D2C50">
                <w:rPr>
                  <w:rFonts w:hint="eastAsia"/>
                </w:rPr>
                <w:delText>直流功率设置，读属性</w:delText>
              </w:r>
              <w:r w:rsidDel="003D2C50">
                <w:delText>。</w:delText>
              </w:r>
            </w:del>
          </w:p>
          <w:p w14:paraId="6C185FD6" w14:textId="7DEABDC5" w:rsidR="00EA5016" w:rsidDel="003D2C50" w:rsidRDefault="004C4817">
            <w:pPr>
              <w:pStyle w:val="1"/>
              <w:rPr>
                <w:del w:id="5298" w:author="win10" w:date="2020-06-12T13:56:00Z"/>
              </w:rPr>
              <w:pPrChange w:id="5299" w:author="win10" w:date="2020-06-12T13:57:00Z">
                <w:pPr>
                  <w:jc w:val="left"/>
                </w:pPr>
              </w:pPrChange>
            </w:pPr>
            <w:del w:id="5300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686B629D" w14:textId="6231F763">
        <w:trPr>
          <w:tblCellSpacing w:w="0" w:type="dxa"/>
          <w:del w:id="530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4A48FFA" w14:textId="3E69FCCD" w:rsidR="00EA5016" w:rsidDel="003D2C50" w:rsidRDefault="004C4817">
            <w:pPr>
              <w:pStyle w:val="1"/>
              <w:rPr>
                <w:del w:id="5302" w:author="win10" w:date="2020-06-12T13:56:00Z"/>
              </w:rPr>
              <w:pPrChange w:id="5303" w:author="win10" w:date="2020-06-12T13:57:00Z">
                <w:pPr>
                  <w:jc w:val="left"/>
                </w:pPr>
              </w:pPrChange>
            </w:pPr>
            <w:del w:id="5304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8344EC0" w14:textId="32B6D8F2" w:rsidR="00EA5016" w:rsidDel="003D2C50" w:rsidRDefault="004C4817">
            <w:pPr>
              <w:pStyle w:val="1"/>
              <w:rPr>
                <w:del w:id="5305" w:author="win10" w:date="2020-06-12T13:56:00Z"/>
              </w:rPr>
              <w:pPrChange w:id="5306" w:author="win10" w:date="2020-06-12T13:57:00Z">
                <w:pPr>
                  <w:jc w:val="left"/>
                </w:pPr>
              </w:pPrChange>
            </w:pPr>
            <w:del w:id="5307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9BDE8EE" w14:textId="3DB8B164" w:rsidR="00EA5016" w:rsidDel="003D2C50" w:rsidRDefault="004C4817">
            <w:pPr>
              <w:pStyle w:val="1"/>
              <w:rPr>
                <w:del w:id="5308" w:author="win10" w:date="2020-06-12T13:56:00Z"/>
              </w:rPr>
              <w:pPrChange w:id="5309" w:author="win10" w:date="2020-06-12T13:57:00Z">
                <w:pPr>
                  <w:jc w:val="left"/>
                </w:pPr>
              </w:pPrChange>
            </w:pPr>
            <w:del w:id="5310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59DA961" w14:textId="15B9D6E6" w:rsidR="00EA5016" w:rsidDel="003D2C50" w:rsidRDefault="004C4817">
            <w:pPr>
              <w:pStyle w:val="1"/>
              <w:rPr>
                <w:del w:id="5311" w:author="win10" w:date="2020-06-12T13:56:00Z"/>
              </w:rPr>
              <w:pPrChange w:id="5312" w:author="win10" w:date="2020-06-12T13:57:00Z">
                <w:pPr/>
              </w:pPrChange>
            </w:pPr>
            <w:del w:id="5313" w:author="win10" w:date="2020-06-12T13:56:00Z">
              <w:r w:rsidDel="003D2C50">
                <w:rPr>
                  <w:rFonts w:hint="eastAsia"/>
                </w:rPr>
                <w:delText>直流功率设置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，单位为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W</w:delText>
              </w:r>
              <w:r w:rsidDel="003D2C50">
                <w:delText>。</w:delText>
              </w:r>
            </w:del>
          </w:p>
          <w:p w14:paraId="3C77F3E9" w14:textId="284CD682" w:rsidR="00EA5016" w:rsidDel="003D2C50" w:rsidRDefault="004C4817">
            <w:pPr>
              <w:pStyle w:val="1"/>
              <w:rPr>
                <w:del w:id="5314" w:author="win10" w:date="2020-06-12T13:56:00Z"/>
              </w:rPr>
              <w:pPrChange w:id="5315" w:author="win10" w:date="2020-06-12T13:57:00Z">
                <w:pPr/>
              </w:pPrChange>
            </w:pPr>
            <w:del w:id="5316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60D50D48" w14:textId="6E9B9863" w:rsidR="00EA5016" w:rsidDel="003D2C50" w:rsidRDefault="004C4817">
            <w:pPr>
              <w:pStyle w:val="1"/>
              <w:rPr>
                <w:del w:id="5317" w:author="win10" w:date="2020-06-12T13:56:00Z"/>
              </w:rPr>
              <w:pPrChange w:id="5318" w:author="win10" w:date="2020-06-12T13:57:00Z">
                <w:pPr/>
              </w:pPrChange>
            </w:pPr>
            <w:del w:id="5319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hint="eastAsia"/>
                </w:rPr>
                <w:delText>10.0</w:delText>
              </w:r>
              <w:r w:rsidDel="003D2C50">
                <w:delText>。</w:delText>
              </w:r>
            </w:del>
          </w:p>
        </w:tc>
      </w:tr>
    </w:tbl>
    <w:p w14:paraId="7AB30A9B" w14:textId="31EC80AF" w:rsidR="00EA5016" w:rsidDel="003D2C50" w:rsidRDefault="00EA5016">
      <w:pPr>
        <w:pStyle w:val="1"/>
        <w:rPr>
          <w:del w:id="5320" w:author="win10" w:date="2020-06-12T13:56:00Z"/>
          <w:bCs/>
        </w:rPr>
        <w:pPrChange w:id="5321" w:author="win10" w:date="2020-06-12T13:57:00Z">
          <w:pPr/>
        </w:pPrChange>
      </w:pPr>
    </w:p>
    <w:p w14:paraId="41AAD9E3" w14:textId="115146B1" w:rsidR="00EA5016" w:rsidDel="003D2C50" w:rsidRDefault="004C4817">
      <w:pPr>
        <w:pStyle w:val="1"/>
        <w:rPr>
          <w:del w:id="5322" w:author="win10" w:date="2020-06-12T13:56:00Z"/>
          <w:rFonts w:cs="Arial"/>
          <w:bCs/>
        </w:rPr>
        <w:pPrChange w:id="5323" w:author="win10" w:date="2020-06-12T13:57:00Z">
          <w:pPr/>
        </w:pPrChange>
      </w:pPr>
      <w:del w:id="5324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6089288E" w14:textId="0B0778DB">
        <w:trPr>
          <w:tblHeader/>
          <w:tblCellSpacing w:w="0" w:type="dxa"/>
          <w:del w:id="5325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275C3CA" w14:textId="21860AA0" w:rsidR="00EA5016" w:rsidDel="003D2C50" w:rsidRDefault="004C4817">
            <w:pPr>
              <w:pStyle w:val="1"/>
              <w:rPr>
                <w:del w:id="532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327" w:author="win10" w:date="2020-06-12T13:57:00Z">
                <w:pPr>
                  <w:widowControl/>
                  <w:jc w:val="center"/>
                </w:pPr>
              </w:pPrChange>
            </w:pPr>
            <w:del w:id="532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AE4EC8F" w14:textId="2EB82D26" w:rsidR="00EA5016" w:rsidDel="003D2C50" w:rsidRDefault="004C4817">
            <w:pPr>
              <w:pStyle w:val="1"/>
              <w:rPr>
                <w:del w:id="532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330" w:author="win10" w:date="2020-06-12T13:57:00Z">
                <w:pPr>
                  <w:widowControl/>
                  <w:jc w:val="center"/>
                </w:pPr>
              </w:pPrChange>
            </w:pPr>
            <w:del w:id="533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B53EB11" w14:textId="6B446C07" w:rsidR="00EA5016" w:rsidDel="003D2C50" w:rsidRDefault="004C4817">
            <w:pPr>
              <w:pStyle w:val="1"/>
              <w:rPr>
                <w:del w:id="533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333" w:author="win10" w:date="2020-06-12T13:57:00Z">
                <w:pPr>
                  <w:widowControl/>
                  <w:jc w:val="center"/>
                </w:pPr>
              </w:pPrChange>
            </w:pPr>
            <w:del w:id="533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D6D98BC" w14:textId="517B876E" w:rsidR="00EA5016" w:rsidDel="003D2C50" w:rsidRDefault="004C4817">
            <w:pPr>
              <w:pStyle w:val="1"/>
              <w:rPr>
                <w:del w:id="533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336" w:author="win10" w:date="2020-06-12T13:57:00Z">
                <w:pPr>
                  <w:widowControl/>
                  <w:jc w:val="center"/>
                </w:pPr>
              </w:pPrChange>
            </w:pPr>
            <w:del w:id="533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508D5D2E" w14:textId="05C60182">
        <w:trPr>
          <w:tblCellSpacing w:w="0" w:type="dxa"/>
          <w:del w:id="5338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8E5BBA3" w14:textId="7154ADBB" w:rsidR="00EA5016" w:rsidDel="003D2C50" w:rsidRDefault="004C4817">
            <w:pPr>
              <w:pStyle w:val="1"/>
              <w:rPr>
                <w:del w:id="5339" w:author="win10" w:date="2020-06-12T13:56:00Z"/>
              </w:rPr>
              <w:pPrChange w:id="5340" w:author="win10" w:date="2020-06-12T13:57:00Z">
                <w:pPr>
                  <w:jc w:val="left"/>
                </w:pPr>
              </w:pPrChange>
            </w:pPr>
            <w:del w:id="5341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05C0CD7" w14:textId="211ADE96" w:rsidR="00EA5016" w:rsidDel="003D2C50" w:rsidRDefault="004C4817">
            <w:pPr>
              <w:pStyle w:val="1"/>
              <w:rPr>
                <w:del w:id="5342" w:author="win10" w:date="2020-06-12T13:56:00Z"/>
              </w:rPr>
              <w:pPrChange w:id="5343" w:author="win10" w:date="2020-06-12T13:57:00Z">
                <w:pPr>
                  <w:jc w:val="left"/>
                </w:pPr>
              </w:pPrChange>
            </w:pPr>
            <w:del w:id="5344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6658FE4" w14:textId="27FE67BD" w:rsidR="00EA5016" w:rsidDel="003D2C50" w:rsidRDefault="004C4817">
            <w:pPr>
              <w:pStyle w:val="1"/>
              <w:rPr>
                <w:del w:id="5345" w:author="win10" w:date="2020-06-12T13:56:00Z"/>
              </w:rPr>
              <w:pPrChange w:id="5346" w:author="win10" w:date="2020-06-12T13:57:00Z">
                <w:pPr>
                  <w:jc w:val="left"/>
                </w:pPr>
              </w:pPrChange>
            </w:pPr>
            <w:del w:id="5347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14DD400" w14:textId="18C2F84A" w:rsidR="00EA5016" w:rsidDel="003D2C50" w:rsidRDefault="004C4817">
            <w:pPr>
              <w:pStyle w:val="1"/>
              <w:rPr>
                <w:del w:id="5348" w:author="win10" w:date="2020-06-12T13:56:00Z"/>
              </w:rPr>
              <w:pPrChange w:id="5349" w:author="win10" w:date="2020-06-12T13:57:00Z">
                <w:pPr>
                  <w:jc w:val="left"/>
                </w:pPr>
              </w:pPrChange>
            </w:pPr>
            <w:del w:id="5350" w:author="win10" w:date="2020-06-12T13:56:00Z">
              <w:r w:rsidDel="003D2C50">
                <w:rPr>
                  <w:rFonts w:hint="eastAsia"/>
                </w:rPr>
                <w:delText>直流功率设置，写属性</w:delText>
              </w:r>
              <w:r w:rsidDel="003D2C50">
                <w:delText>。</w:delText>
              </w:r>
            </w:del>
          </w:p>
          <w:p w14:paraId="31CAEA5A" w14:textId="6C5B4DD6" w:rsidR="00EA5016" w:rsidDel="003D2C50" w:rsidRDefault="004C4817">
            <w:pPr>
              <w:pStyle w:val="1"/>
              <w:rPr>
                <w:del w:id="5351" w:author="win10" w:date="2020-06-12T13:56:00Z"/>
              </w:rPr>
              <w:pPrChange w:id="5352" w:author="win10" w:date="2020-06-12T13:57:00Z">
                <w:pPr>
                  <w:jc w:val="left"/>
                </w:pPr>
              </w:pPrChange>
            </w:pPr>
            <w:del w:id="5353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772698E0" w14:textId="66BD63C1">
        <w:trPr>
          <w:tblCellSpacing w:w="0" w:type="dxa"/>
          <w:del w:id="5354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A3C896C" w14:textId="32509088" w:rsidR="00EA5016" w:rsidDel="003D2C50" w:rsidRDefault="004C4817">
            <w:pPr>
              <w:pStyle w:val="1"/>
              <w:rPr>
                <w:del w:id="5355" w:author="win10" w:date="2020-06-12T13:56:00Z"/>
              </w:rPr>
              <w:pPrChange w:id="5356" w:author="win10" w:date="2020-06-12T13:57:00Z">
                <w:pPr>
                  <w:jc w:val="left"/>
                </w:pPr>
              </w:pPrChange>
            </w:pPr>
            <w:del w:id="5357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F70DAA9" w14:textId="4CCCEBFA" w:rsidR="00EA5016" w:rsidDel="003D2C50" w:rsidRDefault="004C4817">
            <w:pPr>
              <w:pStyle w:val="1"/>
              <w:rPr>
                <w:del w:id="5358" w:author="win10" w:date="2020-06-12T13:56:00Z"/>
              </w:rPr>
              <w:pPrChange w:id="5359" w:author="win10" w:date="2020-06-12T13:57:00Z">
                <w:pPr>
                  <w:jc w:val="left"/>
                </w:pPr>
              </w:pPrChange>
            </w:pPr>
            <w:del w:id="5360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7816ADA" w14:textId="60F86952" w:rsidR="00EA5016" w:rsidDel="003D2C50" w:rsidRDefault="004C4817">
            <w:pPr>
              <w:pStyle w:val="1"/>
              <w:rPr>
                <w:del w:id="5361" w:author="win10" w:date="2020-06-12T13:56:00Z"/>
              </w:rPr>
              <w:pPrChange w:id="5362" w:author="win10" w:date="2020-06-12T13:57:00Z">
                <w:pPr>
                  <w:jc w:val="left"/>
                </w:pPr>
              </w:pPrChange>
            </w:pPr>
            <w:del w:id="5363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AECDE6D" w14:textId="5C742AA9" w:rsidR="00EA5016" w:rsidDel="003D2C50" w:rsidRDefault="004C4817">
            <w:pPr>
              <w:pStyle w:val="1"/>
              <w:rPr>
                <w:del w:id="5364" w:author="win10" w:date="2020-06-12T13:56:00Z"/>
              </w:rPr>
              <w:pPrChange w:id="5365" w:author="win10" w:date="2020-06-12T13:57:00Z">
                <w:pPr>
                  <w:jc w:val="left"/>
                </w:pPr>
              </w:pPrChange>
            </w:pPr>
            <w:del w:id="5366" w:author="win10" w:date="2020-06-12T13:56:00Z">
              <w:r w:rsidDel="003D2C50">
                <w:rPr>
                  <w:rFonts w:hint="eastAsia"/>
                </w:rPr>
                <w:delText>直流功率设置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，单位为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W</w:delText>
              </w:r>
              <w:r w:rsidDel="003D2C50">
                <w:delText>。</w:delText>
              </w:r>
            </w:del>
          </w:p>
          <w:p w14:paraId="3C1DBC09" w14:textId="34B9E614" w:rsidR="00EA5016" w:rsidDel="003D2C50" w:rsidRDefault="004C4817">
            <w:pPr>
              <w:pStyle w:val="1"/>
              <w:rPr>
                <w:del w:id="5367" w:author="win10" w:date="2020-06-12T13:56:00Z"/>
              </w:rPr>
              <w:pPrChange w:id="5368" w:author="win10" w:date="2020-06-12T13:57:00Z">
                <w:pPr>
                  <w:jc w:val="left"/>
                </w:pPr>
              </w:pPrChange>
            </w:pPr>
            <w:del w:id="5369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10.0</w:delText>
              </w:r>
              <w:r w:rsidDel="003D2C50">
                <w:delText>。</w:delText>
              </w:r>
            </w:del>
          </w:p>
          <w:p w14:paraId="5BC38733" w14:textId="56286527" w:rsidR="00EA5016" w:rsidDel="003D2C50" w:rsidRDefault="004C4817">
            <w:pPr>
              <w:pStyle w:val="1"/>
              <w:rPr>
                <w:del w:id="5370" w:author="win10" w:date="2020-06-12T13:56:00Z"/>
              </w:rPr>
              <w:pPrChange w:id="5371" w:author="win10" w:date="2020-06-12T13:57:00Z">
                <w:pPr>
                  <w:jc w:val="left"/>
                </w:pPr>
              </w:pPrChange>
            </w:pPr>
            <w:del w:id="5372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1EC3B20D" w14:textId="0AA8D41C" w:rsidR="00EA5016" w:rsidDel="003D2C50" w:rsidRDefault="00EA5016">
      <w:pPr>
        <w:pStyle w:val="1"/>
        <w:rPr>
          <w:del w:id="5373" w:author="win10" w:date="2020-06-12T13:56:00Z"/>
        </w:rPr>
        <w:pPrChange w:id="5374" w:author="win10" w:date="2020-06-12T13:57:00Z">
          <w:pPr/>
        </w:pPrChange>
      </w:pPr>
    </w:p>
    <w:p w14:paraId="54926D1F" w14:textId="07505B06" w:rsidR="00EA5016" w:rsidDel="003D2C50" w:rsidRDefault="004C4817">
      <w:pPr>
        <w:pStyle w:val="1"/>
        <w:rPr>
          <w:del w:id="5375" w:author="win10" w:date="2020-06-12T13:56:00Z"/>
          <w:rFonts w:cs="Arial"/>
          <w:bCs/>
        </w:rPr>
        <w:pPrChange w:id="5376" w:author="win10" w:date="2020-06-12T13:57:00Z">
          <w:pPr>
            <w:ind w:firstLine="420"/>
          </w:pPr>
        </w:pPrChange>
      </w:pPr>
      <w:del w:id="5377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DCCurrent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10711448" w14:textId="6B9CD4FC" w:rsidR="00EA5016" w:rsidDel="003D2C50" w:rsidRDefault="004C4817">
      <w:pPr>
        <w:pStyle w:val="1"/>
        <w:rPr>
          <w:del w:id="5378" w:author="win10" w:date="2020-06-12T13:56:00Z"/>
          <w:rFonts w:cs="Arial"/>
          <w:bCs/>
        </w:rPr>
        <w:pPrChange w:id="5379" w:author="win10" w:date="2020-06-12T13:57:00Z">
          <w:pPr/>
        </w:pPrChange>
      </w:pPr>
      <w:del w:id="5380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330F08D9" w14:textId="07C4B4B6">
        <w:trPr>
          <w:tblHeader/>
          <w:tblCellSpacing w:w="0" w:type="dxa"/>
          <w:del w:id="538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D23D5B6" w14:textId="7402B2CF" w:rsidR="00EA5016" w:rsidDel="003D2C50" w:rsidRDefault="004C4817">
            <w:pPr>
              <w:pStyle w:val="1"/>
              <w:rPr>
                <w:del w:id="538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383" w:author="win10" w:date="2020-06-12T13:57:00Z">
                <w:pPr>
                  <w:widowControl/>
                  <w:jc w:val="center"/>
                </w:pPr>
              </w:pPrChange>
            </w:pPr>
            <w:del w:id="538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2CA92DD" w14:textId="3401CE7C" w:rsidR="00EA5016" w:rsidDel="003D2C50" w:rsidRDefault="004C4817">
            <w:pPr>
              <w:pStyle w:val="1"/>
              <w:rPr>
                <w:del w:id="538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386" w:author="win10" w:date="2020-06-12T13:57:00Z">
                <w:pPr>
                  <w:widowControl/>
                  <w:jc w:val="center"/>
                </w:pPr>
              </w:pPrChange>
            </w:pPr>
            <w:del w:id="538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07109C4" w14:textId="7B5D766B" w:rsidR="00EA5016" w:rsidDel="003D2C50" w:rsidRDefault="004C4817">
            <w:pPr>
              <w:pStyle w:val="1"/>
              <w:rPr>
                <w:del w:id="538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389" w:author="win10" w:date="2020-06-12T13:57:00Z">
                <w:pPr>
                  <w:widowControl/>
                  <w:jc w:val="center"/>
                </w:pPr>
              </w:pPrChange>
            </w:pPr>
            <w:del w:id="539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B908A1B" w14:textId="2B8E28EC" w:rsidR="00EA5016" w:rsidDel="003D2C50" w:rsidRDefault="004C4817">
            <w:pPr>
              <w:pStyle w:val="1"/>
              <w:rPr>
                <w:del w:id="539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392" w:author="win10" w:date="2020-06-12T13:57:00Z">
                <w:pPr>
                  <w:widowControl/>
                  <w:jc w:val="center"/>
                </w:pPr>
              </w:pPrChange>
            </w:pPr>
            <w:del w:id="539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510BA9ED" w14:textId="38ACA275">
        <w:trPr>
          <w:tblCellSpacing w:w="0" w:type="dxa"/>
          <w:del w:id="5394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2D33AE8" w14:textId="08898426" w:rsidR="00EA5016" w:rsidDel="003D2C50" w:rsidRDefault="004C4817">
            <w:pPr>
              <w:pStyle w:val="1"/>
              <w:rPr>
                <w:del w:id="5395" w:author="win10" w:date="2020-06-12T13:56:00Z"/>
              </w:rPr>
              <w:pPrChange w:id="5396" w:author="win10" w:date="2020-06-12T13:57:00Z">
                <w:pPr>
                  <w:jc w:val="left"/>
                </w:pPr>
              </w:pPrChange>
            </w:pPr>
            <w:del w:id="5397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C87BA75" w14:textId="63CEDE34" w:rsidR="00EA5016" w:rsidDel="003D2C50" w:rsidRDefault="004C4817">
            <w:pPr>
              <w:pStyle w:val="1"/>
              <w:rPr>
                <w:del w:id="5398" w:author="win10" w:date="2020-06-12T13:56:00Z"/>
              </w:rPr>
              <w:pPrChange w:id="5399" w:author="win10" w:date="2020-06-12T13:57:00Z">
                <w:pPr>
                  <w:jc w:val="left"/>
                </w:pPr>
              </w:pPrChange>
            </w:pPr>
            <w:del w:id="5400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E091516" w14:textId="3E4F5735" w:rsidR="00EA5016" w:rsidDel="003D2C50" w:rsidRDefault="004C4817">
            <w:pPr>
              <w:pStyle w:val="1"/>
              <w:rPr>
                <w:del w:id="5401" w:author="win10" w:date="2020-06-12T13:56:00Z"/>
              </w:rPr>
              <w:pPrChange w:id="5402" w:author="win10" w:date="2020-06-12T13:57:00Z">
                <w:pPr>
                  <w:jc w:val="left"/>
                </w:pPr>
              </w:pPrChange>
            </w:pPr>
            <w:del w:id="5403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D7ACD21" w14:textId="20015685" w:rsidR="00EA5016" w:rsidDel="003D2C50" w:rsidRDefault="004C4817">
            <w:pPr>
              <w:pStyle w:val="1"/>
              <w:rPr>
                <w:del w:id="5404" w:author="win10" w:date="2020-06-12T13:56:00Z"/>
              </w:rPr>
              <w:pPrChange w:id="5405" w:author="win10" w:date="2020-06-12T13:57:00Z">
                <w:pPr>
                  <w:jc w:val="left"/>
                </w:pPr>
              </w:pPrChange>
            </w:pPr>
            <w:del w:id="5406" w:author="win10" w:date="2020-06-12T13:56:00Z">
              <w:r w:rsidDel="003D2C50">
                <w:rPr>
                  <w:rFonts w:hint="eastAsia"/>
                </w:rPr>
                <w:delText>直流电流设置，读属性</w:delText>
              </w:r>
              <w:r w:rsidDel="003D2C50">
                <w:delText>。</w:delText>
              </w:r>
            </w:del>
          </w:p>
          <w:p w14:paraId="0B1C2031" w14:textId="2CF11B2F" w:rsidR="00EA5016" w:rsidDel="003D2C50" w:rsidRDefault="004C4817">
            <w:pPr>
              <w:pStyle w:val="1"/>
              <w:rPr>
                <w:del w:id="5407" w:author="win10" w:date="2020-06-12T13:56:00Z"/>
              </w:rPr>
              <w:pPrChange w:id="5408" w:author="win10" w:date="2020-06-12T13:57:00Z">
                <w:pPr>
                  <w:jc w:val="left"/>
                </w:pPr>
              </w:pPrChange>
            </w:pPr>
            <w:del w:id="5409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3D3B43E3" w14:textId="19B741F5">
        <w:trPr>
          <w:tblCellSpacing w:w="0" w:type="dxa"/>
          <w:del w:id="5410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782D6CB" w14:textId="45C13113" w:rsidR="00EA5016" w:rsidDel="003D2C50" w:rsidRDefault="004C4817">
            <w:pPr>
              <w:pStyle w:val="1"/>
              <w:rPr>
                <w:del w:id="5411" w:author="win10" w:date="2020-06-12T13:56:00Z"/>
              </w:rPr>
              <w:pPrChange w:id="5412" w:author="win10" w:date="2020-06-12T13:57:00Z">
                <w:pPr>
                  <w:jc w:val="left"/>
                </w:pPr>
              </w:pPrChange>
            </w:pPr>
            <w:del w:id="5413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1770098" w14:textId="3B9251C3" w:rsidR="00EA5016" w:rsidDel="003D2C50" w:rsidRDefault="004C4817">
            <w:pPr>
              <w:pStyle w:val="1"/>
              <w:rPr>
                <w:del w:id="5414" w:author="win10" w:date="2020-06-12T13:56:00Z"/>
              </w:rPr>
              <w:pPrChange w:id="5415" w:author="win10" w:date="2020-06-12T13:57:00Z">
                <w:pPr>
                  <w:jc w:val="left"/>
                </w:pPr>
              </w:pPrChange>
            </w:pPr>
            <w:del w:id="5416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D5E6856" w14:textId="718DD61B" w:rsidR="00EA5016" w:rsidDel="003D2C50" w:rsidRDefault="004C4817">
            <w:pPr>
              <w:pStyle w:val="1"/>
              <w:rPr>
                <w:del w:id="5417" w:author="win10" w:date="2020-06-12T13:56:00Z"/>
              </w:rPr>
              <w:pPrChange w:id="5418" w:author="win10" w:date="2020-06-12T13:57:00Z">
                <w:pPr>
                  <w:jc w:val="left"/>
                </w:pPr>
              </w:pPrChange>
            </w:pPr>
            <w:del w:id="5419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9D59006" w14:textId="21906DAB" w:rsidR="00EA5016" w:rsidDel="003D2C50" w:rsidRDefault="004C4817">
            <w:pPr>
              <w:pStyle w:val="1"/>
              <w:rPr>
                <w:del w:id="5420" w:author="win10" w:date="2020-06-12T13:56:00Z"/>
              </w:rPr>
              <w:pPrChange w:id="5421" w:author="win10" w:date="2020-06-12T13:57:00Z">
                <w:pPr/>
              </w:pPrChange>
            </w:pPr>
            <w:del w:id="5422" w:author="win10" w:date="2020-06-12T13:56:00Z">
              <w:r w:rsidDel="003D2C50">
                <w:rPr>
                  <w:rFonts w:hint="eastAsia"/>
                </w:rPr>
                <w:delText>直流电流设置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，单位为</w:delText>
              </w:r>
              <w:r w:rsidDel="003D2C50">
                <w:delText>A</w:delText>
              </w:r>
              <w:r w:rsidDel="003D2C50">
                <w:delText>。</w:delText>
              </w:r>
            </w:del>
          </w:p>
          <w:p w14:paraId="510300E2" w14:textId="12ECDB4F" w:rsidR="00EA5016" w:rsidDel="003D2C50" w:rsidRDefault="004C4817">
            <w:pPr>
              <w:pStyle w:val="1"/>
              <w:rPr>
                <w:del w:id="5423" w:author="win10" w:date="2020-06-12T13:56:00Z"/>
              </w:rPr>
              <w:pPrChange w:id="5424" w:author="win10" w:date="2020-06-12T13:57:00Z">
                <w:pPr/>
              </w:pPrChange>
            </w:pPr>
            <w:del w:id="5425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7B45BB9C" w14:textId="2DCFD8A7" w:rsidR="00EA5016" w:rsidDel="003D2C50" w:rsidRDefault="004C4817">
            <w:pPr>
              <w:pStyle w:val="1"/>
              <w:rPr>
                <w:del w:id="5426" w:author="win10" w:date="2020-06-12T13:56:00Z"/>
              </w:rPr>
              <w:pPrChange w:id="5427" w:author="win10" w:date="2020-06-12T13:57:00Z">
                <w:pPr/>
              </w:pPrChange>
            </w:pPr>
            <w:del w:id="5428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hint="eastAsia"/>
                </w:rPr>
                <w:delText>30.0</w:delText>
              </w:r>
              <w:r w:rsidDel="003D2C50">
                <w:delText>。</w:delText>
              </w:r>
            </w:del>
          </w:p>
        </w:tc>
      </w:tr>
    </w:tbl>
    <w:p w14:paraId="25A82AD1" w14:textId="266A0BD4" w:rsidR="00EA5016" w:rsidDel="003D2C50" w:rsidRDefault="00EA5016">
      <w:pPr>
        <w:pStyle w:val="1"/>
        <w:rPr>
          <w:del w:id="5429" w:author="win10" w:date="2020-06-12T13:56:00Z"/>
          <w:bCs/>
        </w:rPr>
        <w:pPrChange w:id="5430" w:author="win10" w:date="2020-06-12T13:57:00Z">
          <w:pPr/>
        </w:pPrChange>
      </w:pPr>
    </w:p>
    <w:p w14:paraId="3F7F551D" w14:textId="3E53391B" w:rsidR="00EA5016" w:rsidDel="003D2C50" w:rsidRDefault="004C4817">
      <w:pPr>
        <w:pStyle w:val="1"/>
        <w:rPr>
          <w:del w:id="5431" w:author="win10" w:date="2020-06-12T13:56:00Z"/>
          <w:rFonts w:cs="Arial"/>
          <w:bCs/>
        </w:rPr>
        <w:pPrChange w:id="5432" w:author="win10" w:date="2020-06-12T13:57:00Z">
          <w:pPr/>
        </w:pPrChange>
      </w:pPr>
      <w:del w:id="5433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0EBC873E" w14:textId="21867708">
        <w:trPr>
          <w:tblHeader/>
          <w:tblCellSpacing w:w="0" w:type="dxa"/>
          <w:del w:id="5434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2F1146D" w14:textId="5B37B284" w:rsidR="00EA5016" w:rsidDel="003D2C50" w:rsidRDefault="004C4817">
            <w:pPr>
              <w:pStyle w:val="1"/>
              <w:rPr>
                <w:del w:id="543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436" w:author="win10" w:date="2020-06-12T13:57:00Z">
                <w:pPr>
                  <w:widowControl/>
                  <w:jc w:val="center"/>
                </w:pPr>
              </w:pPrChange>
            </w:pPr>
            <w:del w:id="543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5A959BC" w14:textId="10D8680F" w:rsidR="00EA5016" w:rsidDel="003D2C50" w:rsidRDefault="004C4817">
            <w:pPr>
              <w:pStyle w:val="1"/>
              <w:rPr>
                <w:del w:id="543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439" w:author="win10" w:date="2020-06-12T13:57:00Z">
                <w:pPr>
                  <w:widowControl/>
                  <w:jc w:val="center"/>
                </w:pPr>
              </w:pPrChange>
            </w:pPr>
            <w:del w:id="544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CE46DB9" w14:textId="41554413" w:rsidR="00EA5016" w:rsidDel="003D2C50" w:rsidRDefault="004C4817">
            <w:pPr>
              <w:pStyle w:val="1"/>
              <w:rPr>
                <w:del w:id="544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442" w:author="win10" w:date="2020-06-12T13:57:00Z">
                <w:pPr>
                  <w:widowControl/>
                  <w:jc w:val="center"/>
                </w:pPr>
              </w:pPrChange>
            </w:pPr>
            <w:del w:id="544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251FF51" w14:textId="41638231" w:rsidR="00EA5016" w:rsidDel="003D2C50" w:rsidRDefault="004C4817">
            <w:pPr>
              <w:pStyle w:val="1"/>
              <w:rPr>
                <w:del w:id="544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445" w:author="win10" w:date="2020-06-12T13:57:00Z">
                <w:pPr>
                  <w:widowControl/>
                  <w:jc w:val="center"/>
                </w:pPr>
              </w:pPrChange>
            </w:pPr>
            <w:del w:id="544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40094B51" w14:textId="5DB7E478">
        <w:trPr>
          <w:tblCellSpacing w:w="0" w:type="dxa"/>
          <w:del w:id="544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19D0D91" w14:textId="63020405" w:rsidR="00EA5016" w:rsidDel="003D2C50" w:rsidRDefault="004C4817">
            <w:pPr>
              <w:pStyle w:val="1"/>
              <w:rPr>
                <w:del w:id="5448" w:author="win10" w:date="2020-06-12T13:56:00Z"/>
              </w:rPr>
              <w:pPrChange w:id="5449" w:author="win10" w:date="2020-06-12T13:57:00Z">
                <w:pPr>
                  <w:jc w:val="left"/>
                </w:pPr>
              </w:pPrChange>
            </w:pPr>
            <w:del w:id="5450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11E6EC9" w14:textId="2A610BAD" w:rsidR="00EA5016" w:rsidDel="003D2C50" w:rsidRDefault="004C4817">
            <w:pPr>
              <w:pStyle w:val="1"/>
              <w:rPr>
                <w:del w:id="5451" w:author="win10" w:date="2020-06-12T13:56:00Z"/>
              </w:rPr>
              <w:pPrChange w:id="5452" w:author="win10" w:date="2020-06-12T13:57:00Z">
                <w:pPr>
                  <w:jc w:val="left"/>
                </w:pPr>
              </w:pPrChange>
            </w:pPr>
            <w:del w:id="5453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78CD947" w14:textId="59EEE2BD" w:rsidR="00EA5016" w:rsidDel="003D2C50" w:rsidRDefault="004C4817">
            <w:pPr>
              <w:pStyle w:val="1"/>
              <w:rPr>
                <w:del w:id="5454" w:author="win10" w:date="2020-06-12T13:56:00Z"/>
              </w:rPr>
              <w:pPrChange w:id="5455" w:author="win10" w:date="2020-06-12T13:57:00Z">
                <w:pPr>
                  <w:jc w:val="left"/>
                </w:pPr>
              </w:pPrChange>
            </w:pPr>
            <w:del w:id="5456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17864D6" w14:textId="0637AC05" w:rsidR="00EA5016" w:rsidDel="003D2C50" w:rsidRDefault="004C4817">
            <w:pPr>
              <w:pStyle w:val="1"/>
              <w:rPr>
                <w:del w:id="5457" w:author="win10" w:date="2020-06-12T13:56:00Z"/>
              </w:rPr>
              <w:pPrChange w:id="5458" w:author="win10" w:date="2020-06-12T13:57:00Z">
                <w:pPr>
                  <w:jc w:val="left"/>
                </w:pPr>
              </w:pPrChange>
            </w:pPr>
            <w:del w:id="5459" w:author="win10" w:date="2020-06-12T13:56:00Z">
              <w:r w:rsidDel="003D2C50">
                <w:rPr>
                  <w:rFonts w:hint="eastAsia"/>
                </w:rPr>
                <w:delText>直流电流设置，写属性</w:delText>
              </w:r>
              <w:r w:rsidDel="003D2C50">
                <w:delText>。</w:delText>
              </w:r>
            </w:del>
          </w:p>
          <w:p w14:paraId="32C16340" w14:textId="58981704" w:rsidR="00EA5016" w:rsidDel="003D2C50" w:rsidRDefault="004C4817">
            <w:pPr>
              <w:pStyle w:val="1"/>
              <w:rPr>
                <w:del w:id="5460" w:author="win10" w:date="2020-06-12T13:56:00Z"/>
              </w:rPr>
              <w:pPrChange w:id="5461" w:author="win10" w:date="2020-06-12T13:57:00Z">
                <w:pPr>
                  <w:jc w:val="left"/>
                </w:pPr>
              </w:pPrChange>
            </w:pPr>
            <w:del w:id="5462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24D72D90" w14:textId="31BF7638">
        <w:trPr>
          <w:tblCellSpacing w:w="0" w:type="dxa"/>
          <w:del w:id="5463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F9B3DB0" w14:textId="00D25467" w:rsidR="00EA5016" w:rsidDel="003D2C50" w:rsidRDefault="004C4817">
            <w:pPr>
              <w:pStyle w:val="1"/>
              <w:rPr>
                <w:del w:id="5464" w:author="win10" w:date="2020-06-12T13:56:00Z"/>
              </w:rPr>
              <w:pPrChange w:id="5465" w:author="win10" w:date="2020-06-12T13:57:00Z">
                <w:pPr>
                  <w:jc w:val="left"/>
                </w:pPr>
              </w:pPrChange>
            </w:pPr>
            <w:del w:id="5466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19A6BEB" w14:textId="383FCC06" w:rsidR="00EA5016" w:rsidDel="003D2C50" w:rsidRDefault="004C4817">
            <w:pPr>
              <w:pStyle w:val="1"/>
              <w:rPr>
                <w:del w:id="5467" w:author="win10" w:date="2020-06-12T13:56:00Z"/>
              </w:rPr>
              <w:pPrChange w:id="5468" w:author="win10" w:date="2020-06-12T13:57:00Z">
                <w:pPr>
                  <w:jc w:val="left"/>
                </w:pPr>
              </w:pPrChange>
            </w:pPr>
            <w:del w:id="5469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C2AEE30" w14:textId="705DD7AD" w:rsidR="00EA5016" w:rsidDel="003D2C50" w:rsidRDefault="004C4817">
            <w:pPr>
              <w:pStyle w:val="1"/>
              <w:rPr>
                <w:del w:id="5470" w:author="win10" w:date="2020-06-12T13:56:00Z"/>
              </w:rPr>
              <w:pPrChange w:id="5471" w:author="win10" w:date="2020-06-12T13:57:00Z">
                <w:pPr>
                  <w:jc w:val="left"/>
                </w:pPr>
              </w:pPrChange>
            </w:pPr>
            <w:del w:id="5472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6007CC7" w14:textId="2C2FE4B6" w:rsidR="00EA5016" w:rsidDel="003D2C50" w:rsidRDefault="004C4817">
            <w:pPr>
              <w:pStyle w:val="1"/>
              <w:rPr>
                <w:del w:id="5473" w:author="win10" w:date="2020-06-12T13:56:00Z"/>
              </w:rPr>
              <w:pPrChange w:id="5474" w:author="win10" w:date="2020-06-12T13:57:00Z">
                <w:pPr>
                  <w:jc w:val="left"/>
                </w:pPr>
              </w:pPrChange>
            </w:pPr>
            <w:del w:id="5475" w:author="win10" w:date="2020-06-12T13:56:00Z">
              <w:r w:rsidDel="003D2C50">
                <w:rPr>
                  <w:rFonts w:hint="eastAsia"/>
                </w:rPr>
                <w:delText>直流电流设置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，单位为</w:delText>
              </w:r>
              <w:r w:rsidDel="003D2C50">
                <w:rPr>
                  <w:rFonts w:hint="eastAsia"/>
                </w:rPr>
                <w:delText>A</w:delText>
              </w:r>
              <w:r w:rsidDel="003D2C50">
                <w:delText>。</w:delText>
              </w:r>
            </w:del>
          </w:p>
          <w:p w14:paraId="0BBFDA3A" w14:textId="6F82E01A" w:rsidR="00EA5016" w:rsidDel="003D2C50" w:rsidRDefault="004C4817">
            <w:pPr>
              <w:pStyle w:val="1"/>
              <w:rPr>
                <w:del w:id="5476" w:author="win10" w:date="2020-06-12T13:56:00Z"/>
              </w:rPr>
              <w:pPrChange w:id="5477" w:author="win10" w:date="2020-06-12T13:57:00Z">
                <w:pPr>
                  <w:jc w:val="left"/>
                </w:pPr>
              </w:pPrChange>
            </w:pPr>
            <w:del w:id="5478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30.0</w:delText>
              </w:r>
              <w:r w:rsidDel="003D2C50">
                <w:delText>。</w:delText>
              </w:r>
            </w:del>
          </w:p>
          <w:p w14:paraId="5A23A754" w14:textId="61CDDDB6" w:rsidR="00EA5016" w:rsidDel="003D2C50" w:rsidRDefault="004C4817">
            <w:pPr>
              <w:pStyle w:val="1"/>
              <w:rPr>
                <w:del w:id="5479" w:author="win10" w:date="2020-06-12T13:56:00Z"/>
              </w:rPr>
              <w:pPrChange w:id="5480" w:author="win10" w:date="2020-06-12T13:57:00Z">
                <w:pPr>
                  <w:jc w:val="left"/>
                </w:pPr>
              </w:pPrChange>
            </w:pPr>
            <w:del w:id="5481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6EA6B9C0" w14:textId="192719CA" w:rsidR="00EA5016" w:rsidDel="003D2C50" w:rsidRDefault="00EA5016">
      <w:pPr>
        <w:pStyle w:val="1"/>
        <w:rPr>
          <w:del w:id="5482" w:author="win10" w:date="2020-06-12T13:56:00Z"/>
        </w:rPr>
        <w:pPrChange w:id="5483" w:author="win10" w:date="2020-06-12T13:57:00Z">
          <w:pPr/>
        </w:pPrChange>
      </w:pPr>
    </w:p>
    <w:p w14:paraId="0A7F8F8D" w14:textId="67287A07" w:rsidR="00453B78" w:rsidDel="003D2C50" w:rsidRDefault="00453B78">
      <w:pPr>
        <w:pStyle w:val="1"/>
        <w:rPr>
          <w:del w:id="5484" w:author="win10" w:date="2020-06-12T13:56:00Z"/>
          <w:rFonts w:cs="Arial"/>
          <w:bCs/>
        </w:rPr>
        <w:pPrChange w:id="5485" w:author="win10" w:date="2020-06-12T13:57:00Z">
          <w:pPr>
            <w:ind w:firstLine="420"/>
          </w:pPr>
        </w:pPrChange>
      </w:pPr>
      <w:del w:id="5486" w:author="win10" w:date="2020-06-12T13:56:00Z">
        <w:r w:rsidRPr="00453B78" w:rsidDel="003D2C50">
          <w:rPr>
            <w:rFonts w:cs="Arial"/>
            <w:bCs/>
            <w:color w:val="3D3F43"/>
            <w:kern w:val="0"/>
            <w:szCs w:val="21"/>
          </w:rPr>
          <w:delText>ActivePowerSet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5AB2CD04" w14:textId="696D3382" w:rsidR="00453B78" w:rsidDel="003D2C50" w:rsidRDefault="00453B78">
      <w:pPr>
        <w:pStyle w:val="1"/>
        <w:rPr>
          <w:del w:id="5487" w:author="win10" w:date="2020-06-12T13:56:00Z"/>
          <w:rFonts w:cs="Arial"/>
          <w:bCs/>
        </w:rPr>
        <w:pPrChange w:id="5488" w:author="win10" w:date="2020-06-12T13:57:00Z">
          <w:pPr/>
        </w:pPrChange>
      </w:pPr>
      <w:del w:id="5489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453B78" w:rsidDel="003D2C50" w14:paraId="628CD813" w14:textId="02E740C4" w:rsidTr="00D363FA">
        <w:trPr>
          <w:tblHeader/>
          <w:tblCellSpacing w:w="0" w:type="dxa"/>
          <w:del w:id="5490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8700685" w14:textId="386260B9" w:rsidR="00453B78" w:rsidDel="003D2C50" w:rsidRDefault="00453B78">
            <w:pPr>
              <w:pStyle w:val="1"/>
              <w:rPr>
                <w:del w:id="549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492" w:author="win10" w:date="2020-06-12T13:57:00Z">
                <w:pPr>
                  <w:widowControl/>
                  <w:jc w:val="center"/>
                </w:pPr>
              </w:pPrChange>
            </w:pPr>
            <w:del w:id="549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CB6DDA8" w14:textId="4E7248FE" w:rsidR="00453B78" w:rsidDel="003D2C50" w:rsidRDefault="00453B78">
            <w:pPr>
              <w:pStyle w:val="1"/>
              <w:rPr>
                <w:del w:id="549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495" w:author="win10" w:date="2020-06-12T13:57:00Z">
                <w:pPr>
                  <w:widowControl/>
                  <w:jc w:val="center"/>
                </w:pPr>
              </w:pPrChange>
            </w:pPr>
            <w:del w:id="549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E62387E" w14:textId="38854759" w:rsidR="00453B78" w:rsidDel="003D2C50" w:rsidRDefault="00453B78">
            <w:pPr>
              <w:pStyle w:val="1"/>
              <w:rPr>
                <w:del w:id="549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498" w:author="win10" w:date="2020-06-12T13:57:00Z">
                <w:pPr>
                  <w:widowControl/>
                  <w:jc w:val="center"/>
                </w:pPr>
              </w:pPrChange>
            </w:pPr>
            <w:del w:id="549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91E1809" w14:textId="151FE029" w:rsidR="00453B78" w:rsidDel="003D2C50" w:rsidRDefault="00453B78">
            <w:pPr>
              <w:pStyle w:val="1"/>
              <w:rPr>
                <w:del w:id="550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501" w:author="win10" w:date="2020-06-12T13:57:00Z">
                <w:pPr>
                  <w:widowControl/>
                  <w:jc w:val="center"/>
                </w:pPr>
              </w:pPrChange>
            </w:pPr>
            <w:del w:id="550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453B78" w:rsidDel="003D2C50" w14:paraId="219216C0" w14:textId="7A4BD257" w:rsidTr="00D363FA">
        <w:trPr>
          <w:tblCellSpacing w:w="0" w:type="dxa"/>
          <w:del w:id="5503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04A43B1" w14:textId="7AAD4638" w:rsidR="00453B78" w:rsidDel="003D2C50" w:rsidRDefault="00453B78">
            <w:pPr>
              <w:pStyle w:val="1"/>
              <w:rPr>
                <w:del w:id="5504" w:author="win10" w:date="2020-06-12T13:56:00Z"/>
              </w:rPr>
              <w:pPrChange w:id="5505" w:author="win10" w:date="2020-06-12T13:57:00Z">
                <w:pPr>
                  <w:jc w:val="left"/>
                </w:pPr>
              </w:pPrChange>
            </w:pPr>
            <w:del w:id="5506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C13C1A1" w14:textId="13F83EF5" w:rsidR="00453B78" w:rsidDel="003D2C50" w:rsidRDefault="00453B78">
            <w:pPr>
              <w:pStyle w:val="1"/>
              <w:rPr>
                <w:del w:id="5507" w:author="win10" w:date="2020-06-12T13:56:00Z"/>
              </w:rPr>
              <w:pPrChange w:id="5508" w:author="win10" w:date="2020-06-12T13:57:00Z">
                <w:pPr>
                  <w:jc w:val="left"/>
                </w:pPr>
              </w:pPrChange>
            </w:pPr>
            <w:del w:id="5509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CF81FA5" w14:textId="0B6E62F7" w:rsidR="00453B78" w:rsidDel="003D2C50" w:rsidRDefault="00453B78">
            <w:pPr>
              <w:pStyle w:val="1"/>
              <w:rPr>
                <w:del w:id="5510" w:author="win10" w:date="2020-06-12T13:56:00Z"/>
              </w:rPr>
              <w:pPrChange w:id="5511" w:author="win10" w:date="2020-06-12T13:57:00Z">
                <w:pPr>
                  <w:jc w:val="left"/>
                </w:pPr>
              </w:pPrChange>
            </w:pPr>
            <w:del w:id="5512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5E2D4D5" w14:textId="0EBBA731" w:rsidR="00453B78" w:rsidDel="003D2C50" w:rsidRDefault="0052297F">
            <w:pPr>
              <w:pStyle w:val="1"/>
              <w:rPr>
                <w:del w:id="5513" w:author="win10" w:date="2020-06-12T13:56:00Z"/>
              </w:rPr>
              <w:pPrChange w:id="5514" w:author="win10" w:date="2020-06-12T13:57:00Z">
                <w:pPr>
                  <w:jc w:val="left"/>
                </w:pPr>
              </w:pPrChange>
            </w:pPr>
            <w:del w:id="5515" w:author="win10" w:date="2020-06-12T13:56:00Z">
              <w:r w:rsidDel="003D2C50">
                <w:rPr>
                  <w:rFonts w:hint="eastAsia"/>
                </w:rPr>
                <w:delText>有功设定</w:delText>
              </w:r>
              <w:r w:rsidR="00453B78" w:rsidDel="003D2C50">
                <w:rPr>
                  <w:rFonts w:hint="eastAsia"/>
                </w:rPr>
                <w:delText>设置，读属性</w:delText>
              </w:r>
              <w:r w:rsidR="00453B78" w:rsidDel="003D2C50">
                <w:delText>。</w:delText>
              </w:r>
            </w:del>
          </w:p>
          <w:p w14:paraId="2A0BCBB1" w14:textId="60B77D39" w:rsidR="00453B78" w:rsidDel="003D2C50" w:rsidRDefault="00453B78">
            <w:pPr>
              <w:pStyle w:val="1"/>
              <w:rPr>
                <w:del w:id="5516" w:author="win10" w:date="2020-06-12T13:56:00Z"/>
              </w:rPr>
              <w:pPrChange w:id="5517" w:author="win10" w:date="2020-06-12T13:57:00Z">
                <w:pPr>
                  <w:jc w:val="left"/>
                </w:pPr>
              </w:pPrChange>
            </w:pPr>
            <w:del w:id="5518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453B78" w:rsidDel="003D2C50" w14:paraId="384E0757" w14:textId="7D0E266C" w:rsidTr="00D363FA">
        <w:trPr>
          <w:tblCellSpacing w:w="0" w:type="dxa"/>
          <w:del w:id="5519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C7F883B" w14:textId="7B27C4F2" w:rsidR="00453B78" w:rsidDel="003D2C50" w:rsidRDefault="00453B78">
            <w:pPr>
              <w:pStyle w:val="1"/>
              <w:rPr>
                <w:del w:id="5520" w:author="win10" w:date="2020-06-12T13:56:00Z"/>
              </w:rPr>
              <w:pPrChange w:id="5521" w:author="win10" w:date="2020-06-12T13:57:00Z">
                <w:pPr>
                  <w:jc w:val="left"/>
                </w:pPr>
              </w:pPrChange>
            </w:pPr>
            <w:del w:id="5522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39A4063" w14:textId="142D1D8B" w:rsidR="00453B78" w:rsidDel="003D2C50" w:rsidRDefault="00453B78">
            <w:pPr>
              <w:pStyle w:val="1"/>
              <w:rPr>
                <w:del w:id="5523" w:author="win10" w:date="2020-06-12T13:56:00Z"/>
              </w:rPr>
              <w:pPrChange w:id="5524" w:author="win10" w:date="2020-06-12T13:57:00Z">
                <w:pPr>
                  <w:jc w:val="left"/>
                </w:pPr>
              </w:pPrChange>
            </w:pPr>
            <w:del w:id="552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FA4E0AC" w14:textId="3CF66753" w:rsidR="00453B78" w:rsidDel="003D2C50" w:rsidRDefault="00453B78">
            <w:pPr>
              <w:pStyle w:val="1"/>
              <w:rPr>
                <w:del w:id="5526" w:author="win10" w:date="2020-06-12T13:56:00Z"/>
              </w:rPr>
              <w:pPrChange w:id="5527" w:author="win10" w:date="2020-06-12T13:57:00Z">
                <w:pPr>
                  <w:jc w:val="left"/>
                </w:pPr>
              </w:pPrChange>
            </w:pPr>
            <w:del w:id="5528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34BDDA2" w14:textId="445443D4" w:rsidR="00453B78" w:rsidDel="003D2C50" w:rsidRDefault="0052297F">
            <w:pPr>
              <w:pStyle w:val="1"/>
              <w:rPr>
                <w:del w:id="5529" w:author="win10" w:date="2020-06-12T13:56:00Z"/>
              </w:rPr>
              <w:pPrChange w:id="5530" w:author="win10" w:date="2020-06-12T13:57:00Z">
                <w:pPr/>
              </w:pPrChange>
            </w:pPr>
            <w:del w:id="5531" w:author="win10" w:date="2020-06-12T13:56:00Z">
              <w:r w:rsidDel="003D2C50">
                <w:rPr>
                  <w:rFonts w:hint="eastAsia"/>
                </w:rPr>
                <w:delText>有功设定</w:delText>
              </w:r>
              <w:r w:rsidR="00453B78" w:rsidDel="003D2C50">
                <w:rPr>
                  <w:rFonts w:hint="eastAsia"/>
                </w:rPr>
                <w:delText>设置</w:delText>
              </w:r>
              <w:r w:rsidR="00453B78" w:rsidDel="003D2C50">
                <w:delText>的值</w:delText>
              </w:r>
              <w:r w:rsidR="00453B78" w:rsidDel="003D2C50">
                <w:rPr>
                  <w:rFonts w:hint="eastAsia"/>
                </w:rPr>
                <w:delText>，单位为</w:delText>
              </w:r>
              <w:r w:rsidR="00453B78" w:rsidDel="003D2C50">
                <w:rPr>
                  <w:rFonts w:hint="eastAsia"/>
                </w:rPr>
                <w:delText>k</w:delText>
              </w:r>
              <w:r w:rsidR="00453B78" w:rsidDel="003D2C50">
                <w:delText>W</w:delText>
              </w:r>
              <w:r w:rsidR="00453B78" w:rsidDel="003D2C50">
                <w:delText>。</w:delText>
              </w:r>
              <w:r w:rsidR="00F56303" w:rsidDel="003D2C50">
                <w:rPr>
                  <w:rFonts w:hint="eastAsia"/>
                </w:rPr>
                <w:delText>范围</w:delText>
              </w:r>
              <w:r w:rsidR="00F56303" w:rsidDel="003D2C50">
                <w:delText>[-1000</w:delText>
              </w:r>
              <w:r w:rsidR="00F56303" w:rsidDel="003D2C50">
                <w:rPr>
                  <w:rFonts w:hint="eastAsia"/>
                </w:rPr>
                <w:delText>，</w:delText>
              </w:r>
              <w:r w:rsidR="00F56303" w:rsidDel="003D2C50">
                <w:delText>1000]</w:delText>
              </w:r>
              <w:r w:rsidR="00F56303" w:rsidDel="003D2C50">
                <w:rPr>
                  <w:rFonts w:hint="eastAsia"/>
                </w:rPr>
                <w:delText>，精度</w:delText>
              </w:r>
              <w:r w:rsidR="00F56303" w:rsidDel="003D2C50">
                <w:delText>0.1</w:delText>
              </w:r>
            </w:del>
          </w:p>
          <w:p w14:paraId="50825DB4" w14:textId="504A7E5F" w:rsidR="00453B78" w:rsidDel="003D2C50" w:rsidRDefault="00453B78">
            <w:pPr>
              <w:pStyle w:val="1"/>
              <w:rPr>
                <w:del w:id="5532" w:author="win10" w:date="2020-06-12T13:56:00Z"/>
              </w:rPr>
              <w:pPrChange w:id="5533" w:author="win10" w:date="2020-06-12T13:57:00Z">
                <w:pPr/>
              </w:pPrChange>
            </w:pPr>
            <w:del w:id="5534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345191AA" w14:textId="0AA87E9E" w:rsidR="00453B78" w:rsidDel="003D2C50" w:rsidRDefault="00453B78">
            <w:pPr>
              <w:pStyle w:val="1"/>
              <w:rPr>
                <w:del w:id="5535" w:author="win10" w:date="2020-06-12T13:56:00Z"/>
              </w:rPr>
              <w:pPrChange w:id="5536" w:author="win10" w:date="2020-06-12T13:57:00Z">
                <w:pPr/>
              </w:pPrChange>
            </w:pPr>
            <w:del w:id="5537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delText>1</w:delText>
              </w:r>
              <w:r w:rsidDel="003D2C50">
                <w:rPr>
                  <w:rFonts w:cs="Arial" w:hint="eastAsia"/>
                </w:rPr>
                <w:delText>0.0</w:delText>
              </w:r>
              <w:r w:rsidDel="003D2C50">
                <w:delText>。</w:delText>
              </w:r>
            </w:del>
          </w:p>
        </w:tc>
      </w:tr>
    </w:tbl>
    <w:p w14:paraId="247C739E" w14:textId="22E4F1D3" w:rsidR="00453B78" w:rsidDel="003D2C50" w:rsidRDefault="00453B78">
      <w:pPr>
        <w:pStyle w:val="1"/>
        <w:rPr>
          <w:del w:id="5538" w:author="win10" w:date="2020-06-12T13:56:00Z"/>
          <w:bCs/>
        </w:rPr>
        <w:pPrChange w:id="5539" w:author="win10" w:date="2020-06-12T13:57:00Z">
          <w:pPr/>
        </w:pPrChange>
      </w:pPr>
    </w:p>
    <w:p w14:paraId="556C3429" w14:textId="4CA91CC2" w:rsidR="00453B78" w:rsidDel="003D2C50" w:rsidRDefault="00453B78">
      <w:pPr>
        <w:pStyle w:val="1"/>
        <w:rPr>
          <w:del w:id="5540" w:author="win10" w:date="2020-06-12T13:56:00Z"/>
          <w:rFonts w:cs="Arial"/>
          <w:bCs/>
        </w:rPr>
        <w:pPrChange w:id="5541" w:author="win10" w:date="2020-06-12T13:57:00Z">
          <w:pPr/>
        </w:pPrChange>
      </w:pPr>
      <w:del w:id="5542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453B78" w:rsidDel="003D2C50" w14:paraId="3B883C1D" w14:textId="57F31EE8" w:rsidTr="00D363FA">
        <w:trPr>
          <w:tblHeader/>
          <w:tblCellSpacing w:w="0" w:type="dxa"/>
          <w:del w:id="5543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319F8D7" w14:textId="21DCE0F1" w:rsidR="00453B78" w:rsidDel="003D2C50" w:rsidRDefault="00453B78">
            <w:pPr>
              <w:pStyle w:val="1"/>
              <w:rPr>
                <w:del w:id="554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545" w:author="win10" w:date="2020-06-12T13:57:00Z">
                <w:pPr>
                  <w:widowControl/>
                  <w:jc w:val="center"/>
                </w:pPr>
              </w:pPrChange>
            </w:pPr>
            <w:del w:id="554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66C11D2" w14:textId="01958534" w:rsidR="00453B78" w:rsidDel="003D2C50" w:rsidRDefault="00453B78">
            <w:pPr>
              <w:pStyle w:val="1"/>
              <w:rPr>
                <w:del w:id="554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548" w:author="win10" w:date="2020-06-12T13:57:00Z">
                <w:pPr>
                  <w:widowControl/>
                  <w:jc w:val="center"/>
                </w:pPr>
              </w:pPrChange>
            </w:pPr>
            <w:del w:id="554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AF4643A" w14:textId="5789A9D2" w:rsidR="00453B78" w:rsidDel="003D2C50" w:rsidRDefault="00453B78">
            <w:pPr>
              <w:pStyle w:val="1"/>
              <w:rPr>
                <w:del w:id="555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551" w:author="win10" w:date="2020-06-12T13:57:00Z">
                <w:pPr>
                  <w:widowControl/>
                  <w:jc w:val="center"/>
                </w:pPr>
              </w:pPrChange>
            </w:pPr>
            <w:del w:id="555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CB5F517" w14:textId="067F2D22" w:rsidR="00453B78" w:rsidDel="003D2C50" w:rsidRDefault="00453B78">
            <w:pPr>
              <w:pStyle w:val="1"/>
              <w:rPr>
                <w:del w:id="555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554" w:author="win10" w:date="2020-06-12T13:57:00Z">
                <w:pPr>
                  <w:widowControl/>
                  <w:jc w:val="center"/>
                </w:pPr>
              </w:pPrChange>
            </w:pPr>
            <w:del w:id="555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453B78" w:rsidDel="003D2C50" w14:paraId="12A65F1E" w14:textId="50BEBB10" w:rsidTr="00D363FA">
        <w:trPr>
          <w:tblCellSpacing w:w="0" w:type="dxa"/>
          <w:del w:id="555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476E652" w14:textId="7C5E4DF6" w:rsidR="00453B78" w:rsidDel="003D2C50" w:rsidRDefault="00453B78">
            <w:pPr>
              <w:pStyle w:val="1"/>
              <w:rPr>
                <w:del w:id="5557" w:author="win10" w:date="2020-06-12T13:56:00Z"/>
              </w:rPr>
              <w:pPrChange w:id="5558" w:author="win10" w:date="2020-06-12T13:57:00Z">
                <w:pPr>
                  <w:jc w:val="left"/>
                </w:pPr>
              </w:pPrChange>
            </w:pPr>
            <w:del w:id="5559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06EC410" w14:textId="1A8435B4" w:rsidR="00453B78" w:rsidDel="003D2C50" w:rsidRDefault="00453B78">
            <w:pPr>
              <w:pStyle w:val="1"/>
              <w:rPr>
                <w:del w:id="5560" w:author="win10" w:date="2020-06-12T13:56:00Z"/>
              </w:rPr>
              <w:pPrChange w:id="5561" w:author="win10" w:date="2020-06-12T13:57:00Z">
                <w:pPr>
                  <w:jc w:val="left"/>
                </w:pPr>
              </w:pPrChange>
            </w:pPr>
            <w:del w:id="5562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4645F6D" w14:textId="5580FEA3" w:rsidR="00453B78" w:rsidDel="003D2C50" w:rsidRDefault="00453B78">
            <w:pPr>
              <w:pStyle w:val="1"/>
              <w:rPr>
                <w:del w:id="5563" w:author="win10" w:date="2020-06-12T13:56:00Z"/>
              </w:rPr>
              <w:pPrChange w:id="5564" w:author="win10" w:date="2020-06-12T13:57:00Z">
                <w:pPr>
                  <w:jc w:val="left"/>
                </w:pPr>
              </w:pPrChange>
            </w:pPr>
            <w:del w:id="5565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9AD8243" w14:textId="076EEA76" w:rsidR="00453B78" w:rsidDel="003D2C50" w:rsidRDefault="0052297F">
            <w:pPr>
              <w:pStyle w:val="1"/>
              <w:rPr>
                <w:del w:id="5566" w:author="win10" w:date="2020-06-12T13:56:00Z"/>
              </w:rPr>
              <w:pPrChange w:id="5567" w:author="win10" w:date="2020-06-12T13:57:00Z">
                <w:pPr>
                  <w:jc w:val="left"/>
                </w:pPr>
              </w:pPrChange>
            </w:pPr>
            <w:del w:id="5568" w:author="win10" w:date="2020-06-12T13:56:00Z">
              <w:r w:rsidDel="003D2C50">
                <w:rPr>
                  <w:rFonts w:hint="eastAsia"/>
                </w:rPr>
                <w:delText>有功设定</w:delText>
              </w:r>
              <w:r w:rsidR="00453B78" w:rsidDel="003D2C50">
                <w:rPr>
                  <w:rFonts w:hint="eastAsia"/>
                </w:rPr>
                <w:delText>设置，写属性</w:delText>
              </w:r>
              <w:r w:rsidR="00453B78" w:rsidDel="003D2C50">
                <w:delText>。</w:delText>
              </w:r>
            </w:del>
          </w:p>
          <w:p w14:paraId="306AF784" w14:textId="3D25085D" w:rsidR="00453B78" w:rsidDel="003D2C50" w:rsidRDefault="00453B78">
            <w:pPr>
              <w:pStyle w:val="1"/>
              <w:rPr>
                <w:del w:id="5569" w:author="win10" w:date="2020-06-12T13:56:00Z"/>
              </w:rPr>
              <w:pPrChange w:id="5570" w:author="win10" w:date="2020-06-12T13:57:00Z">
                <w:pPr>
                  <w:jc w:val="left"/>
                </w:pPr>
              </w:pPrChange>
            </w:pPr>
            <w:del w:id="5571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453B78" w:rsidDel="003D2C50" w14:paraId="379E5FAD" w14:textId="0459BF6B" w:rsidTr="00D363FA">
        <w:trPr>
          <w:tblCellSpacing w:w="0" w:type="dxa"/>
          <w:del w:id="557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39BC569" w14:textId="71B941B8" w:rsidR="00453B78" w:rsidDel="003D2C50" w:rsidRDefault="00453B78">
            <w:pPr>
              <w:pStyle w:val="1"/>
              <w:rPr>
                <w:del w:id="5573" w:author="win10" w:date="2020-06-12T13:56:00Z"/>
              </w:rPr>
              <w:pPrChange w:id="5574" w:author="win10" w:date="2020-06-12T13:57:00Z">
                <w:pPr>
                  <w:jc w:val="left"/>
                </w:pPr>
              </w:pPrChange>
            </w:pPr>
            <w:del w:id="5575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9F119DF" w14:textId="0CA4B2F8" w:rsidR="00453B78" w:rsidDel="003D2C50" w:rsidRDefault="00453B78">
            <w:pPr>
              <w:pStyle w:val="1"/>
              <w:rPr>
                <w:del w:id="5576" w:author="win10" w:date="2020-06-12T13:56:00Z"/>
              </w:rPr>
              <w:pPrChange w:id="5577" w:author="win10" w:date="2020-06-12T13:57:00Z">
                <w:pPr>
                  <w:jc w:val="left"/>
                </w:pPr>
              </w:pPrChange>
            </w:pPr>
            <w:del w:id="5578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17A59DB" w14:textId="37AAA7FC" w:rsidR="00453B78" w:rsidDel="003D2C50" w:rsidRDefault="00453B78">
            <w:pPr>
              <w:pStyle w:val="1"/>
              <w:rPr>
                <w:del w:id="5579" w:author="win10" w:date="2020-06-12T13:56:00Z"/>
              </w:rPr>
              <w:pPrChange w:id="5580" w:author="win10" w:date="2020-06-12T13:57:00Z">
                <w:pPr>
                  <w:jc w:val="left"/>
                </w:pPr>
              </w:pPrChange>
            </w:pPr>
            <w:del w:id="5581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DD5D1DF" w14:textId="2ABDC97B" w:rsidR="00453B78" w:rsidDel="003D2C50" w:rsidRDefault="0052297F">
            <w:pPr>
              <w:pStyle w:val="1"/>
              <w:rPr>
                <w:del w:id="5582" w:author="win10" w:date="2020-06-12T13:56:00Z"/>
              </w:rPr>
              <w:pPrChange w:id="5583" w:author="win10" w:date="2020-06-12T13:57:00Z">
                <w:pPr>
                  <w:jc w:val="left"/>
                </w:pPr>
              </w:pPrChange>
            </w:pPr>
            <w:del w:id="5584" w:author="win10" w:date="2020-06-12T13:56:00Z">
              <w:r w:rsidDel="003D2C50">
                <w:rPr>
                  <w:rFonts w:hint="eastAsia"/>
                </w:rPr>
                <w:delText>有功设定</w:delText>
              </w:r>
              <w:r w:rsidR="00453B78" w:rsidDel="003D2C50">
                <w:rPr>
                  <w:rFonts w:hint="eastAsia"/>
                </w:rPr>
                <w:delText>设置</w:delText>
              </w:r>
              <w:r w:rsidR="00453B78" w:rsidDel="003D2C50">
                <w:delText>的值</w:delText>
              </w:r>
              <w:r w:rsidR="00453B78" w:rsidDel="003D2C50">
                <w:rPr>
                  <w:rFonts w:hint="eastAsia"/>
                </w:rPr>
                <w:delText>，单位为</w:delText>
              </w:r>
              <w:r w:rsidR="00453B78" w:rsidDel="003D2C50">
                <w:rPr>
                  <w:rFonts w:hint="eastAsia"/>
                </w:rPr>
                <w:delText>k</w:delText>
              </w:r>
              <w:r w:rsidR="00453B78" w:rsidDel="003D2C50">
                <w:delText>W</w:delText>
              </w:r>
              <w:r w:rsidR="00453B78" w:rsidDel="003D2C50">
                <w:delText>。</w:delText>
              </w:r>
              <w:r w:rsidR="00F56303" w:rsidDel="003D2C50">
                <w:rPr>
                  <w:rFonts w:hint="eastAsia"/>
                </w:rPr>
                <w:delText>范围</w:delText>
              </w:r>
              <w:r w:rsidR="00F56303" w:rsidDel="003D2C50">
                <w:delText>[-1000</w:delText>
              </w:r>
              <w:r w:rsidR="00F56303" w:rsidDel="003D2C50">
                <w:rPr>
                  <w:rFonts w:hint="eastAsia"/>
                </w:rPr>
                <w:delText>，</w:delText>
              </w:r>
              <w:r w:rsidR="00F56303" w:rsidDel="003D2C50">
                <w:delText>1000]</w:delText>
              </w:r>
              <w:r w:rsidR="00F56303" w:rsidDel="003D2C50">
                <w:rPr>
                  <w:rFonts w:hint="eastAsia"/>
                </w:rPr>
                <w:delText>，精度</w:delText>
              </w:r>
              <w:r w:rsidR="00F56303" w:rsidDel="003D2C50">
                <w:delText>0.1</w:delText>
              </w:r>
            </w:del>
          </w:p>
          <w:p w14:paraId="2EE10B0A" w14:textId="3A38FD11" w:rsidR="00453B78" w:rsidDel="003D2C50" w:rsidRDefault="00453B78">
            <w:pPr>
              <w:pStyle w:val="1"/>
              <w:rPr>
                <w:del w:id="5585" w:author="win10" w:date="2020-06-12T13:56:00Z"/>
              </w:rPr>
              <w:pPrChange w:id="5586" w:author="win10" w:date="2020-06-12T13:57:00Z">
                <w:pPr>
                  <w:jc w:val="left"/>
                </w:pPr>
              </w:pPrChange>
            </w:pPr>
            <w:del w:id="5587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cs="Arial"/>
                </w:rPr>
                <w:delText>1</w:delText>
              </w:r>
              <w:r w:rsidDel="003D2C50">
                <w:rPr>
                  <w:rFonts w:cs="Arial" w:hint="eastAsia"/>
                </w:rPr>
                <w:delText>0.0</w:delText>
              </w:r>
              <w:r w:rsidDel="003D2C50">
                <w:delText>。</w:delText>
              </w:r>
            </w:del>
          </w:p>
          <w:p w14:paraId="0A714CDD" w14:textId="53307087" w:rsidR="00453B78" w:rsidDel="003D2C50" w:rsidRDefault="00453B78">
            <w:pPr>
              <w:pStyle w:val="1"/>
              <w:rPr>
                <w:del w:id="5588" w:author="win10" w:date="2020-06-12T13:56:00Z"/>
              </w:rPr>
              <w:pPrChange w:id="5589" w:author="win10" w:date="2020-06-12T13:57:00Z">
                <w:pPr>
                  <w:jc w:val="left"/>
                </w:pPr>
              </w:pPrChange>
            </w:pPr>
            <w:del w:id="5590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51C93BD3" w14:textId="02110D38" w:rsidR="00453B78" w:rsidDel="003D2C50" w:rsidRDefault="00453B78">
      <w:pPr>
        <w:pStyle w:val="1"/>
        <w:rPr>
          <w:del w:id="5591" w:author="win10" w:date="2020-06-12T13:56:00Z"/>
        </w:rPr>
        <w:pPrChange w:id="5592" w:author="win10" w:date="2020-06-12T13:57:00Z">
          <w:pPr/>
        </w:pPrChange>
      </w:pPr>
    </w:p>
    <w:p w14:paraId="3008EE89" w14:textId="2537A646" w:rsidR="00453B78" w:rsidDel="003D2C50" w:rsidRDefault="00017374">
      <w:pPr>
        <w:pStyle w:val="1"/>
        <w:rPr>
          <w:del w:id="5593" w:author="win10" w:date="2020-06-12T13:56:00Z"/>
          <w:rFonts w:cs="Arial"/>
          <w:bCs/>
        </w:rPr>
        <w:pPrChange w:id="5594" w:author="win10" w:date="2020-06-12T13:57:00Z">
          <w:pPr>
            <w:ind w:firstLine="420"/>
          </w:pPr>
        </w:pPrChange>
      </w:pPr>
      <w:del w:id="5595" w:author="win10" w:date="2020-06-12T13:56:00Z">
        <w:r w:rsidRPr="00017374" w:rsidDel="003D2C50">
          <w:rPr>
            <w:rFonts w:cs="Arial"/>
            <w:bCs/>
            <w:color w:val="3D3F43"/>
            <w:kern w:val="0"/>
            <w:szCs w:val="21"/>
          </w:rPr>
          <w:delText>ReactivePowerSet</w:delText>
        </w:r>
        <w:r w:rsidR="00453B78"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61B3D249" w14:textId="0F81F359" w:rsidR="00453B78" w:rsidDel="003D2C50" w:rsidRDefault="00453B78">
      <w:pPr>
        <w:pStyle w:val="1"/>
        <w:rPr>
          <w:del w:id="5596" w:author="win10" w:date="2020-06-12T13:56:00Z"/>
          <w:rFonts w:cs="Arial"/>
          <w:bCs/>
        </w:rPr>
        <w:pPrChange w:id="5597" w:author="win10" w:date="2020-06-12T13:57:00Z">
          <w:pPr/>
        </w:pPrChange>
      </w:pPr>
      <w:del w:id="5598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453B78" w:rsidDel="003D2C50" w14:paraId="76DC9211" w14:textId="70F021C0" w:rsidTr="00D363FA">
        <w:trPr>
          <w:tblHeader/>
          <w:tblCellSpacing w:w="0" w:type="dxa"/>
          <w:del w:id="5599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A973687" w14:textId="3CE155CD" w:rsidR="00453B78" w:rsidDel="003D2C50" w:rsidRDefault="00453B78">
            <w:pPr>
              <w:pStyle w:val="1"/>
              <w:rPr>
                <w:del w:id="560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601" w:author="win10" w:date="2020-06-12T13:57:00Z">
                <w:pPr>
                  <w:widowControl/>
                  <w:jc w:val="center"/>
                </w:pPr>
              </w:pPrChange>
            </w:pPr>
            <w:del w:id="560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613A41F" w14:textId="7A38484A" w:rsidR="00453B78" w:rsidDel="003D2C50" w:rsidRDefault="00453B78">
            <w:pPr>
              <w:pStyle w:val="1"/>
              <w:rPr>
                <w:del w:id="560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604" w:author="win10" w:date="2020-06-12T13:57:00Z">
                <w:pPr>
                  <w:widowControl/>
                  <w:jc w:val="center"/>
                </w:pPr>
              </w:pPrChange>
            </w:pPr>
            <w:del w:id="560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A8C1340" w14:textId="3F70D950" w:rsidR="00453B78" w:rsidDel="003D2C50" w:rsidRDefault="00453B78">
            <w:pPr>
              <w:pStyle w:val="1"/>
              <w:rPr>
                <w:del w:id="560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607" w:author="win10" w:date="2020-06-12T13:57:00Z">
                <w:pPr>
                  <w:widowControl/>
                  <w:jc w:val="center"/>
                </w:pPr>
              </w:pPrChange>
            </w:pPr>
            <w:del w:id="560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ACB5DDC" w14:textId="275E8A66" w:rsidR="00453B78" w:rsidDel="003D2C50" w:rsidRDefault="00453B78">
            <w:pPr>
              <w:pStyle w:val="1"/>
              <w:rPr>
                <w:del w:id="560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610" w:author="win10" w:date="2020-06-12T13:57:00Z">
                <w:pPr>
                  <w:widowControl/>
                  <w:jc w:val="center"/>
                </w:pPr>
              </w:pPrChange>
            </w:pPr>
            <w:del w:id="561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453B78" w:rsidDel="003D2C50" w14:paraId="1846321D" w14:textId="28F0E60F" w:rsidTr="00D363FA">
        <w:trPr>
          <w:tblCellSpacing w:w="0" w:type="dxa"/>
          <w:del w:id="561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6DC8B84" w14:textId="3E32B707" w:rsidR="00453B78" w:rsidDel="003D2C50" w:rsidRDefault="00453B78">
            <w:pPr>
              <w:pStyle w:val="1"/>
              <w:rPr>
                <w:del w:id="5613" w:author="win10" w:date="2020-06-12T13:56:00Z"/>
              </w:rPr>
              <w:pPrChange w:id="5614" w:author="win10" w:date="2020-06-12T13:57:00Z">
                <w:pPr>
                  <w:jc w:val="left"/>
                </w:pPr>
              </w:pPrChange>
            </w:pPr>
            <w:del w:id="5615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5E10BD0" w14:textId="50F08A7C" w:rsidR="00453B78" w:rsidDel="003D2C50" w:rsidRDefault="00453B78">
            <w:pPr>
              <w:pStyle w:val="1"/>
              <w:rPr>
                <w:del w:id="5616" w:author="win10" w:date="2020-06-12T13:56:00Z"/>
              </w:rPr>
              <w:pPrChange w:id="5617" w:author="win10" w:date="2020-06-12T13:57:00Z">
                <w:pPr>
                  <w:jc w:val="left"/>
                </w:pPr>
              </w:pPrChange>
            </w:pPr>
            <w:del w:id="5618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58F01A1" w14:textId="3BD9A18A" w:rsidR="00453B78" w:rsidDel="003D2C50" w:rsidRDefault="00453B78">
            <w:pPr>
              <w:pStyle w:val="1"/>
              <w:rPr>
                <w:del w:id="5619" w:author="win10" w:date="2020-06-12T13:56:00Z"/>
              </w:rPr>
              <w:pPrChange w:id="5620" w:author="win10" w:date="2020-06-12T13:57:00Z">
                <w:pPr>
                  <w:jc w:val="left"/>
                </w:pPr>
              </w:pPrChange>
            </w:pPr>
            <w:del w:id="5621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A3E59E0" w14:textId="22D7C1AF" w:rsidR="00453B78" w:rsidDel="003D2C50" w:rsidRDefault="00017374">
            <w:pPr>
              <w:pStyle w:val="1"/>
              <w:rPr>
                <w:del w:id="5622" w:author="win10" w:date="2020-06-12T13:56:00Z"/>
              </w:rPr>
              <w:pPrChange w:id="5623" w:author="win10" w:date="2020-06-12T13:57:00Z">
                <w:pPr>
                  <w:jc w:val="left"/>
                </w:pPr>
              </w:pPrChange>
            </w:pPr>
            <w:del w:id="5624" w:author="win10" w:date="2020-06-12T13:56:00Z">
              <w:r w:rsidRPr="00017374" w:rsidDel="003D2C50">
                <w:rPr>
                  <w:rFonts w:hint="eastAsia"/>
                </w:rPr>
                <w:delText>无功设定</w:delText>
              </w:r>
              <w:r w:rsidR="00453B78" w:rsidDel="003D2C50">
                <w:rPr>
                  <w:rFonts w:hint="eastAsia"/>
                </w:rPr>
                <w:delText>设置，读属性</w:delText>
              </w:r>
              <w:r w:rsidR="00453B78" w:rsidDel="003D2C50">
                <w:delText>。</w:delText>
              </w:r>
            </w:del>
          </w:p>
          <w:p w14:paraId="550ABECA" w14:textId="405F73F9" w:rsidR="00453B78" w:rsidDel="003D2C50" w:rsidRDefault="00453B78">
            <w:pPr>
              <w:pStyle w:val="1"/>
              <w:rPr>
                <w:del w:id="5625" w:author="win10" w:date="2020-06-12T13:56:00Z"/>
              </w:rPr>
              <w:pPrChange w:id="5626" w:author="win10" w:date="2020-06-12T13:57:00Z">
                <w:pPr>
                  <w:jc w:val="left"/>
                </w:pPr>
              </w:pPrChange>
            </w:pPr>
            <w:del w:id="5627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453B78" w:rsidDel="003D2C50" w14:paraId="293600DB" w14:textId="1C646F05" w:rsidTr="00D363FA">
        <w:trPr>
          <w:tblCellSpacing w:w="0" w:type="dxa"/>
          <w:del w:id="5628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7FD3722" w14:textId="439911F2" w:rsidR="00453B78" w:rsidDel="003D2C50" w:rsidRDefault="00453B78">
            <w:pPr>
              <w:pStyle w:val="1"/>
              <w:rPr>
                <w:del w:id="5629" w:author="win10" w:date="2020-06-12T13:56:00Z"/>
              </w:rPr>
              <w:pPrChange w:id="5630" w:author="win10" w:date="2020-06-12T13:57:00Z">
                <w:pPr>
                  <w:jc w:val="left"/>
                </w:pPr>
              </w:pPrChange>
            </w:pPr>
            <w:del w:id="5631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83900D3" w14:textId="0B60B066" w:rsidR="00453B78" w:rsidDel="003D2C50" w:rsidRDefault="00453B78">
            <w:pPr>
              <w:pStyle w:val="1"/>
              <w:rPr>
                <w:del w:id="5632" w:author="win10" w:date="2020-06-12T13:56:00Z"/>
              </w:rPr>
              <w:pPrChange w:id="5633" w:author="win10" w:date="2020-06-12T13:57:00Z">
                <w:pPr>
                  <w:jc w:val="left"/>
                </w:pPr>
              </w:pPrChange>
            </w:pPr>
            <w:del w:id="5634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DE16097" w14:textId="3DBBC180" w:rsidR="00453B78" w:rsidDel="003D2C50" w:rsidRDefault="00453B78">
            <w:pPr>
              <w:pStyle w:val="1"/>
              <w:rPr>
                <w:del w:id="5635" w:author="win10" w:date="2020-06-12T13:56:00Z"/>
              </w:rPr>
              <w:pPrChange w:id="5636" w:author="win10" w:date="2020-06-12T13:57:00Z">
                <w:pPr>
                  <w:jc w:val="left"/>
                </w:pPr>
              </w:pPrChange>
            </w:pPr>
            <w:del w:id="5637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A4354B3" w14:textId="445BC3A9" w:rsidR="00453B78" w:rsidDel="003D2C50" w:rsidRDefault="00017374">
            <w:pPr>
              <w:pStyle w:val="1"/>
              <w:rPr>
                <w:del w:id="5638" w:author="win10" w:date="2020-06-12T13:56:00Z"/>
              </w:rPr>
              <w:pPrChange w:id="5639" w:author="win10" w:date="2020-06-12T13:57:00Z">
                <w:pPr/>
              </w:pPrChange>
            </w:pPr>
            <w:del w:id="5640" w:author="win10" w:date="2020-06-12T13:56:00Z">
              <w:r w:rsidRPr="00017374" w:rsidDel="003D2C50">
                <w:rPr>
                  <w:rFonts w:hint="eastAsia"/>
                </w:rPr>
                <w:delText>无功设定</w:delText>
              </w:r>
              <w:r w:rsidR="00453B78" w:rsidDel="003D2C50">
                <w:rPr>
                  <w:rFonts w:hint="eastAsia"/>
                </w:rPr>
                <w:delText>设置</w:delText>
              </w:r>
              <w:r w:rsidR="00453B78" w:rsidDel="003D2C50">
                <w:delText>的值</w:delText>
              </w:r>
              <w:r w:rsidR="00453B78" w:rsidDel="003D2C50">
                <w:rPr>
                  <w:rFonts w:hint="eastAsia"/>
                </w:rPr>
                <w:delText>，单位为</w:delText>
              </w:r>
              <w:r w:rsidR="00453B78" w:rsidDel="003D2C50">
                <w:delText>kvar</w:delText>
              </w:r>
              <w:r w:rsidR="00453B78" w:rsidDel="003D2C50">
                <w:delText>。</w:delText>
              </w:r>
              <w:r w:rsidR="00F56303" w:rsidDel="003D2C50">
                <w:rPr>
                  <w:rFonts w:hint="eastAsia"/>
                </w:rPr>
                <w:delText>范围</w:delText>
              </w:r>
              <w:r w:rsidR="00F56303" w:rsidDel="003D2C50">
                <w:delText>[-1000</w:delText>
              </w:r>
              <w:r w:rsidR="00F56303" w:rsidDel="003D2C50">
                <w:rPr>
                  <w:rFonts w:hint="eastAsia"/>
                </w:rPr>
                <w:delText>，</w:delText>
              </w:r>
              <w:r w:rsidR="00F56303" w:rsidDel="003D2C50">
                <w:delText>1000]</w:delText>
              </w:r>
              <w:r w:rsidR="00F56303" w:rsidDel="003D2C50">
                <w:rPr>
                  <w:rFonts w:hint="eastAsia"/>
                </w:rPr>
                <w:delText>，精度</w:delText>
              </w:r>
              <w:r w:rsidR="00F56303" w:rsidDel="003D2C50">
                <w:delText>0.1</w:delText>
              </w:r>
            </w:del>
          </w:p>
          <w:p w14:paraId="44153AAF" w14:textId="0C4A2B1E" w:rsidR="00453B78" w:rsidDel="003D2C50" w:rsidRDefault="00453B78">
            <w:pPr>
              <w:pStyle w:val="1"/>
              <w:rPr>
                <w:del w:id="5641" w:author="win10" w:date="2020-06-12T13:56:00Z"/>
              </w:rPr>
              <w:pPrChange w:id="5642" w:author="win10" w:date="2020-06-12T13:57:00Z">
                <w:pPr/>
              </w:pPrChange>
            </w:pPr>
            <w:del w:id="5643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7D791560" w14:textId="13CF8D17" w:rsidR="00453B78" w:rsidDel="003D2C50" w:rsidRDefault="00453B78">
            <w:pPr>
              <w:pStyle w:val="1"/>
              <w:rPr>
                <w:del w:id="5644" w:author="win10" w:date="2020-06-12T13:56:00Z"/>
              </w:rPr>
              <w:pPrChange w:id="5645" w:author="win10" w:date="2020-06-12T13:57:00Z">
                <w:pPr/>
              </w:pPrChange>
            </w:pPr>
            <w:del w:id="5646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hint="eastAsia"/>
                </w:rPr>
                <w:delText>5</w:delText>
              </w:r>
              <w:r w:rsidDel="003D2C50">
                <w:rPr>
                  <w:rFonts w:cs="Arial" w:hint="eastAsia"/>
                </w:rPr>
                <w:delText>.0</w:delText>
              </w:r>
              <w:r w:rsidDel="003D2C50">
                <w:delText>。</w:delText>
              </w:r>
            </w:del>
          </w:p>
        </w:tc>
      </w:tr>
    </w:tbl>
    <w:p w14:paraId="17CBAA80" w14:textId="5403C71E" w:rsidR="00453B78" w:rsidDel="003D2C50" w:rsidRDefault="00453B78">
      <w:pPr>
        <w:pStyle w:val="1"/>
        <w:rPr>
          <w:del w:id="5647" w:author="win10" w:date="2020-06-12T13:56:00Z"/>
          <w:bCs/>
        </w:rPr>
        <w:pPrChange w:id="5648" w:author="win10" w:date="2020-06-12T13:57:00Z">
          <w:pPr/>
        </w:pPrChange>
      </w:pPr>
    </w:p>
    <w:p w14:paraId="7B58BB46" w14:textId="3C2C298F" w:rsidR="00453B78" w:rsidDel="003D2C50" w:rsidRDefault="00453B78">
      <w:pPr>
        <w:pStyle w:val="1"/>
        <w:rPr>
          <w:del w:id="5649" w:author="win10" w:date="2020-06-12T13:56:00Z"/>
          <w:rFonts w:cs="Arial"/>
          <w:bCs/>
        </w:rPr>
        <w:pPrChange w:id="5650" w:author="win10" w:date="2020-06-12T13:57:00Z">
          <w:pPr/>
        </w:pPrChange>
      </w:pPr>
      <w:del w:id="5651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453B78" w:rsidDel="003D2C50" w14:paraId="0C4AF38F" w14:textId="36873A2A" w:rsidTr="00D363FA">
        <w:trPr>
          <w:tblHeader/>
          <w:tblCellSpacing w:w="0" w:type="dxa"/>
          <w:del w:id="565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6157746" w14:textId="7BFA9FFC" w:rsidR="00453B78" w:rsidDel="003D2C50" w:rsidRDefault="00453B78">
            <w:pPr>
              <w:pStyle w:val="1"/>
              <w:rPr>
                <w:del w:id="565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654" w:author="win10" w:date="2020-06-12T13:57:00Z">
                <w:pPr>
                  <w:widowControl/>
                  <w:jc w:val="center"/>
                </w:pPr>
              </w:pPrChange>
            </w:pPr>
            <w:del w:id="565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08D823C" w14:textId="73110B42" w:rsidR="00453B78" w:rsidDel="003D2C50" w:rsidRDefault="00453B78">
            <w:pPr>
              <w:pStyle w:val="1"/>
              <w:rPr>
                <w:del w:id="565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657" w:author="win10" w:date="2020-06-12T13:57:00Z">
                <w:pPr>
                  <w:widowControl/>
                  <w:jc w:val="center"/>
                </w:pPr>
              </w:pPrChange>
            </w:pPr>
            <w:del w:id="565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FCA0E6A" w14:textId="76C67B2F" w:rsidR="00453B78" w:rsidDel="003D2C50" w:rsidRDefault="00453B78">
            <w:pPr>
              <w:pStyle w:val="1"/>
              <w:rPr>
                <w:del w:id="565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660" w:author="win10" w:date="2020-06-12T13:57:00Z">
                <w:pPr>
                  <w:widowControl/>
                  <w:jc w:val="center"/>
                </w:pPr>
              </w:pPrChange>
            </w:pPr>
            <w:del w:id="566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597D172" w14:textId="7679B7A5" w:rsidR="00453B78" w:rsidDel="003D2C50" w:rsidRDefault="00453B78">
            <w:pPr>
              <w:pStyle w:val="1"/>
              <w:rPr>
                <w:del w:id="566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663" w:author="win10" w:date="2020-06-12T13:57:00Z">
                <w:pPr>
                  <w:widowControl/>
                  <w:jc w:val="center"/>
                </w:pPr>
              </w:pPrChange>
            </w:pPr>
            <w:del w:id="566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453B78" w:rsidDel="003D2C50" w14:paraId="7211CAA0" w14:textId="4E138A2A" w:rsidTr="00D363FA">
        <w:trPr>
          <w:tblCellSpacing w:w="0" w:type="dxa"/>
          <w:del w:id="5665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26E7311" w14:textId="34480E57" w:rsidR="00453B78" w:rsidDel="003D2C50" w:rsidRDefault="00453B78">
            <w:pPr>
              <w:pStyle w:val="1"/>
              <w:rPr>
                <w:del w:id="5666" w:author="win10" w:date="2020-06-12T13:56:00Z"/>
              </w:rPr>
              <w:pPrChange w:id="5667" w:author="win10" w:date="2020-06-12T13:57:00Z">
                <w:pPr>
                  <w:jc w:val="left"/>
                </w:pPr>
              </w:pPrChange>
            </w:pPr>
            <w:del w:id="5668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2411CE8" w14:textId="7CEF52C5" w:rsidR="00453B78" w:rsidDel="003D2C50" w:rsidRDefault="00453B78">
            <w:pPr>
              <w:pStyle w:val="1"/>
              <w:rPr>
                <w:del w:id="5669" w:author="win10" w:date="2020-06-12T13:56:00Z"/>
              </w:rPr>
              <w:pPrChange w:id="5670" w:author="win10" w:date="2020-06-12T13:57:00Z">
                <w:pPr>
                  <w:jc w:val="left"/>
                </w:pPr>
              </w:pPrChange>
            </w:pPr>
            <w:del w:id="5671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6FEBFEF" w14:textId="4041B980" w:rsidR="00453B78" w:rsidDel="003D2C50" w:rsidRDefault="00453B78">
            <w:pPr>
              <w:pStyle w:val="1"/>
              <w:rPr>
                <w:del w:id="5672" w:author="win10" w:date="2020-06-12T13:56:00Z"/>
              </w:rPr>
              <w:pPrChange w:id="5673" w:author="win10" w:date="2020-06-12T13:57:00Z">
                <w:pPr>
                  <w:jc w:val="left"/>
                </w:pPr>
              </w:pPrChange>
            </w:pPr>
            <w:del w:id="5674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615EA86" w14:textId="396A4B97" w:rsidR="00453B78" w:rsidDel="003D2C50" w:rsidRDefault="00017374">
            <w:pPr>
              <w:pStyle w:val="1"/>
              <w:rPr>
                <w:del w:id="5675" w:author="win10" w:date="2020-06-12T13:56:00Z"/>
              </w:rPr>
              <w:pPrChange w:id="5676" w:author="win10" w:date="2020-06-12T13:57:00Z">
                <w:pPr>
                  <w:jc w:val="left"/>
                </w:pPr>
              </w:pPrChange>
            </w:pPr>
            <w:del w:id="5677" w:author="win10" w:date="2020-06-12T13:56:00Z">
              <w:r w:rsidRPr="00017374" w:rsidDel="003D2C50">
                <w:rPr>
                  <w:rFonts w:hint="eastAsia"/>
                </w:rPr>
                <w:delText>无功设定</w:delText>
              </w:r>
              <w:r w:rsidR="00453B78" w:rsidDel="003D2C50">
                <w:rPr>
                  <w:rFonts w:hint="eastAsia"/>
                </w:rPr>
                <w:delText>设置，写属性</w:delText>
              </w:r>
              <w:r w:rsidR="00453B78" w:rsidDel="003D2C50">
                <w:delText>。</w:delText>
              </w:r>
            </w:del>
          </w:p>
          <w:p w14:paraId="61D2E115" w14:textId="3869CE13" w:rsidR="00453B78" w:rsidDel="003D2C50" w:rsidRDefault="00453B78">
            <w:pPr>
              <w:pStyle w:val="1"/>
              <w:rPr>
                <w:del w:id="5678" w:author="win10" w:date="2020-06-12T13:56:00Z"/>
              </w:rPr>
              <w:pPrChange w:id="5679" w:author="win10" w:date="2020-06-12T13:57:00Z">
                <w:pPr>
                  <w:jc w:val="left"/>
                </w:pPr>
              </w:pPrChange>
            </w:pPr>
            <w:del w:id="5680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453B78" w:rsidDel="003D2C50" w14:paraId="5586989F" w14:textId="61094758" w:rsidTr="00D363FA">
        <w:trPr>
          <w:tblCellSpacing w:w="0" w:type="dxa"/>
          <w:del w:id="568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F9760D3" w14:textId="7A1B0BF9" w:rsidR="00453B78" w:rsidDel="003D2C50" w:rsidRDefault="00453B78">
            <w:pPr>
              <w:pStyle w:val="1"/>
              <w:rPr>
                <w:del w:id="5682" w:author="win10" w:date="2020-06-12T13:56:00Z"/>
              </w:rPr>
              <w:pPrChange w:id="5683" w:author="win10" w:date="2020-06-12T13:57:00Z">
                <w:pPr>
                  <w:jc w:val="left"/>
                </w:pPr>
              </w:pPrChange>
            </w:pPr>
            <w:del w:id="5684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D6A4C80" w14:textId="7EFB5FE6" w:rsidR="00453B78" w:rsidDel="003D2C50" w:rsidRDefault="00453B78">
            <w:pPr>
              <w:pStyle w:val="1"/>
              <w:rPr>
                <w:del w:id="5685" w:author="win10" w:date="2020-06-12T13:56:00Z"/>
              </w:rPr>
              <w:pPrChange w:id="5686" w:author="win10" w:date="2020-06-12T13:57:00Z">
                <w:pPr>
                  <w:jc w:val="left"/>
                </w:pPr>
              </w:pPrChange>
            </w:pPr>
            <w:del w:id="5687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205C023" w14:textId="2E5F4F93" w:rsidR="00453B78" w:rsidDel="003D2C50" w:rsidRDefault="00453B78">
            <w:pPr>
              <w:pStyle w:val="1"/>
              <w:rPr>
                <w:del w:id="5688" w:author="win10" w:date="2020-06-12T13:56:00Z"/>
              </w:rPr>
              <w:pPrChange w:id="5689" w:author="win10" w:date="2020-06-12T13:57:00Z">
                <w:pPr>
                  <w:jc w:val="left"/>
                </w:pPr>
              </w:pPrChange>
            </w:pPr>
            <w:del w:id="5690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1A8DF4C" w14:textId="04211D31" w:rsidR="00453B78" w:rsidDel="003D2C50" w:rsidRDefault="00017374">
            <w:pPr>
              <w:pStyle w:val="1"/>
              <w:rPr>
                <w:del w:id="5691" w:author="win10" w:date="2020-06-12T13:56:00Z"/>
              </w:rPr>
              <w:pPrChange w:id="5692" w:author="win10" w:date="2020-06-12T13:57:00Z">
                <w:pPr>
                  <w:jc w:val="left"/>
                </w:pPr>
              </w:pPrChange>
            </w:pPr>
            <w:del w:id="5693" w:author="win10" w:date="2020-06-12T13:56:00Z">
              <w:r w:rsidRPr="00017374" w:rsidDel="003D2C50">
                <w:rPr>
                  <w:rFonts w:hint="eastAsia"/>
                </w:rPr>
                <w:delText>无功设定</w:delText>
              </w:r>
              <w:r w:rsidR="00453B78" w:rsidDel="003D2C50">
                <w:rPr>
                  <w:rFonts w:hint="eastAsia"/>
                </w:rPr>
                <w:delText>设置</w:delText>
              </w:r>
              <w:r w:rsidR="00453B78" w:rsidDel="003D2C50">
                <w:delText>的值</w:delText>
              </w:r>
              <w:r w:rsidR="00453B78" w:rsidDel="003D2C50">
                <w:rPr>
                  <w:rFonts w:hint="eastAsia"/>
                </w:rPr>
                <w:delText>，单位为</w:delText>
              </w:r>
              <w:r w:rsidR="00453B78" w:rsidDel="003D2C50">
                <w:delText>kvar</w:delText>
              </w:r>
              <w:r w:rsidR="00453B78" w:rsidDel="003D2C50">
                <w:delText>。</w:delText>
              </w:r>
              <w:r w:rsidR="00F56303" w:rsidDel="003D2C50">
                <w:rPr>
                  <w:rFonts w:hint="eastAsia"/>
                </w:rPr>
                <w:delText>范围</w:delText>
              </w:r>
              <w:r w:rsidR="00F56303" w:rsidDel="003D2C50">
                <w:delText>[-1000</w:delText>
              </w:r>
              <w:r w:rsidR="00F56303" w:rsidDel="003D2C50">
                <w:rPr>
                  <w:rFonts w:hint="eastAsia"/>
                </w:rPr>
                <w:delText>，</w:delText>
              </w:r>
              <w:r w:rsidR="00F56303" w:rsidDel="003D2C50">
                <w:delText>1000]</w:delText>
              </w:r>
              <w:r w:rsidR="00F56303" w:rsidDel="003D2C50">
                <w:rPr>
                  <w:rFonts w:hint="eastAsia"/>
                </w:rPr>
                <w:delText>，精度</w:delText>
              </w:r>
              <w:r w:rsidR="00F56303" w:rsidDel="003D2C50">
                <w:delText>0.1</w:delText>
              </w:r>
            </w:del>
          </w:p>
          <w:p w14:paraId="068B459F" w14:textId="12634E64" w:rsidR="00453B78" w:rsidDel="003D2C50" w:rsidRDefault="00453B78">
            <w:pPr>
              <w:pStyle w:val="1"/>
              <w:rPr>
                <w:del w:id="5694" w:author="win10" w:date="2020-06-12T13:56:00Z"/>
              </w:rPr>
              <w:pPrChange w:id="5695" w:author="win10" w:date="2020-06-12T13:57:00Z">
                <w:pPr>
                  <w:jc w:val="left"/>
                </w:pPr>
              </w:pPrChange>
            </w:pPr>
            <w:del w:id="5696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5</w:delText>
              </w:r>
              <w:r w:rsidDel="003D2C50">
                <w:rPr>
                  <w:rFonts w:cs="Arial" w:hint="eastAsia"/>
                </w:rPr>
                <w:delText>.0</w:delText>
              </w:r>
              <w:r w:rsidDel="003D2C50">
                <w:delText>。</w:delText>
              </w:r>
            </w:del>
          </w:p>
          <w:p w14:paraId="27FAA487" w14:textId="5B478013" w:rsidR="00453B78" w:rsidDel="003D2C50" w:rsidRDefault="00453B78">
            <w:pPr>
              <w:pStyle w:val="1"/>
              <w:rPr>
                <w:del w:id="5697" w:author="win10" w:date="2020-06-12T13:56:00Z"/>
              </w:rPr>
              <w:pPrChange w:id="5698" w:author="win10" w:date="2020-06-12T13:57:00Z">
                <w:pPr>
                  <w:jc w:val="left"/>
                </w:pPr>
              </w:pPrChange>
            </w:pPr>
            <w:del w:id="5699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084E738F" w14:textId="3C02F122" w:rsidR="00EA5016" w:rsidDel="003D2C50" w:rsidRDefault="00EA5016">
      <w:pPr>
        <w:pStyle w:val="1"/>
        <w:rPr>
          <w:del w:id="5700" w:author="win10" w:date="2020-06-12T13:56:00Z"/>
        </w:rPr>
        <w:pPrChange w:id="5701" w:author="win10" w:date="2020-06-12T13:57:00Z">
          <w:pPr/>
        </w:pPrChange>
      </w:pPr>
    </w:p>
    <w:p w14:paraId="44B3F563" w14:textId="57E969FC" w:rsidR="00EA5016" w:rsidDel="003D2C50" w:rsidRDefault="00EA5016">
      <w:pPr>
        <w:pStyle w:val="1"/>
        <w:rPr>
          <w:del w:id="5702" w:author="win10" w:date="2020-06-12T13:56:00Z"/>
        </w:rPr>
        <w:pPrChange w:id="5703" w:author="win10" w:date="2020-06-12T13:57:00Z">
          <w:pPr/>
        </w:pPrChange>
      </w:pPr>
    </w:p>
    <w:p w14:paraId="46D9B8E5" w14:textId="3093D113" w:rsidR="00EA5016" w:rsidDel="003D2C50" w:rsidRDefault="00EA5016">
      <w:pPr>
        <w:pStyle w:val="1"/>
        <w:rPr>
          <w:del w:id="5704" w:author="win10" w:date="2020-06-12T13:56:00Z"/>
        </w:rPr>
        <w:pPrChange w:id="5705" w:author="win10" w:date="2020-06-12T13:57:00Z">
          <w:pPr/>
        </w:pPrChange>
      </w:pPr>
    </w:p>
    <w:p w14:paraId="2E32405E" w14:textId="76DE3FC6" w:rsidR="00E25A1F" w:rsidDel="003D2C50" w:rsidRDefault="00E25A1F">
      <w:pPr>
        <w:pStyle w:val="1"/>
        <w:rPr>
          <w:del w:id="5706" w:author="win10" w:date="2020-06-12T13:56:00Z"/>
        </w:rPr>
        <w:pPrChange w:id="5707" w:author="win10" w:date="2020-06-12T13:57:00Z">
          <w:pPr/>
        </w:pPrChange>
      </w:pPr>
    </w:p>
    <w:p w14:paraId="273769C1" w14:textId="64CD499D" w:rsidR="00EA5016" w:rsidDel="003D2C50" w:rsidRDefault="004C4817">
      <w:pPr>
        <w:pStyle w:val="1"/>
        <w:rPr>
          <w:del w:id="5708" w:author="win10" w:date="2020-06-12T13:56:00Z"/>
        </w:rPr>
        <w:pPrChange w:id="5709" w:author="win10" w:date="2020-06-12T13:57:00Z">
          <w:pPr>
            <w:pStyle w:val="2"/>
          </w:pPr>
        </w:pPrChange>
      </w:pPr>
      <w:bookmarkStart w:id="5710" w:name="_Toc28352270"/>
      <w:del w:id="5711" w:author="win10" w:date="2020-06-12T13:56:00Z">
        <w:r w:rsidDel="003D2C50">
          <w:delText>4</w:delText>
        </w:r>
        <w:r w:rsidDel="003D2C50">
          <w:rPr>
            <w:rFonts w:hint="eastAsia"/>
          </w:rPr>
          <w:delText xml:space="preserve">.2 </w:delText>
        </w:r>
        <w:r w:rsidDel="003D2C50">
          <w:delText>BMS</w:delText>
        </w:r>
        <w:r w:rsidDel="003D2C50">
          <w:rPr>
            <w:rFonts w:hint="eastAsia"/>
          </w:rPr>
          <w:delText>-302</w:delText>
        </w:r>
        <w:bookmarkEnd w:id="5710"/>
      </w:del>
    </w:p>
    <w:p w14:paraId="13E0DFCA" w14:textId="09A10117" w:rsidR="00EA5016" w:rsidDel="003D2C50" w:rsidRDefault="004C4817">
      <w:pPr>
        <w:pStyle w:val="1"/>
        <w:rPr>
          <w:del w:id="5712" w:author="win10" w:date="2020-06-12T13:56:00Z"/>
          <w:rFonts w:cs="Arial"/>
          <w:color w:val="3D3F43"/>
          <w:kern w:val="0"/>
          <w:szCs w:val="21"/>
        </w:rPr>
        <w:pPrChange w:id="5713" w:author="win10" w:date="2020-06-12T13:57:00Z">
          <w:pPr>
            <w:ind w:firstLineChars="200" w:firstLine="420"/>
            <w:jc w:val="left"/>
          </w:pPr>
        </w:pPrChange>
      </w:pPr>
      <w:del w:id="5714" w:author="win10" w:date="2020-06-12T13:56:00Z">
        <w:r w:rsidDel="003D2C50">
          <w:rPr>
            <w:rFonts w:hint="eastAsia"/>
          </w:rPr>
          <w:delText>本设备为拓邦提供的</w:delText>
        </w:r>
        <w:r w:rsidDel="003D2C50">
          <w:rPr>
            <w:rFonts w:hint="eastAsia"/>
          </w:rPr>
          <w:delText>30kw</w:delText>
        </w:r>
        <w:r w:rsidDel="003D2C50">
          <w:rPr>
            <w:rFonts w:hint="eastAsia"/>
          </w:rPr>
          <w:delText>储能电池柜，所支持的</w:delText>
        </w:r>
        <w:r w:rsidDel="003D2C50">
          <w:rPr>
            <w:rFonts w:cs="Arial"/>
            <w:color w:val="3D3F43"/>
            <w:kern w:val="0"/>
            <w:szCs w:val="21"/>
          </w:rPr>
          <w:delText>serviceId</w:delText>
        </w:r>
        <w:r w:rsidDel="003D2C50">
          <w:rPr>
            <w:rFonts w:ascii="宋体" w:hAnsi="宋体" w:cs="宋体" w:hint="eastAsia"/>
            <w:color w:val="3D3F43"/>
            <w:kern w:val="0"/>
            <w:szCs w:val="21"/>
          </w:rPr>
          <w:delText>有</w:delText>
        </w:r>
        <w:r w:rsidDel="003D2C50">
          <w:rPr>
            <w:rFonts w:cs="Arial" w:hint="eastAsia"/>
            <w:color w:val="3D3F43"/>
            <w:kern w:val="0"/>
            <w:szCs w:val="21"/>
          </w:rPr>
          <w:delText>Sta</w:delText>
        </w:r>
        <w:r w:rsidDel="003D2C50">
          <w:rPr>
            <w:rFonts w:cs="Arial"/>
            <w:color w:val="3D3F43"/>
            <w:kern w:val="0"/>
            <w:szCs w:val="21"/>
          </w:rPr>
          <w:delText>te</w:delText>
        </w:r>
        <w:r w:rsidDel="003D2C50">
          <w:rPr>
            <w:rFonts w:cs="Arial" w:hint="eastAsia"/>
            <w:color w:val="3D3F43"/>
            <w:kern w:val="0"/>
            <w:szCs w:val="21"/>
          </w:rPr>
          <w:delText>、</w:delText>
        </w:r>
        <w:r w:rsidDel="003D2C50">
          <w:rPr>
            <w:rFonts w:cs="Arial" w:hint="eastAsia"/>
            <w:color w:val="3D3F43"/>
            <w:kern w:val="0"/>
            <w:szCs w:val="21"/>
          </w:rPr>
          <w:delText>R</w:delText>
        </w:r>
        <w:r w:rsidDel="003D2C50">
          <w:rPr>
            <w:rFonts w:cs="Arial"/>
            <w:color w:val="3D3F43"/>
            <w:kern w:val="0"/>
            <w:szCs w:val="21"/>
          </w:rPr>
          <w:delText>undata</w:delText>
        </w:r>
        <w:r w:rsidDel="003D2C50">
          <w:rPr>
            <w:rFonts w:cs="Arial" w:hint="eastAsia"/>
            <w:color w:val="3D3F43"/>
            <w:kern w:val="0"/>
            <w:szCs w:val="21"/>
          </w:rPr>
          <w:delText>、</w:delText>
        </w:r>
        <w:r w:rsidDel="003D2C50">
          <w:rPr>
            <w:rFonts w:cs="Arial" w:hint="eastAsia"/>
            <w:color w:val="3D3F43"/>
            <w:kern w:val="0"/>
            <w:szCs w:val="21"/>
          </w:rPr>
          <w:delText>Control</w:delText>
        </w:r>
        <w:r w:rsidDel="003D2C50">
          <w:rPr>
            <w:rFonts w:cs="Arial" w:hint="eastAsia"/>
            <w:color w:val="3D3F43"/>
            <w:kern w:val="0"/>
            <w:szCs w:val="21"/>
          </w:rPr>
          <w:delText>三种，下面分别给出说明。</w:delText>
        </w:r>
      </w:del>
    </w:p>
    <w:p w14:paraId="34F61795" w14:textId="00B394AB" w:rsidR="00EA5016" w:rsidDel="003D2C50" w:rsidRDefault="00EA5016">
      <w:pPr>
        <w:pStyle w:val="1"/>
        <w:rPr>
          <w:del w:id="5715" w:author="win10" w:date="2020-06-12T13:56:00Z"/>
        </w:rPr>
        <w:pPrChange w:id="5716" w:author="win10" w:date="2020-06-12T13:57:00Z">
          <w:pPr/>
        </w:pPrChange>
      </w:pPr>
    </w:p>
    <w:p w14:paraId="5FF388BE" w14:textId="0404FAC7" w:rsidR="00EA5016" w:rsidDel="003D2C50" w:rsidRDefault="004C4817">
      <w:pPr>
        <w:pStyle w:val="1"/>
        <w:rPr>
          <w:del w:id="5717" w:author="win10" w:date="2020-06-12T13:56:00Z"/>
        </w:rPr>
        <w:pPrChange w:id="5718" w:author="win10" w:date="2020-06-12T13:57:00Z">
          <w:pPr>
            <w:pStyle w:val="3"/>
            <w:jc w:val="left"/>
          </w:pPr>
        </w:pPrChange>
      </w:pPr>
      <w:bookmarkStart w:id="5719" w:name="_Toc28352271"/>
      <w:del w:id="5720" w:author="win10" w:date="2020-06-12T13:56:00Z">
        <w:r w:rsidDel="003D2C50">
          <w:delText>4.</w:delText>
        </w:r>
        <w:r w:rsidDel="003D2C50">
          <w:rPr>
            <w:rFonts w:hint="eastAsia"/>
          </w:rPr>
          <w:delText>2.1</w:delText>
        </w:r>
        <w:r w:rsidDel="003D2C50">
          <w:delText xml:space="preserve"> </w:delText>
        </w:r>
        <w:r w:rsidDel="003D2C50">
          <w:rPr>
            <w:rFonts w:hint="eastAsia"/>
          </w:rPr>
          <w:delText>设备状态（</w:delText>
        </w:r>
        <w:r w:rsidDel="003D2C50">
          <w:rPr>
            <w:rFonts w:cs="Arial"/>
          </w:rPr>
          <w:delText>S</w:delText>
        </w:r>
        <w:r w:rsidDel="003D2C50">
          <w:rPr>
            <w:rFonts w:cs="Arial" w:hint="eastAsia"/>
          </w:rPr>
          <w:delText>tate</w:delText>
        </w:r>
        <w:r w:rsidDel="003D2C50">
          <w:rPr>
            <w:rFonts w:hint="eastAsia"/>
          </w:rPr>
          <w:delText>）</w:delText>
        </w:r>
        <w:bookmarkEnd w:id="5719"/>
      </w:del>
    </w:p>
    <w:p w14:paraId="1CD1C428" w14:textId="1828F58C" w:rsidR="00EA5016" w:rsidDel="003D2C50" w:rsidRDefault="004C4817">
      <w:pPr>
        <w:pStyle w:val="1"/>
        <w:rPr>
          <w:del w:id="5721" w:author="win10" w:date="2020-06-12T13:56:00Z"/>
        </w:rPr>
        <w:pPrChange w:id="5722" w:author="win10" w:date="2020-06-12T13:57:00Z">
          <w:pPr>
            <w:ind w:firstLine="420"/>
          </w:pPr>
        </w:pPrChange>
      </w:pPr>
      <w:del w:id="5723" w:author="win10" w:date="2020-06-12T13:56:00Z">
        <w:r w:rsidDel="003D2C50">
          <w:delText>High</w:delText>
        </w:r>
        <w:r w:rsidDel="003D2C50">
          <w:rPr>
            <w:rFonts w:hint="eastAsia"/>
          </w:rPr>
          <w:delText>类别状态如下表，其他类别暂无。</w:delText>
        </w:r>
      </w:del>
    </w:p>
    <w:tbl>
      <w:tblPr>
        <w:tblW w:w="5296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725"/>
      </w:tblGrid>
      <w:tr w:rsidR="00EA5016" w:rsidDel="003D2C50" w14:paraId="417EA800" w14:textId="3A25083D">
        <w:trPr>
          <w:tblHeader/>
          <w:tblCellSpacing w:w="0" w:type="dxa"/>
          <w:del w:id="5724" w:author="win10" w:date="2020-06-12T13:56:00Z"/>
        </w:trPr>
        <w:tc>
          <w:tcPr>
            <w:tcW w:w="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65EF1EC" w14:textId="78C58A4C" w:rsidR="00EA5016" w:rsidDel="003D2C50" w:rsidRDefault="004C4817">
            <w:pPr>
              <w:pStyle w:val="1"/>
              <w:rPr>
                <w:del w:id="572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726" w:author="win10" w:date="2020-06-12T13:57:00Z">
                <w:pPr>
                  <w:widowControl/>
                  <w:jc w:val="center"/>
                </w:pPr>
              </w:pPrChange>
            </w:pPr>
            <w:del w:id="572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373B7D5" w14:textId="2D22034B" w:rsidR="00EA5016" w:rsidDel="003D2C50" w:rsidRDefault="004C4817">
            <w:pPr>
              <w:pStyle w:val="1"/>
              <w:rPr>
                <w:del w:id="572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729" w:author="win10" w:date="2020-06-12T13:57:00Z">
                <w:pPr>
                  <w:widowControl/>
                  <w:jc w:val="center"/>
                </w:pPr>
              </w:pPrChange>
            </w:pPr>
            <w:del w:id="573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960630F" w14:textId="4B06E320" w:rsidR="00EA5016" w:rsidDel="003D2C50" w:rsidRDefault="004C4817">
            <w:pPr>
              <w:pStyle w:val="1"/>
              <w:rPr>
                <w:del w:id="573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732" w:author="win10" w:date="2020-06-12T13:57:00Z">
                <w:pPr>
                  <w:widowControl/>
                  <w:jc w:val="center"/>
                </w:pPr>
              </w:pPrChange>
            </w:pPr>
            <w:del w:id="573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1C519E1" w14:textId="6C63579D" w:rsidR="00EA5016" w:rsidDel="003D2C50" w:rsidRDefault="004C4817">
            <w:pPr>
              <w:pStyle w:val="1"/>
              <w:rPr>
                <w:del w:id="573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735" w:author="win10" w:date="2020-06-12T13:57:00Z">
                <w:pPr>
                  <w:widowControl/>
                  <w:jc w:val="center"/>
                </w:pPr>
              </w:pPrChange>
            </w:pPr>
            <w:del w:id="573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1089B7FA" w14:textId="0B707E4E">
        <w:trPr>
          <w:tblCellSpacing w:w="0" w:type="dxa"/>
          <w:del w:id="5737" w:author="win10" w:date="2020-06-12T13:56:00Z"/>
        </w:trPr>
        <w:tc>
          <w:tcPr>
            <w:tcW w:w="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2FFEAFB" w14:textId="2A54EFB6" w:rsidR="00EA5016" w:rsidDel="003D2C50" w:rsidRDefault="004C4817">
            <w:pPr>
              <w:pStyle w:val="1"/>
              <w:rPr>
                <w:del w:id="5738" w:author="win10" w:date="2020-06-12T13:56:00Z"/>
              </w:rPr>
              <w:pPrChange w:id="5739" w:author="win10" w:date="2020-06-12T13:57:00Z">
                <w:pPr>
                  <w:jc w:val="left"/>
                </w:pPr>
              </w:pPrChange>
            </w:pPr>
            <w:del w:id="5740" w:author="win10" w:date="2020-06-12T13:56:00Z">
              <w:r w:rsidDel="003D2C50">
                <w:delText>key</w:delText>
              </w:r>
            </w:del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EE67700" w14:textId="2B87E075" w:rsidR="00EA5016" w:rsidDel="003D2C50" w:rsidRDefault="004C4817">
            <w:pPr>
              <w:pStyle w:val="1"/>
              <w:rPr>
                <w:del w:id="5741" w:author="win10" w:date="2020-06-12T13:56:00Z"/>
              </w:rPr>
              <w:pPrChange w:id="5742" w:author="win10" w:date="2020-06-12T13:57:00Z">
                <w:pPr>
                  <w:jc w:val="left"/>
                </w:pPr>
              </w:pPrChange>
            </w:pPr>
            <w:del w:id="5743" w:author="win10" w:date="2020-06-12T13:56:00Z">
              <w:r w:rsidDel="003D2C50">
                <w:delText>必选</w:delText>
              </w:r>
            </w:del>
          </w:p>
        </w:tc>
        <w:tc>
          <w:tcPr>
            <w:tcW w:w="5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A701059" w14:textId="15D57A9C" w:rsidR="00EA5016" w:rsidDel="003D2C50" w:rsidRDefault="004C4817">
            <w:pPr>
              <w:pStyle w:val="1"/>
              <w:rPr>
                <w:del w:id="5744" w:author="win10" w:date="2020-06-12T13:56:00Z"/>
              </w:rPr>
              <w:pPrChange w:id="5745" w:author="win10" w:date="2020-06-12T13:57:00Z">
                <w:pPr>
                  <w:jc w:val="left"/>
                </w:pPr>
              </w:pPrChange>
            </w:pPr>
            <w:del w:id="5746" w:author="win10" w:date="2020-06-12T13:56:00Z">
              <w:r w:rsidDel="003D2C50">
                <w:delText>String</w:delText>
              </w:r>
            </w:del>
          </w:p>
        </w:tc>
        <w:tc>
          <w:tcPr>
            <w:tcW w:w="3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82FD58A" w14:textId="41FC97BA" w:rsidR="00EA5016" w:rsidDel="003D2C50" w:rsidRDefault="004C4817">
            <w:pPr>
              <w:pStyle w:val="1"/>
              <w:rPr>
                <w:del w:id="5747" w:author="win10" w:date="2020-06-12T13:56:00Z"/>
              </w:rPr>
              <w:pPrChange w:id="5748" w:author="win10" w:date="2020-06-12T13:57:00Z">
                <w:pPr>
                  <w:jc w:val="left"/>
                </w:pPr>
              </w:pPrChange>
            </w:pPr>
            <w:del w:id="5749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状态类型</w:delText>
              </w:r>
              <w:r w:rsidDel="003D2C50">
                <w:delText>。</w:delText>
              </w:r>
            </w:del>
          </w:p>
          <w:p w14:paraId="2E1FD33E" w14:textId="7B9430D9" w:rsidR="00EA5016" w:rsidDel="003D2C50" w:rsidRDefault="004C4817">
            <w:pPr>
              <w:pStyle w:val="1"/>
              <w:rPr>
                <w:del w:id="5750" w:author="win10" w:date="2020-06-12T13:56:00Z"/>
              </w:rPr>
              <w:pPrChange w:id="5751" w:author="win10" w:date="2020-06-12T13:57:00Z">
                <w:pPr>
                  <w:jc w:val="left"/>
                </w:pPr>
              </w:pPrChange>
            </w:pPr>
            <w:del w:id="5752" w:author="win10" w:date="2020-06-12T13:56:00Z">
              <w:r w:rsidDel="003D2C50">
                <w:rPr>
                  <w:rFonts w:hint="eastAsia"/>
                </w:rPr>
                <w:delText>开关机</w:delText>
              </w:r>
              <w:r w:rsidDel="003D2C50">
                <w:delText>：</w:delText>
              </w:r>
              <w:r w:rsidDel="003D2C50">
                <w:delText>OnOff</w:delText>
              </w:r>
              <w:r w:rsidDel="003D2C50">
                <w:delText>。</w:delText>
              </w:r>
            </w:del>
          </w:p>
          <w:p w14:paraId="15F7CFA3" w14:textId="73090D29" w:rsidR="00EA5016" w:rsidDel="003D2C50" w:rsidRDefault="004C4817">
            <w:pPr>
              <w:pStyle w:val="1"/>
              <w:rPr>
                <w:del w:id="5753" w:author="win10" w:date="2020-06-12T13:56:00Z"/>
              </w:rPr>
              <w:pPrChange w:id="5754" w:author="win10" w:date="2020-06-12T13:57:00Z">
                <w:pPr>
                  <w:jc w:val="left"/>
                </w:pPr>
              </w:pPrChange>
            </w:pPr>
            <w:del w:id="5755" w:author="win10" w:date="2020-06-12T13:56:00Z">
              <w:r w:rsidDel="003D2C50">
                <w:rPr>
                  <w:rFonts w:hint="eastAsia"/>
                </w:rPr>
                <w:delText>充放电</w:delText>
              </w:r>
              <w:r w:rsidDel="003D2C50">
                <w:delText>：</w:delText>
              </w:r>
              <w:r w:rsidDel="003D2C50">
                <w:delText>ChargeDisCharge</w:delText>
              </w:r>
              <w:r w:rsidDel="003D2C50">
                <w:delText>。</w:delText>
              </w:r>
            </w:del>
          </w:p>
          <w:p w14:paraId="5EE55915" w14:textId="5D0C0859" w:rsidR="00EA5016" w:rsidDel="003D2C50" w:rsidRDefault="004C4817">
            <w:pPr>
              <w:pStyle w:val="1"/>
              <w:rPr>
                <w:del w:id="5756" w:author="win10" w:date="2020-06-12T13:56:00Z"/>
              </w:rPr>
              <w:pPrChange w:id="5757" w:author="win10" w:date="2020-06-12T13:57:00Z">
                <w:pPr>
                  <w:jc w:val="left"/>
                </w:pPr>
              </w:pPrChange>
            </w:pPr>
            <w:del w:id="5758" w:author="win10" w:date="2020-06-12T13:56:00Z">
              <w:r w:rsidDel="003D2C50">
                <w:rPr>
                  <w:rFonts w:hint="eastAsia"/>
                </w:rPr>
                <w:delText>报警</w:delText>
              </w:r>
              <w:r w:rsidDel="003D2C50">
                <w:delText>：</w:delText>
              </w:r>
              <w:r w:rsidDel="003D2C50">
                <w:delText>Alarm</w:delText>
              </w:r>
              <w:r w:rsidDel="003D2C50">
                <w:delText>。</w:delText>
              </w:r>
            </w:del>
          </w:p>
          <w:p w14:paraId="1F9775AA" w14:textId="30B0D88E" w:rsidR="00EA5016" w:rsidDel="003D2C50" w:rsidRDefault="004C4817">
            <w:pPr>
              <w:pStyle w:val="1"/>
              <w:rPr>
                <w:del w:id="5759" w:author="win10" w:date="2020-06-12T13:56:00Z"/>
              </w:rPr>
              <w:pPrChange w:id="5760" w:author="win10" w:date="2020-06-12T13:57:00Z">
                <w:pPr>
                  <w:jc w:val="left"/>
                </w:pPr>
              </w:pPrChange>
            </w:pPr>
            <w:del w:id="5761" w:author="win10" w:date="2020-06-12T13:56:00Z">
              <w:r w:rsidDel="003D2C50">
                <w:rPr>
                  <w:rFonts w:hint="eastAsia"/>
                </w:rPr>
                <w:delText>保护：</w:delText>
              </w:r>
              <w:r w:rsidDel="003D2C50">
                <w:rPr>
                  <w:rFonts w:hint="eastAsia"/>
                </w:rPr>
                <w:delText>P</w:delText>
              </w:r>
              <w:r w:rsidDel="003D2C50">
                <w:delText>rotect</w:delText>
              </w:r>
            </w:del>
          </w:p>
        </w:tc>
      </w:tr>
      <w:tr w:rsidR="00EA5016" w:rsidDel="003D2C50" w14:paraId="3C039D85" w14:textId="18ECC4F1">
        <w:trPr>
          <w:tblCellSpacing w:w="0" w:type="dxa"/>
          <w:del w:id="5762" w:author="win10" w:date="2020-06-12T13:56:00Z"/>
        </w:trPr>
        <w:tc>
          <w:tcPr>
            <w:tcW w:w="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E63B4A9" w14:textId="1C43C00A" w:rsidR="00EA5016" w:rsidDel="003D2C50" w:rsidRDefault="004C4817">
            <w:pPr>
              <w:pStyle w:val="1"/>
              <w:rPr>
                <w:del w:id="5763" w:author="win10" w:date="2020-06-12T13:56:00Z"/>
              </w:rPr>
              <w:pPrChange w:id="5764" w:author="win10" w:date="2020-06-12T13:57:00Z">
                <w:pPr>
                  <w:jc w:val="left"/>
                </w:pPr>
              </w:pPrChange>
            </w:pPr>
            <w:del w:id="5765" w:author="win10" w:date="2020-06-12T13:56:00Z">
              <w:r w:rsidDel="003D2C50">
                <w:delText>value</w:delText>
              </w:r>
            </w:del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2166BC6" w14:textId="01AEBFFC" w:rsidR="00EA5016" w:rsidDel="003D2C50" w:rsidRDefault="004C4817">
            <w:pPr>
              <w:pStyle w:val="1"/>
              <w:rPr>
                <w:del w:id="5766" w:author="win10" w:date="2020-06-12T13:56:00Z"/>
              </w:rPr>
              <w:pPrChange w:id="5767" w:author="win10" w:date="2020-06-12T13:57:00Z">
                <w:pPr>
                  <w:jc w:val="left"/>
                </w:pPr>
              </w:pPrChange>
            </w:pPr>
            <w:del w:id="5768" w:author="win10" w:date="2020-06-12T13:56:00Z">
              <w:r w:rsidDel="003D2C50">
                <w:delText>必选</w:delText>
              </w:r>
            </w:del>
          </w:p>
        </w:tc>
        <w:tc>
          <w:tcPr>
            <w:tcW w:w="5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1313D22" w14:textId="5015EBEC" w:rsidR="00EA5016" w:rsidDel="003D2C50" w:rsidRDefault="004C4817">
            <w:pPr>
              <w:pStyle w:val="1"/>
              <w:rPr>
                <w:del w:id="5769" w:author="win10" w:date="2020-06-12T13:56:00Z"/>
              </w:rPr>
              <w:pPrChange w:id="5770" w:author="win10" w:date="2020-06-12T13:57:00Z">
                <w:pPr>
                  <w:jc w:val="left"/>
                </w:pPr>
              </w:pPrChange>
            </w:pPr>
            <w:del w:id="5771" w:author="win10" w:date="2020-06-12T13:56:00Z">
              <w:r w:rsidDel="003D2C50">
                <w:delText>String</w:delText>
              </w:r>
            </w:del>
          </w:p>
        </w:tc>
        <w:tc>
          <w:tcPr>
            <w:tcW w:w="3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9030FA6" w14:textId="0A48A2C6" w:rsidR="00EA5016" w:rsidDel="003D2C50" w:rsidRDefault="004C4817">
            <w:pPr>
              <w:pStyle w:val="1"/>
              <w:rPr>
                <w:del w:id="5772" w:author="win10" w:date="2020-06-12T13:56:00Z"/>
              </w:rPr>
              <w:pPrChange w:id="5773" w:author="win10" w:date="2020-06-12T13:57:00Z">
                <w:pPr>
                  <w:jc w:val="left"/>
                </w:pPr>
              </w:pPrChange>
            </w:pPr>
            <w:del w:id="5774" w:author="win10" w:date="2020-06-12T13:56:00Z">
              <w:r w:rsidDel="003D2C50">
                <w:delText>设备状态的值。</w:delText>
              </w:r>
            </w:del>
          </w:p>
          <w:p w14:paraId="357C4C64" w14:textId="3A703AE2" w:rsidR="00EA5016" w:rsidDel="003D2C50" w:rsidRDefault="004C4817">
            <w:pPr>
              <w:pStyle w:val="1"/>
              <w:rPr>
                <w:del w:id="5775" w:author="win10" w:date="2020-06-12T13:56:00Z"/>
              </w:rPr>
              <w:pPrChange w:id="5776" w:author="win10" w:date="2020-06-12T13:57:00Z">
                <w:pPr>
                  <w:jc w:val="left"/>
                </w:pPr>
              </w:pPrChange>
            </w:pPr>
            <w:del w:id="5777" w:author="win10" w:date="2020-06-12T13:56:00Z">
              <w:r w:rsidDel="003D2C50">
                <w:delText>开关机：</w:delText>
              </w:r>
              <w:r w:rsidDel="003D2C50">
                <w:rPr>
                  <w:rFonts w:hint="eastAsia"/>
                </w:rPr>
                <w:delText>Start</w:delText>
              </w:r>
              <w:r w:rsidDel="003D2C50">
                <w:rPr>
                  <w:rFonts w:hint="eastAsia"/>
                </w:rPr>
                <w:delText>（开机）、</w:delText>
              </w:r>
              <w:r w:rsidDel="003D2C50">
                <w:rPr>
                  <w:rFonts w:hint="eastAsia"/>
                </w:rPr>
                <w:delText>Stop</w:delText>
              </w:r>
              <w:r w:rsidDel="003D2C50">
                <w:rPr>
                  <w:rFonts w:hint="eastAsia"/>
                </w:rPr>
                <w:delText>（关机）、</w:delText>
              </w:r>
              <w:r w:rsidDel="003D2C50">
                <w:delText>OnOff</w:delText>
              </w:r>
              <w:r w:rsidDel="003D2C50">
                <w:rPr>
                  <w:rFonts w:hint="eastAsia"/>
                </w:rPr>
                <w:delText>ing</w:delText>
              </w:r>
              <w:r w:rsidDel="003D2C50">
                <w:rPr>
                  <w:rFonts w:hint="eastAsia"/>
                </w:rPr>
                <w:delText>（开关机中）</w:delText>
              </w:r>
              <w:r w:rsidDel="003D2C50">
                <w:delText>。</w:delText>
              </w:r>
            </w:del>
          </w:p>
          <w:p w14:paraId="7C8B602E" w14:textId="56B18103" w:rsidR="00EA5016" w:rsidDel="003D2C50" w:rsidRDefault="004C4817">
            <w:pPr>
              <w:pStyle w:val="1"/>
              <w:rPr>
                <w:del w:id="5778" w:author="win10" w:date="2020-06-12T13:56:00Z"/>
              </w:rPr>
              <w:pPrChange w:id="5779" w:author="win10" w:date="2020-06-12T13:57:00Z">
                <w:pPr>
                  <w:jc w:val="left"/>
                </w:pPr>
              </w:pPrChange>
            </w:pPr>
            <w:del w:id="5780" w:author="win10" w:date="2020-06-12T13:56:00Z">
              <w:r w:rsidDel="003D2C50">
                <w:delText>充放电：</w:delText>
              </w:r>
              <w:r w:rsidDel="003D2C50">
                <w:rPr>
                  <w:rFonts w:hint="eastAsia"/>
                </w:rPr>
                <w:delText>Charge</w:delText>
              </w:r>
              <w:r w:rsidDel="003D2C50">
                <w:rPr>
                  <w:rFonts w:hint="eastAsia"/>
                </w:rPr>
                <w:delText>（充电）、</w:delText>
              </w:r>
              <w:r w:rsidDel="003D2C50">
                <w:rPr>
                  <w:rFonts w:hint="eastAsia"/>
                </w:rPr>
                <w:delText>DisCharge</w:delText>
              </w:r>
              <w:r w:rsidDel="003D2C50">
                <w:rPr>
                  <w:rFonts w:hint="eastAsia"/>
                </w:rPr>
                <w:delText>（放电）、</w:delText>
              </w:r>
              <w:r w:rsidDel="003D2C50">
                <w:rPr>
                  <w:rFonts w:hint="eastAsia"/>
                </w:rPr>
                <w:delText>Stand</w:delText>
              </w:r>
              <w:r w:rsidDel="003D2C50">
                <w:rPr>
                  <w:rFonts w:hint="eastAsia"/>
                </w:rPr>
                <w:delText>（静置）、</w:delText>
              </w:r>
              <w:r w:rsidDel="003D2C50">
                <w:rPr>
                  <w:rFonts w:hint="eastAsia"/>
                </w:rPr>
                <w:delText>PreCharge</w:delText>
              </w:r>
              <w:r w:rsidDel="003D2C50">
                <w:rPr>
                  <w:rFonts w:hint="eastAsia"/>
                </w:rPr>
                <w:delText>（预充）</w:delText>
              </w:r>
              <w:r w:rsidDel="003D2C50">
                <w:delText>。</w:delText>
              </w:r>
            </w:del>
          </w:p>
          <w:p w14:paraId="09F5CC56" w14:textId="47B5C831" w:rsidR="00EA5016" w:rsidDel="003D2C50" w:rsidRDefault="004C4817">
            <w:pPr>
              <w:pStyle w:val="1"/>
              <w:rPr>
                <w:del w:id="5781" w:author="win10" w:date="2020-06-12T13:56:00Z"/>
              </w:rPr>
              <w:pPrChange w:id="5782" w:author="win10" w:date="2020-06-12T13:57:00Z">
                <w:pPr>
                  <w:jc w:val="left"/>
                </w:pPr>
              </w:pPrChange>
            </w:pPr>
            <w:del w:id="5783" w:author="win10" w:date="2020-06-12T13:56:00Z">
              <w:r w:rsidDel="003D2C50">
                <w:delText>报警：</w:delText>
              </w:r>
              <w:bookmarkStart w:id="5784" w:name="_Hlk20228842"/>
              <w:r w:rsidDel="003D2C50">
                <w:delText>SingleVolHigh</w:delText>
              </w:r>
              <w:bookmarkEnd w:id="5784"/>
              <w:r w:rsidDel="003D2C50">
                <w:delText>（单体过压）、</w:delText>
              </w:r>
              <w:r w:rsidDel="003D2C50">
                <w:delText>SystemVolHigh</w:delText>
              </w:r>
              <w:r w:rsidDel="003D2C50">
                <w:delText>（系统过压）、</w:delText>
              </w:r>
              <w:r w:rsidDel="003D2C50">
                <w:delText>ChargingFlow</w:delText>
              </w:r>
              <w:r w:rsidDel="003D2C50">
                <w:delText>（充电过流）、</w:delText>
              </w:r>
              <w:r w:rsidDel="003D2C50">
                <w:delText>SingleVolLow</w:delText>
              </w:r>
              <w:r w:rsidDel="003D2C50">
                <w:delText>（单体欠压）、</w:delText>
              </w:r>
              <w:r w:rsidDel="003D2C50">
                <w:delText>SystemVolLow</w:delText>
              </w:r>
              <w:r w:rsidDel="003D2C50">
                <w:delText>（系统欠压）、</w:delText>
              </w:r>
              <w:r w:rsidDel="003D2C50">
                <w:rPr>
                  <w:rFonts w:hint="eastAsia"/>
                </w:rPr>
                <w:delText>D</w:delText>
              </w:r>
              <w:r w:rsidDel="003D2C50">
                <w:delText>isChargingFlow</w:delText>
              </w:r>
              <w:r w:rsidDel="003D2C50">
                <w:delText>（放电过流）、</w:delText>
              </w:r>
              <w:r w:rsidDel="003D2C50">
                <w:delText>ChargingTempHigh</w:delText>
              </w:r>
              <w:r w:rsidDel="003D2C50">
                <w:delText>（充电温度过高）、</w:delText>
              </w:r>
              <w:r w:rsidDel="003D2C50">
                <w:delText>ChargingTempLow</w:delText>
              </w:r>
              <w:r w:rsidDel="003D2C50">
                <w:delText>（充电温度过低）、</w:delText>
              </w:r>
              <w:r w:rsidDel="003D2C50">
                <w:delText>SOCLow</w:delText>
              </w:r>
              <w:r w:rsidDel="003D2C50">
                <w:delText>（</w:delText>
              </w:r>
              <w:r w:rsidDel="003D2C50">
                <w:delText xml:space="preserve">SOC </w:delText>
              </w:r>
              <w:r w:rsidDel="003D2C50">
                <w:delText>过低）、</w:delText>
              </w:r>
              <w:r w:rsidDel="003D2C50">
                <w:delText>TempDiffHigh</w:delText>
              </w:r>
              <w:r w:rsidDel="003D2C50">
                <w:rPr>
                  <w:rFonts w:hint="eastAsia"/>
                </w:rPr>
                <w:delText>（</w:delText>
              </w:r>
              <w:r w:rsidDel="003D2C50">
                <w:rPr>
                  <w:rFonts w:ascii="宋体" w:hAnsi="Calibri" w:hint="eastAsia"/>
                  <w:sz w:val="22"/>
                  <w:szCs w:val="22"/>
                </w:rPr>
                <w:delText>温度差异过大</w:delText>
              </w:r>
              <w:r w:rsidDel="003D2C50">
                <w:rPr>
                  <w:rFonts w:hint="eastAsia"/>
                </w:rPr>
                <w:delText>）</w:delText>
              </w:r>
              <w:r w:rsidDel="003D2C50">
                <w:delText>、</w:delText>
              </w:r>
              <w:r w:rsidDel="003D2C50">
                <w:delText>PoleTempHigh</w:delText>
              </w:r>
              <w:r w:rsidDel="003D2C50">
                <w:rPr>
                  <w:rFonts w:hint="eastAsia"/>
                </w:rPr>
                <w:delText>（</w:delText>
              </w:r>
              <w:r w:rsidDel="003D2C50">
                <w:rPr>
                  <w:rFonts w:ascii="宋体" w:hAnsi="Calibri" w:hint="eastAsia"/>
                  <w:sz w:val="22"/>
                  <w:szCs w:val="22"/>
                </w:rPr>
                <w:delText>极柱温度过高</w:delText>
              </w:r>
              <w:r w:rsidDel="003D2C50">
                <w:rPr>
                  <w:rFonts w:hint="eastAsia"/>
                </w:rPr>
                <w:delText>）</w:delText>
              </w:r>
              <w:r w:rsidDel="003D2C50">
                <w:delText>、</w:delText>
              </w:r>
              <w:r w:rsidDel="003D2C50">
                <w:delText>SingleVolDiffHigh</w:delText>
              </w:r>
              <w:r w:rsidDel="003D2C50">
                <w:rPr>
                  <w:rFonts w:hint="eastAsia"/>
                </w:rPr>
                <w:delText>（</w:delText>
              </w:r>
              <w:r w:rsidDel="003D2C50">
                <w:rPr>
                  <w:rFonts w:ascii="宋体" w:hAnsi="Calibri" w:hint="eastAsia"/>
                  <w:sz w:val="22"/>
                  <w:szCs w:val="22"/>
                </w:rPr>
                <w:delText>单体差异过大</w:delText>
              </w:r>
              <w:r w:rsidDel="003D2C50">
                <w:rPr>
                  <w:rFonts w:hint="eastAsia"/>
                </w:rPr>
                <w:delText>）</w:delText>
              </w:r>
              <w:r w:rsidDel="003D2C50">
                <w:delText>、</w:delText>
              </w:r>
              <w:r w:rsidDel="003D2C50">
                <w:delText>InsulationLow</w:delText>
              </w:r>
              <w:r w:rsidDel="003D2C50">
                <w:rPr>
                  <w:rFonts w:hint="eastAsia"/>
                </w:rPr>
                <w:delText>（</w:delText>
              </w:r>
              <w:r w:rsidDel="003D2C50">
                <w:rPr>
                  <w:rFonts w:ascii="宋体" w:hAnsi="Calibri" w:hint="eastAsia"/>
                  <w:sz w:val="22"/>
                  <w:szCs w:val="22"/>
                </w:rPr>
                <w:delText>绝缘过低</w:delText>
              </w:r>
              <w:r w:rsidDel="003D2C50">
                <w:rPr>
                  <w:rFonts w:hint="eastAsia"/>
                </w:rPr>
                <w:delText>）</w:delText>
              </w:r>
              <w:r w:rsidDel="003D2C50">
                <w:delText>、</w:delText>
              </w:r>
              <w:r w:rsidDel="003D2C50">
                <w:delText>TotalVolDiffHigh</w:delText>
              </w:r>
              <w:r w:rsidDel="003D2C50">
                <w:rPr>
                  <w:rFonts w:hint="eastAsia"/>
                </w:rPr>
                <w:delText>（</w:delText>
              </w:r>
              <w:r w:rsidDel="003D2C50">
                <w:rPr>
                  <w:rFonts w:ascii="宋体" w:hAnsi="Calibri" w:hint="eastAsia"/>
                  <w:sz w:val="22"/>
                  <w:szCs w:val="22"/>
                </w:rPr>
                <w:delText>总电压差异大</w:delText>
              </w:r>
              <w:r w:rsidDel="003D2C50">
                <w:rPr>
                  <w:rFonts w:hint="eastAsia"/>
                </w:rPr>
                <w:delText>）</w:delText>
              </w:r>
              <w:r w:rsidDel="003D2C50">
                <w:delText>、</w:delText>
              </w:r>
              <w:r w:rsidDel="003D2C50">
                <w:rPr>
                  <w:rFonts w:hint="eastAsia"/>
                </w:rPr>
                <w:delText>D</w:delText>
              </w:r>
              <w:r w:rsidDel="003D2C50">
                <w:delText>isChargingTempHigh</w:delText>
              </w:r>
              <w:r w:rsidDel="003D2C50">
                <w:rPr>
                  <w:rFonts w:hint="eastAsia"/>
                </w:rPr>
                <w:delText>（</w:delText>
              </w:r>
              <w:r w:rsidDel="003D2C50">
                <w:rPr>
                  <w:rFonts w:ascii="宋体" w:hAnsi="Calibri" w:hint="eastAsia"/>
                  <w:sz w:val="22"/>
                  <w:szCs w:val="22"/>
                </w:rPr>
                <w:delText>放电温度过高</w:delText>
              </w:r>
              <w:r w:rsidDel="003D2C50">
                <w:rPr>
                  <w:rFonts w:hint="eastAsia"/>
                </w:rPr>
                <w:delText>）</w:delText>
              </w:r>
              <w:r w:rsidDel="003D2C50">
                <w:delText>、</w:delText>
              </w:r>
              <w:r w:rsidDel="003D2C50">
                <w:rPr>
                  <w:rFonts w:hint="eastAsia"/>
                </w:rPr>
                <w:delText>D</w:delText>
              </w:r>
              <w:r w:rsidDel="003D2C50">
                <w:delText>isChargingTempLow</w:delText>
              </w:r>
              <w:r w:rsidDel="003D2C50">
                <w:rPr>
                  <w:rFonts w:hint="eastAsia"/>
                </w:rPr>
                <w:delText>（</w:delText>
              </w:r>
              <w:r w:rsidDel="003D2C50">
                <w:rPr>
                  <w:rFonts w:ascii="宋体" w:hAnsi="Calibri" w:hint="eastAsia"/>
                  <w:sz w:val="22"/>
                  <w:szCs w:val="22"/>
                </w:rPr>
                <w:delText>放电温度过低</w:delText>
              </w:r>
              <w:r w:rsidDel="003D2C50">
                <w:rPr>
                  <w:rFonts w:hint="eastAsia"/>
                </w:rPr>
                <w:delText>）</w:delText>
              </w:r>
              <w:r w:rsidDel="003D2C50">
                <w:delText>。</w:delText>
              </w:r>
            </w:del>
          </w:p>
          <w:p w14:paraId="35ACAA07" w14:textId="2C56CC6A" w:rsidR="00EA5016" w:rsidDel="003D2C50" w:rsidRDefault="004C4817">
            <w:pPr>
              <w:pStyle w:val="1"/>
              <w:rPr>
                <w:del w:id="5785" w:author="win10" w:date="2020-06-12T13:56:00Z"/>
              </w:rPr>
              <w:pPrChange w:id="5786" w:author="win10" w:date="2020-06-12T13:57:00Z">
                <w:pPr>
                  <w:jc w:val="left"/>
                </w:pPr>
              </w:pPrChange>
            </w:pPr>
            <w:del w:id="5787" w:author="win10" w:date="2020-06-12T13:56:00Z">
              <w:r w:rsidDel="003D2C50">
                <w:delText>保护：同报警</w:delText>
              </w:r>
            </w:del>
          </w:p>
        </w:tc>
      </w:tr>
    </w:tbl>
    <w:p w14:paraId="71BEBC06" w14:textId="06F01F54" w:rsidR="00EA5016" w:rsidDel="003D2C50" w:rsidRDefault="004C4817">
      <w:pPr>
        <w:pStyle w:val="1"/>
        <w:rPr>
          <w:del w:id="5788" w:author="win10" w:date="2020-06-12T13:56:00Z"/>
        </w:rPr>
        <w:pPrChange w:id="5789" w:author="win10" w:date="2020-06-12T13:57:00Z">
          <w:pPr/>
        </w:pPrChange>
      </w:pPr>
      <w:del w:id="5790" w:author="win10" w:date="2020-06-12T13:56:00Z">
        <w:r w:rsidDel="003D2C50">
          <w:rPr>
            <w:b w:val="0"/>
            <w:noProof/>
          </w:rPr>
          <mc:AlternateContent>
            <mc:Choice Requires="wps">
              <w:drawing>
                <wp:anchor distT="45720" distB="45720" distL="114300" distR="114300" simplePos="0" relativeHeight="251663360" behindDoc="0" locked="0" layoutInCell="1" allowOverlap="1" wp14:anchorId="3D20AE97" wp14:editId="29D6A682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262890</wp:posOffset>
                  </wp:positionV>
                  <wp:extent cx="5494655" cy="1404620"/>
                  <wp:effectExtent l="0" t="0" r="10795" b="17780"/>
                  <wp:wrapSquare wrapText="bothSides"/>
                  <wp:docPr id="5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1B81B449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设备</w:t>
                              </w:r>
                              <w:r>
                                <w:rPr>
                                  <w:szCs w:val="21"/>
                                </w:rPr>
                                <w:t>MQTT</w:t>
                              </w:r>
                              <w:r>
                                <w:rPr>
                                  <w:szCs w:val="21"/>
                                </w:rPr>
                                <w:t>上报</w:t>
                              </w:r>
                            </w:p>
                            <w:p w14:paraId="59EE20F2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Topic: /tianshun/v1/TS02E510000100/TS01E510000100/data/json</w:t>
                              </w:r>
                            </w:p>
                            <w:p w14:paraId="1F72C83F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MQTT Client</w:t>
                              </w:r>
                              <w:r>
                                <w:rPr>
                                  <w:szCs w:val="21"/>
                                </w:rPr>
                                <w:t>发送的</w:t>
                              </w:r>
                              <w:r>
                                <w:rPr>
                                  <w:szCs w:val="21"/>
                                </w:rPr>
                                <w:t>payload</w:t>
                              </w:r>
                              <w:r>
                                <w:rPr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1178D4A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6383EF1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"deviceReq",</w:t>
                              </w:r>
                            </w:p>
                            <w:p w14:paraId="577894C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"BMS-302",</w:t>
                              </w:r>
                            </w:p>
                            <w:p w14:paraId="47EFA7E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"2-1",</w:t>
                              </w:r>
                            </w:p>
                            <w:p w14:paraId="5009F39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"data": {</w:t>
                              </w:r>
                            </w:p>
                            <w:p w14:paraId="28D275B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"State",</w:t>
                              </w:r>
                            </w:p>
                            <w:p w14:paraId="2CFADE7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"priority": "High",</w:t>
                              </w:r>
                            </w:p>
                            <w:p w14:paraId="2F359E8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"serviceData": {</w:t>
                              </w:r>
                            </w:p>
                            <w:p w14:paraId="370E667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"OnOff": "Start",</w:t>
                              </w:r>
                            </w:p>
                            <w:p w14:paraId="3E7DFED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"ChargeDisCharge": "Charge",</w:t>
                              </w:r>
                            </w:p>
                            <w:p w14:paraId="02A6FBA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"Alarm": "SOCLow; SingleVolHigh",</w:t>
                              </w:r>
                            </w:p>
                            <w:p w14:paraId="5B11760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"Protect": "SOCLow"</w:t>
                              </w:r>
                            </w:p>
                            <w:p w14:paraId="47E90EF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52F0A56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"20190916T091220Z"</w:t>
                              </w:r>
                            </w:p>
                            <w:p w14:paraId="750526D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</w:t>
                              </w:r>
                            </w:p>
                            <w:p w14:paraId="61AF230C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D20AE97" id="_x0000_s1052" type="#_x0000_t202" style="position:absolute;left:0;text-align:left;margin-left:1.65pt;margin-top:20.7pt;width:432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">
                  <v:textbox style="mso-fit-shape-to-text:t">
                    <w:txbxContent>
                      <w:p w14:paraId="1B81B449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设备</w:t>
                        </w:r>
                        <w:r>
                          <w:rPr>
                            <w:szCs w:val="21"/>
                          </w:rPr>
                          <w:t>MQTT</w:t>
                        </w:r>
                        <w:r>
                          <w:rPr>
                            <w:szCs w:val="21"/>
                          </w:rPr>
                          <w:t>上报</w:t>
                        </w:r>
                      </w:p>
                      <w:p w14:paraId="59EE20F2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Topic: /tianshun/v1/TS02E510000100/TS01E510000100/data/json</w:t>
                        </w:r>
                      </w:p>
                      <w:p w14:paraId="1F72C83F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MQTT Client</w:t>
                        </w:r>
                        <w:r>
                          <w:rPr>
                            <w:szCs w:val="21"/>
                          </w:rPr>
                          <w:t>发送的</w:t>
                        </w:r>
                        <w:r>
                          <w:rPr>
                            <w:szCs w:val="21"/>
                          </w:rPr>
                          <w:t>payload</w:t>
                        </w:r>
                        <w:r>
                          <w:rPr>
                            <w:szCs w:val="21"/>
                          </w:rPr>
                          <w:t>：</w:t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</w:p>
                      <w:p w14:paraId="1178D4A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6383EF1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"deviceReq",</w:t>
                        </w:r>
                      </w:p>
                      <w:p w14:paraId="577894C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"BMS-302",</w:t>
                        </w:r>
                      </w:p>
                      <w:p w14:paraId="47EFA7E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"2-1",</w:t>
                        </w:r>
                      </w:p>
                      <w:p w14:paraId="5009F39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"data": {</w:t>
                        </w:r>
                      </w:p>
                      <w:p w14:paraId="28D275B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"State",</w:t>
                        </w:r>
                      </w:p>
                      <w:p w14:paraId="2CFADE7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"priority": "High",</w:t>
                        </w:r>
                      </w:p>
                      <w:p w14:paraId="2F359E8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"serviceData": {</w:t>
                        </w:r>
                      </w:p>
                      <w:p w14:paraId="370E667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"OnOff": "Start",</w:t>
                        </w:r>
                      </w:p>
                      <w:p w14:paraId="3E7DFED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"ChargeDisCharge": "Charge",</w:t>
                        </w:r>
                      </w:p>
                      <w:p w14:paraId="02A6FBA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"Alarm": "SOCLow; SingleVolHigh",</w:t>
                        </w:r>
                      </w:p>
                      <w:p w14:paraId="5B11760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"Protect": "SOCLow"</w:t>
                        </w:r>
                      </w:p>
                      <w:p w14:paraId="47E90EF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52F0A56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"20190916T091220Z"</w:t>
                        </w:r>
                      </w:p>
                      <w:p w14:paraId="750526D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</w:t>
                        </w:r>
                      </w:p>
                      <w:p w14:paraId="61AF230C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3D2C50">
          <w:rPr>
            <w:rFonts w:hint="eastAsia"/>
            <w:bCs/>
          </w:rPr>
          <w:delText>示例</w:delText>
        </w:r>
        <w:r w:rsidDel="003D2C50">
          <w:rPr>
            <w:rFonts w:hint="eastAsia"/>
          </w:rPr>
          <w:delText>：</w:delText>
        </w:r>
      </w:del>
    </w:p>
    <w:p w14:paraId="3D4021AC" w14:textId="44EE9BE7" w:rsidR="00EA5016" w:rsidDel="003D2C50" w:rsidRDefault="00EA5016">
      <w:pPr>
        <w:pStyle w:val="1"/>
        <w:rPr>
          <w:del w:id="5791" w:author="win10" w:date="2020-06-12T13:56:00Z"/>
        </w:rPr>
        <w:pPrChange w:id="5792" w:author="win10" w:date="2020-06-12T13:57:00Z">
          <w:pPr/>
        </w:pPrChange>
      </w:pPr>
    </w:p>
    <w:p w14:paraId="6058A81D" w14:textId="162DE6DC" w:rsidR="00EA5016" w:rsidDel="003D2C50" w:rsidRDefault="004C4817">
      <w:pPr>
        <w:pStyle w:val="1"/>
        <w:rPr>
          <w:del w:id="5793" w:author="win10" w:date="2020-06-12T13:56:00Z"/>
        </w:rPr>
        <w:pPrChange w:id="5794" w:author="win10" w:date="2020-06-12T13:57:00Z">
          <w:pPr>
            <w:pStyle w:val="3"/>
            <w:jc w:val="left"/>
          </w:pPr>
        </w:pPrChange>
      </w:pPr>
      <w:bookmarkStart w:id="5795" w:name="_Toc28352272"/>
      <w:del w:id="5796" w:author="win10" w:date="2020-06-12T13:56:00Z">
        <w:r w:rsidDel="003D2C50">
          <w:delText>4.</w:delText>
        </w:r>
        <w:r w:rsidDel="003D2C50">
          <w:rPr>
            <w:rFonts w:hint="eastAsia"/>
          </w:rPr>
          <w:delText>2.2</w:delText>
        </w:r>
        <w:r w:rsidDel="003D2C50">
          <w:delText xml:space="preserve"> </w:delText>
        </w:r>
        <w:r w:rsidDel="003D2C50">
          <w:rPr>
            <w:rFonts w:hint="eastAsia"/>
          </w:rPr>
          <w:delText>设备运行数据（</w:delText>
        </w:r>
        <w:r w:rsidDel="003D2C50">
          <w:rPr>
            <w:rFonts w:cs="Arial"/>
          </w:rPr>
          <w:delText>Rundata</w:delText>
        </w:r>
        <w:r w:rsidDel="003D2C50">
          <w:rPr>
            <w:rFonts w:hint="eastAsia"/>
          </w:rPr>
          <w:delText>）</w:delText>
        </w:r>
        <w:bookmarkEnd w:id="5795"/>
      </w:del>
    </w:p>
    <w:p w14:paraId="44363834" w14:textId="1FE9EC1D" w:rsidR="00EA5016" w:rsidDel="003D2C50" w:rsidRDefault="004C4817">
      <w:pPr>
        <w:pStyle w:val="1"/>
        <w:rPr>
          <w:del w:id="5797" w:author="win10" w:date="2020-06-12T13:56:00Z"/>
        </w:rPr>
        <w:pPrChange w:id="5798" w:author="win10" w:date="2020-06-12T13:57:00Z">
          <w:pPr>
            <w:ind w:firstLine="420"/>
          </w:pPr>
        </w:pPrChange>
      </w:pPr>
      <w:del w:id="5799" w:author="win10" w:date="2020-06-12T13:56:00Z">
        <w:r w:rsidDel="003D2C50">
          <w:delText>High</w:delText>
        </w:r>
        <w:r w:rsidDel="003D2C50">
          <w:rPr>
            <w:rFonts w:hint="eastAsia"/>
          </w:rPr>
          <w:delText>类别数据如下表。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3018EB98" w14:textId="39442A55">
        <w:trPr>
          <w:tblHeader/>
          <w:tblCellSpacing w:w="0" w:type="dxa"/>
          <w:del w:id="5800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F16EA4B" w14:textId="4E4608C1" w:rsidR="00EA5016" w:rsidDel="003D2C50" w:rsidRDefault="004C4817">
            <w:pPr>
              <w:pStyle w:val="1"/>
              <w:rPr>
                <w:del w:id="580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802" w:author="win10" w:date="2020-06-12T13:57:00Z">
                <w:pPr>
                  <w:widowControl/>
                  <w:jc w:val="center"/>
                </w:pPr>
              </w:pPrChange>
            </w:pPr>
            <w:del w:id="580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D27436B" w14:textId="6F46BE15" w:rsidR="00EA5016" w:rsidDel="003D2C50" w:rsidRDefault="004C4817">
            <w:pPr>
              <w:pStyle w:val="1"/>
              <w:rPr>
                <w:del w:id="580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805" w:author="win10" w:date="2020-06-12T13:57:00Z">
                <w:pPr>
                  <w:widowControl/>
                  <w:jc w:val="center"/>
                </w:pPr>
              </w:pPrChange>
            </w:pPr>
            <w:del w:id="580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6524998" w14:textId="2E14B640" w:rsidR="00EA5016" w:rsidDel="003D2C50" w:rsidRDefault="004C4817">
            <w:pPr>
              <w:pStyle w:val="1"/>
              <w:rPr>
                <w:del w:id="580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808" w:author="win10" w:date="2020-06-12T13:57:00Z">
                <w:pPr>
                  <w:widowControl/>
                  <w:jc w:val="center"/>
                </w:pPr>
              </w:pPrChange>
            </w:pPr>
            <w:del w:id="580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DDE315F" w14:textId="08DD9FB2" w:rsidR="00EA5016" w:rsidDel="003D2C50" w:rsidRDefault="004C4817">
            <w:pPr>
              <w:pStyle w:val="1"/>
              <w:rPr>
                <w:del w:id="581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811" w:author="win10" w:date="2020-06-12T13:57:00Z">
                <w:pPr>
                  <w:widowControl/>
                  <w:jc w:val="center"/>
                </w:pPr>
              </w:pPrChange>
            </w:pPr>
            <w:del w:id="581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57A975C3" w14:textId="5F4A6ADD">
        <w:trPr>
          <w:tblCellSpacing w:w="0" w:type="dxa"/>
          <w:del w:id="5813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712F724" w14:textId="60896DA4" w:rsidR="00EA5016" w:rsidDel="003D2C50" w:rsidRDefault="004C4817">
            <w:pPr>
              <w:pStyle w:val="1"/>
              <w:rPr>
                <w:del w:id="5814" w:author="win10" w:date="2020-06-12T13:56:00Z"/>
              </w:rPr>
              <w:pPrChange w:id="5815" w:author="win10" w:date="2020-06-12T13:57:00Z">
                <w:pPr>
                  <w:jc w:val="left"/>
                </w:pPr>
              </w:pPrChange>
            </w:pPr>
            <w:del w:id="5816" w:author="win10" w:date="2020-06-12T13:56:00Z">
              <w:r w:rsidDel="003D2C50">
                <w:delText>key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DA00083" w14:textId="1DE93E84" w:rsidR="00EA5016" w:rsidDel="003D2C50" w:rsidRDefault="004C4817">
            <w:pPr>
              <w:pStyle w:val="1"/>
              <w:rPr>
                <w:del w:id="5817" w:author="win10" w:date="2020-06-12T13:56:00Z"/>
              </w:rPr>
              <w:pPrChange w:id="5818" w:author="win10" w:date="2020-06-12T13:57:00Z">
                <w:pPr>
                  <w:jc w:val="left"/>
                </w:pPr>
              </w:pPrChange>
            </w:pPr>
            <w:del w:id="5819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E4072AA" w14:textId="3983C597" w:rsidR="00EA5016" w:rsidDel="003D2C50" w:rsidRDefault="004C4817">
            <w:pPr>
              <w:pStyle w:val="1"/>
              <w:rPr>
                <w:del w:id="5820" w:author="win10" w:date="2020-06-12T13:56:00Z"/>
              </w:rPr>
              <w:pPrChange w:id="5821" w:author="win10" w:date="2020-06-12T13:57:00Z">
                <w:pPr>
                  <w:jc w:val="left"/>
                </w:pPr>
              </w:pPrChange>
            </w:pPr>
            <w:del w:id="5822" w:author="win10" w:date="2020-06-12T13:56:00Z">
              <w:r w:rsidDel="003D2C50">
                <w:delText>String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97BABC3" w14:textId="53924131" w:rsidR="00EA5016" w:rsidDel="003D2C50" w:rsidRDefault="004C4817">
            <w:pPr>
              <w:pStyle w:val="1"/>
              <w:rPr>
                <w:del w:id="5823" w:author="win10" w:date="2020-06-12T13:56:00Z"/>
              </w:rPr>
              <w:pPrChange w:id="5824" w:author="win10" w:date="2020-06-12T13:57:00Z">
                <w:pPr>
                  <w:jc w:val="left"/>
                </w:pPr>
              </w:pPrChange>
            </w:pPr>
            <w:del w:id="5825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运行数据类别</w:delText>
              </w:r>
              <w:r w:rsidDel="003D2C50">
                <w:delText>。</w:delText>
              </w:r>
            </w:del>
          </w:p>
          <w:p w14:paraId="28794709" w14:textId="6752B18F" w:rsidR="00EA5016" w:rsidDel="003D2C50" w:rsidRDefault="004C4817">
            <w:pPr>
              <w:pStyle w:val="1"/>
              <w:rPr>
                <w:del w:id="5826" w:author="win10" w:date="2020-06-12T13:56:00Z"/>
              </w:rPr>
              <w:pPrChange w:id="5827" w:author="win10" w:date="2020-06-12T13:57:00Z">
                <w:pPr>
                  <w:jc w:val="left"/>
                </w:pPr>
              </w:pPrChange>
            </w:pPr>
            <w:del w:id="5828" w:author="win10" w:date="2020-06-12T13:56:00Z">
              <w:r w:rsidDel="003D2C50">
                <w:rPr>
                  <w:rFonts w:hint="eastAsia"/>
                </w:rPr>
                <w:delText>总电压：</w:delText>
              </w:r>
              <w:r w:rsidDel="003D2C50">
                <w:rPr>
                  <w:rFonts w:hint="eastAsia"/>
                  <w:color w:val="3D3F43"/>
                </w:rPr>
                <w:delText>Voltage</w:delText>
              </w:r>
              <w:r w:rsidDel="003D2C50">
                <w:rPr>
                  <w:color w:val="3D3F43"/>
                </w:rPr>
                <w:delText>Total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4FA6ED06" w14:textId="69AE58B2" w:rsidR="00EA5016" w:rsidDel="003D2C50" w:rsidRDefault="004C4817">
            <w:pPr>
              <w:pStyle w:val="1"/>
              <w:rPr>
                <w:del w:id="5829" w:author="win10" w:date="2020-06-12T13:56:00Z"/>
              </w:rPr>
              <w:pPrChange w:id="5830" w:author="win10" w:date="2020-06-12T13:57:00Z">
                <w:pPr>
                  <w:jc w:val="left"/>
                </w:pPr>
              </w:pPrChange>
            </w:pPr>
            <w:del w:id="5831" w:author="win10" w:date="2020-06-12T13:56:00Z">
              <w:r w:rsidDel="003D2C50">
                <w:rPr>
                  <w:rFonts w:hint="eastAsia"/>
                </w:rPr>
                <w:delText>总电流：</w:delText>
              </w:r>
              <w:r w:rsidDel="003D2C50">
                <w:rPr>
                  <w:rFonts w:hint="eastAsia"/>
                  <w:color w:val="3D3F43"/>
                </w:rPr>
                <w:delText>Current</w:delText>
              </w:r>
              <w:r w:rsidDel="003D2C50">
                <w:rPr>
                  <w:color w:val="3D3F43"/>
                </w:rPr>
                <w:delText>Total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51DFE754" w14:textId="3F892CFC" w:rsidR="00EA5016" w:rsidDel="003D2C50" w:rsidRDefault="004C4817">
            <w:pPr>
              <w:pStyle w:val="1"/>
              <w:rPr>
                <w:del w:id="5832" w:author="win10" w:date="2020-06-12T13:56:00Z"/>
              </w:rPr>
              <w:pPrChange w:id="5833" w:author="win10" w:date="2020-06-12T13:57:00Z">
                <w:pPr>
                  <w:jc w:val="left"/>
                </w:pPr>
              </w:pPrChange>
            </w:pPr>
            <w:del w:id="5834" w:author="win10" w:date="2020-06-12T13:56:00Z">
              <w:r w:rsidDel="003D2C50">
                <w:rPr>
                  <w:rFonts w:hint="eastAsia"/>
                </w:rPr>
                <w:delText>电量</w:delText>
              </w:r>
              <w:r w:rsidDel="003D2C50">
                <w:delText>：</w:delText>
              </w:r>
              <w:r w:rsidDel="003D2C50">
                <w:delText>SOC</w:delText>
              </w:r>
              <w:r w:rsidDel="003D2C50">
                <w:delText>。</w:delText>
              </w:r>
            </w:del>
          </w:p>
          <w:p w14:paraId="15BA6DCA" w14:textId="12344196" w:rsidR="00EA5016" w:rsidDel="003D2C50" w:rsidRDefault="004C4817">
            <w:pPr>
              <w:pStyle w:val="1"/>
              <w:rPr>
                <w:del w:id="5835" w:author="win10" w:date="2020-06-12T13:56:00Z"/>
                <w:color w:val="3D3F43"/>
              </w:rPr>
              <w:pPrChange w:id="5836" w:author="win10" w:date="2020-06-12T13:57:00Z">
                <w:pPr>
                  <w:jc w:val="left"/>
                </w:pPr>
              </w:pPrChange>
            </w:pPr>
            <w:del w:id="5837" w:author="win10" w:date="2020-06-12T13:56:00Z">
              <w:r w:rsidDel="003D2C50">
                <w:rPr>
                  <w:rFonts w:hint="eastAsia"/>
                </w:rPr>
                <w:delText>最大允许充电电流：</w:delText>
              </w:r>
              <w:r w:rsidDel="003D2C50">
                <w:delText>Charging</w:delText>
              </w:r>
              <w:r w:rsidDel="003D2C50">
                <w:rPr>
                  <w:rFonts w:hint="eastAsia"/>
                  <w:color w:val="3D3F43"/>
                </w:rPr>
                <w:delText>Current</w:delText>
              </w:r>
              <w:r w:rsidDel="003D2C50">
                <w:rPr>
                  <w:color w:val="3D3F43"/>
                </w:rPr>
                <w:delText>Max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2C12A3EB" w14:textId="77039EC7" w:rsidR="00EA5016" w:rsidDel="003D2C50" w:rsidRDefault="004C4817">
            <w:pPr>
              <w:pStyle w:val="1"/>
              <w:rPr>
                <w:del w:id="5838" w:author="win10" w:date="2020-06-12T13:56:00Z"/>
                <w:color w:val="3D3F43"/>
              </w:rPr>
              <w:pPrChange w:id="5839" w:author="win10" w:date="2020-06-12T13:57:00Z">
                <w:pPr>
                  <w:jc w:val="left"/>
                </w:pPr>
              </w:pPrChange>
            </w:pPr>
            <w:del w:id="5840" w:author="win10" w:date="2020-06-12T13:56:00Z">
              <w:r w:rsidDel="003D2C50">
                <w:rPr>
                  <w:rFonts w:hint="eastAsia"/>
                </w:rPr>
                <w:delText>最大允许放电电流：</w:delText>
              </w:r>
              <w:r w:rsidDel="003D2C50">
                <w:rPr>
                  <w:rFonts w:hint="eastAsia"/>
                </w:rPr>
                <w:delText>D</w:delText>
              </w:r>
              <w:r w:rsidDel="003D2C50">
                <w:delText>isCharging</w:delText>
              </w:r>
              <w:r w:rsidDel="003D2C50">
                <w:rPr>
                  <w:rFonts w:hint="eastAsia"/>
                  <w:color w:val="3D3F43"/>
                </w:rPr>
                <w:delText>Current</w:delText>
              </w:r>
              <w:r w:rsidDel="003D2C50">
                <w:rPr>
                  <w:color w:val="3D3F43"/>
                </w:rPr>
                <w:delText>Max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6227376D" w14:textId="6C1969A6" w:rsidR="00EA5016" w:rsidDel="003D2C50" w:rsidRDefault="004C4817">
            <w:pPr>
              <w:pStyle w:val="1"/>
              <w:rPr>
                <w:del w:id="5841" w:author="win10" w:date="2020-06-12T13:56:00Z"/>
                <w:color w:val="3D3F43"/>
              </w:rPr>
              <w:pPrChange w:id="5842" w:author="win10" w:date="2020-06-12T13:57:00Z">
                <w:pPr>
                  <w:jc w:val="left"/>
                </w:pPr>
              </w:pPrChange>
            </w:pPr>
            <w:del w:id="5843" w:author="win10" w:date="2020-06-12T13:56:00Z">
              <w:r w:rsidDel="003D2C50">
                <w:rPr>
                  <w:rFonts w:hint="eastAsia"/>
                </w:rPr>
                <w:delText>最大允许充电功率：</w:delText>
              </w:r>
              <w:r w:rsidDel="003D2C50">
                <w:delText>Charging</w:delText>
              </w:r>
              <w:r w:rsidDel="003D2C50">
                <w:rPr>
                  <w:color w:val="3D3F43"/>
                </w:rPr>
                <w:delText>P</w:delText>
              </w:r>
              <w:r w:rsidDel="003D2C50">
                <w:rPr>
                  <w:rFonts w:hint="eastAsia"/>
                  <w:color w:val="3D3F43"/>
                </w:rPr>
                <w:delText>ower</w:delText>
              </w:r>
              <w:r w:rsidDel="003D2C50">
                <w:rPr>
                  <w:color w:val="3D3F43"/>
                </w:rPr>
                <w:delText>Max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15862E43" w14:textId="208D1424" w:rsidR="00EA5016" w:rsidDel="003D2C50" w:rsidRDefault="004C4817">
            <w:pPr>
              <w:pStyle w:val="1"/>
              <w:rPr>
                <w:del w:id="5844" w:author="win10" w:date="2020-06-12T13:56:00Z"/>
              </w:rPr>
              <w:pPrChange w:id="5845" w:author="win10" w:date="2020-06-12T13:57:00Z">
                <w:pPr>
                  <w:jc w:val="left"/>
                </w:pPr>
              </w:pPrChange>
            </w:pPr>
            <w:del w:id="5846" w:author="win10" w:date="2020-06-12T13:56:00Z">
              <w:r w:rsidDel="003D2C50">
                <w:rPr>
                  <w:rFonts w:hint="eastAsia"/>
                </w:rPr>
                <w:delText>最大允许放电功率：</w:delText>
              </w:r>
              <w:r w:rsidDel="003D2C50">
                <w:rPr>
                  <w:rFonts w:hint="eastAsia"/>
                </w:rPr>
                <w:delText>D</w:delText>
              </w:r>
              <w:r w:rsidDel="003D2C50">
                <w:delText>isCharging</w:delText>
              </w:r>
              <w:r w:rsidDel="003D2C50">
                <w:rPr>
                  <w:color w:val="3D3F43"/>
                </w:rPr>
                <w:delText>P</w:delText>
              </w:r>
              <w:r w:rsidDel="003D2C50">
                <w:rPr>
                  <w:rFonts w:hint="eastAsia"/>
                  <w:color w:val="3D3F43"/>
                </w:rPr>
                <w:delText>ower</w:delText>
              </w:r>
              <w:r w:rsidDel="003D2C50">
                <w:rPr>
                  <w:color w:val="3D3F43"/>
                </w:rPr>
                <w:delText>Max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</w:tc>
      </w:tr>
      <w:tr w:rsidR="00EA5016" w:rsidDel="003D2C50" w14:paraId="123928E8" w14:textId="1FB2288F">
        <w:trPr>
          <w:tblCellSpacing w:w="0" w:type="dxa"/>
          <w:del w:id="5847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B17A73D" w14:textId="28070F7C" w:rsidR="00EA5016" w:rsidDel="003D2C50" w:rsidRDefault="004C4817">
            <w:pPr>
              <w:pStyle w:val="1"/>
              <w:rPr>
                <w:del w:id="5848" w:author="win10" w:date="2020-06-12T13:56:00Z"/>
              </w:rPr>
              <w:pPrChange w:id="5849" w:author="win10" w:date="2020-06-12T13:57:00Z">
                <w:pPr>
                  <w:jc w:val="left"/>
                </w:pPr>
              </w:pPrChange>
            </w:pPr>
            <w:del w:id="5850" w:author="win10" w:date="2020-06-12T13:56:00Z">
              <w:r w:rsidDel="003D2C50">
                <w:delText>value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5778A20" w14:textId="7207B01A" w:rsidR="00EA5016" w:rsidDel="003D2C50" w:rsidRDefault="004C4817">
            <w:pPr>
              <w:pStyle w:val="1"/>
              <w:rPr>
                <w:del w:id="5851" w:author="win10" w:date="2020-06-12T13:56:00Z"/>
              </w:rPr>
              <w:pPrChange w:id="5852" w:author="win10" w:date="2020-06-12T13:57:00Z">
                <w:pPr>
                  <w:jc w:val="left"/>
                </w:pPr>
              </w:pPrChange>
            </w:pPr>
            <w:del w:id="5853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5FAEBF5" w14:textId="778ACFB0" w:rsidR="00EA5016" w:rsidDel="003D2C50" w:rsidRDefault="004C4817">
            <w:pPr>
              <w:pStyle w:val="1"/>
              <w:rPr>
                <w:del w:id="5854" w:author="win10" w:date="2020-06-12T13:56:00Z"/>
              </w:rPr>
              <w:pPrChange w:id="5855" w:author="win10" w:date="2020-06-12T13:57:00Z">
                <w:pPr>
                  <w:jc w:val="left"/>
                </w:pPr>
              </w:pPrChange>
            </w:pPr>
            <w:del w:id="5856" w:author="win10" w:date="2020-06-12T13:56:00Z">
              <w:r w:rsidDel="003D2C50">
                <w:rPr>
                  <w:rFonts w:hint="eastAsia"/>
                </w:rPr>
                <w:delText>Float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63AD313" w14:textId="443E4A9F" w:rsidR="00EA5016" w:rsidDel="003D2C50" w:rsidRDefault="004C4817">
            <w:pPr>
              <w:pStyle w:val="1"/>
              <w:rPr>
                <w:del w:id="5857" w:author="win10" w:date="2020-06-12T13:56:00Z"/>
              </w:rPr>
              <w:pPrChange w:id="5858" w:author="win10" w:date="2020-06-12T13:57:00Z">
                <w:pPr>
                  <w:jc w:val="left"/>
                </w:pPr>
              </w:pPrChange>
            </w:pPr>
            <w:del w:id="5859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运行数据</w:delText>
              </w:r>
              <w:r w:rsidDel="003D2C50">
                <w:delText>的值。</w:delText>
              </w:r>
            </w:del>
          </w:p>
          <w:p w14:paraId="19C034CE" w14:textId="1581C19A" w:rsidR="00EA5016" w:rsidDel="003D2C50" w:rsidRDefault="004C4817">
            <w:pPr>
              <w:pStyle w:val="1"/>
              <w:rPr>
                <w:del w:id="5860" w:author="win10" w:date="2020-06-12T13:56:00Z"/>
              </w:rPr>
              <w:pPrChange w:id="5861" w:author="win10" w:date="2020-06-12T13:57:00Z">
                <w:pPr>
                  <w:jc w:val="left"/>
                </w:pPr>
              </w:pPrChange>
            </w:pPr>
            <w:del w:id="5862" w:author="win10" w:date="2020-06-12T13:56:00Z">
              <w:r w:rsidDel="003D2C50">
                <w:rPr>
                  <w:rFonts w:hint="eastAsia"/>
                </w:rPr>
                <w:delText>总电压：</w:delText>
              </w:r>
              <w:r w:rsidDel="003D2C50">
                <w:delText>620</w:delText>
              </w:r>
              <w:r w:rsidDel="003D2C50">
                <w:rPr>
                  <w:rFonts w:hint="eastAsia"/>
                </w:rPr>
                <w:delText>.0</w:delText>
              </w:r>
              <w:r w:rsidDel="003D2C50">
                <w:rPr>
                  <w:rFonts w:hint="eastAsia"/>
                </w:rPr>
                <w:delText>。单位为</w:delText>
              </w:r>
              <w:r w:rsidDel="003D2C50">
                <w:rPr>
                  <w:rFonts w:hint="eastAsia"/>
                </w:rPr>
                <w:delText>V</w:delText>
              </w:r>
            </w:del>
          </w:p>
          <w:p w14:paraId="7DB67F73" w14:textId="0A255D83" w:rsidR="00EA5016" w:rsidDel="003D2C50" w:rsidRDefault="004C4817">
            <w:pPr>
              <w:pStyle w:val="1"/>
              <w:rPr>
                <w:del w:id="5863" w:author="win10" w:date="2020-06-12T13:56:00Z"/>
              </w:rPr>
              <w:pPrChange w:id="5864" w:author="win10" w:date="2020-06-12T13:57:00Z">
                <w:pPr>
                  <w:jc w:val="left"/>
                </w:pPr>
              </w:pPrChange>
            </w:pPr>
            <w:del w:id="5865" w:author="win10" w:date="2020-06-12T13:56:00Z">
              <w:r w:rsidDel="003D2C50">
                <w:rPr>
                  <w:rFonts w:hint="eastAsia"/>
                </w:rPr>
                <w:delText>总电流：</w:delText>
              </w:r>
              <w:r w:rsidDel="003D2C50">
                <w:rPr>
                  <w:rFonts w:hint="eastAsia"/>
                </w:rPr>
                <w:delText>2</w:delText>
              </w:r>
              <w:r w:rsidDel="003D2C50">
                <w:delText>0</w:delText>
              </w:r>
              <w:r w:rsidDel="003D2C50">
                <w:rPr>
                  <w:rFonts w:hint="eastAsia"/>
                </w:rPr>
                <w:delText>.0</w:delText>
              </w:r>
              <w:r w:rsidDel="003D2C50">
                <w:rPr>
                  <w:rFonts w:hint="eastAsia"/>
                </w:rPr>
                <w:delText>。单位为</w:delText>
              </w:r>
              <w:r w:rsidDel="003D2C50">
                <w:rPr>
                  <w:rFonts w:hint="eastAsia"/>
                </w:rPr>
                <w:delText>A</w:delText>
              </w:r>
            </w:del>
          </w:p>
          <w:p w14:paraId="5D445CF5" w14:textId="1A492936" w:rsidR="00EA5016" w:rsidDel="003D2C50" w:rsidRDefault="004C4817">
            <w:pPr>
              <w:pStyle w:val="1"/>
              <w:rPr>
                <w:del w:id="5866" w:author="win10" w:date="2020-06-12T13:56:00Z"/>
              </w:rPr>
              <w:pPrChange w:id="5867" w:author="win10" w:date="2020-06-12T13:57:00Z">
                <w:pPr>
                  <w:jc w:val="left"/>
                </w:pPr>
              </w:pPrChange>
            </w:pPr>
            <w:del w:id="5868" w:author="win10" w:date="2020-06-12T13:56:00Z">
              <w:r w:rsidDel="003D2C50">
                <w:rPr>
                  <w:rFonts w:hint="eastAsia"/>
                </w:rPr>
                <w:delText>电量</w:delText>
              </w:r>
              <w:r w:rsidDel="003D2C50">
                <w:delText>：</w:delText>
              </w:r>
              <w:r w:rsidDel="003D2C50">
                <w:rPr>
                  <w:rFonts w:hint="eastAsia"/>
                </w:rPr>
                <w:delText>5</w:delText>
              </w:r>
              <w:r w:rsidDel="003D2C50">
                <w:delText>0.0</w:delText>
              </w:r>
              <w:r w:rsidDel="003D2C50">
                <w:delText>。</w:delText>
              </w:r>
              <w:r w:rsidDel="003D2C50">
                <w:rPr>
                  <w:rFonts w:hint="eastAsia"/>
                </w:rPr>
                <w:delText>单位为</w:delText>
              </w:r>
              <w:r w:rsidDel="003D2C50">
                <w:rPr>
                  <w:rFonts w:hint="eastAsia"/>
                </w:rPr>
                <w:delText>%</w:delText>
              </w:r>
            </w:del>
          </w:p>
          <w:p w14:paraId="22AEF859" w14:textId="35F6C040" w:rsidR="00EA5016" w:rsidDel="003D2C50" w:rsidRDefault="004C4817">
            <w:pPr>
              <w:pStyle w:val="1"/>
              <w:rPr>
                <w:del w:id="5869" w:author="win10" w:date="2020-06-12T13:56:00Z"/>
                <w:color w:val="3D3F43"/>
              </w:rPr>
              <w:pPrChange w:id="5870" w:author="win10" w:date="2020-06-12T13:57:00Z">
                <w:pPr>
                  <w:jc w:val="left"/>
                </w:pPr>
              </w:pPrChange>
            </w:pPr>
            <w:del w:id="5871" w:author="win10" w:date="2020-06-12T13:56:00Z">
              <w:r w:rsidDel="003D2C50">
                <w:rPr>
                  <w:rFonts w:hint="eastAsia"/>
                </w:rPr>
                <w:delText>最大允许充电电流：</w:delText>
              </w:r>
              <w:r w:rsidDel="003D2C50">
                <w:rPr>
                  <w:color w:val="3D3F43"/>
                </w:rPr>
                <w:delText>50.0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  <w:r w:rsidDel="003D2C50">
                <w:rPr>
                  <w:rFonts w:hint="eastAsia"/>
                </w:rPr>
                <w:delText>单位为</w:delText>
              </w:r>
              <w:r w:rsidDel="003D2C50">
                <w:rPr>
                  <w:rFonts w:hint="eastAsia"/>
                </w:rPr>
                <w:delText>A</w:delText>
              </w:r>
            </w:del>
          </w:p>
          <w:p w14:paraId="2D7A43E7" w14:textId="52ABB9A0" w:rsidR="00EA5016" w:rsidDel="003D2C50" w:rsidRDefault="004C4817">
            <w:pPr>
              <w:pStyle w:val="1"/>
              <w:rPr>
                <w:del w:id="5872" w:author="win10" w:date="2020-06-12T13:56:00Z"/>
                <w:color w:val="3D3F43"/>
              </w:rPr>
              <w:pPrChange w:id="5873" w:author="win10" w:date="2020-06-12T13:57:00Z">
                <w:pPr>
                  <w:jc w:val="left"/>
                </w:pPr>
              </w:pPrChange>
            </w:pPr>
            <w:del w:id="5874" w:author="win10" w:date="2020-06-12T13:56:00Z">
              <w:r w:rsidDel="003D2C50">
                <w:rPr>
                  <w:rFonts w:hint="eastAsia"/>
                </w:rPr>
                <w:delText>最大允许放电电流：</w:delText>
              </w:r>
              <w:r w:rsidDel="003D2C50">
                <w:rPr>
                  <w:color w:val="3D3F43"/>
                </w:rPr>
                <w:delText>-50.0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  <w:r w:rsidDel="003D2C50">
                <w:rPr>
                  <w:rFonts w:hint="eastAsia"/>
                </w:rPr>
                <w:delText>单位为</w:delText>
              </w:r>
              <w:r w:rsidDel="003D2C50">
                <w:rPr>
                  <w:rFonts w:hint="eastAsia"/>
                </w:rPr>
                <w:delText>A</w:delText>
              </w:r>
            </w:del>
          </w:p>
          <w:p w14:paraId="468BB907" w14:textId="1FECA732" w:rsidR="00EA5016" w:rsidDel="003D2C50" w:rsidRDefault="004C4817">
            <w:pPr>
              <w:pStyle w:val="1"/>
              <w:rPr>
                <w:del w:id="5875" w:author="win10" w:date="2020-06-12T13:56:00Z"/>
                <w:color w:val="3D3F43"/>
              </w:rPr>
              <w:pPrChange w:id="5876" w:author="win10" w:date="2020-06-12T13:57:00Z">
                <w:pPr>
                  <w:jc w:val="left"/>
                </w:pPr>
              </w:pPrChange>
            </w:pPr>
            <w:del w:id="5877" w:author="win10" w:date="2020-06-12T13:56:00Z">
              <w:r w:rsidDel="003D2C50">
                <w:rPr>
                  <w:rFonts w:hint="eastAsia"/>
                </w:rPr>
                <w:delText>最大允许充电功率：</w:delText>
              </w:r>
              <w:r w:rsidDel="003D2C50">
                <w:rPr>
                  <w:rFonts w:hint="eastAsia"/>
                  <w:color w:val="3D3F43"/>
                </w:rPr>
                <w:delText>30.0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  <w:r w:rsidDel="003D2C50">
                <w:rPr>
                  <w:rFonts w:hint="eastAsia"/>
                </w:rPr>
                <w:delText>单位为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W</w:delText>
              </w:r>
            </w:del>
          </w:p>
          <w:p w14:paraId="79461FA6" w14:textId="7D6ED36E" w:rsidR="00EA5016" w:rsidDel="003D2C50" w:rsidRDefault="004C4817">
            <w:pPr>
              <w:pStyle w:val="1"/>
              <w:rPr>
                <w:del w:id="5878" w:author="win10" w:date="2020-06-12T13:56:00Z"/>
              </w:rPr>
              <w:pPrChange w:id="5879" w:author="win10" w:date="2020-06-12T13:57:00Z">
                <w:pPr>
                  <w:jc w:val="left"/>
                </w:pPr>
              </w:pPrChange>
            </w:pPr>
            <w:del w:id="5880" w:author="win10" w:date="2020-06-12T13:56:00Z">
              <w:r w:rsidDel="003D2C50">
                <w:rPr>
                  <w:rFonts w:hint="eastAsia"/>
                </w:rPr>
                <w:delText>最大允许放电功率：</w:delText>
              </w:r>
              <w:r w:rsidDel="003D2C50">
                <w:rPr>
                  <w:rFonts w:hint="eastAsia"/>
                  <w:color w:val="3D3F43"/>
                </w:rPr>
                <w:delText>-30.0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  <w:r w:rsidDel="003D2C50">
                <w:rPr>
                  <w:rFonts w:hint="eastAsia"/>
                </w:rPr>
                <w:delText>单位为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W</w:delText>
              </w:r>
            </w:del>
          </w:p>
        </w:tc>
      </w:tr>
    </w:tbl>
    <w:p w14:paraId="35E2FAAA" w14:textId="4909924E" w:rsidR="00EA5016" w:rsidDel="003D2C50" w:rsidRDefault="004C4817">
      <w:pPr>
        <w:pStyle w:val="1"/>
        <w:rPr>
          <w:del w:id="5881" w:author="win10" w:date="2020-06-12T13:56:00Z"/>
        </w:rPr>
        <w:pPrChange w:id="5882" w:author="win10" w:date="2020-06-12T13:57:00Z">
          <w:pPr/>
        </w:pPrChange>
      </w:pPr>
      <w:del w:id="5883" w:author="win10" w:date="2020-06-12T13:56:00Z">
        <w:r w:rsidDel="003D2C50">
          <w:rPr>
            <w:b w:val="0"/>
            <w:noProof/>
          </w:rPr>
          <mc:AlternateContent>
            <mc:Choice Requires="wps">
              <w:drawing>
                <wp:anchor distT="45720" distB="45720" distL="114300" distR="114300" simplePos="0" relativeHeight="251665408" behindDoc="0" locked="0" layoutInCell="1" allowOverlap="1" wp14:anchorId="2ABE7FED" wp14:editId="693E7180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262890</wp:posOffset>
                  </wp:positionV>
                  <wp:extent cx="5494655" cy="1404620"/>
                  <wp:effectExtent l="0" t="0" r="10795" b="17780"/>
                  <wp:wrapSquare wrapText="bothSides"/>
                  <wp:docPr id="6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3D6C0543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设备</w:t>
                              </w:r>
                              <w:r>
                                <w:rPr>
                                  <w:szCs w:val="21"/>
                                </w:rPr>
                                <w:t>MQTT</w:t>
                              </w:r>
                              <w:r>
                                <w:rPr>
                                  <w:szCs w:val="21"/>
                                </w:rPr>
                                <w:t>上报</w:t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7412AFEE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Topic: /tianshun/v1/TS02E510000100/TS01E510000100/data/json</w:t>
                              </w:r>
                            </w:p>
                            <w:p w14:paraId="0BF44070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MQTT Client</w:t>
                              </w:r>
                              <w:r>
                                <w:rPr>
                                  <w:szCs w:val="21"/>
                                </w:rPr>
                                <w:t>发送的</w:t>
                              </w:r>
                              <w:r>
                                <w:rPr>
                                  <w:szCs w:val="21"/>
                                </w:rPr>
                                <w:t>payload</w:t>
                              </w:r>
                              <w:r>
                                <w:rPr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3458CFA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4E22C74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"deviceReq",</w:t>
                              </w:r>
                            </w:p>
                            <w:p w14:paraId="2744D76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"BMS-302",</w:t>
                              </w:r>
                            </w:p>
                            <w:p w14:paraId="17092D2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"2-1",</w:t>
                              </w:r>
                            </w:p>
                            <w:p w14:paraId="56158EE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"data": {</w:t>
                              </w:r>
                            </w:p>
                            <w:p w14:paraId="1418F39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"Rundata",</w:t>
                              </w:r>
                            </w:p>
                            <w:p w14:paraId="1C44B08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"priority": "High",</w:t>
                              </w:r>
                            </w:p>
                            <w:p w14:paraId="123432D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"serviceData": {</w:t>
                              </w:r>
                            </w:p>
                            <w:p w14:paraId="778FEE4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"VoltageTotal": 620.0,</w:t>
                              </w:r>
                            </w:p>
                            <w:p w14:paraId="67B4D0C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"CurrentTotal": 20.0,</w:t>
                              </w:r>
                            </w:p>
                            <w:p w14:paraId="1EBABBD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"SOC": 68.8,</w:t>
                              </w:r>
                            </w:p>
                            <w:p w14:paraId="7CC3D9A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"ChargingCurrentMax": 50.0,</w:t>
                              </w:r>
                            </w:p>
                            <w:p w14:paraId="0081B34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"DisChargingCurrentMax": -50.0,</w:t>
                              </w:r>
                            </w:p>
                            <w:p w14:paraId="0AC6D1D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"ChargingPowerMax": 30.0,</w:t>
                              </w:r>
                            </w:p>
                            <w:p w14:paraId="086D811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"DisChargingPowerMax": -30.0</w:t>
                              </w:r>
                            </w:p>
                            <w:p w14:paraId="6BFE667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19AD1B1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"20190916T091220Z"</w:t>
                              </w:r>
                            </w:p>
                            <w:p w14:paraId="20F5F4C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</w:t>
                              </w:r>
                            </w:p>
                            <w:p w14:paraId="16BCA747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2ABE7FED" id="_x0000_s1053" type="#_x0000_t202" style="position:absolute;left:0;text-align:left;margin-left:1.65pt;margin-top:20.7pt;width:432.6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">
                  <v:textbox style="mso-fit-shape-to-text:t">
                    <w:txbxContent>
                      <w:p w14:paraId="3D6C0543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设备</w:t>
                        </w:r>
                        <w:r>
                          <w:rPr>
                            <w:szCs w:val="21"/>
                          </w:rPr>
                          <w:t>MQTT</w:t>
                        </w:r>
                        <w:r>
                          <w:rPr>
                            <w:szCs w:val="21"/>
                          </w:rPr>
                          <w:t>上报</w:t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</w:p>
                      <w:p w14:paraId="7412AFEE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Topic: /tianshun/v1/TS02E510000100/TS01E510000100/data/json</w:t>
                        </w:r>
                      </w:p>
                      <w:p w14:paraId="0BF44070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MQTT Client</w:t>
                        </w:r>
                        <w:r>
                          <w:rPr>
                            <w:szCs w:val="21"/>
                          </w:rPr>
                          <w:t>发送的</w:t>
                        </w:r>
                        <w:r>
                          <w:rPr>
                            <w:szCs w:val="21"/>
                          </w:rPr>
                          <w:t>payload</w:t>
                        </w:r>
                        <w:r>
                          <w:rPr>
                            <w:szCs w:val="21"/>
                          </w:rPr>
                          <w:t>：</w:t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</w:p>
                      <w:p w14:paraId="3458CFA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4E22C74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"deviceReq",</w:t>
                        </w:r>
                      </w:p>
                      <w:p w14:paraId="2744D76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"BMS-302",</w:t>
                        </w:r>
                      </w:p>
                      <w:p w14:paraId="17092D2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"2-1",</w:t>
                        </w:r>
                      </w:p>
                      <w:p w14:paraId="56158EE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"data": {</w:t>
                        </w:r>
                      </w:p>
                      <w:p w14:paraId="1418F39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"Rundata",</w:t>
                        </w:r>
                      </w:p>
                      <w:p w14:paraId="1C44B08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"priority": "High",</w:t>
                        </w:r>
                      </w:p>
                      <w:p w14:paraId="123432D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"serviceData": {</w:t>
                        </w:r>
                      </w:p>
                      <w:p w14:paraId="778FEE4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"VoltageTotal": 620.0,</w:t>
                        </w:r>
                      </w:p>
                      <w:p w14:paraId="67B4D0C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"CurrentTotal": 20.0,</w:t>
                        </w:r>
                      </w:p>
                      <w:p w14:paraId="1EBABBD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"SOC": 68.8,</w:t>
                        </w:r>
                      </w:p>
                      <w:p w14:paraId="7CC3D9A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"ChargingCurrentMax": 50.0,</w:t>
                        </w:r>
                      </w:p>
                      <w:p w14:paraId="0081B34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"DisChargingCurrentMax": -50.0,</w:t>
                        </w:r>
                      </w:p>
                      <w:p w14:paraId="0AC6D1D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"ChargingPowerMax": 30.0,</w:t>
                        </w:r>
                      </w:p>
                      <w:p w14:paraId="086D811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"DisChargingPowerMax": -30.0</w:t>
                        </w:r>
                      </w:p>
                      <w:p w14:paraId="6BFE667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19AD1B1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"20190916T091220Z"</w:t>
                        </w:r>
                      </w:p>
                      <w:p w14:paraId="20F5F4C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</w:t>
                        </w:r>
                      </w:p>
                      <w:p w14:paraId="16BCA747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3D2C50">
          <w:rPr>
            <w:rFonts w:hint="eastAsia"/>
            <w:bCs/>
          </w:rPr>
          <w:delText>示例</w:delText>
        </w:r>
        <w:r w:rsidDel="003D2C50">
          <w:rPr>
            <w:rFonts w:hint="eastAsia"/>
          </w:rPr>
          <w:delText>：</w:delText>
        </w:r>
      </w:del>
    </w:p>
    <w:p w14:paraId="5FB70FF1" w14:textId="0F3E918E" w:rsidR="00EA5016" w:rsidDel="003D2C50" w:rsidRDefault="00EA5016">
      <w:pPr>
        <w:pStyle w:val="1"/>
        <w:rPr>
          <w:del w:id="5884" w:author="win10" w:date="2020-06-12T13:56:00Z"/>
        </w:rPr>
        <w:pPrChange w:id="5885" w:author="win10" w:date="2020-06-12T13:57:00Z">
          <w:pPr/>
        </w:pPrChange>
      </w:pPr>
    </w:p>
    <w:p w14:paraId="0CEB75A2" w14:textId="4FD15188" w:rsidR="00EA5016" w:rsidDel="003D2C50" w:rsidRDefault="004C4817">
      <w:pPr>
        <w:pStyle w:val="1"/>
        <w:rPr>
          <w:del w:id="5886" w:author="win10" w:date="2020-06-12T13:56:00Z"/>
        </w:rPr>
        <w:pPrChange w:id="5887" w:author="win10" w:date="2020-06-12T13:57:00Z">
          <w:pPr>
            <w:ind w:firstLine="420"/>
          </w:pPr>
        </w:pPrChange>
      </w:pPr>
      <w:del w:id="5888" w:author="win10" w:date="2020-06-12T13:56:00Z">
        <w:r w:rsidDel="003D2C50">
          <w:delText>Normal</w:delText>
        </w:r>
        <w:r w:rsidDel="003D2C50">
          <w:rPr>
            <w:rFonts w:hint="eastAsia"/>
          </w:rPr>
          <w:delText>类别数据如下表。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5552178C" w14:textId="015FD33A">
        <w:trPr>
          <w:tblHeader/>
          <w:tblCellSpacing w:w="0" w:type="dxa"/>
          <w:del w:id="5889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00C7C9A" w14:textId="0943DCB9" w:rsidR="00EA5016" w:rsidDel="003D2C50" w:rsidRDefault="004C4817">
            <w:pPr>
              <w:pStyle w:val="1"/>
              <w:rPr>
                <w:del w:id="589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891" w:author="win10" w:date="2020-06-12T13:57:00Z">
                <w:pPr>
                  <w:widowControl/>
                  <w:jc w:val="center"/>
                </w:pPr>
              </w:pPrChange>
            </w:pPr>
            <w:del w:id="589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A14F4FD" w14:textId="5B72F277" w:rsidR="00EA5016" w:rsidDel="003D2C50" w:rsidRDefault="004C4817">
            <w:pPr>
              <w:pStyle w:val="1"/>
              <w:rPr>
                <w:del w:id="589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894" w:author="win10" w:date="2020-06-12T13:57:00Z">
                <w:pPr>
                  <w:widowControl/>
                  <w:jc w:val="center"/>
                </w:pPr>
              </w:pPrChange>
            </w:pPr>
            <w:del w:id="589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1076DF8" w14:textId="3F888621" w:rsidR="00EA5016" w:rsidDel="003D2C50" w:rsidRDefault="004C4817">
            <w:pPr>
              <w:pStyle w:val="1"/>
              <w:rPr>
                <w:del w:id="589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897" w:author="win10" w:date="2020-06-12T13:57:00Z">
                <w:pPr>
                  <w:widowControl/>
                  <w:jc w:val="center"/>
                </w:pPr>
              </w:pPrChange>
            </w:pPr>
            <w:del w:id="589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51297B1" w14:textId="3958090C" w:rsidR="00EA5016" w:rsidDel="003D2C50" w:rsidRDefault="004C4817">
            <w:pPr>
              <w:pStyle w:val="1"/>
              <w:rPr>
                <w:del w:id="589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900" w:author="win10" w:date="2020-06-12T13:57:00Z">
                <w:pPr>
                  <w:widowControl/>
                  <w:jc w:val="center"/>
                </w:pPr>
              </w:pPrChange>
            </w:pPr>
            <w:del w:id="590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5B1B8565" w14:textId="3EF59800">
        <w:trPr>
          <w:tblCellSpacing w:w="0" w:type="dxa"/>
          <w:del w:id="5902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95E432E" w14:textId="5CD181E8" w:rsidR="00EA5016" w:rsidDel="003D2C50" w:rsidRDefault="004C4817">
            <w:pPr>
              <w:pStyle w:val="1"/>
              <w:rPr>
                <w:del w:id="5903" w:author="win10" w:date="2020-06-12T13:56:00Z"/>
              </w:rPr>
              <w:pPrChange w:id="5904" w:author="win10" w:date="2020-06-12T13:57:00Z">
                <w:pPr>
                  <w:jc w:val="left"/>
                </w:pPr>
              </w:pPrChange>
            </w:pPr>
            <w:del w:id="5905" w:author="win10" w:date="2020-06-12T13:56:00Z">
              <w:r w:rsidDel="003D2C50">
                <w:delText>key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0441613" w14:textId="57CF6E78" w:rsidR="00EA5016" w:rsidDel="003D2C50" w:rsidRDefault="004C4817">
            <w:pPr>
              <w:pStyle w:val="1"/>
              <w:rPr>
                <w:del w:id="5906" w:author="win10" w:date="2020-06-12T13:56:00Z"/>
              </w:rPr>
              <w:pPrChange w:id="5907" w:author="win10" w:date="2020-06-12T13:57:00Z">
                <w:pPr>
                  <w:jc w:val="left"/>
                </w:pPr>
              </w:pPrChange>
            </w:pPr>
            <w:del w:id="5908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F0FB2FE" w14:textId="31752DD3" w:rsidR="00EA5016" w:rsidDel="003D2C50" w:rsidRDefault="004C4817">
            <w:pPr>
              <w:pStyle w:val="1"/>
              <w:rPr>
                <w:del w:id="5909" w:author="win10" w:date="2020-06-12T13:56:00Z"/>
              </w:rPr>
              <w:pPrChange w:id="5910" w:author="win10" w:date="2020-06-12T13:57:00Z">
                <w:pPr>
                  <w:jc w:val="left"/>
                </w:pPr>
              </w:pPrChange>
            </w:pPr>
            <w:del w:id="5911" w:author="win10" w:date="2020-06-12T13:56:00Z">
              <w:r w:rsidDel="003D2C50">
                <w:delText>String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85276D0" w14:textId="70B34319" w:rsidR="00EA5016" w:rsidDel="003D2C50" w:rsidRDefault="004C4817">
            <w:pPr>
              <w:pStyle w:val="1"/>
              <w:rPr>
                <w:del w:id="5912" w:author="win10" w:date="2020-06-12T13:56:00Z"/>
              </w:rPr>
              <w:pPrChange w:id="5913" w:author="win10" w:date="2020-06-12T13:57:00Z">
                <w:pPr>
                  <w:jc w:val="left"/>
                </w:pPr>
              </w:pPrChange>
            </w:pPr>
            <w:del w:id="5914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运行数据类别</w:delText>
              </w:r>
              <w:r w:rsidDel="003D2C50">
                <w:delText>。</w:delText>
              </w:r>
            </w:del>
          </w:p>
          <w:p w14:paraId="6836234C" w14:textId="5E12E3EC" w:rsidR="00EA5016" w:rsidDel="003D2C50" w:rsidRDefault="009B5645">
            <w:pPr>
              <w:pStyle w:val="1"/>
              <w:rPr>
                <w:del w:id="5915" w:author="win10" w:date="2020-06-12T13:56:00Z"/>
                <w:color w:val="3D3F43"/>
              </w:rPr>
              <w:pPrChange w:id="5916" w:author="win10" w:date="2020-06-12T13:57:00Z">
                <w:pPr>
                  <w:jc w:val="left"/>
                </w:pPr>
              </w:pPrChange>
            </w:pPr>
            <w:del w:id="5917" w:author="win10" w:date="2020-06-12T13:56:00Z">
              <w:r w:rsidDel="003D2C50">
                <w:rPr>
                  <w:rFonts w:hint="eastAsia"/>
                </w:rPr>
                <w:delText>电池组剩余容量</w:delText>
              </w:r>
              <w:r w:rsidR="004C4817" w:rsidDel="003D2C50">
                <w:rPr>
                  <w:rFonts w:hint="eastAsia"/>
                </w:rPr>
                <w:delText>：</w:delText>
              </w:r>
              <w:r w:rsidDel="003D2C50">
                <w:delText>BatteryCapacityLeft</w:delText>
              </w:r>
              <w:r w:rsidR="004C4817"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3EA500C6" w14:textId="642372BD" w:rsidR="009B5645" w:rsidDel="003D2C50" w:rsidRDefault="009B5645">
            <w:pPr>
              <w:pStyle w:val="1"/>
              <w:rPr>
                <w:del w:id="5918" w:author="win10" w:date="2020-06-12T13:56:00Z"/>
              </w:rPr>
              <w:pPrChange w:id="5919" w:author="win10" w:date="2020-06-12T13:57:00Z">
                <w:pPr>
                  <w:jc w:val="left"/>
                </w:pPr>
              </w:pPrChange>
            </w:pPr>
            <w:del w:id="5920" w:author="win10" w:date="2020-06-12T13:56:00Z">
              <w:r w:rsidDel="003D2C50">
                <w:rPr>
                  <w:rFonts w:hint="eastAsia"/>
                </w:rPr>
                <w:delText>电池组剩余电能：</w:delText>
              </w:r>
              <w:r w:rsidDel="003D2C50">
                <w:delText>BatteryCapacityLeftkWh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</w:tc>
      </w:tr>
      <w:tr w:rsidR="00EA5016" w:rsidDel="003D2C50" w14:paraId="49AB90F3" w14:textId="3E634FF6">
        <w:trPr>
          <w:tblCellSpacing w:w="0" w:type="dxa"/>
          <w:del w:id="5921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9D948E2" w14:textId="7BC47D2F" w:rsidR="00EA5016" w:rsidDel="003D2C50" w:rsidRDefault="004C4817">
            <w:pPr>
              <w:pStyle w:val="1"/>
              <w:rPr>
                <w:del w:id="5922" w:author="win10" w:date="2020-06-12T13:56:00Z"/>
              </w:rPr>
              <w:pPrChange w:id="5923" w:author="win10" w:date="2020-06-12T13:57:00Z">
                <w:pPr>
                  <w:jc w:val="left"/>
                </w:pPr>
              </w:pPrChange>
            </w:pPr>
            <w:del w:id="5924" w:author="win10" w:date="2020-06-12T13:56:00Z">
              <w:r w:rsidDel="003D2C50">
                <w:delText>value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FCDF419" w14:textId="6AF56085" w:rsidR="00EA5016" w:rsidDel="003D2C50" w:rsidRDefault="004C4817">
            <w:pPr>
              <w:pStyle w:val="1"/>
              <w:rPr>
                <w:del w:id="5925" w:author="win10" w:date="2020-06-12T13:56:00Z"/>
              </w:rPr>
              <w:pPrChange w:id="5926" w:author="win10" w:date="2020-06-12T13:57:00Z">
                <w:pPr>
                  <w:jc w:val="left"/>
                </w:pPr>
              </w:pPrChange>
            </w:pPr>
            <w:del w:id="5927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B1A2F70" w14:textId="1BC877EE" w:rsidR="00EA5016" w:rsidDel="003D2C50" w:rsidRDefault="004C4817">
            <w:pPr>
              <w:pStyle w:val="1"/>
              <w:rPr>
                <w:del w:id="5928" w:author="win10" w:date="2020-06-12T13:56:00Z"/>
              </w:rPr>
              <w:pPrChange w:id="5929" w:author="win10" w:date="2020-06-12T13:57:00Z">
                <w:pPr>
                  <w:jc w:val="left"/>
                </w:pPr>
              </w:pPrChange>
            </w:pPr>
            <w:del w:id="5930" w:author="win10" w:date="2020-06-12T13:56:00Z">
              <w:r w:rsidDel="003D2C50">
                <w:rPr>
                  <w:rFonts w:hint="eastAsia"/>
                </w:rPr>
                <w:delText>Float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69A92B0" w14:textId="7F63C667" w:rsidR="00EA5016" w:rsidDel="003D2C50" w:rsidRDefault="004C4817">
            <w:pPr>
              <w:pStyle w:val="1"/>
              <w:rPr>
                <w:del w:id="5931" w:author="win10" w:date="2020-06-12T13:56:00Z"/>
              </w:rPr>
              <w:pPrChange w:id="5932" w:author="win10" w:date="2020-06-12T13:57:00Z">
                <w:pPr>
                  <w:jc w:val="left"/>
                </w:pPr>
              </w:pPrChange>
            </w:pPr>
            <w:del w:id="5933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运行数据</w:delText>
              </w:r>
              <w:r w:rsidDel="003D2C50">
                <w:delText>的值。</w:delText>
              </w:r>
            </w:del>
          </w:p>
          <w:p w14:paraId="72FA29D9" w14:textId="0D384E22" w:rsidR="00EA5016" w:rsidDel="003D2C50" w:rsidRDefault="009B5645">
            <w:pPr>
              <w:pStyle w:val="1"/>
              <w:rPr>
                <w:del w:id="5934" w:author="win10" w:date="2020-06-12T13:56:00Z"/>
              </w:rPr>
              <w:pPrChange w:id="5935" w:author="win10" w:date="2020-06-12T13:57:00Z">
                <w:pPr>
                  <w:jc w:val="left"/>
                </w:pPr>
              </w:pPrChange>
            </w:pPr>
            <w:del w:id="5936" w:author="win10" w:date="2020-06-12T13:56:00Z">
              <w:r w:rsidDel="003D2C50">
                <w:rPr>
                  <w:rFonts w:hint="eastAsia"/>
                </w:rPr>
                <w:delText>电池组剩余容量</w:delText>
              </w:r>
              <w:r w:rsidR="004C4817" w:rsidDel="003D2C50">
                <w:rPr>
                  <w:rFonts w:hint="eastAsia"/>
                </w:rPr>
                <w:delText>：</w:delText>
              </w:r>
              <w:r w:rsidR="004C4817" w:rsidDel="003D2C50">
                <w:rPr>
                  <w:rFonts w:hint="eastAsia"/>
                </w:rPr>
                <w:delText>3</w:delText>
              </w:r>
              <w:r w:rsidR="004C4817" w:rsidDel="003D2C50">
                <w:delText>0</w:delText>
              </w:r>
              <w:r w:rsidR="004C4817" w:rsidDel="003D2C50">
                <w:rPr>
                  <w:rFonts w:hint="eastAsia"/>
                </w:rPr>
                <w:delText>.0</w:delText>
              </w:r>
              <w:r w:rsidR="004C4817" w:rsidDel="003D2C50">
                <w:rPr>
                  <w:rFonts w:hint="eastAsia"/>
                </w:rPr>
                <w:delText>。单位为</w:delText>
              </w:r>
              <w:r w:rsidDel="003D2C50">
                <w:delText>A</w:delText>
              </w:r>
              <w:r w:rsidR="004C4817" w:rsidDel="003D2C50">
                <w:rPr>
                  <w:rFonts w:hint="eastAsia"/>
                </w:rPr>
                <w:delText>h</w:delText>
              </w:r>
            </w:del>
          </w:p>
          <w:p w14:paraId="022467B7" w14:textId="0C01DC0B" w:rsidR="00EA5016" w:rsidDel="003D2C50" w:rsidRDefault="009B5645">
            <w:pPr>
              <w:pStyle w:val="1"/>
              <w:rPr>
                <w:del w:id="5937" w:author="win10" w:date="2020-06-12T13:56:00Z"/>
              </w:rPr>
              <w:pPrChange w:id="5938" w:author="win10" w:date="2020-06-12T13:57:00Z">
                <w:pPr>
                  <w:jc w:val="left"/>
                </w:pPr>
              </w:pPrChange>
            </w:pPr>
            <w:del w:id="5939" w:author="win10" w:date="2020-06-12T13:56:00Z">
              <w:r w:rsidDel="003D2C50">
                <w:rPr>
                  <w:rFonts w:hint="eastAsia"/>
                </w:rPr>
                <w:delText>电池组剩余电能：</w:delText>
              </w:r>
              <w:r w:rsidDel="003D2C50">
                <w:rPr>
                  <w:rFonts w:hint="eastAsia"/>
                </w:rPr>
                <w:delText>30.0</w:delText>
              </w:r>
              <w:r w:rsidDel="003D2C50">
                <w:rPr>
                  <w:rFonts w:hint="eastAsia"/>
                </w:rPr>
                <w:delText>。单位为</w:delText>
              </w:r>
              <w:r w:rsidDel="003D2C50">
                <w:rPr>
                  <w:rFonts w:hint="eastAsia"/>
                </w:rPr>
                <w:delText>kWh</w:delText>
              </w:r>
            </w:del>
          </w:p>
        </w:tc>
      </w:tr>
    </w:tbl>
    <w:p w14:paraId="55E4A055" w14:textId="02FF7287" w:rsidR="00EA5016" w:rsidDel="003D2C50" w:rsidRDefault="00EA5016">
      <w:pPr>
        <w:pStyle w:val="1"/>
        <w:rPr>
          <w:del w:id="5940" w:author="win10" w:date="2020-06-12T13:56:00Z"/>
        </w:rPr>
        <w:pPrChange w:id="5941" w:author="win10" w:date="2020-06-12T13:57:00Z">
          <w:pPr/>
        </w:pPrChange>
      </w:pPr>
    </w:p>
    <w:p w14:paraId="3EE7B67E" w14:textId="1CD95693" w:rsidR="00EA5016" w:rsidDel="003D2C50" w:rsidRDefault="00EA5016">
      <w:pPr>
        <w:pStyle w:val="1"/>
        <w:rPr>
          <w:del w:id="5942" w:author="win10" w:date="2020-06-12T13:56:00Z"/>
        </w:rPr>
        <w:pPrChange w:id="5943" w:author="win10" w:date="2020-06-12T13:57:00Z">
          <w:pPr/>
        </w:pPrChange>
      </w:pPr>
    </w:p>
    <w:p w14:paraId="5A50E2E7" w14:textId="13D4A091" w:rsidR="00EA5016" w:rsidDel="003D2C50" w:rsidRDefault="004C4817">
      <w:pPr>
        <w:pStyle w:val="1"/>
        <w:rPr>
          <w:del w:id="5944" w:author="win10" w:date="2020-06-12T13:56:00Z"/>
        </w:rPr>
        <w:pPrChange w:id="5945" w:author="win10" w:date="2020-06-12T13:57:00Z">
          <w:pPr>
            <w:pStyle w:val="3"/>
            <w:jc w:val="left"/>
          </w:pPr>
        </w:pPrChange>
      </w:pPr>
      <w:bookmarkStart w:id="5946" w:name="_Toc28352273"/>
      <w:del w:id="5947" w:author="win10" w:date="2020-06-12T13:56:00Z">
        <w:r w:rsidDel="003D2C50">
          <w:delText>4.</w:delText>
        </w:r>
        <w:r w:rsidDel="003D2C50">
          <w:rPr>
            <w:rFonts w:hint="eastAsia"/>
          </w:rPr>
          <w:delText>2.3</w:delText>
        </w:r>
        <w:r w:rsidDel="003D2C50">
          <w:delText xml:space="preserve"> </w:delText>
        </w:r>
        <w:r w:rsidDel="003D2C50">
          <w:rPr>
            <w:rFonts w:hint="eastAsia"/>
          </w:rPr>
          <w:delText>设备控制（</w:delText>
        </w:r>
        <w:r w:rsidDel="003D2C50">
          <w:rPr>
            <w:rFonts w:cs="Arial"/>
          </w:rPr>
          <w:delText>Control</w:delText>
        </w:r>
        <w:r w:rsidDel="003D2C50">
          <w:rPr>
            <w:rFonts w:hint="eastAsia"/>
          </w:rPr>
          <w:delText>）</w:delText>
        </w:r>
        <w:bookmarkEnd w:id="5946"/>
      </w:del>
    </w:p>
    <w:p w14:paraId="6C1D9DAB" w14:textId="4C8FA54B" w:rsidR="00EA5016" w:rsidDel="003D2C50" w:rsidRDefault="004C4817">
      <w:pPr>
        <w:pStyle w:val="1"/>
        <w:rPr>
          <w:del w:id="5948" w:author="win10" w:date="2020-06-12T13:56:00Z"/>
          <w:bCs/>
        </w:rPr>
        <w:pPrChange w:id="5949" w:author="win10" w:date="2020-06-12T13:57:00Z">
          <w:pPr>
            <w:ind w:firstLineChars="200" w:firstLine="420"/>
          </w:pPr>
        </w:pPrChange>
      </w:pPr>
      <w:del w:id="5950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cmd</w:delText>
        </w:r>
        <w:r w:rsidDel="003D2C50">
          <w:rPr>
            <w:rFonts w:ascii="&amp;quot" w:hAnsi="&amp;quot" w:cs="宋体"/>
            <w:bCs/>
            <w:color w:val="3D3F43"/>
            <w:kern w:val="0"/>
            <w:szCs w:val="21"/>
          </w:rPr>
          <w:delText>服务的命令名</w:delText>
        </w:r>
        <w:r w:rsidDel="003D2C50">
          <w:rPr>
            <w:rFonts w:ascii="&amp;quot" w:hAnsi="&amp;quot" w:cs="宋体" w:hint="eastAsia"/>
            <w:bCs/>
            <w:color w:val="3D3F43"/>
            <w:kern w:val="0"/>
            <w:szCs w:val="21"/>
          </w:rPr>
          <w:delText>定义表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09"/>
        <w:gridCol w:w="993"/>
        <w:gridCol w:w="1418"/>
        <w:gridCol w:w="4470"/>
      </w:tblGrid>
      <w:tr w:rsidR="00EA5016" w:rsidDel="003D2C50" w14:paraId="7A723BEE" w14:textId="1C6857E0">
        <w:trPr>
          <w:tblHeader/>
          <w:tblCellSpacing w:w="0" w:type="dxa"/>
          <w:del w:id="5951" w:author="win10" w:date="2020-06-12T13:56:00Z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7369C96" w14:textId="4A69AA73" w:rsidR="00EA5016" w:rsidDel="003D2C50" w:rsidRDefault="004C4817">
            <w:pPr>
              <w:pStyle w:val="1"/>
              <w:rPr>
                <w:del w:id="595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953" w:author="win10" w:date="2020-06-12T13:57:00Z">
                <w:pPr>
                  <w:widowControl/>
                  <w:jc w:val="center"/>
                </w:pPr>
              </w:pPrChange>
            </w:pPr>
            <w:del w:id="595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521FCE3" w14:textId="5CE0EDD5" w:rsidR="00EA5016" w:rsidDel="003D2C50" w:rsidRDefault="004C4817">
            <w:pPr>
              <w:pStyle w:val="1"/>
              <w:rPr>
                <w:del w:id="595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956" w:author="win10" w:date="2020-06-12T13:57:00Z">
                <w:pPr>
                  <w:widowControl/>
                  <w:jc w:val="center"/>
                </w:pPr>
              </w:pPrChange>
            </w:pPr>
            <w:del w:id="595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3EF5480" w14:textId="705782EC" w:rsidR="00EA5016" w:rsidDel="003D2C50" w:rsidRDefault="004C4817">
            <w:pPr>
              <w:pStyle w:val="1"/>
              <w:rPr>
                <w:del w:id="595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959" w:author="win10" w:date="2020-06-12T13:57:00Z">
                <w:pPr>
                  <w:widowControl/>
                  <w:jc w:val="center"/>
                </w:pPr>
              </w:pPrChange>
            </w:pPr>
            <w:del w:id="596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2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F8989A5" w14:textId="781A1A1A" w:rsidR="00EA5016" w:rsidDel="003D2C50" w:rsidRDefault="004C4817">
            <w:pPr>
              <w:pStyle w:val="1"/>
              <w:rPr>
                <w:del w:id="596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5962" w:author="win10" w:date="2020-06-12T13:57:00Z">
                <w:pPr>
                  <w:widowControl/>
                  <w:jc w:val="center"/>
                </w:pPr>
              </w:pPrChange>
            </w:pPr>
            <w:del w:id="596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73DCB762" w14:textId="70EA21F8">
        <w:trPr>
          <w:tblCellSpacing w:w="0" w:type="dxa"/>
          <w:del w:id="5964" w:author="win10" w:date="2020-06-12T13:56:00Z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B72141F" w14:textId="21E41F1A" w:rsidR="00EA5016" w:rsidDel="003D2C50" w:rsidRDefault="004C4817">
            <w:pPr>
              <w:pStyle w:val="1"/>
              <w:rPr>
                <w:del w:id="5965" w:author="win10" w:date="2020-06-12T13:56:00Z"/>
              </w:rPr>
              <w:pPrChange w:id="5966" w:author="win10" w:date="2020-06-12T13:57:00Z">
                <w:pPr>
                  <w:jc w:val="left"/>
                </w:pPr>
              </w:pPrChange>
            </w:pPr>
            <w:bookmarkStart w:id="5967" w:name="_Hlk20123039"/>
            <w:del w:id="5968" w:author="win10" w:date="2020-06-12T13:56:00Z">
              <w:r w:rsidDel="003D2C50">
                <w:delText>deviceInfo</w:delText>
              </w:r>
              <w:bookmarkEnd w:id="5967"/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27AAA13" w14:textId="140AE1C1" w:rsidR="00EA5016" w:rsidDel="003D2C50" w:rsidRDefault="004C4817">
            <w:pPr>
              <w:pStyle w:val="1"/>
              <w:rPr>
                <w:del w:id="5969" w:author="win10" w:date="2020-06-12T13:56:00Z"/>
              </w:rPr>
              <w:pPrChange w:id="5970" w:author="win10" w:date="2020-06-12T13:57:00Z">
                <w:pPr>
                  <w:jc w:val="left"/>
                </w:pPr>
              </w:pPrChange>
            </w:pPr>
            <w:del w:id="5971" w:author="win10" w:date="2020-06-12T13:56:00Z">
              <w:r w:rsidDel="003D2C50"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6DB7950" w14:textId="4E01D64E" w:rsidR="00EA5016" w:rsidDel="003D2C50" w:rsidRDefault="004C4817">
            <w:pPr>
              <w:pStyle w:val="1"/>
              <w:rPr>
                <w:del w:id="5972" w:author="win10" w:date="2020-06-12T13:56:00Z"/>
              </w:rPr>
              <w:pPrChange w:id="5973" w:author="win10" w:date="2020-06-12T13:57:00Z">
                <w:pPr>
                  <w:jc w:val="left"/>
                </w:pPr>
              </w:pPrChange>
            </w:pPr>
            <w:del w:id="5974" w:author="win10" w:date="2020-06-12T13:56:00Z">
              <w:r w:rsidDel="003D2C50">
                <w:delText>String</w:delText>
              </w:r>
            </w:del>
          </w:p>
        </w:tc>
        <w:tc>
          <w:tcPr>
            <w:tcW w:w="2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CC9C6CE" w14:textId="7B5116F1" w:rsidR="00EA5016" w:rsidDel="003D2C50" w:rsidRDefault="004C4817">
            <w:pPr>
              <w:pStyle w:val="1"/>
              <w:rPr>
                <w:del w:id="5975" w:author="win10" w:date="2020-06-12T13:56:00Z"/>
              </w:rPr>
              <w:pPrChange w:id="5976" w:author="win10" w:date="2020-06-12T13:57:00Z">
                <w:pPr>
                  <w:jc w:val="left"/>
                </w:pPr>
              </w:pPrChange>
            </w:pPr>
            <w:del w:id="5977" w:author="win10" w:date="2020-06-12T13:56:00Z">
              <w:r w:rsidDel="003D2C50">
                <w:rPr>
                  <w:rFonts w:hint="eastAsia"/>
                </w:rPr>
                <w:delText>设备信息</w:delText>
              </w:r>
              <w:r w:rsidDel="003D2C50">
                <w:delText>。</w:delText>
              </w:r>
            </w:del>
          </w:p>
        </w:tc>
      </w:tr>
      <w:tr w:rsidR="00EA5016" w:rsidDel="003D2C50" w14:paraId="64465CDB" w14:textId="25C436A2">
        <w:trPr>
          <w:tblCellSpacing w:w="0" w:type="dxa"/>
          <w:del w:id="5978" w:author="win10" w:date="2020-06-12T13:56:00Z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5740FAD" w14:textId="751CAC05" w:rsidR="00EA5016" w:rsidDel="003D2C50" w:rsidRDefault="004C4817">
            <w:pPr>
              <w:pStyle w:val="1"/>
              <w:rPr>
                <w:del w:id="5979" w:author="win10" w:date="2020-06-12T13:56:00Z"/>
              </w:rPr>
              <w:pPrChange w:id="5980" w:author="win10" w:date="2020-06-12T13:57:00Z">
                <w:pPr>
                  <w:jc w:val="left"/>
                </w:pPr>
              </w:pPrChange>
            </w:pPr>
            <w:bookmarkStart w:id="5981" w:name="_Hlk20126210"/>
            <w:del w:id="5982" w:author="win10" w:date="2020-06-12T13:56:00Z">
              <w:r w:rsidDel="003D2C50">
                <w:delText>deviceT</w:delText>
              </w:r>
              <w:r w:rsidDel="003D2C50">
                <w:rPr>
                  <w:rFonts w:hint="eastAsia"/>
                </w:rPr>
                <w:delText>ime</w:delText>
              </w:r>
              <w:bookmarkEnd w:id="5981"/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08A6167" w14:textId="6C533A41" w:rsidR="00EA5016" w:rsidDel="003D2C50" w:rsidRDefault="004C4817">
            <w:pPr>
              <w:pStyle w:val="1"/>
              <w:rPr>
                <w:del w:id="5983" w:author="win10" w:date="2020-06-12T13:56:00Z"/>
              </w:rPr>
              <w:pPrChange w:id="5984" w:author="win10" w:date="2020-06-12T13:57:00Z">
                <w:pPr>
                  <w:jc w:val="left"/>
                </w:pPr>
              </w:pPrChange>
            </w:pPr>
            <w:del w:id="5985" w:author="win10" w:date="2020-06-12T13:56:00Z">
              <w:r w:rsidDel="003D2C50">
                <w:rPr>
                  <w:rFonts w:hint="eastAsia"/>
                </w:rPr>
                <w:delText>可选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7C76224" w14:textId="13A524EB" w:rsidR="00EA5016" w:rsidDel="003D2C50" w:rsidRDefault="004C4817">
            <w:pPr>
              <w:pStyle w:val="1"/>
              <w:rPr>
                <w:del w:id="5986" w:author="win10" w:date="2020-06-12T13:56:00Z"/>
              </w:rPr>
              <w:pPrChange w:id="5987" w:author="win10" w:date="2020-06-12T13:57:00Z">
                <w:pPr>
                  <w:jc w:val="left"/>
                </w:pPr>
              </w:pPrChange>
            </w:pPr>
            <w:del w:id="5988" w:author="win10" w:date="2020-06-12T13:56:00Z">
              <w:r w:rsidDel="003D2C50">
                <w:delText>String</w:delText>
              </w:r>
            </w:del>
          </w:p>
        </w:tc>
        <w:tc>
          <w:tcPr>
            <w:tcW w:w="2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70CE1FD" w14:textId="3AD55900" w:rsidR="00EA5016" w:rsidDel="003D2C50" w:rsidRDefault="004C4817">
            <w:pPr>
              <w:pStyle w:val="1"/>
              <w:rPr>
                <w:del w:id="5989" w:author="win10" w:date="2020-06-12T13:56:00Z"/>
              </w:rPr>
              <w:pPrChange w:id="5990" w:author="win10" w:date="2020-06-12T13:57:00Z">
                <w:pPr>
                  <w:jc w:val="left"/>
                </w:pPr>
              </w:pPrChange>
            </w:pPr>
            <w:del w:id="5991" w:author="win10" w:date="2020-06-12T13:56:00Z">
              <w:r w:rsidDel="003D2C50">
                <w:rPr>
                  <w:rFonts w:hint="eastAsia"/>
                </w:rPr>
                <w:delText>设备时间</w:delText>
              </w:r>
              <w:r w:rsidDel="003D2C50">
                <w:delText>。</w:delText>
              </w:r>
            </w:del>
          </w:p>
        </w:tc>
      </w:tr>
      <w:tr w:rsidR="00EA5016" w:rsidDel="003D2C50" w14:paraId="20E3CA5A" w14:textId="6DC2706D">
        <w:trPr>
          <w:tblCellSpacing w:w="0" w:type="dxa"/>
          <w:del w:id="5992" w:author="win10" w:date="2020-06-12T13:56:00Z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A65355E" w14:textId="04116B7A" w:rsidR="00EA5016" w:rsidDel="003D2C50" w:rsidRDefault="004C4817">
            <w:pPr>
              <w:pStyle w:val="1"/>
              <w:rPr>
                <w:del w:id="5993" w:author="win10" w:date="2020-06-12T13:56:00Z"/>
              </w:rPr>
              <w:pPrChange w:id="5994" w:author="win10" w:date="2020-06-12T13:57:00Z">
                <w:pPr>
                  <w:jc w:val="left"/>
                </w:pPr>
              </w:pPrChange>
            </w:pPr>
            <w:del w:id="5995" w:author="win10" w:date="2020-06-12T13:56:00Z">
              <w:r w:rsidDel="003D2C50">
                <w:rPr>
                  <w:rFonts w:hint="eastAsia"/>
                </w:rPr>
                <w:delText>B</w:delText>
              </w:r>
              <w:r w:rsidDel="003D2C50">
                <w:rPr>
                  <w:rFonts w:hint="eastAsia"/>
                  <w:color w:val="3D3F43"/>
                </w:rPr>
                <w:delText>atteryCapacity</w:delText>
              </w:r>
              <w:r w:rsidDel="003D2C50">
                <w:rPr>
                  <w:color w:val="3D3F43"/>
                </w:rPr>
                <w:delText>Total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7BD4200" w14:textId="6F77AB81" w:rsidR="00EA5016" w:rsidDel="003D2C50" w:rsidRDefault="004C4817">
            <w:pPr>
              <w:pStyle w:val="1"/>
              <w:rPr>
                <w:del w:id="5996" w:author="win10" w:date="2020-06-12T13:56:00Z"/>
              </w:rPr>
              <w:pPrChange w:id="5997" w:author="win10" w:date="2020-06-12T13:57:00Z">
                <w:pPr>
                  <w:jc w:val="left"/>
                </w:pPr>
              </w:pPrChange>
            </w:pPr>
            <w:del w:id="5998" w:author="win10" w:date="2020-06-12T13:56:00Z">
              <w:r w:rsidDel="003D2C50"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299AE60" w14:textId="35D43F98" w:rsidR="00EA5016" w:rsidDel="003D2C50" w:rsidRDefault="004C4817">
            <w:pPr>
              <w:pStyle w:val="1"/>
              <w:rPr>
                <w:del w:id="5999" w:author="win10" w:date="2020-06-12T13:56:00Z"/>
              </w:rPr>
              <w:pPrChange w:id="6000" w:author="win10" w:date="2020-06-12T13:57:00Z">
                <w:pPr>
                  <w:jc w:val="left"/>
                </w:pPr>
              </w:pPrChange>
            </w:pPr>
            <w:del w:id="6001" w:author="win10" w:date="2020-06-12T13:56:00Z">
              <w:r w:rsidDel="003D2C50">
                <w:delText>String</w:delText>
              </w:r>
            </w:del>
          </w:p>
        </w:tc>
        <w:tc>
          <w:tcPr>
            <w:tcW w:w="2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CC37170" w14:textId="528C5C6C" w:rsidR="00EA5016" w:rsidDel="003D2C50" w:rsidRDefault="004C4817">
            <w:pPr>
              <w:pStyle w:val="1"/>
              <w:rPr>
                <w:del w:id="6002" w:author="win10" w:date="2020-06-12T13:56:00Z"/>
              </w:rPr>
              <w:pPrChange w:id="6003" w:author="win10" w:date="2020-06-12T13:57:00Z">
                <w:pPr>
                  <w:jc w:val="left"/>
                </w:pPr>
              </w:pPrChange>
            </w:pPr>
            <w:del w:id="6004" w:author="win10" w:date="2020-06-12T13:56:00Z">
              <w:r w:rsidDel="003D2C50">
                <w:rPr>
                  <w:rFonts w:hint="eastAsia"/>
                </w:rPr>
                <w:delText>电池组总容量</w:delText>
              </w:r>
              <w:r w:rsidR="00427F8A" w:rsidDel="003D2C50">
                <w:rPr>
                  <w:rFonts w:hint="eastAsia"/>
                </w:rPr>
                <w:delText>。</w:delText>
              </w:r>
            </w:del>
          </w:p>
        </w:tc>
      </w:tr>
      <w:tr w:rsidR="00C65E86" w:rsidDel="003D2C50" w14:paraId="311B1D3B" w14:textId="58C50D27">
        <w:trPr>
          <w:tblCellSpacing w:w="0" w:type="dxa"/>
          <w:del w:id="6005" w:author="win10" w:date="2020-06-12T13:56:00Z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B59BA93" w14:textId="1710DA93" w:rsidR="00C65E86" w:rsidDel="003D2C50" w:rsidRDefault="00C65E86">
            <w:pPr>
              <w:pStyle w:val="1"/>
              <w:rPr>
                <w:del w:id="6006" w:author="win10" w:date="2020-06-12T13:56:00Z"/>
              </w:rPr>
              <w:pPrChange w:id="6007" w:author="win10" w:date="2020-06-12T13:57:00Z">
                <w:pPr>
                  <w:jc w:val="left"/>
                </w:pPr>
              </w:pPrChange>
            </w:pPr>
            <w:del w:id="6008" w:author="win10" w:date="2020-06-12T13:56:00Z">
              <w:r w:rsidDel="003D2C50">
                <w:delText>BatteryCapacityLeft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C5773C5" w14:textId="521C5F55" w:rsidR="00C65E86" w:rsidDel="003D2C50" w:rsidRDefault="00C65E86">
            <w:pPr>
              <w:pStyle w:val="1"/>
              <w:rPr>
                <w:del w:id="6009" w:author="win10" w:date="2020-06-12T13:56:00Z"/>
              </w:rPr>
              <w:pPrChange w:id="6010" w:author="win10" w:date="2020-06-12T13:57:00Z">
                <w:pPr>
                  <w:jc w:val="left"/>
                </w:pPr>
              </w:pPrChange>
            </w:pPr>
            <w:del w:id="6011" w:author="win10" w:date="2020-06-12T13:56:00Z">
              <w:r w:rsidDel="003D2C50"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201024A" w14:textId="0ACB3D66" w:rsidR="00C65E86" w:rsidDel="003D2C50" w:rsidRDefault="00C65E86">
            <w:pPr>
              <w:pStyle w:val="1"/>
              <w:rPr>
                <w:del w:id="6012" w:author="win10" w:date="2020-06-12T13:56:00Z"/>
              </w:rPr>
              <w:pPrChange w:id="6013" w:author="win10" w:date="2020-06-12T13:57:00Z">
                <w:pPr>
                  <w:jc w:val="left"/>
                </w:pPr>
              </w:pPrChange>
            </w:pPr>
            <w:del w:id="6014" w:author="win10" w:date="2020-06-12T13:56:00Z">
              <w:r w:rsidDel="003D2C50">
                <w:delText>String</w:delText>
              </w:r>
            </w:del>
          </w:p>
        </w:tc>
        <w:tc>
          <w:tcPr>
            <w:tcW w:w="2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BC1B3C9" w14:textId="240B18D9" w:rsidR="00C65E86" w:rsidDel="003D2C50" w:rsidRDefault="00933250">
            <w:pPr>
              <w:pStyle w:val="1"/>
              <w:rPr>
                <w:del w:id="6015" w:author="win10" w:date="2020-06-12T13:56:00Z"/>
              </w:rPr>
              <w:pPrChange w:id="6016" w:author="win10" w:date="2020-06-12T13:57:00Z">
                <w:pPr>
                  <w:jc w:val="left"/>
                </w:pPr>
              </w:pPrChange>
            </w:pPr>
            <w:del w:id="6017" w:author="win10" w:date="2020-06-12T13:56:00Z">
              <w:r w:rsidDel="003D2C50">
                <w:rPr>
                  <w:rFonts w:hint="eastAsia"/>
                </w:rPr>
                <w:delText>电池组剩余容量</w:delText>
              </w:r>
              <w:r w:rsidR="00C65E86" w:rsidDel="003D2C50">
                <w:rPr>
                  <w:rFonts w:hint="eastAsia"/>
                </w:rPr>
                <w:delText>。</w:delText>
              </w:r>
            </w:del>
          </w:p>
        </w:tc>
      </w:tr>
      <w:tr w:rsidR="00C65E86" w:rsidDel="003D2C50" w14:paraId="1E8B94D0" w14:textId="583E5402">
        <w:trPr>
          <w:tblCellSpacing w:w="0" w:type="dxa"/>
          <w:del w:id="6018" w:author="win10" w:date="2020-06-12T13:56:00Z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26363C3" w14:textId="1BB5CDCF" w:rsidR="00C65E86" w:rsidDel="003D2C50" w:rsidRDefault="00C65E86">
            <w:pPr>
              <w:pStyle w:val="1"/>
              <w:rPr>
                <w:del w:id="6019" w:author="win10" w:date="2020-06-12T13:56:00Z"/>
              </w:rPr>
              <w:pPrChange w:id="6020" w:author="win10" w:date="2020-06-12T13:57:00Z">
                <w:pPr>
                  <w:jc w:val="left"/>
                </w:pPr>
              </w:pPrChange>
            </w:pPr>
            <w:del w:id="6021" w:author="win10" w:date="2020-06-12T13:56:00Z">
              <w:r w:rsidDel="003D2C50">
                <w:delText>BatteryCapacityTotalkWh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9F72A80" w14:textId="67102D41" w:rsidR="00C65E86" w:rsidDel="003D2C50" w:rsidRDefault="00C65E86">
            <w:pPr>
              <w:pStyle w:val="1"/>
              <w:rPr>
                <w:del w:id="6022" w:author="win10" w:date="2020-06-12T13:56:00Z"/>
              </w:rPr>
              <w:pPrChange w:id="6023" w:author="win10" w:date="2020-06-12T13:57:00Z">
                <w:pPr>
                  <w:jc w:val="left"/>
                </w:pPr>
              </w:pPrChange>
            </w:pPr>
            <w:del w:id="6024" w:author="win10" w:date="2020-06-12T13:56:00Z">
              <w:r w:rsidDel="003D2C50"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A26313D" w14:textId="418EAB6D" w:rsidR="00C65E86" w:rsidDel="003D2C50" w:rsidRDefault="00C65E86">
            <w:pPr>
              <w:pStyle w:val="1"/>
              <w:rPr>
                <w:del w:id="6025" w:author="win10" w:date="2020-06-12T13:56:00Z"/>
              </w:rPr>
              <w:pPrChange w:id="6026" w:author="win10" w:date="2020-06-12T13:57:00Z">
                <w:pPr>
                  <w:jc w:val="left"/>
                </w:pPr>
              </w:pPrChange>
            </w:pPr>
            <w:del w:id="6027" w:author="win10" w:date="2020-06-12T13:56:00Z">
              <w:r w:rsidDel="003D2C50">
                <w:delText>String</w:delText>
              </w:r>
            </w:del>
          </w:p>
        </w:tc>
        <w:tc>
          <w:tcPr>
            <w:tcW w:w="2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63BC899" w14:textId="64B6EA10" w:rsidR="00C65E86" w:rsidDel="003D2C50" w:rsidRDefault="00933250">
            <w:pPr>
              <w:pStyle w:val="1"/>
              <w:rPr>
                <w:del w:id="6028" w:author="win10" w:date="2020-06-12T13:56:00Z"/>
              </w:rPr>
              <w:pPrChange w:id="6029" w:author="win10" w:date="2020-06-12T13:57:00Z">
                <w:pPr>
                  <w:jc w:val="left"/>
                </w:pPr>
              </w:pPrChange>
            </w:pPr>
            <w:del w:id="6030" w:author="win10" w:date="2020-06-12T13:56:00Z">
              <w:r w:rsidDel="003D2C50">
                <w:rPr>
                  <w:rFonts w:hint="eastAsia"/>
                </w:rPr>
                <w:delText>电池组总电能</w:delText>
              </w:r>
              <w:r w:rsidR="00C65E86" w:rsidDel="003D2C50">
                <w:rPr>
                  <w:rFonts w:hint="eastAsia"/>
                </w:rPr>
                <w:delText>。</w:delText>
              </w:r>
            </w:del>
          </w:p>
        </w:tc>
      </w:tr>
      <w:tr w:rsidR="00C65E86" w:rsidDel="003D2C50" w14:paraId="5587CB9E" w14:textId="4B473BB2">
        <w:trPr>
          <w:tblCellSpacing w:w="0" w:type="dxa"/>
          <w:del w:id="6031" w:author="win10" w:date="2020-06-12T13:56:00Z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5E1934D" w14:textId="5D2ABB35" w:rsidR="00C65E86" w:rsidDel="003D2C50" w:rsidRDefault="00933250">
            <w:pPr>
              <w:pStyle w:val="1"/>
              <w:rPr>
                <w:del w:id="6032" w:author="win10" w:date="2020-06-12T13:56:00Z"/>
              </w:rPr>
              <w:pPrChange w:id="6033" w:author="win10" w:date="2020-06-12T13:57:00Z">
                <w:pPr>
                  <w:jc w:val="left"/>
                </w:pPr>
              </w:pPrChange>
            </w:pPr>
            <w:del w:id="6034" w:author="win10" w:date="2020-06-12T13:56:00Z">
              <w:r w:rsidDel="003D2C50">
                <w:delText>BatteryCapacityLeftkWh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9DCD467" w14:textId="3FE03671" w:rsidR="00C65E86" w:rsidDel="003D2C50" w:rsidRDefault="00C65E86">
            <w:pPr>
              <w:pStyle w:val="1"/>
              <w:rPr>
                <w:del w:id="6035" w:author="win10" w:date="2020-06-12T13:56:00Z"/>
              </w:rPr>
              <w:pPrChange w:id="6036" w:author="win10" w:date="2020-06-12T13:57:00Z">
                <w:pPr>
                  <w:jc w:val="left"/>
                </w:pPr>
              </w:pPrChange>
            </w:pPr>
            <w:del w:id="6037" w:author="win10" w:date="2020-06-12T13:56:00Z">
              <w:r w:rsidDel="003D2C50"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7CD4EAE" w14:textId="59DE0765" w:rsidR="00C65E86" w:rsidDel="003D2C50" w:rsidRDefault="00C65E86">
            <w:pPr>
              <w:pStyle w:val="1"/>
              <w:rPr>
                <w:del w:id="6038" w:author="win10" w:date="2020-06-12T13:56:00Z"/>
              </w:rPr>
              <w:pPrChange w:id="6039" w:author="win10" w:date="2020-06-12T13:57:00Z">
                <w:pPr>
                  <w:jc w:val="left"/>
                </w:pPr>
              </w:pPrChange>
            </w:pPr>
            <w:del w:id="6040" w:author="win10" w:date="2020-06-12T13:56:00Z">
              <w:r w:rsidDel="003D2C50">
                <w:delText>String</w:delText>
              </w:r>
            </w:del>
          </w:p>
        </w:tc>
        <w:tc>
          <w:tcPr>
            <w:tcW w:w="2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A504C31" w14:textId="518DE2EB" w:rsidR="00C65E86" w:rsidDel="003D2C50" w:rsidRDefault="00933250">
            <w:pPr>
              <w:pStyle w:val="1"/>
              <w:rPr>
                <w:del w:id="6041" w:author="win10" w:date="2020-06-12T13:56:00Z"/>
              </w:rPr>
              <w:pPrChange w:id="6042" w:author="win10" w:date="2020-06-12T13:57:00Z">
                <w:pPr>
                  <w:jc w:val="left"/>
                </w:pPr>
              </w:pPrChange>
            </w:pPr>
            <w:del w:id="6043" w:author="win10" w:date="2020-06-12T13:56:00Z">
              <w:r w:rsidDel="003D2C50">
                <w:rPr>
                  <w:rFonts w:hint="eastAsia"/>
                </w:rPr>
                <w:delText>电池组剩余电能</w:delText>
              </w:r>
            </w:del>
          </w:p>
        </w:tc>
      </w:tr>
      <w:tr w:rsidR="00C65E86" w:rsidDel="003D2C50" w14:paraId="5E00A626" w14:textId="4A4A7213">
        <w:trPr>
          <w:tblCellSpacing w:w="0" w:type="dxa"/>
          <w:del w:id="6044" w:author="win10" w:date="2020-06-12T13:56:00Z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40B64CE" w14:textId="0B695839" w:rsidR="00C65E86" w:rsidDel="003D2C50" w:rsidRDefault="00C65E86">
            <w:pPr>
              <w:pStyle w:val="1"/>
              <w:rPr>
                <w:del w:id="6045" w:author="win10" w:date="2020-06-12T13:56:00Z"/>
              </w:rPr>
              <w:pPrChange w:id="6046" w:author="win10" w:date="2020-06-12T13:57:00Z">
                <w:pPr>
                  <w:jc w:val="left"/>
                </w:pPr>
              </w:pPrChange>
            </w:pPr>
            <w:del w:id="6047" w:author="win10" w:date="2020-06-12T13:56:00Z">
              <w:r w:rsidRPr="00DE3E82" w:rsidDel="003D2C50">
                <w:delText>ChargingCurrentMax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426F632" w14:textId="7BCA64F6" w:rsidR="00C65E86" w:rsidDel="003D2C50" w:rsidRDefault="00C65E86">
            <w:pPr>
              <w:pStyle w:val="1"/>
              <w:rPr>
                <w:del w:id="6048" w:author="win10" w:date="2020-06-12T13:56:00Z"/>
              </w:rPr>
              <w:pPrChange w:id="6049" w:author="win10" w:date="2020-06-12T13:57:00Z">
                <w:pPr>
                  <w:jc w:val="left"/>
                </w:pPr>
              </w:pPrChange>
            </w:pPr>
            <w:del w:id="6050" w:author="win10" w:date="2020-06-12T13:56:00Z">
              <w:r w:rsidDel="003D2C50"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5BFC152" w14:textId="19C542A7" w:rsidR="00C65E86" w:rsidDel="003D2C50" w:rsidRDefault="00C65E86">
            <w:pPr>
              <w:pStyle w:val="1"/>
              <w:rPr>
                <w:del w:id="6051" w:author="win10" w:date="2020-06-12T13:56:00Z"/>
              </w:rPr>
              <w:pPrChange w:id="6052" w:author="win10" w:date="2020-06-12T13:57:00Z">
                <w:pPr>
                  <w:jc w:val="left"/>
                </w:pPr>
              </w:pPrChange>
            </w:pPr>
            <w:del w:id="6053" w:author="win10" w:date="2020-06-12T13:56:00Z">
              <w:r w:rsidDel="003D2C50">
                <w:delText>String</w:delText>
              </w:r>
            </w:del>
          </w:p>
        </w:tc>
        <w:tc>
          <w:tcPr>
            <w:tcW w:w="2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8682282" w14:textId="52D4D70A" w:rsidR="00C65E86" w:rsidDel="003D2C50" w:rsidRDefault="00C65E86">
            <w:pPr>
              <w:pStyle w:val="1"/>
              <w:rPr>
                <w:del w:id="6054" w:author="win10" w:date="2020-06-12T13:56:00Z"/>
              </w:rPr>
              <w:pPrChange w:id="6055" w:author="win10" w:date="2020-06-12T13:57:00Z">
                <w:pPr>
                  <w:jc w:val="left"/>
                </w:pPr>
              </w:pPrChange>
            </w:pPr>
            <w:del w:id="6056" w:author="win10" w:date="2020-06-12T13:56:00Z">
              <w:r w:rsidRPr="00DE3E82" w:rsidDel="003D2C50">
                <w:rPr>
                  <w:rFonts w:hint="eastAsia"/>
                </w:rPr>
                <w:delText>最大允许充电电流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</w:tc>
      </w:tr>
      <w:tr w:rsidR="00C65E86" w:rsidDel="003D2C50" w14:paraId="5D24D70A" w14:textId="4228CB45">
        <w:trPr>
          <w:tblCellSpacing w:w="0" w:type="dxa"/>
          <w:del w:id="6057" w:author="win10" w:date="2020-06-12T13:56:00Z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6B3AF14" w14:textId="1CC11861" w:rsidR="00C65E86" w:rsidDel="003D2C50" w:rsidRDefault="00C65E86">
            <w:pPr>
              <w:pStyle w:val="1"/>
              <w:rPr>
                <w:del w:id="6058" w:author="win10" w:date="2020-06-12T13:56:00Z"/>
              </w:rPr>
              <w:pPrChange w:id="6059" w:author="win10" w:date="2020-06-12T13:57:00Z">
                <w:pPr>
                  <w:jc w:val="left"/>
                </w:pPr>
              </w:pPrChange>
            </w:pPr>
            <w:del w:id="6060" w:author="win10" w:date="2020-06-12T13:56:00Z">
              <w:r w:rsidRPr="00DE3E82" w:rsidDel="003D2C50">
                <w:delText>DisChargingCurrentMax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6507492" w14:textId="0B7F28AE" w:rsidR="00C65E86" w:rsidDel="003D2C50" w:rsidRDefault="00C65E86">
            <w:pPr>
              <w:pStyle w:val="1"/>
              <w:rPr>
                <w:del w:id="6061" w:author="win10" w:date="2020-06-12T13:56:00Z"/>
              </w:rPr>
              <w:pPrChange w:id="6062" w:author="win10" w:date="2020-06-12T13:57:00Z">
                <w:pPr>
                  <w:jc w:val="left"/>
                </w:pPr>
              </w:pPrChange>
            </w:pPr>
            <w:del w:id="6063" w:author="win10" w:date="2020-06-12T13:56:00Z">
              <w:r w:rsidDel="003D2C50"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794EADF" w14:textId="77FFB31E" w:rsidR="00C65E86" w:rsidDel="003D2C50" w:rsidRDefault="00C65E86">
            <w:pPr>
              <w:pStyle w:val="1"/>
              <w:rPr>
                <w:del w:id="6064" w:author="win10" w:date="2020-06-12T13:56:00Z"/>
              </w:rPr>
              <w:pPrChange w:id="6065" w:author="win10" w:date="2020-06-12T13:57:00Z">
                <w:pPr>
                  <w:jc w:val="left"/>
                </w:pPr>
              </w:pPrChange>
            </w:pPr>
            <w:del w:id="6066" w:author="win10" w:date="2020-06-12T13:56:00Z">
              <w:r w:rsidDel="003D2C50">
                <w:delText>String</w:delText>
              </w:r>
            </w:del>
          </w:p>
        </w:tc>
        <w:tc>
          <w:tcPr>
            <w:tcW w:w="2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7031AB8" w14:textId="7B1A7C8B" w:rsidR="00C65E86" w:rsidDel="003D2C50" w:rsidRDefault="00C65E86">
            <w:pPr>
              <w:pStyle w:val="1"/>
              <w:rPr>
                <w:del w:id="6067" w:author="win10" w:date="2020-06-12T13:56:00Z"/>
              </w:rPr>
              <w:pPrChange w:id="6068" w:author="win10" w:date="2020-06-12T13:57:00Z">
                <w:pPr>
                  <w:jc w:val="left"/>
                </w:pPr>
              </w:pPrChange>
            </w:pPr>
            <w:del w:id="6069" w:author="win10" w:date="2020-06-12T13:56:00Z">
              <w:r w:rsidRPr="00DE3E82" w:rsidDel="003D2C50">
                <w:rPr>
                  <w:rFonts w:hint="eastAsia"/>
                </w:rPr>
                <w:delText>最大允许放电电流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</w:tc>
      </w:tr>
      <w:tr w:rsidR="00C65E86" w:rsidDel="003D2C50" w14:paraId="22099A88" w14:textId="0630F62A">
        <w:trPr>
          <w:tblCellSpacing w:w="0" w:type="dxa"/>
          <w:del w:id="6070" w:author="win10" w:date="2020-06-12T13:56:00Z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2553C91" w14:textId="67B6B38E" w:rsidR="00C65E86" w:rsidDel="003D2C50" w:rsidRDefault="00C65E86">
            <w:pPr>
              <w:pStyle w:val="1"/>
              <w:rPr>
                <w:del w:id="6071" w:author="win10" w:date="2020-06-12T13:56:00Z"/>
              </w:rPr>
              <w:pPrChange w:id="6072" w:author="win10" w:date="2020-06-12T13:57:00Z">
                <w:pPr>
                  <w:jc w:val="left"/>
                </w:pPr>
              </w:pPrChange>
            </w:pPr>
            <w:del w:id="6073" w:author="win10" w:date="2020-06-12T13:56:00Z">
              <w:r w:rsidRPr="00DE3E82" w:rsidDel="003D2C50">
                <w:delText>ChargingPowerMax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B015F2B" w14:textId="69977A81" w:rsidR="00C65E86" w:rsidDel="003D2C50" w:rsidRDefault="00C65E86">
            <w:pPr>
              <w:pStyle w:val="1"/>
              <w:rPr>
                <w:del w:id="6074" w:author="win10" w:date="2020-06-12T13:56:00Z"/>
              </w:rPr>
              <w:pPrChange w:id="6075" w:author="win10" w:date="2020-06-12T13:57:00Z">
                <w:pPr>
                  <w:jc w:val="left"/>
                </w:pPr>
              </w:pPrChange>
            </w:pPr>
            <w:del w:id="6076" w:author="win10" w:date="2020-06-12T13:56:00Z">
              <w:r w:rsidDel="003D2C50"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EACBBF4" w14:textId="00990076" w:rsidR="00C65E86" w:rsidDel="003D2C50" w:rsidRDefault="00C65E86">
            <w:pPr>
              <w:pStyle w:val="1"/>
              <w:rPr>
                <w:del w:id="6077" w:author="win10" w:date="2020-06-12T13:56:00Z"/>
              </w:rPr>
              <w:pPrChange w:id="6078" w:author="win10" w:date="2020-06-12T13:57:00Z">
                <w:pPr>
                  <w:jc w:val="left"/>
                </w:pPr>
              </w:pPrChange>
            </w:pPr>
            <w:del w:id="6079" w:author="win10" w:date="2020-06-12T13:56:00Z">
              <w:r w:rsidDel="003D2C50">
                <w:delText>String</w:delText>
              </w:r>
            </w:del>
          </w:p>
        </w:tc>
        <w:tc>
          <w:tcPr>
            <w:tcW w:w="2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3B3567B" w14:textId="533DD569" w:rsidR="00C65E86" w:rsidDel="003D2C50" w:rsidRDefault="00C65E86">
            <w:pPr>
              <w:pStyle w:val="1"/>
              <w:rPr>
                <w:del w:id="6080" w:author="win10" w:date="2020-06-12T13:56:00Z"/>
              </w:rPr>
              <w:pPrChange w:id="6081" w:author="win10" w:date="2020-06-12T13:57:00Z">
                <w:pPr>
                  <w:jc w:val="left"/>
                </w:pPr>
              </w:pPrChange>
            </w:pPr>
            <w:del w:id="6082" w:author="win10" w:date="2020-06-12T13:56:00Z">
              <w:r w:rsidRPr="00DE3E82" w:rsidDel="003D2C50">
                <w:rPr>
                  <w:rFonts w:hint="eastAsia"/>
                </w:rPr>
                <w:delText>最大允许充电功率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</w:tc>
      </w:tr>
      <w:tr w:rsidR="00C65E86" w:rsidDel="003D2C50" w14:paraId="6CB4DB66" w14:textId="7B94F933">
        <w:trPr>
          <w:tblCellSpacing w:w="0" w:type="dxa"/>
          <w:del w:id="6083" w:author="win10" w:date="2020-06-12T13:56:00Z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B9369E1" w14:textId="4D9BF7EF" w:rsidR="00C65E86" w:rsidDel="003D2C50" w:rsidRDefault="00C65E86">
            <w:pPr>
              <w:pStyle w:val="1"/>
              <w:rPr>
                <w:del w:id="6084" w:author="win10" w:date="2020-06-12T13:56:00Z"/>
              </w:rPr>
              <w:pPrChange w:id="6085" w:author="win10" w:date="2020-06-12T13:57:00Z">
                <w:pPr>
                  <w:jc w:val="left"/>
                </w:pPr>
              </w:pPrChange>
            </w:pPr>
            <w:del w:id="6086" w:author="win10" w:date="2020-06-12T13:56:00Z">
              <w:r w:rsidRPr="00DE3E82" w:rsidDel="003D2C50">
                <w:delText>DisChargingPowerMax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1519E87" w14:textId="16441560" w:rsidR="00C65E86" w:rsidDel="003D2C50" w:rsidRDefault="00C65E86">
            <w:pPr>
              <w:pStyle w:val="1"/>
              <w:rPr>
                <w:del w:id="6087" w:author="win10" w:date="2020-06-12T13:56:00Z"/>
              </w:rPr>
              <w:pPrChange w:id="6088" w:author="win10" w:date="2020-06-12T13:57:00Z">
                <w:pPr>
                  <w:jc w:val="left"/>
                </w:pPr>
              </w:pPrChange>
            </w:pPr>
            <w:del w:id="6089" w:author="win10" w:date="2020-06-12T13:56:00Z">
              <w:r w:rsidDel="003D2C50"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33B66F4" w14:textId="664FA527" w:rsidR="00C65E86" w:rsidDel="003D2C50" w:rsidRDefault="00C65E86">
            <w:pPr>
              <w:pStyle w:val="1"/>
              <w:rPr>
                <w:del w:id="6090" w:author="win10" w:date="2020-06-12T13:56:00Z"/>
              </w:rPr>
              <w:pPrChange w:id="6091" w:author="win10" w:date="2020-06-12T13:57:00Z">
                <w:pPr>
                  <w:jc w:val="left"/>
                </w:pPr>
              </w:pPrChange>
            </w:pPr>
            <w:del w:id="6092" w:author="win10" w:date="2020-06-12T13:56:00Z">
              <w:r w:rsidDel="003D2C50">
                <w:delText>String</w:delText>
              </w:r>
            </w:del>
          </w:p>
        </w:tc>
        <w:tc>
          <w:tcPr>
            <w:tcW w:w="2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8E9642D" w14:textId="320EC47F" w:rsidR="00C65E86" w:rsidDel="003D2C50" w:rsidRDefault="00C65E86">
            <w:pPr>
              <w:pStyle w:val="1"/>
              <w:rPr>
                <w:del w:id="6093" w:author="win10" w:date="2020-06-12T13:56:00Z"/>
              </w:rPr>
              <w:pPrChange w:id="6094" w:author="win10" w:date="2020-06-12T13:57:00Z">
                <w:pPr>
                  <w:jc w:val="left"/>
                </w:pPr>
              </w:pPrChange>
            </w:pPr>
            <w:del w:id="6095" w:author="win10" w:date="2020-06-12T13:56:00Z">
              <w:r w:rsidRPr="00427F8A" w:rsidDel="003D2C50">
                <w:rPr>
                  <w:rFonts w:hint="eastAsia"/>
                </w:rPr>
                <w:delText>最大允许放电功率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</w:tc>
      </w:tr>
    </w:tbl>
    <w:p w14:paraId="5DD6B17D" w14:textId="1D291B28" w:rsidR="00EA5016" w:rsidDel="003D2C50" w:rsidRDefault="00EA5016">
      <w:pPr>
        <w:pStyle w:val="1"/>
        <w:rPr>
          <w:del w:id="6096" w:author="win10" w:date="2020-06-12T13:56:00Z"/>
        </w:rPr>
        <w:pPrChange w:id="6097" w:author="win10" w:date="2020-06-12T13:57:00Z">
          <w:pPr/>
        </w:pPrChange>
      </w:pPr>
    </w:p>
    <w:p w14:paraId="1063FD9A" w14:textId="186C9BE4" w:rsidR="00EA5016" w:rsidDel="003D2C50" w:rsidRDefault="004C4817">
      <w:pPr>
        <w:pStyle w:val="1"/>
        <w:rPr>
          <w:del w:id="6098" w:author="win10" w:date="2020-06-12T13:56:00Z"/>
          <w:rFonts w:cs="Arial"/>
          <w:bCs/>
        </w:rPr>
        <w:pPrChange w:id="6099" w:author="win10" w:date="2020-06-12T13:57:00Z">
          <w:pPr>
            <w:ind w:firstLine="420"/>
          </w:pPr>
        </w:pPrChange>
      </w:pPr>
      <w:del w:id="6100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deviceInfo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2548CF1C" w14:textId="1C492F10">
        <w:trPr>
          <w:tblHeader/>
          <w:tblCellSpacing w:w="0" w:type="dxa"/>
          <w:del w:id="6101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704B3B7" w14:textId="7040C115" w:rsidR="00EA5016" w:rsidDel="003D2C50" w:rsidRDefault="004C4817">
            <w:pPr>
              <w:pStyle w:val="1"/>
              <w:rPr>
                <w:del w:id="610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103" w:author="win10" w:date="2020-06-12T13:57:00Z">
                <w:pPr>
                  <w:widowControl/>
                  <w:jc w:val="center"/>
                </w:pPr>
              </w:pPrChange>
            </w:pPr>
            <w:del w:id="610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A6F6B37" w14:textId="13599945" w:rsidR="00EA5016" w:rsidDel="003D2C50" w:rsidRDefault="004C4817">
            <w:pPr>
              <w:pStyle w:val="1"/>
              <w:rPr>
                <w:del w:id="610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106" w:author="win10" w:date="2020-06-12T13:57:00Z">
                <w:pPr>
                  <w:widowControl/>
                  <w:jc w:val="center"/>
                </w:pPr>
              </w:pPrChange>
            </w:pPr>
            <w:del w:id="610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F7100DC" w14:textId="5B2AF619" w:rsidR="00EA5016" w:rsidDel="003D2C50" w:rsidRDefault="004C4817">
            <w:pPr>
              <w:pStyle w:val="1"/>
              <w:rPr>
                <w:del w:id="610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109" w:author="win10" w:date="2020-06-12T13:57:00Z">
                <w:pPr>
                  <w:widowControl/>
                  <w:jc w:val="center"/>
                </w:pPr>
              </w:pPrChange>
            </w:pPr>
            <w:del w:id="611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D3AD6A2" w14:textId="41595CC8" w:rsidR="00EA5016" w:rsidDel="003D2C50" w:rsidRDefault="004C4817">
            <w:pPr>
              <w:pStyle w:val="1"/>
              <w:rPr>
                <w:del w:id="611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112" w:author="win10" w:date="2020-06-12T13:57:00Z">
                <w:pPr>
                  <w:widowControl/>
                  <w:jc w:val="center"/>
                </w:pPr>
              </w:pPrChange>
            </w:pPr>
            <w:del w:id="611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04580015" w14:textId="4EDBC14A">
        <w:trPr>
          <w:tblCellSpacing w:w="0" w:type="dxa"/>
          <w:del w:id="6114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53E18DF" w14:textId="7D922C1C" w:rsidR="00EA5016" w:rsidDel="003D2C50" w:rsidRDefault="004C4817">
            <w:pPr>
              <w:pStyle w:val="1"/>
              <w:rPr>
                <w:del w:id="6115" w:author="win10" w:date="2020-06-12T13:56:00Z"/>
              </w:rPr>
              <w:pPrChange w:id="6116" w:author="win10" w:date="2020-06-12T13:57:00Z">
                <w:pPr>
                  <w:jc w:val="left"/>
                </w:pPr>
              </w:pPrChange>
            </w:pPr>
            <w:del w:id="6117" w:author="win10" w:date="2020-06-12T13:56:00Z">
              <w:r w:rsidDel="003D2C50">
                <w:delText>key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A4D0996" w14:textId="52381F84" w:rsidR="00EA5016" w:rsidDel="003D2C50" w:rsidRDefault="004C4817">
            <w:pPr>
              <w:pStyle w:val="1"/>
              <w:rPr>
                <w:del w:id="6118" w:author="win10" w:date="2020-06-12T13:56:00Z"/>
              </w:rPr>
              <w:pPrChange w:id="6119" w:author="win10" w:date="2020-06-12T13:57:00Z">
                <w:pPr>
                  <w:jc w:val="left"/>
                </w:pPr>
              </w:pPrChange>
            </w:pPr>
            <w:del w:id="6120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875B2F5" w14:textId="6F99667B" w:rsidR="00EA5016" w:rsidDel="003D2C50" w:rsidRDefault="004C4817">
            <w:pPr>
              <w:pStyle w:val="1"/>
              <w:rPr>
                <w:del w:id="6121" w:author="win10" w:date="2020-06-12T13:56:00Z"/>
              </w:rPr>
              <w:pPrChange w:id="6122" w:author="win10" w:date="2020-06-12T13:57:00Z">
                <w:pPr>
                  <w:jc w:val="left"/>
                </w:pPr>
              </w:pPrChange>
            </w:pPr>
            <w:del w:id="6123" w:author="win10" w:date="2020-06-12T13:56:00Z">
              <w:r w:rsidDel="003D2C50">
                <w:delText>String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65F3752" w14:textId="02EFE7A4" w:rsidR="00EA5016" w:rsidDel="003D2C50" w:rsidRDefault="004C4817">
            <w:pPr>
              <w:pStyle w:val="1"/>
              <w:rPr>
                <w:del w:id="6124" w:author="win10" w:date="2020-06-12T13:56:00Z"/>
              </w:rPr>
              <w:pPrChange w:id="6125" w:author="win10" w:date="2020-06-12T13:57:00Z">
                <w:pPr>
                  <w:jc w:val="left"/>
                </w:pPr>
              </w:pPrChange>
            </w:pPr>
            <w:del w:id="6126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信息类型，只有读取属性</w:delText>
              </w:r>
              <w:r w:rsidDel="003D2C50">
                <w:delText>。</w:delText>
              </w:r>
            </w:del>
          </w:p>
          <w:p w14:paraId="4DDA2838" w14:textId="17C7AAA7" w:rsidR="00EA5016" w:rsidDel="003D2C50" w:rsidRDefault="004C4817">
            <w:pPr>
              <w:pStyle w:val="1"/>
              <w:rPr>
                <w:del w:id="6127" w:author="win10" w:date="2020-06-12T13:56:00Z"/>
              </w:rPr>
              <w:pPrChange w:id="6128" w:author="win10" w:date="2020-06-12T13:57:00Z">
                <w:pPr>
                  <w:jc w:val="left"/>
                </w:pPr>
              </w:pPrChange>
            </w:pPr>
            <w:del w:id="6129" w:author="win10" w:date="2020-06-12T13:56:00Z">
              <w:r w:rsidDel="003D2C50">
                <w:rPr>
                  <w:rFonts w:hint="eastAsia"/>
                </w:rPr>
                <w:delText>厂家</w:delText>
              </w:r>
              <w:r w:rsidDel="003D2C50">
                <w:delText>：</w:delText>
              </w:r>
              <w:r w:rsidDel="003D2C50">
                <w:delText>Company</w:delText>
              </w:r>
              <w:r w:rsidDel="003D2C50">
                <w:delText>。</w:delText>
              </w:r>
            </w:del>
          </w:p>
          <w:p w14:paraId="4545C79B" w14:textId="525164FD" w:rsidR="00EA5016" w:rsidDel="003D2C50" w:rsidRDefault="004C4817">
            <w:pPr>
              <w:pStyle w:val="1"/>
              <w:rPr>
                <w:del w:id="6130" w:author="win10" w:date="2020-06-12T13:56:00Z"/>
              </w:rPr>
              <w:pPrChange w:id="6131" w:author="win10" w:date="2020-06-12T13:57:00Z">
                <w:pPr>
                  <w:jc w:val="left"/>
                </w:pPr>
              </w:pPrChange>
            </w:pPr>
            <w:del w:id="6132" w:author="win10" w:date="2020-06-12T13:56:00Z">
              <w:r w:rsidDel="003D2C50">
                <w:rPr>
                  <w:rFonts w:hint="eastAsia"/>
                </w:rPr>
                <w:delText>型号：</w:delText>
              </w:r>
              <w:bookmarkStart w:id="6133" w:name="_Hlk20128213"/>
              <w:r w:rsidDel="003D2C50">
                <w:rPr>
                  <w:rFonts w:hint="eastAsia"/>
                </w:rPr>
                <w:delText>M</w:delText>
              </w:r>
              <w:bookmarkEnd w:id="6133"/>
              <w:r w:rsidDel="003D2C50">
                <w:delText>odel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2107684B" w14:textId="2F3954E7" w:rsidR="00EA5016" w:rsidDel="003D2C50" w:rsidRDefault="004C4817">
            <w:pPr>
              <w:pStyle w:val="1"/>
              <w:rPr>
                <w:del w:id="6134" w:author="win10" w:date="2020-06-12T13:56:00Z"/>
              </w:rPr>
              <w:pPrChange w:id="6135" w:author="win10" w:date="2020-06-12T13:57:00Z">
                <w:pPr>
                  <w:jc w:val="left"/>
                </w:pPr>
              </w:pPrChange>
            </w:pPr>
            <w:del w:id="6136" w:author="win10" w:date="2020-06-12T13:56:00Z">
              <w:r w:rsidDel="003D2C50">
                <w:rPr>
                  <w:rFonts w:hint="eastAsia"/>
                </w:rPr>
                <w:delText>设备编号</w:delText>
              </w:r>
              <w:r w:rsidDel="003D2C50">
                <w:delText>：</w:delText>
              </w:r>
              <w:r w:rsidDel="003D2C50">
                <w:delText>SN</w:delText>
              </w:r>
              <w:r w:rsidDel="003D2C50">
                <w:delText>。</w:delText>
              </w:r>
            </w:del>
          </w:p>
          <w:p w14:paraId="3438B6B3" w14:textId="2B2C3A1A" w:rsidR="00EA5016" w:rsidDel="003D2C50" w:rsidRDefault="004C4817">
            <w:pPr>
              <w:pStyle w:val="1"/>
              <w:rPr>
                <w:del w:id="6137" w:author="win10" w:date="2020-06-12T13:56:00Z"/>
              </w:rPr>
              <w:pPrChange w:id="6138" w:author="win10" w:date="2020-06-12T13:57:00Z">
                <w:pPr>
                  <w:jc w:val="left"/>
                </w:pPr>
              </w:pPrChange>
            </w:pPr>
            <w:del w:id="6139" w:author="win10" w:date="2020-06-12T13:56:00Z">
              <w:r w:rsidDel="003D2C50">
                <w:rPr>
                  <w:rFonts w:hint="eastAsia"/>
                </w:rPr>
                <w:delText>软件版本：</w:delText>
              </w:r>
              <w:r w:rsidDel="003D2C50">
                <w:rPr>
                  <w:rFonts w:hint="eastAsia"/>
                </w:rPr>
                <w:delText>V</w:delText>
              </w:r>
              <w:r w:rsidDel="003D2C50">
                <w:delText>ersion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7EC5C65E" w14:textId="650012BD" w:rsidR="00EA5016" w:rsidDel="003D2C50" w:rsidRDefault="004C4817">
            <w:pPr>
              <w:pStyle w:val="1"/>
              <w:rPr>
                <w:del w:id="6140" w:author="win10" w:date="2020-06-12T13:56:00Z"/>
              </w:rPr>
              <w:pPrChange w:id="6141" w:author="win10" w:date="2020-06-12T13:57:00Z">
                <w:pPr>
                  <w:jc w:val="left"/>
                </w:pPr>
              </w:pPrChange>
            </w:pPr>
            <w:del w:id="6142" w:author="win10" w:date="2020-06-12T13:56:00Z">
              <w:r w:rsidDel="003D2C50">
                <w:rPr>
                  <w:rFonts w:hint="eastAsia"/>
                </w:rPr>
                <w:delText>制造商</w:delText>
              </w:r>
              <w:r w:rsidDel="003D2C50">
                <w:delText>：</w:delText>
              </w:r>
              <w:r w:rsidDel="003D2C50">
                <w:delText>Manufacturers</w:delText>
              </w:r>
              <w:r w:rsidDel="003D2C50">
                <w:delText>。</w:delText>
              </w:r>
            </w:del>
          </w:p>
        </w:tc>
      </w:tr>
      <w:tr w:rsidR="00EA5016" w:rsidDel="003D2C50" w14:paraId="1A141637" w14:textId="77211679">
        <w:trPr>
          <w:tblCellSpacing w:w="0" w:type="dxa"/>
          <w:del w:id="6143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F07E9E4" w14:textId="272EE7A2" w:rsidR="00EA5016" w:rsidDel="003D2C50" w:rsidRDefault="004C4817">
            <w:pPr>
              <w:pStyle w:val="1"/>
              <w:rPr>
                <w:del w:id="6144" w:author="win10" w:date="2020-06-12T13:56:00Z"/>
              </w:rPr>
              <w:pPrChange w:id="6145" w:author="win10" w:date="2020-06-12T13:57:00Z">
                <w:pPr>
                  <w:jc w:val="left"/>
                </w:pPr>
              </w:pPrChange>
            </w:pPr>
            <w:del w:id="6146" w:author="win10" w:date="2020-06-12T13:56:00Z">
              <w:r w:rsidDel="003D2C50">
                <w:delText>value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DA49583" w14:textId="329AF256" w:rsidR="00EA5016" w:rsidDel="003D2C50" w:rsidRDefault="004C4817">
            <w:pPr>
              <w:pStyle w:val="1"/>
              <w:rPr>
                <w:del w:id="6147" w:author="win10" w:date="2020-06-12T13:56:00Z"/>
              </w:rPr>
              <w:pPrChange w:id="6148" w:author="win10" w:date="2020-06-12T13:57:00Z">
                <w:pPr>
                  <w:jc w:val="left"/>
                </w:pPr>
              </w:pPrChange>
            </w:pPr>
            <w:del w:id="6149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E089996" w14:textId="6FBBF0FC" w:rsidR="00EA5016" w:rsidDel="003D2C50" w:rsidRDefault="004C4817">
            <w:pPr>
              <w:pStyle w:val="1"/>
              <w:rPr>
                <w:del w:id="6150" w:author="win10" w:date="2020-06-12T13:56:00Z"/>
              </w:rPr>
              <w:pPrChange w:id="6151" w:author="win10" w:date="2020-06-12T13:57:00Z">
                <w:pPr>
                  <w:jc w:val="left"/>
                </w:pPr>
              </w:pPrChange>
            </w:pPr>
            <w:del w:id="6152" w:author="win10" w:date="2020-06-12T13:56:00Z">
              <w:r w:rsidDel="003D2C50">
                <w:delText>String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AF8BE8C" w14:textId="1D717051" w:rsidR="00EA5016" w:rsidDel="003D2C50" w:rsidRDefault="004C4817">
            <w:pPr>
              <w:pStyle w:val="1"/>
              <w:rPr>
                <w:del w:id="6153" w:author="win10" w:date="2020-06-12T13:56:00Z"/>
              </w:rPr>
              <w:pPrChange w:id="6154" w:author="win10" w:date="2020-06-12T13:57:00Z">
                <w:pPr>
                  <w:jc w:val="left"/>
                </w:pPr>
              </w:pPrChange>
            </w:pPr>
            <w:del w:id="6155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信息</w:delText>
              </w:r>
              <w:r w:rsidDel="003D2C50">
                <w:delText>的值。</w:delText>
              </w:r>
            </w:del>
          </w:p>
          <w:p w14:paraId="43B2DD65" w14:textId="13777E0A" w:rsidR="00EA5016" w:rsidDel="003D2C50" w:rsidRDefault="004C4817">
            <w:pPr>
              <w:pStyle w:val="1"/>
              <w:rPr>
                <w:del w:id="6156" w:author="win10" w:date="2020-06-12T13:56:00Z"/>
              </w:rPr>
              <w:pPrChange w:id="6157" w:author="win10" w:date="2020-06-12T13:57:00Z">
                <w:pPr>
                  <w:jc w:val="left"/>
                </w:pPr>
              </w:pPrChange>
            </w:pPr>
            <w:del w:id="6158" w:author="win10" w:date="2020-06-12T13:56:00Z">
              <w:r w:rsidDel="003D2C50">
                <w:rPr>
                  <w:rFonts w:hint="eastAsia"/>
                </w:rPr>
                <w:delText>请求消息：空。</w:delText>
              </w:r>
            </w:del>
          </w:p>
          <w:p w14:paraId="3FE4520B" w14:textId="0C5BC797" w:rsidR="00EA5016" w:rsidDel="003D2C50" w:rsidRDefault="004C4817">
            <w:pPr>
              <w:pStyle w:val="1"/>
              <w:rPr>
                <w:del w:id="6159" w:author="win10" w:date="2020-06-12T13:56:00Z"/>
              </w:rPr>
              <w:pPrChange w:id="6160" w:author="win10" w:date="2020-06-12T13:57:00Z">
                <w:pPr>
                  <w:jc w:val="left"/>
                </w:pPr>
              </w:pPrChange>
            </w:pPr>
            <w:del w:id="6161" w:author="win10" w:date="2020-06-12T13:56:00Z">
              <w:r w:rsidDel="003D2C50">
                <w:rPr>
                  <w:rFonts w:hint="eastAsia"/>
                </w:rPr>
                <w:delText>应答消息：</w:delText>
              </w:r>
            </w:del>
          </w:p>
          <w:p w14:paraId="352C4E7B" w14:textId="60BA8A5F" w:rsidR="00EA5016" w:rsidDel="003D2C50" w:rsidRDefault="004C4817">
            <w:pPr>
              <w:pStyle w:val="1"/>
              <w:rPr>
                <w:del w:id="6162" w:author="win10" w:date="2020-06-12T13:56:00Z"/>
              </w:rPr>
              <w:pPrChange w:id="6163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6164" w:author="win10" w:date="2020-06-12T13:56:00Z">
              <w:r w:rsidDel="003D2C50">
                <w:rPr>
                  <w:rFonts w:hint="eastAsia"/>
                </w:rPr>
                <w:delText>厂家</w:delText>
              </w:r>
              <w:r w:rsidDel="003D2C50">
                <w:delText>：</w:delText>
              </w:r>
              <w:r w:rsidDel="003D2C50">
                <w:delText>TOPBAND</w:delText>
              </w:r>
              <w:r w:rsidDel="003D2C50">
                <w:delText>。</w:delText>
              </w:r>
            </w:del>
          </w:p>
          <w:p w14:paraId="7FCBA064" w14:textId="7A9C5CA3" w:rsidR="00EA5016" w:rsidDel="003D2C50" w:rsidRDefault="004C4817">
            <w:pPr>
              <w:pStyle w:val="1"/>
              <w:rPr>
                <w:del w:id="6165" w:author="win10" w:date="2020-06-12T13:56:00Z"/>
              </w:rPr>
              <w:pPrChange w:id="6166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6167" w:author="win10" w:date="2020-06-12T13:56:00Z">
              <w:r w:rsidDel="003D2C50">
                <w:rPr>
                  <w:rFonts w:hint="eastAsia"/>
                </w:rPr>
                <w:delText>型号</w:delText>
              </w:r>
              <w:r w:rsidDel="003D2C50">
                <w:delText>：</w:delText>
              </w:r>
              <w:r w:rsidDel="003D2C50">
                <w:rPr>
                  <w:rFonts w:hint="eastAsia"/>
                </w:rPr>
                <w:delText>30k</w:delText>
              </w:r>
              <w:r w:rsidDel="003D2C50">
                <w:delText>W</w:delText>
              </w:r>
              <w:r w:rsidDel="003D2C50">
                <w:delText>。</w:delText>
              </w:r>
            </w:del>
          </w:p>
          <w:p w14:paraId="41D5291E" w14:textId="12B2136A" w:rsidR="00EA5016" w:rsidDel="003D2C50" w:rsidRDefault="004C4817">
            <w:pPr>
              <w:pStyle w:val="1"/>
              <w:rPr>
                <w:del w:id="6168" w:author="win10" w:date="2020-06-12T13:56:00Z"/>
              </w:rPr>
              <w:pPrChange w:id="6169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6170" w:author="win10" w:date="2020-06-12T13:56:00Z">
              <w:r w:rsidDel="003D2C50">
                <w:rPr>
                  <w:rFonts w:hint="eastAsia"/>
                </w:rPr>
                <w:delText>设备编号</w:delText>
              </w:r>
              <w:r w:rsidDel="003D2C50">
                <w:delText>：</w:delText>
              </w:r>
              <w:r w:rsidDel="003D2C50">
                <w:rPr>
                  <w:rFonts w:hint="eastAsia"/>
                </w:rPr>
                <w:delText>无</w:delText>
              </w:r>
              <w:r w:rsidDel="003D2C50">
                <w:delText>。</w:delText>
              </w:r>
            </w:del>
          </w:p>
          <w:p w14:paraId="2997496E" w14:textId="6FFBBD1C" w:rsidR="00EA5016" w:rsidDel="003D2C50" w:rsidRDefault="004C4817">
            <w:pPr>
              <w:pStyle w:val="1"/>
              <w:rPr>
                <w:del w:id="6171" w:author="win10" w:date="2020-06-12T13:56:00Z"/>
              </w:rPr>
              <w:pPrChange w:id="6172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6173" w:author="win10" w:date="2020-06-12T13:56:00Z">
              <w:r w:rsidDel="003D2C50">
                <w:rPr>
                  <w:rFonts w:hint="eastAsia"/>
                </w:rPr>
                <w:delText>软件版本：</w:delText>
              </w:r>
              <w:r w:rsidDel="003D2C50">
                <w:rPr>
                  <w:rFonts w:hint="eastAsia"/>
                </w:rPr>
                <w:delText>1.0.1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2BE8B929" w14:textId="023645D1" w:rsidR="00EA5016" w:rsidDel="003D2C50" w:rsidRDefault="004C4817">
            <w:pPr>
              <w:pStyle w:val="1"/>
              <w:rPr>
                <w:del w:id="6174" w:author="win10" w:date="2020-06-12T13:56:00Z"/>
              </w:rPr>
              <w:pPrChange w:id="6175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6176" w:author="win10" w:date="2020-06-12T13:56:00Z">
              <w:r w:rsidDel="003D2C50">
                <w:rPr>
                  <w:rFonts w:hint="eastAsia"/>
                </w:rPr>
                <w:delText>制造商：</w:delText>
              </w:r>
              <w:r w:rsidDel="003D2C50">
                <w:delText>TOPBAND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</w:tc>
      </w:tr>
    </w:tbl>
    <w:p w14:paraId="0FA4F7ED" w14:textId="4B681EF6" w:rsidR="00EA5016" w:rsidDel="003D2C50" w:rsidRDefault="00EA5016">
      <w:pPr>
        <w:pStyle w:val="1"/>
        <w:rPr>
          <w:del w:id="6177" w:author="win10" w:date="2020-06-12T13:56:00Z"/>
          <w:bCs/>
        </w:rPr>
        <w:pPrChange w:id="6178" w:author="win10" w:date="2020-06-12T13:57:00Z">
          <w:pPr/>
        </w:pPrChange>
      </w:pPr>
    </w:p>
    <w:p w14:paraId="46C7FE90" w14:textId="6E3C2D05" w:rsidR="00EA5016" w:rsidDel="003D2C50" w:rsidRDefault="004C4817">
      <w:pPr>
        <w:pStyle w:val="1"/>
        <w:rPr>
          <w:del w:id="6179" w:author="win10" w:date="2020-06-12T13:56:00Z"/>
        </w:rPr>
        <w:pPrChange w:id="6180" w:author="win10" w:date="2020-06-12T13:57:00Z">
          <w:pPr/>
        </w:pPrChange>
      </w:pPr>
      <w:del w:id="6181" w:author="win10" w:date="2020-06-12T13:56:00Z">
        <w:r w:rsidDel="003D2C50">
          <w:rPr>
            <w:b w:val="0"/>
            <w:noProof/>
          </w:rPr>
          <mc:AlternateContent>
            <mc:Choice Requires="wps">
              <w:drawing>
                <wp:anchor distT="45720" distB="45720" distL="114300" distR="114300" simplePos="0" relativeHeight="251667456" behindDoc="0" locked="0" layoutInCell="1" allowOverlap="1" wp14:anchorId="1B952381" wp14:editId="437FC3D6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262890</wp:posOffset>
                  </wp:positionV>
                  <wp:extent cx="5494655" cy="1404620"/>
                  <wp:effectExtent l="0" t="0" r="10795" b="17780"/>
                  <wp:wrapSquare wrapText="bothSides"/>
                  <wp:docPr id="7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2419A06A" w14:textId="77777777" w:rsidR="00DE3E82" w:rsidRDefault="00DE3E82">
                              <w:r>
                                <w:t>平台</w:t>
                              </w:r>
                              <w:r>
                                <w:rPr>
                                  <w:rFonts w:hint="eastAsia"/>
                                </w:rPr>
                                <w:t>下发</w:t>
                              </w:r>
                              <w:r>
                                <w:t>MQTT</w:t>
                              </w:r>
                              <w:r>
                                <w:t>命令</w:t>
                              </w:r>
                              <w:r>
                                <w:t xml:space="preserve"> </w:t>
                              </w:r>
                            </w:p>
                            <w:p w14:paraId="062BB816" w14:textId="77777777" w:rsidR="00DE3E82" w:rsidRDefault="00DE3E82">
                              <w:r>
                                <w:t>Topic: /tianshun/v1/TS02E510000100/TS01E510000100/cmd/json</w:t>
                              </w:r>
                            </w:p>
                            <w:p w14:paraId="5641D299" w14:textId="77777777" w:rsidR="00DE3E82" w:rsidRDefault="00DE3E82">
                              <w:r>
                                <w:t>MQTT Client</w:t>
                              </w:r>
                              <w:r>
                                <w:t>发送的</w:t>
                              </w:r>
                              <w:r>
                                <w:t>payload</w:t>
                              </w:r>
                              <w:r>
                                <w:t>：</w:t>
                              </w:r>
                              <w:r>
                                <w:t xml:space="preserve"> </w:t>
                              </w:r>
                            </w:p>
                            <w:p w14:paraId="363910A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46416F3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"cloudReq",</w:t>
                              </w:r>
                            </w:p>
                            <w:p w14:paraId="5753D3C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"BMS-302",</w:t>
                              </w:r>
                            </w:p>
                            <w:p w14:paraId="45EFD0A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"2-1",</w:t>
                              </w:r>
                            </w:p>
                            <w:p w14:paraId="1C25922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"Control",</w:t>
                              </w:r>
                            </w:p>
                            <w:p w14:paraId="6865C8E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"mid": 2019,</w:t>
                              </w:r>
                            </w:p>
                            <w:p w14:paraId="23D9FA4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"cmd": "deviceInfo",</w:t>
                              </w:r>
                            </w:p>
                            <w:p w14:paraId="7C622E0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"paras": {},</w:t>
                              </w:r>
                            </w:p>
                            <w:p w14:paraId="5D8CDF5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"20190916T091240Z"</w:t>
                              </w:r>
                            </w:p>
                            <w:p w14:paraId="0061F9B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1B952381" id="_x0000_s1054" type="#_x0000_t202" style="position:absolute;left:0;text-align:left;margin-left:1.65pt;margin-top:20.7pt;width:432.6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">
                  <v:textbox style="mso-fit-shape-to-text:t">
                    <w:txbxContent>
                      <w:p w14:paraId="2419A06A" w14:textId="77777777" w:rsidR="00DE3E82" w:rsidRDefault="00DE3E82">
                        <w:r>
                          <w:t>平台</w:t>
                        </w:r>
                        <w:r>
                          <w:rPr>
                            <w:rFonts w:hint="eastAsia"/>
                          </w:rPr>
                          <w:t>下发</w:t>
                        </w:r>
                        <w:r>
                          <w:t>MQTT</w:t>
                        </w:r>
                        <w:r>
                          <w:t>命令</w:t>
                        </w:r>
                        <w:r>
                          <w:t xml:space="preserve"> </w:t>
                        </w:r>
                      </w:p>
                      <w:p w14:paraId="062BB816" w14:textId="77777777" w:rsidR="00DE3E82" w:rsidRDefault="00DE3E82">
                        <w:r>
                          <w:t>Topic: /tianshun/v1/TS02E510000100/TS01E510000100/cmd/json</w:t>
                        </w:r>
                      </w:p>
                      <w:p w14:paraId="5641D299" w14:textId="77777777" w:rsidR="00DE3E82" w:rsidRDefault="00DE3E82">
                        <w:r>
                          <w:t>MQTT Client</w:t>
                        </w:r>
                        <w:r>
                          <w:t>发送的</w:t>
                        </w:r>
                        <w:r>
                          <w:t>payload</w:t>
                        </w:r>
                        <w:r>
                          <w:t>：</w:t>
                        </w:r>
                        <w:r>
                          <w:t xml:space="preserve"> </w:t>
                        </w:r>
                      </w:p>
                      <w:p w14:paraId="363910A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46416F3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"cloudReq",</w:t>
                        </w:r>
                      </w:p>
                      <w:p w14:paraId="5753D3C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"BMS-302",</w:t>
                        </w:r>
                      </w:p>
                      <w:p w14:paraId="45EFD0A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"2-1",</w:t>
                        </w:r>
                      </w:p>
                      <w:p w14:paraId="1C25922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"Control",</w:t>
                        </w:r>
                      </w:p>
                      <w:p w14:paraId="6865C8E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"mid": 2019,</w:t>
                        </w:r>
                      </w:p>
                      <w:p w14:paraId="23D9FA4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"cmd": "deviceInfo",</w:t>
                        </w:r>
                      </w:p>
                      <w:p w14:paraId="7C622E0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"paras": {},</w:t>
                        </w:r>
                      </w:p>
                      <w:p w14:paraId="5D8CDF5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"20190916T091240Z"</w:t>
                        </w:r>
                      </w:p>
                      <w:p w14:paraId="0061F9B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3D2C50">
          <w:rPr>
            <w:rFonts w:hint="eastAsia"/>
            <w:bCs/>
          </w:rPr>
          <w:delText>示例</w:delText>
        </w:r>
        <w:r w:rsidDel="003D2C50">
          <w:rPr>
            <w:rFonts w:hint="eastAsia"/>
          </w:rPr>
          <w:delText>：</w:delText>
        </w:r>
      </w:del>
    </w:p>
    <w:p w14:paraId="017DAE63" w14:textId="15980C82" w:rsidR="00EA5016" w:rsidDel="003D2C50" w:rsidRDefault="00EA5016">
      <w:pPr>
        <w:pStyle w:val="1"/>
        <w:rPr>
          <w:del w:id="6182" w:author="win10" w:date="2020-06-12T13:56:00Z"/>
        </w:rPr>
        <w:pPrChange w:id="6183" w:author="win10" w:date="2020-06-12T13:57:00Z">
          <w:pPr/>
        </w:pPrChange>
      </w:pPr>
    </w:p>
    <w:p w14:paraId="4D97B7CC" w14:textId="05249C17" w:rsidR="00EA5016" w:rsidDel="003D2C50" w:rsidRDefault="00EA5016">
      <w:pPr>
        <w:pStyle w:val="1"/>
        <w:rPr>
          <w:del w:id="6184" w:author="win10" w:date="2020-06-12T13:56:00Z"/>
        </w:rPr>
        <w:pPrChange w:id="6185" w:author="win10" w:date="2020-06-12T13:57:00Z">
          <w:pPr/>
        </w:pPrChange>
      </w:pPr>
    </w:p>
    <w:p w14:paraId="5072F0EA" w14:textId="40F1D055" w:rsidR="00EA5016" w:rsidDel="003D2C50" w:rsidRDefault="004C4817">
      <w:pPr>
        <w:pStyle w:val="1"/>
        <w:rPr>
          <w:del w:id="6186" w:author="win10" w:date="2020-06-12T13:56:00Z"/>
        </w:rPr>
        <w:pPrChange w:id="6187" w:author="win10" w:date="2020-06-12T13:57:00Z">
          <w:pPr/>
        </w:pPrChange>
      </w:pPr>
      <w:del w:id="6188" w:author="win10" w:date="2020-06-12T13:56:00Z">
        <w:r w:rsidDel="003D2C50">
          <w:rPr>
            <w:b w:val="0"/>
            <w:noProof/>
          </w:rPr>
          <mc:AlternateContent>
            <mc:Choice Requires="wps">
              <w:drawing>
                <wp:anchor distT="45720" distB="45720" distL="114300" distR="114300" simplePos="0" relativeHeight="251671552" behindDoc="0" locked="0" layoutInCell="1" allowOverlap="1" wp14:anchorId="1788B685" wp14:editId="72CED49F">
                  <wp:simplePos x="0" y="0"/>
                  <wp:positionH relativeFrom="margin">
                    <wp:align>left</wp:align>
                  </wp:positionH>
                  <wp:positionV relativeFrom="paragraph">
                    <wp:posOffset>1905</wp:posOffset>
                  </wp:positionV>
                  <wp:extent cx="5494655" cy="1404620"/>
                  <wp:effectExtent l="0" t="0" r="10795" b="13970"/>
                  <wp:wrapSquare wrapText="bothSides"/>
                  <wp:docPr id="11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73A558AD" w14:textId="77777777" w:rsidR="00DE3E82" w:rsidRDefault="00DE3E82">
                              <w:r>
                                <w:rPr>
                                  <w:rFonts w:hint="eastAsia"/>
                                </w:rPr>
                                <w:t>设备应答</w:t>
                              </w:r>
                              <w:r>
                                <w:t>MQTT</w:t>
                              </w:r>
                              <w:r>
                                <w:rPr>
                                  <w:rFonts w:hint="eastAsia"/>
                                </w:rPr>
                                <w:t>消息</w:t>
                              </w:r>
                              <w:r>
                                <w:t xml:space="preserve"> </w:t>
                              </w:r>
                            </w:p>
                            <w:p w14:paraId="2947E32E" w14:textId="77777777" w:rsidR="00DE3E82" w:rsidRDefault="00DE3E82">
                              <w:r>
                                <w:t>Topic: /tianshun/v1/TS02E510000100/TS01E510000100/cmd/json</w:t>
                              </w:r>
                            </w:p>
                            <w:p w14:paraId="45E318C7" w14:textId="77777777" w:rsidR="00DE3E82" w:rsidRDefault="00DE3E82">
                              <w:r>
                                <w:t>MQTT Client</w:t>
                              </w:r>
                              <w:r>
                                <w:t>发送的</w:t>
                              </w:r>
                              <w:r>
                                <w:t>payload</w:t>
                              </w:r>
                              <w:r>
                                <w:t>：</w:t>
                              </w:r>
                              <w:r>
                                <w:t xml:space="preserve"> </w:t>
                              </w:r>
                            </w:p>
                            <w:p w14:paraId="343A658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3F56DB9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"deviceResp",</w:t>
                              </w:r>
                            </w:p>
                            <w:p w14:paraId="0232217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"BMS-302",</w:t>
                              </w:r>
                            </w:p>
                            <w:p w14:paraId="583BB41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"2-1",</w:t>
                              </w:r>
                            </w:p>
                            <w:p w14:paraId="0579B87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"Control",</w:t>
                              </w:r>
                            </w:p>
                            <w:p w14:paraId="29A6AEB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"mid": 2019,</w:t>
                              </w:r>
                            </w:p>
                            <w:p w14:paraId="7A892AC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"cmd": "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deviceInfo",</w:t>
                              </w:r>
                            </w:p>
                            <w:p w14:paraId="7B3BB42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"paras": {</w:t>
                              </w:r>
                            </w:p>
                            <w:p w14:paraId="3C7BAA5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"Company": "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OPBAND",</w:t>
                              </w:r>
                            </w:p>
                            <w:p w14:paraId="6F439C6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"Model": "30kW",</w:t>
                              </w:r>
                            </w:p>
                            <w:p w14:paraId="0FD42DD5" w14:textId="77777777" w:rsidR="00DE3E82" w:rsidRDefault="00DE3E82">
                              <w:pPr>
                                <w:ind w:left="420" w:firstLine="420"/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"SN": "",</w:t>
                              </w:r>
                            </w:p>
                            <w:p w14:paraId="59EEF528" w14:textId="77777777" w:rsidR="00DE3E82" w:rsidRDefault="00DE3E82">
                              <w:pPr>
                                <w:ind w:left="420" w:firstLine="420"/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"Version": "1.0.1",</w:t>
                              </w:r>
                            </w:p>
                            <w:p w14:paraId="3F3FE2E3" w14:textId="77777777" w:rsidR="00DE3E82" w:rsidRDefault="00DE3E82">
                              <w:pPr>
                                <w:ind w:left="420" w:firstLine="420"/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"Manufacturers": "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3D3F43"/>
                                  <w:kern w:val="0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OPBAND"</w:t>
                              </w:r>
                            </w:p>
                            <w:p w14:paraId="10EFF2C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6040E39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"20190916T091240Z"</w:t>
                              </w:r>
                            </w:p>
                            <w:p w14:paraId="34677C3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1788B685" id="_x0000_s1055" type="#_x0000_t202" style="position:absolute;left:0;text-align:left;margin-left:0;margin-top:.15pt;width:432.6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">
                  <v:textbox style="mso-fit-shape-to-text:t">
                    <w:txbxContent>
                      <w:p w14:paraId="73A558AD" w14:textId="77777777" w:rsidR="00DE3E82" w:rsidRDefault="00DE3E82">
                        <w:r>
                          <w:rPr>
                            <w:rFonts w:hint="eastAsia"/>
                          </w:rPr>
                          <w:t>设备应答</w:t>
                        </w:r>
                        <w:r>
                          <w:t>MQTT</w:t>
                        </w:r>
                        <w:r>
                          <w:rPr>
                            <w:rFonts w:hint="eastAsia"/>
                          </w:rPr>
                          <w:t>消息</w:t>
                        </w:r>
                        <w:r>
                          <w:t xml:space="preserve"> </w:t>
                        </w:r>
                      </w:p>
                      <w:p w14:paraId="2947E32E" w14:textId="77777777" w:rsidR="00DE3E82" w:rsidRDefault="00DE3E82">
                        <w:r>
                          <w:t>Topic: /tianshun/v1/TS02E510000100/TS01E510000100/cmd/json</w:t>
                        </w:r>
                      </w:p>
                      <w:p w14:paraId="45E318C7" w14:textId="77777777" w:rsidR="00DE3E82" w:rsidRDefault="00DE3E82">
                        <w:r>
                          <w:t>MQTT Client</w:t>
                        </w:r>
                        <w:r>
                          <w:t>发送的</w:t>
                        </w:r>
                        <w:r>
                          <w:t>payload</w:t>
                        </w:r>
                        <w:r>
                          <w:t>：</w:t>
                        </w:r>
                        <w:r>
                          <w:t xml:space="preserve"> </w:t>
                        </w:r>
                      </w:p>
                      <w:p w14:paraId="343A658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3F56DB9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"deviceResp",</w:t>
                        </w:r>
                      </w:p>
                      <w:p w14:paraId="0232217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"BMS-302",</w:t>
                        </w:r>
                      </w:p>
                      <w:p w14:paraId="583BB41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"2-1",</w:t>
                        </w:r>
                      </w:p>
                      <w:p w14:paraId="0579B87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"Control",</w:t>
                        </w:r>
                      </w:p>
                      <w:p w14:paraId="29A6AEB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"mid": 2019,</w:t>
                        </w:r>
                      </w:p>
                      <w:p w14:paraId="7A892AC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"cmd": "</w:t>
                        </w:r>
                        <w: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deviceInfo",</w:t>
                        </w:r>
                      </w:p>
                      <w:p w14:paraId="7B3BB42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"paras": {</w:t>
                        </w:r>
                      </w:p>
                      <w:p w14:paraId="3C7BAA5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"Company": "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T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OPBAND",</w:t>
                        </w:r>
                      </w:p>
                      <w:p w14:paraId="6F439C6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"Model": "30kW",</w:t>
                        </w:r>
                      </w:p>
                      <w:p w14:paraId="0FD42DD5" w14:textId="77777777" w:rsidR="00DE3E82" w:rsidRDefault="00DE3E82">
                        <w:pPr>
                          <w:ind w:left="420" w:firstLine="420"/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"SN": "",</w:t>
                        </w:r>
                      </w:p>
                      <w:p w14:paraId="59EEF528" w14:textId="77777777" w:rsidR="00DE3E82" w:rsidRDefault="00DE3E82">
                        <w:pPr>
                          <w:ind w:left="420" w:firstLine="420"/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"Version": "1.0.1",</w:t>
                        </w:r>
                      </w:p>
                      <w:p w14:paraId="3F3FE2E3" w14:textId="77777777" w:rsidR="00DE3E82" w:rsidRDefault="00DE3E82">
                        <w:pPr>
                          <w:ind w:left="420" w:firstLine="420"/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"Manufacturers": "</w:t>
                        </w:r>
                        <w:r>
                          <w:rPr>
                            <w:rFonts w:ascii="Courier New" w:hAnsi="Courier New" w:cs="Courier New" w:hint="eastAsia"/>
                            <w:color w:val="3D3F43"/>
                            <w:kern w:val="0"/>
                            <w:szCs w:val="21"/>
                          </w:rPr>
                          <w:t>T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OPBAND"</w:t>
                        </w:r>
                      </w:p>
                      <w:p w14:paraId="10EFF2C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6040E39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"20190916T091240Z"</w:t>
                        </w:r>
                      </w:p>
                      <w:p w14:paraId="34677C3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del>
    </w:p>
    <w:p w14:paraId="64912436" w14:textId="0DDAFB86" w:rsidR="00EA5016" w:rsidDel="003D2C50" w:rsidRDefault="004C4817">
      <w:pPr>
        <w:pStyle w:val="1"/>
        <w:rPr>
          <w:del w:id="6189" w:author="win10" w:date="2020-06-12T13:56:00Z"/>
          <w:rFonts w:cs="Arial"/>
          <w:bCs/>
        </w:rPr>
        <w:pPrChange w:id="6190" w:author="win10" w:date="2020-06-12T13:57:00Z">
          <w:pPr>
            <w:ind w:firstLine="420"/>
          </w:pPr>
        </w:pPrChange>
      </w:pPr>
      <w:bookmarkStart w:id="6191" w:name="_Hlk20127559"/>
      <w:del w:id="6192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deviceTime</w:delText>
        </w:r>
        <w:bookmarkEnd w:id="6191"/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2F271857" w14:textId="283DD4DC" w:rsidR="00EA5016" w:rsidDel="003D2C50" w:rsidRDefault="004C4817">
      <w:pPr>
        <w:pStyle w:val="1"/>
        <w:rPr>
          <w:del w:id="6193" w:author="win10" w:date="2020-06-12T13:56:00Z"/>
          <w:rFonts w:cs="Arial"/>
          <w:bCs/>
        </w:rPr>
        <w:pPrChange w:id="6194" w:author="win10" w:date="2020-06-12T13:57:00Z">
          <w:pPr/>
        </w:pPrChange>
      </w:pPr>
      <w:del w:id="6195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5BADCAD1" w14:textId="08379C15">
        <w:trPr>
          <w:tblHeader/>
          <w:tblCellSpacing w:w="0" w:type="dxa"/>
          <w:del w:id="619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9DD8A97" w14:textId="2FCF3381" w:rsidR="00EA5016" w:rsidDel="003D2C50" w:rsidRDefault="004C4817">
            <w:pPr>
              <w:pStyle w:val="1"/>
              <w:rPr>
                <w:del w:id="619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198" w:author="win10" w:date="2020-06-12T13:57:00Z">
                <w:pPr>
                  <w:widowControl/>
                  <w:jc w:val="center"/>
                </w:pPr>
              </w:pPrChange>
            </w:pPr>
            <w:del w:id="619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31A7330" w14:textId="5C32BB7D" w:rsidR="00EA5016" w:rsidDel="003D2C50" w:rsidRDefault="004C4817">
            <w:pPr>
              <w:pStyle w:val="1"/>
              <w:rPr>
                <w:del w:id="620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201" w:author="win10" w:date="2020-06-12T13:57:00Z">
                <w:pPr>
                  <w:widowControl/>
                  <w:jc w:val="center"/>
                </w:pPr>
              </w:pPrChange>
            </w:pPr>
            <w:del w:id="620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8C1B1FB" w14:textId="030737A0" w:rsidR="00EA5016" w:rsidDel="003D2C50" w:rsidRDefault="004C4817">
            <w:pPr>
              <w:pStyle w:val="1"/>
              <w:rPr>
                <w:del w:id="620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204" w:author="win10" w:date="2020-06-12T13:57:00Z">
                <w:pPr>
                  <w:widowControl/>
                  <w:jc w:val="center"/>
                </w:pPr>
              </w:pPrChange>
            </w:pPr>
            <w:del w:id="620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9D5D734" w14:textId="2405A92B" w:rsidR="00EA5016" w:rsidDel="003D2C50" w:rsidRDefault="004C4817">
            <w:pPr>
              <w:pStyle w:val="1"/>
              <w:rPr>
                <w:del w:id="620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207" w:author="win10" w:date="2020-06-12T13:57:00Z">
                <w:pPr>
                  <w:widowControl/>
                  <w:jc w:val="center"/>
                </w:pPr>
              </w:pPrChange>
            </w:pPr>
            <w:del w:id="620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13B8C85F" w14:textId="22C0E7A2">
        <w:trPr>
          <w:tblCellSpacing w:w="0" w:type="dxa"/>
          <w:del w:id="6209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54AA777" w14:textId="320EB543" w:rsidR="00EA5016" w:rsidDel="003D2C50" w:rsidRDefault="004C4817">
            <w:pPr>
              <w:pStyle w:val="1"/>
              <w:rPr>
                <w:del w:id="6210" w:author="win10" w:date="2020-06-12T13:56:00Z"/>
              </w:rPr>
              <w:pPrChange w:id="6211" w:author="win10" w:date="2020-06-12T13:57:00Z">
                <w:pPr>
                  <w:jc w:val="left"/>
                </w:pPr>
              </w:pPrChange>
            </w:pPr>
            <w:del w:id="6212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C075D85" w14:textId="0CA604AC" w:rsidR="00EA5016" w:rsidDel="003D2C50" w:rsidRDefault="004C4817">
            <w:pPr>
              <w:pStyle w:val="1"/>
              <w:rPr>
                <w:del w:id="6213" w:author="win10" w:date="2020-06-12T13:56:00Z"/>
              </w:rPr>
              <w:pPrChange w:id="6214" w:author="win10" w:date="2020-06-12T13:57:00Z">
                <w:pPr>
                  <w:jc w:val="left"/>
                </w:pPr>
              </w:pPrChange>
            </w:pPr>
            <w:del w:id="621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19B7044" w14:textId="27E7D9A1" w:rsidR="00EA5016" w:rsidDel="003D2C50" w:rsidRDefault="004C4817">
            <w:pPr>
              <w:pStyle w:val="1"/>
              <w:rPr>
                <w:del w:id="6216" w:author="win10" w:date="2020-06-12T13:56:00Z"/>
              </w:rPr>
              <w:pPrChange w:id="6217" w:author="win10" w:date="2020-06-12T13:57:00Z">
                <w:pPr>
                  <w:jc w:val="left"/>
                </w:pPr>
              </w:pPrChange>
            </w:pPr>
            <w:del w:id="6218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32E95FB" w14:textId="62BF2459" w:rsidR="00EA5016" w:rsidDel="003D2C50" w:rsidRDefault="004C4817">
            <w:pPr>
              <w:pStyle w:val="1"/>
              <w:rPr>
                <w:del w:id="6219" w:author="win10" w:date="2020-06-12T13:56:00Z"/>
              </w:rPr>
              <w:pPrChange w:id="6220" w:author="win10" w:date="2020-06-12T13:57:00Z">
                <w:pPr>
                  <w:jc w:val="left"/>
                </w:pPr>
              </w:pPrChange>
            </w:pPr>
            <w:del w:id="6221" w:author="win10" w:date="2020-06-12T13:56:00Z">
              <w:r w:rsidDel="003D2C50">
                <w:rPr>
                  <w:rFonts w:hint="eastAsia"/>
                </w:rPr>
                <w:delText>设备时间，读属性</w:delText>
              </w:r>
              <w:r w:rsidDel="003D2C50">
                <w:delText>。</w:delText>
              </w:r>
            </w:del>
          </w:p>
          <w:p w14:paraId="7D3C7747" w14:textId="602FBF0B" w:rsidR="00EA5016" w:rsidDel="003D2C50" w:rsidRDefault="004C4817">
            <w:pPr>
              <w:pStyle w:val="1"/>
              <w:rPr>
                <w:del w:id="6222" w:author="win10" w:date="2020-06-12T13:56:00Z"/>
              </w:rPr>
              <w:pPrChange w:id="6223" w:author="win10" w:date="2020-06-12T13:57:00Z">
                <w:pPr>
                  <w:jc w:val="left"/>
                </w:pPr>
              </w:pPrChange>
            </w:pPr>
            <w:del w:id="6224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268EBE7C" w14:textId="55A150CB">
        <w:trPr>
          <w:tblCellSpacing w:w="0" w:type="dxa"/>
          <w:del w:id="6225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2EB9571" w14:textId="04031DE7" w:rsidR="00EA5016" w:rsidDel="003D2C50" w:rsidRDefault="004C4817">
            <w:pPr>
              <w:pStyle w:val="1"/>
              <w:rPr>
                <w:del w:id="6226" w:author="win10" w:date="2020-06-12T13:56:00Z"/>
              </w:rPr>
              <w:pPrChange w:id="6227" w:author="win10" w:date="2020-06-12T13:57:00Z">
                <w:pPr>
                  <w:jc w:val="left"/>
                </w:pPr>
              </w:pPrChange>
            </w:pPr>
            <w:del w:id="6228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2D0DAFB" w14:textId="19077107" w:rsidR="00EA5016" w:rsidDel="003D2C50" w:rsidRDefault="004C4817">
            <w:pPr>
              <w:pStyle w:val="1"/>
              <w:rPr>
                <w:del w:id="6229" w:author="win10" w:date="2020-06-12T13:56:00Z"/>
              </w:rPr>
              <w:pPrChange w:id="6230" w:author="win10" w:date="2020-06-12T13:57:00Z">
                <w:pPr>
                  <w:jc w:val="left"/>
                </w:pPr>
              </w:pPrChange>
            </w:pPr>
            <w:del w:id="6231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16D9B3C" w14:textId="6F551907" w:rsidR="00EA5016" w:rsidDel="003D2C50" w:rsidRDefault="004C4817">
            <w:pPr>
              <w:pStyle w:val="1"/>
              <w:rPr>
                <w:del w:id="6232" w:author="win10" w:date="2020-06-12T13:56:00Z"/>
              </w:rPr>
              <w:pPrChange w:id="6233" w:author="win10" w:date="2020-06-12T13:57:00Z">
                <w:pPr>
                  <w:jc w:val="left"/>
                </w:pPr>
              </w:pPrChange>
            </w:pPr>
            <w:del w:id="6234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4E934A7" w14:textId="2AF7B701" w:rsidR="00EA5016" w:rsidDel="003D2C50" w:rsidRDefault="004C4817">
            <w:pPr>
              <w:pStyle w:val="1"/>
              <w:rPr>
                <w:del w:id="6235" w:author="win10" w:date="2020-06-12T13:56:00Z"/>
              </w:rPr>
              <w:pPrChange w:id="6236" w:author="win10" w:date="2020-06-12T13:57:00Z">
                <w:pPr/>
              </w:pPrChange>
            </w:pPr>
            <w:del w:id="6237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时间</w:delText>
              </w:r>
              <w:r w:rsidDel="003D2C50">
                <w:delText>的值。</w:delText>
              </w:r>
            </w:del>
          </w:p>
          <w:p w14:paraId="519594DA" w14:textId="031CBA70" w:rsidR="00EA5016" w:rsidDel="003D2C50" w:rsidRDefault="004C4817">
            <w:pPr>
              <w:pStyle w:val="1"/>
              <w:rPr>
                <w:del w:id="6238" w:author="win10" w:date="2020-06-12T13:56:00Z"/>
              </w:rPr>
              <w:pPrChange w:id="6239" w:author="win10" w:date="2020-06-12T13:57:00Z">
                <w:pPr/>
              </w:pPrChange>
            </w:pPr>
            <w:del w:id="6240" w:author="win10" w:date="2020-06-12T13:56:00Z">
              <w:r w:rsidDel="003D2C50">
                <w:rPr>
                  <w:rFonts w:hint="eastAsia"/>
                </w:rPr>
                <w:delText>请求消息：空。</w:delText>
              </w:r>
            </w:del>
          </w:p>
          <w:p w14:paraId="727C5326" w14:textId="5692B7C8" w:rsidR="00EA5016" w:rsidDel="003D2C50" w:rsidRDefault="004C4817">
            <w:pPr>
              <w:pStyle w:val="1"/>
              <w:rPr>
                <w:del w:id="6241" w:author="win10" w:date="2020-06-12T13:56:00Z"/>
              </w:rPr>
              <w:pPrChange w:id="6242" w:author="win10" w:date="2020-06-12T13:57:00Z">
                <w:pPr/>
              </w:pPrChange>
            </w:pPr>
            <w:del w:id="6243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</w:rPr>
                <w:delText>20190916T091240Z</w:delText>
              </w:r>
              <w:r w:rsidDel="003D2C50">
                <w:delText>。</w:delText>
              </w:r>
            </w:del>
          </w:p>
        </w:tc>
      </w:tr>
    </w:tbl>
    <w:p w14:paraId="4D2E6141" w14:textId="28A54D1F" w:rsidR="00EA5016" w:rsidDel="003D2C50" w:rsidRDefault="00EA5016">
      <w:pPr>
        <w:pStyle w:val="1"/>
        <w:rPr>
          <w:del w:id="6244" w:author="win10" w:date="2020-06-12T13:56:00Z"/>
          <w:bCs/>
        </w:rPr>
        <w:pPrChange w:id="6245" w:author="win10" w:date="2020-06-12T13:57:00Z">
          <w:pPr/>
        </w:pPrChange>
      </w:pPr>
    </w:p>
    <w:p w14:paraId="0755DC06" w14:textId="6BA9C000" w:rsidR="00EA5016" w:rsidDel="003D2C50" w:rsidRDefault="004C4817">
      <w:pPr>
        <w:pStyle w:val="1"/>
        <w:rPr>
          <w:del w:id="6246" w:author="win10" w:date="2020-06-12T13:56:00Z"/>
          <w:rFonts w:cs="Arial"/>
          <w:bCs/>
        </w:rPr>
        <w:pPrChange w:id="6247" w:author="win10" w:date="2020-06-12T13:57:00Z">
          <w:pPr/>
        </w:pPrChange>
      </w:pPr>
      <w:del w:id="6248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1B0739F3" w14:textId="725BBB3F">
        <w:trPr>
          <w:tblHeader/>
          <w:tblCellSpacing w:w="0" w:type="dxa"/>
          <w:del w:id="6249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3E68AC1" w14:textId="757F7789" w:rsidR="00EA5016" w:rsidDel="003D2C50" w:rsidRDefault="004C4817">
            <w:pPr>
              <w:pStyle w:val="1"/>
              <w:rPr>
                <w:del w:id="625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251" w:author="win10" w:date="2020-06-12T13:57:00Z">
                <w:pPr>
                  <w:widowControl/>
                  <w:jc w:val="center"/>
                </w:pPr>
              </w:pPrChange>
            </w:pPr>
            <w:del w:id="625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E65C6E9" w14:textId="0B8E63C2" w:rsidR="00EA5016" w:rsidDel="003D2C50" w:rsidRDefault="004C4817">
            <w:pPr>
              <w:pStyle w:val="1"/>
              <w:rPr>
                <w:del w:id="625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254" w:author="win10" w:date="2020-06-12T13:57:00Z">
                <w:pPr>
                  <w:widowControl/>
                  <w:jc w:val="center"/>
                </w:pPr>
              </w:pPrChange>
            </w:pPr>
            <w:del w:id="625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18CA658" w14:textId="3E6CEC8F" w:rsidR="00EA5016" w:rsidDel="003D2C50" w:rsidRDefault="004C4817">
            <w:pPr>
              <w:pStyle w:val="1"/>
              <w:rPr>
                <w:del w:id="625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257" w:author="win10" w:date="2020-06-12T13:57:00Z">
                <w:pPr>
                  <w:widowControl/>
                  <w:jc w:val="center"/>
                </w:pPr>
              </w:pPrChange>
            </w:pPr>
            <w:del w:id="625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BD665AB" w14:textId="0EA53129" w:rsidR="00EA5016" w:rsidDel="003D2C50" w:rsidRDefault="004C4817">
            <w:pPr>
              <w:pStyle w:val="1"/>
              <w:rPr>
                <w:del w:id="625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260" w:author="win10" w:date="2020-06-12T13:57:00Z">
                <w:pPr>
                  <w:widowControl/>
                  <w:jc w:val="center"/>
                </w:pPr>
              </w:pPrChange>
            </w:pPr>
            <w:del w:id="626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73711C78" w14:textId="00EEEC48">
        <w:trPr>
          <w:tblCellSpacing w:w="0" w:type="dxa"/>
          <w:del w:id="626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F46D73F" w14:textId="4E124FB0" w:rsidR="00EA5016" w:rsidDel="003D2C50" w:rsidRDefault="004C4817">
            <w:pPr>
              <w:pStyle w:val="1"/>
              <w:rPr>
                <w:del w:id="6263" w:author="win10" w:date="2020-06-12T13:56:00Z"/>
              </w:rPr>
              <w:pPrChange w:id="6264" w:author="win10" w:date="2020-06-12T13:57:00Z">
                <w:pPr>
                  <w:jc w:val="left"/>
                </w:pPr>
              </w:pPrChange>
            </w:pPr>
            <w:del w:id="6265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BBC8006" w14:textId="0C1205CA" w:rsidR="00EA5016" w:rsidDel="003D2C50" w:rsidRDefault="004C4817">
            <w:pPr>
              <w:pStyle w:val="1"/>
              <w:rPr>
                <w:del w:id="6266" w:author="win10" w:date="2020-06-12T13:56:00Z"/>
              </w:rPr>
              <w:pPrChange w:id="6267" w:author="win10" w:date="2020-06-12T13:57:00Z">
                <w:pPr>
                  <w:jc w:val="left"/>
                </w:pPr>
              </w:pPrChange>
            </w:pPr>
            <w:del w:id="6268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98854FF" w14:textId="5C6B3A5C" w:rsidR="00EA5016" w:rsidDel="003D2C50" w:rsidRDefault="004C4817">
            <w:pPr>
              <w:pStyle w:val="1"/>
              <w:rPr>
                <w:del w:id="6269" w:author="win10" w:date="2020-06-12T13:56:00Z"/>
              </w:rPr>
              <w:pPrChange w:id="6270" w:author="win10" w:date="2020-06-12T13:57:00Z">
                <w:pPr>
                  <w:jc w:val="left"/>
                </w:pPr>
              </w:pPrChange>
            </w:pPr>
            <w:del w:id="6271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E31AD47" w14:textId="353810BB" w:rsidR="00EA5016" w:rsidDel="003D2C50" w:rsidRDefault="004C4817">
            <w:pPr>
              <w:pStyle w:val="1"/>
              <w:rPr>
                <w:del w:id="6272" w:author="win10" w:date="2020-06-12T13:56:00Z"/>
              </w:rPr>
              <w:pPrChange w:id="6273" w:author="win10" w:date="2020-06-12T13:57:00Z">
                <w:pPr>
                  <w:jc w:val="left"/>
                </w:pPr>
              </w:pPrChange>
            </w:pPr>
            <w:del w:id="6274" w:author="win10" w:date="2020-06-12T13:56:00Z">
              <w:r w:rsidDel="003D2C50">
                <w:rPr>
                  <w:rFonts w:hint="eastAsia"/>
                </w:rPr>
                <w:delText>设备时间，写属性</w:delText>
              </w:r>
              <w:r w:rsidDel="003D2C50">
                <w:delText>。</w:delText>
              </w:r>
            </w:del>
          </w:p>
          <w:p w14:paraId="42D1532F" w14:textId="51854683" w:rsidR="00EA5016" w:rsidDel="003D2C50" w:rsidRDefault="004C4817">
            <w:pPr>
              <w:pStyle w:val="1"/>
              <w:rPr>
                <w:del w:id="6275" w:author="win10" w:date="2020-06-12T13:56:00Z"/>
              </w:rPr>
              <w:pPrChange w:id="6276" w:author="win10" w:date="2020-06-12T13:57:00Z">
                <w:pPr>
                  <w:jc w:val="left"/>
                </w:pPr>
              </w:pPrChange>
            </w:pPr>
            <w:del w:id="6277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38D1E884" w14:textId="23F0C93F">
        <w:trPr>
          <w:tblCellSpacing w:w="0" w:type="dxa"/>
          <w:del w:id="6278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55E2519" w14:textId="2145C217" w:rsidR="00EA5016" w:rsidDel="003D2C50" w:rsidRDefault="004C4817">
            <w:pPr>
              <w:pStyle w:val="1"/>
              <w:rPr>
                <w:del w:id="6279" w:author="win10" w:date="2020-06-12T13:56:00Z"/>
              </w:rPr>
              <w:pPrChange w:id="6280" w:author="win10" w:date="2020-06-12T13:57:00Z">
                <w:pPr>
                  <w:jc w:val="left"/>
                </w:pPr>
              </w:pPrChange>
            </w:pPr>
            <w:del w:id="6281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7C21384" w14:textId="35A3E7BD" w:rsidR="00EA5016" w:rsidDel="003D2C50" w:rsidRDefault="004C4817">
            <w:pPr>
              <w:pStyle w:val="1"/>
              <w:rPr>
                <w:del w:id="6282" w:author="win10" w:date="2020-06-12T13:56:00Z"/>
              </w:rPr>
              <w:pPrChange w:id="6283" w:author="win10" w:date="2020-06-12T13:57:00Z">
                <w:pPr>
                  <w:jc w:val="left"/>
                </w:pPr>
              </w:pPrChange>
            </w:pPr>
            <w:del w:id="6284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B7363DB" w14:textId="0CA7A8E2" w:rsidR="00EA5016" w:rsidDel="003D2C50" w:rsidRDefault="004C4817">
            <w:pPr>
              <w:pStyle w:val="1"/>
              <w:rPr>
                <w:del w:id="6285" w:author="win10" w:date="2020-06-12T13:56:00Z"/>
              </w:rPr>
              <w:pPrChange w:id="6286" w:author="win10" w:date="2020-06-12T13:57:00Z">
                <w:pPr>
                  <w:jc w:val="left"/>
                </w:pPr>
              </w:pPrChange>
            </w:pPr>
            <w:del w:id="6287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4CA852C" w14:textId="6F82027F" w:rsidR="00EA5016" w:rsidDel="003D2C50" w:rsidRDefault="004C4817">
            <w:pPr>
              <w:pStyle w:val="1"/>
              <w:rPr>
                <w:del w:id="6288" w:author="win10" w:date="2020-06-12T13:56:00Z"/>
              </w:rPr>
              <w:pPrChange w:id="6289" w:author="win10" w:date="2020-06-12T13:57:00Z">
                <w:pPr>
                  <w:jc w:val="left"/>
                </w:pPr>
              </w:pPrChange>
            </w:pPr>
            <w:del w:id="6290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时间</w:delText>
              </w:r>
              <w:r w:rsidDel="003D2C50">
                <w:delText>的值。</w:delText>
              </w:r>
            </w:del>
          </w:p>
          <w:p w14:paraId="4863E72A" w14:textId="08D4B540" w:rsidR="00EA5016" w:rsidDel="003D2C50" w:rsidRDefault="004C4817">
            <w:pPr>
              <w:pStyle w:val="1"/>
              <w:rPr>
                <w:del w:id="6291" w:author="win10" w:date="2020-06-12T13:56:00Z"/>
              </w:rPr>
              <w:pPrChange w:id="6292" w:author="win10" w:date="2020-06-12T13:57:00Z">
                <w:pPr>
                  <w:jc w:val="left"/>
                </w:pPr>
              </w:pPrChange>
            </w:pPr>
            <w:del w:id="6293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cs="Arial"/>
                </w:rPr>
                <w:delText>20190916T091240Z</w:delText>
              </w:r>
              <w:r w:rsidDel="003D2C50">
                <w:delText>。</w:delText>
              </w:r>
            </w:del>
          </w:p>
          <w:p w14:paraId="3BA80B9A" w14:textId="3AAD4304" w:rsidR="00EA5016" w:rsidDel="003D2C50" w:rsidRDefault="004C4817">
            <w:pPr>
              <w:pStyle w:val="1"/>
              <w:rPr>
                <w:del w:id="6294" w:author="win10" w:date="2020-06-12T13:56:00Z"/>
              </w:rPr>
              <w:pPrChange w:id="6295" w:author="win10" w:date="2020-06-12T13:57:00Z">
                <w:pPr>
                  <w:jc w:val="left"/>
                </w:pPr>
              </w:pPrChange>
            </w:pPr>
            <w:del w:id="6296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67D1D410" w14:textId="59473462" w:rsidR="00EA5016" w:rsidDel="003D2C50" w:rsidRDefault="004C4817">
      <w:pPr>
        <w:pStyle w:val="1"/>
        <w:rPr>
          <w:del w:id="6297" w:author="win10" w:date="2020-06-12T13:56:00Z"/>
        </w:rPr>
        <w:pPrChange w:id="6298" w:author="win10" w:date="2020-06-12T13:57:00Z">
          <w:pPr/>
        </w:pPrChange>
      </w:pPr>
      <w:del w:id="6299" w:author="win10" w:date="2020-06-12T13:56:00Z">
        <w:r w:rsidDel="003D2C50">
          <w:rPr>
            <w:b w:val="0"/>
            <w:noProof/>
          </w:rPr>
          <mc:AlternateContent>
            <mc:Choice Requires="wps">
              <w:drawing>
                <wp:anchor distT="45720" distB="45720" distL="114300" distR="114300" simplePos="0" relativeHeight="251669504" behindDoc="0" locked="0" layoutInCell="1" allowOverlap="1" wp14:anchorId="473DAAEF" wp14:editId="59DEE07B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262890</wp:posOffset>
                  </wp:positionV>
                  <wp:extent cx="5494655" cy="1404620"/>
                  <wp:effectExtent l="0" t="0" r="10795" b="17780"/>
                  <wp:wrapSquare wrapText="bothSides"/>
                  <wp:docPr id="1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29385768" w14:textId="77777777" w:rsidR="00DE3E82" w:rsidRDefault="00DE3E82">
                              <w:r>
                                <w:t>平台</w:t>
                              </w:r>
                              <w:r>
                                <w:rPr>
                                  <w:rFonts w:hint="eastAsia"/>
                                </w:rPr>
                                <w:t>下发</w:t>
                              </w:r>
                              <w:r>
                                <w:t>MQTT</w:t>
                              </w:r>
                              <w:r>
                                <w:t>命令</w:t>
                              </w:r>
                              <w:r>
                                <w:t xml:space="preserve"> </w:t>
                              </w:r>
                            </w:p>
                            <w:p w14:paraId="717DFD5B" w14:textId="77777777" w:rsidR="00DE3E82" w:rsidRDefault="00DE3E82">
                              <w:r>
                                <w:t>Topic: /tianshun/v1/TS02E510000100/TS01E510000100/cmd/json</w:t>
                              </w:r>
                            </w:p>
                            <w:p w14:paraId="096D7E54" w14:textId="77777777" w:rsidR="00DE3E82" w:rsidRDefault="00DE3E82">
                              <w:r>
                                <w:t>MQTT Client</w:t>
                              </w:r>
                              <w:r>
                                <w:t>发送的</w:t>
                              </w:r>
                              <w:r>
                                <w:t>payload</w:t>
                              </w:r>
                              <w:r>
                                <w:t>：</w:t>
                              </w:r>
                              <w:r>
                                <w:t xml:space="preserve"> </w:t>
                              </w:r>
                            </w:p>
                            <w:p w14:paraId="4894102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733C14A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"cloudReq",</w:t>
                              </w:r>
                            </w:p>
                            <w:p w14:paraId="62F2751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"BMS-302",</w:t>
                              </w:r>
                            </w:p>
                            <w:p w14:paraId="0A829C0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"2-1",</w:t>
                              </w:r>
                            </w:p>
                            <w:p w14:paraId="4FA91DA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"Control",</w:t>
                              </w:r>
                            </w:p>
                            <w:p w14:paraId="25E43AD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"mid": 2019,</w:t>
                              </w:r>
                            </w:p>
                            <w:p w14:paraId="3FB2C89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"cmd": "deviceTime",</w:t>
                              </w:r>
                            </w:p>
                            <w:p w14:paraId="48C5107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"paras": {</w:t>
                              </w:r>
                            </w:p>
                            <w:p w14:paraId="4B1531A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"Set": "20190916T091240Z"</w:t>
                              </w:r>
                            </w:p>
                            <w:p w14:paraId="071F4CC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56D252F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"20190916T091240Z"</w:t>
                              </w:r>
                            </w:p>
                            <w:p w14:paraId="5DC5257E" w14:textId="77777777" w:rsidR="00DE3E82" w:rsidRDefault="00DE3E82"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473DAAEF" id="_x0000_s1056" type="#_x0000_t202" style="position:absolute;left:0;text-align:left;margin-left:1.65pt;margin-top:20.7pt;width:432.6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">
                  <v:textbox style="mso-fit-shape-to-text:t">
                    <w:txbxContent>
                      <w:p w14:paraId="29385768" w14:textId="77777777" w:rsidR="00DE3E82" w:rsidRDefault="00DE3E82">
                        <w:r>
                          <w:t>平台</w:t>
                        </w:r>
                        <w:r>
                          <w:rPr>
                            <w:rFonts w:hint="eastAsia"/>
                          </w:rPr>
                          <w:t>下发</w:t>
                        </w:r>
                        <w:r>
                          <w:t>MQTT</w:t>
                        </w:r>
                        <w:r>
                          <w:t>命令</w:t>
                        </w:r>
                        <w:r>
                          <w:t xml:space="preserve"> </w:t>
                        </w:r>
                      </w:p>
                      <w:p w14:paraId="717DFD5B" w14:textId="77777777" w:rsidR="00DE3E82" w:rsidRDefault="00DE3E82">
                        <w:r>
                          <w:t>Topic: /tianshun/v1/TS02E510000100/TS01E510000100/cmd/json</w:t>
                        </w:r>
                      </w:p>
                      <w:p w14:paraId="096D7E54" w14:textId="77777777" w:rsidR="00DE3E82" w:rsidRDefault="00DE3E82">
                        <w:r>
                          <w:t>MQTT Client</w:t>
                        </w:r>
                        <w:r>
                          <w:t>发送的</w:t>
                        </w:r>
                        <w:r>
                          <w:t>payload</w:t>
                        </w:r>
                        <w:r>
                          <w:t>：</w:t>
                        </w:r>
                        <w:r>
                          <w:t xml:space="preserve"> </w:t>
                        </w:r>
                      </w:p>
                      <w:p w14:paraId="4894102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733C14A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"cloudReq",</w:t>
                        </w:r>
                      </w:p>
                      <w:p w14:paraId="62F2751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"BMS-302",</w:t>
                        </w:r>
                      </w:p>
                      <w:p w14:paraId="0A829C0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"2-1",</w:t>
                        </w:r>
                      </w:p>
                      <w:p w14:paraId="4FA91DA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"Control",</w:t>
                        </w:r>
                      </w:p>
                      <w:p w14:paraId="25E43AD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"mid": 2019,</w:t>
                        </w:r>
                      </w:p>
                      <w:p w14:paraId="3FB2C89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"cmd": "deviceTime",</w:t>
                        </w:r>
                      </w:p>
                      <w:p w14:paraId="48C5107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"paras": {</w:t>
                        </w:r>
                      </w:p>
                      <w:p w14:paraId="4B1531A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"Set": "20190916T091240Z"</w:t>
                        </w:r>
                      </w:p>
                      <w:p w14:paraId="071F4CC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56D252F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"20190916T091240Z"</w:t>
                        </w:r>
                      </w:p>
                      <w:p w14:paraId="5DC5257E" w14:textId="77777777" w:rsidR="00DE3E82" w:rsidRDefault="00DE3E82"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3D2C50">
          <w:rPr>
            <w:rFonts w:hint="eastAsia"/>
            <w:bCs/>
          </w:rPr>
          <w:delText>示例</w:delText>
        </w:r>
        <w:r w:rsidDel="003D2C50">
          <w:rPr>
            <w:rFonts w:hint="eastAsia"/>
          </w:rPr>
          <w:delText>：</w:delText>
        </w:r>
      </w:del>
    </w:p>
    <w:p w14:paraId="36C2827E" w14:textId="1BB16A4C" w:rsidR="00FC6B58" w:rsidDel="003D2C50" w:rsidRDefault="00FC6B58">
      <w:pPr>
        <w:pStyle w:val="1"/>
        <w:rPr>
          <w:del w:id="6300" w:author="win10" w:date="2020-06-12T13:56:00Z"/>
          <w:rFonts w:cs="Arial"/>
          <w:bCs/>
          <w:color w:val="3D3F43"/>
          <w:kern w:val="0"/>
          <w:szCs w:val="21"/>
        </w:rPr>
        <w:pPrChange w:id="6301" w:author="win10" w:date="2020-06-12T13:57:00Z">
          <w:pPr/>
        </w:pPrChange>
      </w:pPr>
    </w:p>
    <w:p w14:paraId="3F76185C" w14:textId="48B438BB" w:rsidR="00FC6B58" w:rsidDel="003D2C50" w:rsidRDefault="00FC6B58">
      <w:pPr>
        <w:pStyle w:val="1"/>
        <w:rPr>
          <w:del w:id="6302" w:author="win10" w:date="2020-06-12T13:56:00Z"/>
          <w:rFonts w:cs="Arial"/>
          <w:bCs/>
          <w:color w:val="3D3F43"/>
          <w:kern w:val="0"/>
          <w:szCs w:val="21"/>
        </w:rPr>
        <w:pPrChange w:id="6303" w:author="win10" w:date="2020-06-12T13:57:00Z">
          <w:pPr>
            <w:ind w:firstLine="420"/>
          </w:pPr>
        </w:pPrChange>
      </w:pPr>
      <w:del w:id="6304" w:author="win10" w:date="2020-06-12T13:56:00Z">
        <w:r w:rsidDel="003D2C50">
          <w:rPr>
            <w:b w:val="0"/>
            <w:noProof/>
          </w:rPr>
          <mc:AlternateContent>
            <mc:Choice Requires="wps">
              <w:drawing>
                <wp:anchor distT="45720" distB="45720" distL="114300" distR="114300" simplePos="0" relativeHeight="251673600" behindDoc="0" locked="0" layoutInCell="1" allowOverlap="1" wp14:anchorId="03BFBC78" wp14:editId="76E8861B">
                  <wp:simplePos x="0" y="0"/>
                  <wp:positionH relativeFrom="margin">
                    <wp:align>left</wp:align>
                  </wp:positionH>
                  <wp:positionV relativeFrom="paragraph">
                    <wp:posOffset>133778</wp:posOffset>
                  </wp:positionV>
                  <wp:extent cx="5494655" cy="1404620"/>
                  <wp:effectExtent l="0" t="0" r="10795" b="13970"/>
                  <wp:wrapSquare wrapText="bothSides"/>
                  <wp:docPr id="12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17672713" w14:textId="77777777" w:rsidR="00DE3E82" w:rsidRDefault="00DE3E82">
                              <w:r>
                                <w:rPr>
                                  <w:rFonts w:hint="eastAsia"/>
                                </w:rPr>
                                <w:t>设备应答</w:t>
                              </w:r>
                              <w:r>
                                <w:t>MQTT</w:t>
                              </w:r>
                              <w:r>
                                <w:rPr>
                                  <w:rFonts w:hint="eastAsia"/>
                                </w:rPr>
                                <w:t>消息</w:t>
                              </w:r>
                              <w:r>
                                <w:t xml:space="preserve"> </w:t>
                              </w:r>
                            </w:p>
                            <w:p w14:paraId="6B52C623" w14:textId="77777777" w:rsidR="00DE3E82" w:rsidRDefault="00DE3E82">
                              <w:r>
                                <w:t>Topic: /tianshun/v1/TS02E510000100/TS01E510000100/cmd/json</w:t>
                              </w:r>
                            </w:p>
                            <w:p w14:paraId="618827EF" w14:textId="77777777" w:rsidR="00DE3E82" w:rsidRDefault="00DE3E82">
                              <w:r>
                                <w:t>MQTT Client</w:t>
                              </w:r>
                              <w:r>
                                <w:t>发送的</w:t>
                              </w:r>
                              <w:r>
                                <w:t>payload</w:t>
                              </w:r>
                              <w:r>
                                <w:t>：</w:t>
                              </w:r>
                              <w:r>
                                <w:t xml:space="preserve"> </w:t>
                              </w:r>
                            </w:p>
                            <w:p w14:paraId="3F70DDC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67F81E7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"deviceResp",</w:t>
                              </w:r>
                            </w:p>
                            <w:p w14:paraId="34B57D8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"BMS-302",</w:t>
                              </w:r>
                            </w:p>
                            <w:p w14:paraId="319E0DD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"2-1",</w:t>
                              </w:r>
                            </w:p>
                            <w:p w14:paraId="1785005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"Control",</w:t>
                              </w:r>
                            </w:p>
                            <w:p w14:paraId="646AD54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"mid": 2019,</w:t>
                              </w:r>
                            </w:p>
                            <w:p w14:paraId="7185168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"cmd": "deviceTime",</w:t>
                              </w:r>
                            </w:p>
                            <w:p w14:paraId="19BE1E0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"paras": {</w:t>
                              </w:r>
                            </w:p>
                            <w:p w14:paraId="2D93868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"Set": "Success"</w:t>
                              </w:r>
                            </w:p>
                            <w:p w14:paraId="0F9BDC0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6954D83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"20190916T091240Z"</w:t>
                              </w:r>
                            </w:p>
                            <w:p w14:paraId="76F8012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03BFBC78" id="_x0000_s1057" type="#_x0000_t202" style="position:absolute;left:0;text-align:left;margin-left:0;margin-top:10.55pt;width:432.6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">
                  <v:textbox style="mso-fit-shape-to-text:t">
                    <w:txbxContent>
                      <w:p w14:paraId="17672713" w14:textId="77777777" w:rsidR="00DE3E82" w:rsidRDefault="00DE3E82">
                        <w:r>
                          <w:rPr>
                            <w:rFonts w:hint="eastAsia"/>
                          </w:rPr>
                          <w:t>设备应答</w:t>
                        </w:r>
                        <w:r>
                          <w:t>MQTT</w:t>
                        </w:r>
                        <w:r>
                          <w:rPr>
                            <w:rFonts w:hint="eastAsia"/>
                          </w:rPr>
                          <w:t>消息</w:t>
                        </w:r>
                        <w:r>
                          <w:t xml:space="preserve"> </w:t>
                        </w:r>
                      </w:p>
                      <w:p w14:paraId="6B52C623" w14:textId="77777777" w:rsidR="00DE3E82" w:rsidRDefault="00DE3E82">
                        <w:r>
                          <w:t>Topic: /tianshun/v1/TS02E510000100/TS01E510000100/cmd/json</w:t>
                        </w:r>
                      </w:p>
                      <w:p w14:paraId="618827EF" w14:textId="77777777" w:rsidR="00DE3E82" w:rsidRDefault="00DE3E82">
                        <w:r>
                          <w:t>MQTT Client</w:t>
                        </w:r>
                        <w:r>
                          <w:t>发送的</w:t>
                        </w:r>
                        <w:r>
                          <w:t>payload</w:t>
                        </w:r>
                        <w:r>
                          <w:t>：</w:t>
                        </w:r>
                        <w:r>
                          <w:t xml:space="preserve"> </w:t>
                        </w:r>
                      </w:p>
                      <w:p w14:paraId="3F70DDC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67F81E7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"deviceResp",</w:t>
                        </w:r>
                      </w:p>
                      <w:p w14:paraId="34B57D8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"BMS-302",</w:t>
                        </w:r>
                      </w:p>
                      <w:p w14:paraId="319E0DD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"2-1",</w:t>
                        </w:r>
                      </w:p>
                      <w:p w14:paraId="1785005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"Control",</w:t>
                        </w:r>
                      </w:p>
                      <w:p w14:paraId="646AD54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"mid": 2019,</w:t>
                        </w:r>
                      </w:p>
                      <w:p w14:paraId="7185168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"cmd": "deviceTime",</w:t>
                        </w:r>
                      </w:p>
                      <w:p w14:paraId="19BE1E0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"paras": {</w:t>
                        </w:r>
                      </w:p>
                      <w:p w14:paraId="2D93868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"Set": "Success"</w:t>
                        </w:r>
                      </w:p>
                      <w:p w14:paraId="0F9BDC0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6954D83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"20190916T091240Z"</w:t>
                        </w:r>
                      </w:p>
                      <w:p w14:paraId="76F8012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del>
    </w:p>
    <w:p w14:paraId="50396F9C" w14:textId="44F12B09" w:rsidR="00FC6B58" w:rsidDel="003D2C50" w:rsidRDefault="00FC6B58">
      <w:pPr>
        <w:pStyle w:val="1"/>
        <w:rPr>
          <w:del w:id="6305" w:author="win10" w:date="2020-06-12T13:56:00Z"/>
          <w:rFonts w:cs="Arial"/>
          <w:bCs/>
          <w:color w:val="3D3F43"/>
          <w:kern w:val="0"/>
          <w:szCs w:val="21"/>
        </w:rPr>
        <w:pPrChange w:id="6306" w:author="win10" w:date="2020-06-12T13:57:00Z">
          <w:pPr>
            <w:ind w:firstLine="420"/>
          </w:pPr>
        </w:pPrChange>
      </w:pPr>
    </w:p>
    <w:p w14:paraId="55CB89D6" w14:textId="31FAC013" w:rsidR="00EA5016" w:rsidDel="003D2C50" w:rsidRDefault="004C4817">
      <w:pPr>
        <w:pStyle w:val="1"/>
        <w:rPr>
          <w:del w:id="6307" w:author="win10" w:date="2020-06-12T13:56:00Z"/>
          <w:rFonts w:cs="Arial"/>
          <w:bCs/>
        </w:rPr>
        <w:pPrChange w:id="6308" w:author="win10" w:date="2020-06-12T13:57:00Z">
          <w:pPr>
            <w:ind w:firstLine="420"/>
          </w:pPr>
        </w:pPrChange>
      </w:pPr>
      <w:del w:id="6309" w:author="win10" w:date="2020-06-12T13:56:00Z">
        <w:r w:rsidDel="003D2C50">
          <w:rPr>
            <w:rFonts w:cs="Arial" w:hint="eastAsia"/>
            <w:bCs/>
            <w:color w:val="3D3F43"/>
            <w:kern w:val="0"/>
            <w:szCs w:val="21"/>
          </w:rPr>
          <w:delText>BatteryCapacityTotal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7C73C149" w14:textId="5E93FB1B" w:rsidR="00EA5016" w:rsidDel="003D2C50" w:rsidRDefault="004C4817">
      <w:pPr>
        <w:pStyle w:val="1"/>
        <w:rPr>
          <w:del w:id="6310" w:author="win10" w:date="2020-06-12T13:56:00Z"/>
          <w:rFonts w:cs="Arial"/>
          <w:bCs/>
        </w:rPr>
        <w:pPrChange w:id="6311" w:author="win10" w:date="2020-06-12T13:57:00Z">
          <w:pPr/>
        </w:pPrChange>
      </w:pPr>
      <w:del w:id="6312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6710DD2C" w14:textId="2DA06E77">
        <w:trPr>
          <w:tblHeader/>
          <w:tblCellSpacing w:w="0" w:type="dxa"/>
          <w:del w:id="6313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FCB18F5" w14:textId="392ABCF6" w:rsidR="00EA5016" w:rsidDel="003D2C50" w:rsidRDefault="004C4817">
            <w:pPr>
              <w:pStyle w:val="1"/>
              <w:rPr>
                <w:del w:id="631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315" w:author="win10" w:date="2020-06-12T13:57:00Z">
                <w:pPr>
                  <w:widowControl/>
                  <w:jc w:val="center"/>
                </w:pPr>
              </w:pPrChange>
            </w:pPr>
            <w:del w:id="631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D89708E" w14:textId="2B4BDDBD" w:rsidR="00EA5016" w:rsidDel="003D2C50" w:rsidRDefault="004C4817">
            <w:pPr>
              <w:pStyle w:val="1"/>
              <w:rPr>
                <w:del w:id="631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318" w:author="win10" w:date="2020-06-12T13:57:00Z">
                <w:pPr>
                  <w:widowControl/>
                  <w:jc w:val="center"/>
                </w:pPr>
              </w:pPrChange>
            </w:pPr>
            <w:del w:id="631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CAFD3AD" w14:textId="76BB9F2C" w:rsidR="00EA5016" w:rsidDel="003D2C50" w:rsidRDefault="004C4817">
            <w:pPr>
              <w:pStyle w:val="1"/>
              <w:rPr>
                <w:del w:id="632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321" w:author="win10" w:date="2020-06-12T13:57:00Z">
                <w:pPr>
                  <w:widowControl/>
                  <w:jc w:val="center"/>
                </w:pPr>
              </w:pPrChange>
            </w:pPr>
            <w:del w:id="632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0585064" w14:textId="37F0D822" w:rsidR="00EA5016" w:rsidDel="003D2C50" w:rsidRDefault="004C4817">
            <w:pPr>
              <w:pStyle w:val="1"/>
              <w:rPr>
                <w:del w:id="632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324" w:author="win10" w:date="2020-06-12T13:57:00Z">
                <w:pPr>
                  <w:widowControl/>
                  <w:jc w:val="center"/>
                </w:pPr>
              </w:pPrChange>
            </w:pPr>
            <w:del w:id="632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1E195FEA" w14:textId="4B191B0A">
        <w:trPr>
          <w:tblCellSpacing w:w="0" w:type="dxa"/>
          <w:del w:id="632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D01E0D1" w14:textId="546AAE1D" w:rsidR="00EA5016" w:rsidDel="003D2C50" w:rsidRDefault="004C4817">
            <w:pPr>
              <w:pStyle w:val="1"/>
              <w:rPr>
                <w:del w:id="6327" w:author="win10" w:date="2020-06-12T13:56:00Z"/>
              </w:rPr>
              <w:pPrChange w:id="6328" w:author="win10" w:date="2020-06-12T13:57:00Z">
                <w:pPr>
                  <w:jc w:val="left"/>
                </w:pPr>
              </w:pPrChange>
            </w:pPr>
            <w:del w:id="6329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C1A60C2" w14:textId="5B7A6B79" w:rsidR="00EA5016" w:rsidDel="003D2C50" w:rsidRDefault="004C4817">
            <w:pPr>
              <w:pStyle w:val="1"/>
              <w:rPr>
                <w:del w:id="6330" w:author="win10" w:date="2020-06-12T13:56:00Z"/>
              </w:rPr>
              <w:pPrChange w:id="6331" w:author="win10" w:date="2020-06-12T13:57:00Z">
                <w:pPr>
                  <w:jc w:val="left"/>
                </w:pPr>
              </w:pPrChange>
            </w:pPr>
            <w:del w:id="6332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AFEBA1C" w14:textId="1C71A03E" w:rsidR="00EA5016" w:rsidDel="003D2C50" w:rsidRDefault="004C4817">
            <w:pPr>
              <w:pStyle w:val="1"/>
              <w:rPr>
                <w:del w:id="6333" w:author="win10" w:date="2020-06-12T13:56:00Z"/>
              </w:rPr>
              <w:pPrChange w:id="6334" w:author="win10" w:date="2020-06-12T13:57:00Z">
                <w:pPr>
                  <w:jc w:val="left"/>
                </w:pPr>
              </w:pPrChange>
            </w:pPr>
            <w:del w:id="6335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9369086" w14:textId="47E6C64E" w:rsidR="00EA5016" w:rsidDel="003D2C50" w:rsidRDefault="004C4817">
            <w:pPr>
              <w:pStyle w:val="1"/>
              <w:rPr>
                <w:del w:id="6336" w:author="win10" w:date="2020-06-12T13:56:00Z"/>
              </w:rPr>
              <w:pPrChange w:id="6337" w:author="win10" w:date="2020-06-12T13:57:00Z">
                <w:pPr>
                  <w:jc w:val="left"/>
                </w:pPr>
              </w:pPrChange>
            </w:pPr>
            <w:del w:id="6338" w:author="win10" w:date="2020-06-12T13:56:00Z">
              <w:r w:rsidDel="003D2C50">
                <w:rPr>
                  <w:rFonts w:hint="eastAsia"/>
                </w:rPr>
                <w:delText>电池组总容量，读属性</w:delText>
              </w:r>
              <w:r w:rsidDel="003D2C50">
                <w:delText>。</w:delText>
              </w:r>
            </w:del>
          </w:p>
          <w:p w14:paraId="1D53420B" w14:textId="10B000BD" w:rsidR="00EA5016" w:rsidDel="003D2C50" w:rsidRDefault="004C4817">
            <w:pPr>
              <w:pStyle w:val="1"/>
              <w:rPr>
                <w:del w:id="6339" w:author="win10" w:date="2020-06-12T13:56:00Z"/>
              </w:rPr>
              <w:pPrChange w:id="6340" w:author="win10" w:date="2020-06-12T13:57:00Z">
                <w:pPr>
                  <w:jc w:val="left"/>
                </w:pPr>
              </w:pPrChange>
            </w:pPr>
            <w:del w:id="6341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6C707E90" w14:textId="7024365D">
        <w:trPr>
          <w:tblCellSpacing w:w="0" w:type="dxa"/>
          <w:del w:id="634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E814529" w14:textId="37DC9CDA" w:rsidR="00EA5016" w:rsidDel="003D2C50" w:rsidRDefault="004C4817">
            <w:pPr>
              <w:pStyle w:val="1"/>
              <w:rPr>
                <w:del w:id="6343" w:author="win10" w:date="2020-06-12T13:56:00Z"/>
              </w:rPr>
              <w:pPrChange w:id="6344" w:author="win10" w:date="2020-06-12T13:57:00Z">
                <w:pPr>
                  <w:jc w:val="left"/>
                </w:pPr>
              </w:pPrChange>
            </w:pPr>
            <w:del w:id="6345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04715BA" w14:textId="58651E38" w:rsidR="00EA5016" w:rsidDel="003D2C50" w:rsidRDefault="004C4817">
            <w:pPr>
              <w:pStyle w:val="1"/>
              <w:rPr>
                <w:del w:id="6346" w:author="win10" w:date="2020-06-12T13:56:00Z"/>
              </w:rPr>
              <w:pPrChange w:id="6347" w:author="win10" w:date="2020-06-12T13:57:00Z">
                <w:pPr>
                  <w:jc w:val="left"/>
                </w:pPr>
              </w:pPrChange>
            </w:pPr>
            <w:del w:id="6348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219669F" w14:textId="0E0D7CC3" w:rsidR="00EA5016" w:rsidDel="003D2C50" w:rsidRDefault="004C4817">
            <w:pPr>
              <w:pStyle w:val="1"/>
              <w:rPr>
                <w:del w:id="6349" w:author="win10" w:date="2020-06-12T13:56:00Z"/>
              </w:rPr>
              <w:pPrChange w:id="6350" w:author="win10" w:date="2020-06-12T13:57:00Z">
                <w:pPr>
                  <w:jc w:val="left"/>
                </w:pPr>
              </w:pPrChange>
            </w:pPr>
            <w:del w:id="6351" w:author="win10" w:date="2020-06-12T13:56:00Z">
              <w:r w:rsidDel="003D2C50">
                <w:rPr>
                  <w:rFonts w:hint="eastAsia"/>
                </w:rPr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382CABD" w14:textId="07E46388" w:rsidR="00EA5016" w:rsidDel="003D2C50" w:rsidRDefault="004C4817">
            <w:pPr>
              <w:pStyle w:val="1"/>
              <w:rPr>
                <w:del w:id="6352" w:author="win10" w:date="2020-06-12T13:56:00Z"/>
              </w:rPr>
              <w:pPrChange w:id="6353" w:author="win10" w:date="2020-06-12T13:57:00Z">
                <w:pPr/>
              </w:pPrChange>
            </w:pPr>
            <w:del w:id="6354" w:author="win10" w:date="2020-06-12T13:56:00Z">
              <w:r w:rsidDel="003D2C50">
                <w:rPr>
                  <w:rFonts w:hint="eastAsia"/>
                </w:rPr>
                <w:delText>电池组总容量</w:delText>
              </w:r>
              <w:r w:rsidDel="003D2C50">
                <w:delText>的值。</w:delText>
              </w:r>
              <w:r w:rsidR="00FC6B58" w:rsidRPr="00FC6B58" w:rsidDel="003D2C50">
                <w:rPr>
                  <w:rFonts w:hint="eastAsia"/>
                </w:rPr>
                <w:delText>单位为</w:delText>
              </w:r>
              <w:r w:rsidR="00FC6B58" w:rsidRPr="00FC6B58" w:rsidDel="003D2C50">
                <w:rPr>
                  <w:rFonts w:hint="eastAsia"/>
                </w:rPr>
                <w:delText>Ah</w:delText>
              </w:r>
              <w:r w:rsidR="00FC6B58" w:rsidRPr="00FC6B58" w:rsidDel="003D2C50">
                <w:rPr>
                  <w:rFonts w:hint="eastAsia"/>
                </w:rPr>
                <w:delText>，范围</w:delText>
              </w:r>
              <w:r w:rsidR="00FC6B58" w:rsidRPr="00FC6B58" w:rsidDel="003D2C50">
                <w:rPr>
                  <w:rFonts w:hint="eastAsia"/>
                </w:rPr>
                <w:delText>[0~1000]</w:delText>
              </w:r>
              <w:r w:rsidR="00FC6B58" w:rsidRPr="00FC6B58" w:rsidDel="003D2C50">
                <w:rPr>
                  <w:rFonts w:hint="eastAsia"/>
                </w:rPr>
                <w:delText>，精度</w:delText>
              </w:r>
              <w:r w:rsidR="00FC6B58" w:rsidRPr="00FC6B58" w:rsidDel="003D2C50">
                <w:rPr>
                  <w:rFonts w:hint="eastAsia"/>
                </w:rPr>
                <w:delText>0.1</w:delText>
              </w:r>
            </w:del>
          </w:p>
          <w:p w14:paraId="3BA87A7E" w14:textId="0ABB339C" w:rsidR="00EA5016" w:rsidDel="003D2C50" w:rsidRDefault="004C4817">
            <w:pPr>
              <w:pStyle w:val="1"/>
              <w:rPr>
                <w:del w:id="6355" w:author="win10" w:date="2020-06-12T13:56:00Z"/>
              </w:rPr>
              <w:pPrChange w:id="6356" w:author="win10" w:date="2020-06-12T13:57:00Z">
                <w:pPr/>
              </w:pPrChange>
            </w:pPr>
            <w:del w:id="6357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497018B4" w14:textId="5C317361" w:rsidR="00EA5016" w:rsidDel="003D2C50" w:rsidRDefault="004C4817">
            <w:pPr>
              <w:pStyle w:val="1"/>
              <w:rPr>
                <w:del w:id="6358" w:author="win10" w:date="2020-06-12T13:56:00Z"/>
              </w:rPr>
              <w:pPrChange w:id="6359" w:author="win10" w:date="2020-06-12T13:57:00Z">
                <w:pPr/>
              </w:pPrChange>
            </w:pPr>
            <w:del w:id="6360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 w:hint="eastAsia"/>
                </w:rPr>
                <w:delText>30.0</w:delText>
              </w:r>
              <w:r w:rsidDel="003D2C50">
                <w:delText>。</w:delText>
              </w:r>
            </w:del>
          </w:p>
        </w:tc>
      </w:tr>
    </w:tbl>
    <w:p w14:paraId="32B45DF6" w14:textId="38467DBB" w:rsidR="00EA5016" w:rsidDel="003D2C50" w:rsidRDefault="00EA5016">
      <w:pPr>
        <w:pStyle w:val="1"/>
        <w:rPr>
          <w:del w:id="6361" w:author="win10" w:date="2020-06-12T13:56:00Z"/>
          <w:bCs/>
        </w:rPr>
        <w:pPrChange w:id="6362" w:author="win10" w:date="2020-06-12T13:57:00Z">
          <w:pPr/>
        </w:pPrChange>
      </w:pPr>
    </w:p>
    <w:p w14:paraId="4C8585C0" w14:textId="0326CEFD" w:rsidR="00EA5016" w:rsidDel="003D2C50" w:rsidRDefault="004C4817">
      <w:pPr>
        <w:pStyle w:val="1"/>
        <w:rPr>
          <w:del w:id="6363" w:author="win10" w:date="2020-06-12T13:56:00Z"/>
          <w:rFonts w:cs="Arial"/>
          <w:bCs/>
        </w:rPr>
        <w:pPrChange w:id="6364" w:author="win10" w:date="2020-06-12T13:57:00Z">
          <w:pPr/>
        </w:pPrChange>
      </w:pPr>
      <w:del w:id="6365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45AFE926" w14:textId="49353F7F">
        <w:trPr>
          <w:tblHeader/>
          <w:tblCellSpacing w:w="0" w:type="dxa"/>
          <w:del w:id="636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968F95B" w14:textId="53712D94" w:rsidR="00EA5016" w:rsidDel="003D2C50" w:rsidRDefault="004C4817">
            <w:pPr>
              <w:pStyle w:val="1"/>
              <w:rPr>
                <w:del w:id="636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368" w:author="win10" w:date="2020-06-12T13:57:00Z">
                <w:pPr>
                  <w:widowControl/>
                  <w:jc w:val="center"/>
                </w:pPr>
              </w:pPrChange>
            </w:pPr>
            <w:del w:id="636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B32F366" w14:textId="1A377F2F" w:rsidR="00EA5016" w:rsidDel="003D2C50" w:rsidRDefault="004C4817">
            <w:pPr>
              <w:pStyle w:val="1"/>
              <w:rPr>
                <w:del w:id="637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371" w:author="win10" w:date="2020-06-12T13:57:00Z">
                <w:pPr>
                  <w:widowControl/>
                  <w:jc w:val="center"/>
                </w:pPr>
              </w:pPrChange>
            </w:pPr>
            <w:del w:id="637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CB053A4" w14:textId="32F0E0B1" w:rsidR="00EA5016" w:rsidDel="003D2C50" w:rsidRDefault="004C4817">
            <w:pPr>
              <w:pStyle w:val="1"/>
              <w:rPr>
                <w:del w:id="637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374" w:author="win10" w:date="2020-06-12T13:57:00Z">
                <w:pPr>
                  <w:widowControl/>
                  <w:jc w:val="center"/>
                </w:pPr>
              </w:pPrChange>
            </w:pPr>
            <w:del w:id="637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3858E46" w14:textId="43DB255D" w:rsidR="00EA5016" w:rsidDel="003D2C50" w:rsidRDefault="004C4817">
            <w:pPr>
              <w:pStyle w:val="1"/>
              <w:rPr>
                <w:del w:id="637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377" w:author="win10" w:date="2020-06-12T13:57:00Z">
                <w:pPr>
                  <w:widowControl/>
                  <w:jc w:val="center"/>
                </w:pPr>
              </w:pPrChange>
            </w:pPr>
            <w:del w:id="637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3A2CFB7D" w14:textId="7F9DE9C8">
        <w:trPr>
          <w:tblCellSpacing w:w="0" w:type="dxa"/>
          <w:del w:id="6379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89028DB" w14:textId="7A289764" w:rsidR="00EA5016" w:rsidDel="003D2C50" w:rsidRDefault="004C4817">
            <w:pPr>
              <w:pStyle w:val="1"/>
              <w:rPr>
                <w:del w:id="6380" w:author="win10" w:date="2020-06-12T13:56:00Z"/>
              </w:rPr>
              <w:pPrChange w:id="6381" w:author="win10" w:date="2020-06-12T13:57:00Z">
                <w:pPr>
                  <w:jc w:val="left"/>
                </w:pPr>
              </w:pPrChange>
            </w:pPr>
            <w:del w:id="6382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D7C0911" w14:textId="22363A62" w:rsidR="00EA5016" w:rsidDel="003D2C50" w:rsidRDefault="004C4817">
            <w:pPr>
              <w:pStyle w:val="1"/>
              <w:rPr>
                <w:del w:id="6383" w:author="win10" w:date="2020-06-12T13:56:00Z"/>
              </w:rPr>
              <w:pPrChange w:id="6384" w:author="win10" w:date="2020-06-12T13:57:00Z">
                <w:pPr>
                  <w:jc w:val="left"/>
                </w:pPr>
              </w:pPrChange>
            </w:pPr>
            <w:del w:id="638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A748ACC" w14:textId="35530CCE" w:rsidR="00EA5016" w:rsidDel="003D2C50" w:rsidRDefault="004C4817">
            <w:pPr>
              <w:pStyle w:val="1"/>
              <w:rPr>
                <w:del w:id="6386" w:author="win10" w:date="2020-06-12T13:56:00Z"/>
              </w:rPr>
              <w:pPrChange w:id="6387" w:author="win10" w:date="2020-06-12T13:57:00Z">
                <w:pPr>
                  <w:jc w:val="left"/>
                </w:pPr>
              </w:pPrChange>
            </w:pPr>
            <w:del w:id="6388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3FD81BD" w14:textId="7C8450DB" w:rsidR="00EA5016" w:rsidDel="003D2C50" w:rsidRDefault="004C4817">
            <w:pPr>
              <w:pStyle w:val="1"/>
              <w:rPr>
                <w:del w:id="6389" w:author="win10" w:date="2020-06-12T13:56:00Z"/>
              </w:rPr>
              <w:pPrChange w:id="6390" w:author="win10" w:date="2020-06-12T13:57:00Z">
                <w:pPr>
                  <w:jc w:val="left"/>
                </w:pPr>
              </w:pPrChange>
            </w:pPr>
            <w:del w:id="6391" w:author="win10" w:date="2020-06-12T13:56:00Z">
              <w:r w:rsidDel="003D2C50">
                <w:rPr>
                  <w:rFonts w:hint="eastAsia"/>
                </w:rPr>
                <w:delText>电池组总容量，写属性</w:delText>
              </w:r>
              <w:r w:rsidDel="003D2C50">
                <w:delText>。</w:delText>
              </w:r>
            </w:del>
          </w:p>
          <w:p w14:paraId="4F66EA07" w14:textId="47B82CDD" w:rsidR="00EA5016" w:rsidDel="003D2C50" w:rsidRDefault="004C4817">
            <w:pPr>
              <w:pStyle w:val="1"/>
              <w:rPr>
                <w:del w:id="6392" w:author="win10" w:date="2020-06-12T13:56:00Z"/>
              </w:rPr>
              <w:pPrChange w:id="6393" w:author="win10" w:date="2020-06-12T13:57:00Z">
                <w:pPr>
                  <w:jc w:val="left"/>
                </w:pPr>
              </w:pPrChange>
            </w:pPr>
            <w:del w:id="6394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7F7F8E9D" w14:textId="1EC69220">
        <w:trPr>
          <w:tblCellSpacing w:w="0" w:type="dxa"/>
          <w:del w:id="6395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AB8C84B" w14:textId="77FFC516" w:rsidR="00EA5016" w:rsidDel="003D2C50" w:rsidRDefault="004C4817">
            <w:pPr>
              <w:pStyle w:val="1"/>
              <w:rPr>
                <w:del w:id="6396" w:author="win10" w:date="2020-06-12T13:56:00Z"/>
              </w:rPr>
              <w:pPrChange w:id="6397" w:author="win10" w:date="2020-06-12T13:57:00Z">
                <w:pPr>
                  <w:jc w:val="left"/>
                </w:pPr>
              </w:pPrChange>
            </w:pPr>
            <w:del w:id="6398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DE8D5F0" w14:textId="5ECD640D" w:rsidR="00EA5016" w:rsidDel="003D2C50" w:rsidRDefault="004C4817">
            <w:pPr>
              <w:pStyle w:val="1"/>
              <w:rPr>
                <w:del w:id="6399" w:author="win10" w:date="2020-06-12T13:56:00Z"/>
              </w:rPr>
              <w:pPrChange w:id="6400" w:author="win10" w:date="2020-06-12T13:57:00Z">
                <w:pPr>
                  <w:jc w:val="left"/>
                </w:pPr>
              </w:pPrChange>
            </w:pPr>
            <w:del w:id="6401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8643937" w14:textId="50971DD6" w:rsidR="00EA5016" w:rsidDel="003D2C50" w:rsidRDefault="004C4817">
            <w:pPr>
              <w:pStyle w:val="1"/>
              <w:rPr>
                <w:del w:id="6402" w:author="win10" w:date="2020-06-12T13:56:00Z"/>
              </w:rPr>
              <w:pPrChange w:id="6403" w:author="win10" w:date="2020-06-12T13:57:00Z">
                <w:pPr>
                  <w:jc w:val="left"/>
                </w:pPr>
              </w:pPrChange>
            </w:pPr>
            <w:del w:id="6404" w:author="win10" w:date="2020-06-12T13:56:00Z">
              <w:r w:rsidDel="003D2C50">
                <w:rPr>
                  <w:rFonts w:hint="eastAsia"/>
                </w:rPr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7F3FBCD" w14:textId="30E03D4A" w:rsidR="00EA5016" w:rsidDel="003D2C50" w:rsidRDefault="004C4817">
            <w:pPr>
              <w:pStyle w:val="1"/>
              <w:rPr>
                <w:del w:id="6405" w:author="win10" w:date="2020-06-12T13:56:00Z"/>
              </w:rPr>
              <w:pPrChange w:id="6406" w:author="win10" w:date="2020-06-12T13:57:00Z">
                <w:pPr>
                  <w:jc w:val="left"/>
                </w:pPr>
              </w:pPrChange>
            </w:pPr>
            <w:del w:id="6407" w:author="win10" w:date="2020-06-12T13:56:00Z">
              <w:r w:rsidDel="003D2C50">
                <w:rPr>
                  <w:rFonts w:hint="eastAsia"/>
                </w:rPr>
                <w:delText>电池组总容量</w:delText>
              </w:r>
              <w:r w:rsidDel="003D2C50">
                <w:delText>的值。</w:delText>
              </w:r>
              <w:r w:rsidR="00FC6B58" w:rsidRPr="00FC6B58" w:rsidDel="003D2C50">
                <w:rPr>
                  <w:rFonts w:hint="eastAsia"/>
                </w:rPr>
                <w:delText>单位为</w:delText>
              </w:r>
              <w:r w:rsidR="00FC6B58" w:rsidRPr="00FC6B58" w:rsidDel="003D2C50">
                <w:rPr>
                  <w:rFonts w:hint="eastAsia"/>
                </w:rPr>
                <w:delText>Ah</w:delText>
              </w:r>
              <w:r w:rsidR="00FC6B58" w:rsidRPr="00FC6B58" w:rsidDel="003D2C50">
                <w:rPr>
                  <w:rFonts w:hint="eastAsia"/>
                </w:rPr>
                <w:delText>，范围</w:delText>
              </w:r>
              <w:r w:rsidR="00FC6B58" w:rsidRPr="00FC6B58" w:rsidDel="003D2C50">
                <w:rPr>
                  <w:rFonts w:hint="eastAsia"/>
                </w:rPr>
                <w:delText>[0~1000]</w:delText>
              </w:r>
              <w:r w:rsidR="00FC6B58" w:rsidRPr="00FC6B58" w:rsidDel="003D2C50">
                <w:rPr>
                  <w:rFonts w:hint="eastAsia"/>
                </w:rPr>
                <w:delText>，精度</w:delText>
              </w:r>
              <w:r w:rsidR="00FC6B58" w:rsidRPr="00FC6B58" w:rsidDel="003D2C50">
                <w:rPr>
                  <w:rFonts w:hint="eastAsia"/>
                </w:rPr>
                <w:delText>0.1</w:delText>
              </w:r>
            </w:del>
          </w:p>
          <w:p w14:paraId="260FB506" w14:textId="242D7190" w:rsidR="00EA5016" w:rsidDel="003D2C50" w:rsidRDefault="004C4817">
            <w:pPr>
              <w:pStyle w:val="1"/>
              <w:rPr>
                <w:del w:id="6408" w:author="win10" w:date="2020-06-12T13:56:00Z"/>
              </w:rPr>
              <w:pPrChange w:id="6409" w:author="win10" w:date="2020-06-12T13:57:00Z">
                <w:pPr>
                  <w:jc w:val="left"/>
                </w:pPr>
              </w:pPrChange>
            </w:pPr>
            <w:del w:id="6410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cs="Arial" w:hint="eastAsia"/>
                </w:rPr>
                <w:delText>30.0</w:delText>
              </w:r>
              <w:r w:rsidDel="003D2C50">
                <w:delText>。</w:delText>
              </w:r>
            </w:del>
          </w:p>
          <w:p w14:paraId="43A080F2" w14:textId="29E3AF3D" w:rsidR="00EA5016" w:rsidDel="003D2C50" w:rsidRDefault="004C4817">
            <w:pPr>
              <w:pStyle w:val="1"/>
              <w:rPr>
                <w:del w:id="6411" w:author="win10" w:date="2020-06-12T13:56:00Z"/>
              </w:rPr>
              <w:pPrChange w:id="6412" w:author="win10" w:date="2020-06-12T13:57:00Z">
                <w:pPr>
                  <w:jc w:val="left"/>
                </w:pPr>
              </w:pPrChange>
            </w:pPr>
            <w:del w:id="6413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26BB9733" w14:textId="42E09CBB" w:rsidR="00162955" w:rsidDel="003D2C50" w:rsidRDefault="00162955">
      <w:pPr>
        <w:pStyle w:val="1"/>
        <w:rPr>
          <w:del w:id="6414" w:author="win10" w:date="2020-06-12T13:56:00Z"/>
          <w:rFonts w:cs="Arial"/>
          <w:bCs/>
          <w:color w:val="3D3F43"/>
          <w:kern w:val="0"/>
          <w:szCs w:val="21"/>
        </w:rPr>
        <w:pPrChange w:id="6415" w:author="win10" w:date="2020-06-12T13:57:00Z">
          <w:pPr/>
        </w:pPrChange>
      </w:pPr>
    </w:p>
    <w:p w14:paraId="05A438ED" w14:textId="28344E3C" w:rsidR="00162955" w:rsidDel="003D2C50" w:rsidRDefault="00162955">
      <w:pPr>
        <w:pStyle w:val="1"/>
        <w:rPr>
          <w:del w:id="6416" w:author="win10" w:date="2020-06-12T13:56:00Z"/>
          <w:rFonts w:cs="Arial"/>
          <w:bCs/>
        </w:rPr>
        <w:pPrChange w:id="6417" w:author="win10" w:date="2020-06-12T13:57:00Z">
          <w:pPr>
            <w:ind w:firstLine="420"/>
          </w:pPr>
        </w:pPrChange>
      </w:pPr>
      <w:del w:id="6418" w:author="win10" w:date="2020-06-12T13:56:00Z">
        <w:r w:rsidRPr="00162955" w:rsidDel="003D2C50">
          <w:rPr>
            <w:rFonts w:cs="Arial"/>
            <w:bCs/>
            <w:color w:val="3D3F43"/>
            <w:kern w:val="0"/>
            <w:szCs w:val="21"/>
          </w:rPr>
          <w:delText>BatteryCapacityLeft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082894D2" w14:textId="0E3E7391" w:rsidR="00162955" w:rsidDel="003D2C50" w:rsidRDefault="00162955">
      <w:pPr>
        <w:pStyle w:val="1"/>
        <w:rPr>
          <w:del w:id="6419" w:author="win10" w:date="2020-06-12T13:56:00Z"/>
          <w:rFonts w:cs="Arial"/>
          <w:bCs/>
        </w:rPr>
        <w:pPrChange w:id="6420" w:author="win10" w:date="2020-06-12T13:57:00Z">
          <w:pPr/>
        </w:pPrChange>
      </w:pPr>
      <w:del w:id="6421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162955" w:rsidDel="003D2C50" w14:paraId="69391F8B" w14:textId="5E70F0C2" w:rsidTr="009D211E">
        <w:trPr>
          <w:tblHeader/>
          <w:tblCellSpacing w:w="0" w:type="dxa"/>
          <w:del w:id="642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7E20306" w14:textId="29B56C65" w:rsidR="00162955" w:rsidDel="003D2C50" w:rsidRDefault="00162955">
            <w:pPr>
              <w:pStyle w:val="1"/>
              <w:rPr>
                <w:del w:id="642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424" w:author="win10" w:date="2020-06-12T13:57:00Z">
                <w:pPr>
                  <w:widowControl/>
                  <w:jc w:val="center"/>
                </w:pPr>
              </w:pPrChange>
            </w:pPr>
            <w:del w:id="642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49AC2A3" w14:textId="0660AB3D" w:rsidR="00162955" w:rsidDel="003D2C50" w:rsidRDefault="00162955">
            <w:pPr>
              <w:pStyle w:val="1"/>
              <w:rPr>
                <w:del w:id="642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427" w:author="win10" w:date="2020-06-12T13:57:00Z">
                <w:pPr>
                  <w:widowControl/>
                  <w:jc w:val="center"/>
                </w:pPr>
              </w:pPrChange>
            </w:pPr>
            <w:del w:id="642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029CFAA" w14:textId="22D37788" w:rsidR="00162955" w:rsidDel="003D2C50" w:rsidRDefault="00162955">
            <w:pPr>
              <w:pStyle w:val="1"/>
              <w:rPr>
                <w:del w:id="642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430" w:author="win10" w:date="2020-06-12T13:57:00Z">
                <w:pPr>
                  <w:widowControl/>
                  <w:jc w:val="center"/>
                </w:pPr>
              </w:pPrChange>
            </w:pPr>
            <w:del w:id="643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F108E89" w14:textId="1FBADB04" w:rsidR="00162955" w:rsidDel="003D2C50" w:rsidRDefault="00162955">
            <w:pPr>
              <w:pStyle w:val="1"/>
              <w:rPr>
                <w:del w:id="643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433" w:author="win10" w:date="2020-06-12T13:57:00Z">
                <w:pPr>
                  <w:widowControl/>
                  <w:jc w:val="center"/>
                </w:pPr>
              </w:pPrChange>
            </w:pPr>
            <w:del w:id="643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162955" w:rsidDel="003D2C50" w14:paraId="71D208CE" w14:textId="6FB7F782" w:rsidTr="009D211E">
        <w:trPr>
          <w:tblCellSpacing w:w="0" w:type="dxa"/>
          <w:del w:id="6435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F7C086A" w14:textId="4BD8EE58" w:rsidR="00162955" w:rsidDel="003D2C50" w:rsidRDefault="00162955">
            <w:pPr>
              <w:pStyle w:val="1"/>
              <w:rPr>
                <w:del w:id="6436" w:author="win10" w:date="2020-06-12T13:56:00Z"/>
              </w:rPr>
              <w:pPrChange w:id="6437" w:author="win10" w:date="2020-06-12T13:57:00Z">
                <w:pPr>
                  <w:jc w:val="left"/>
                </w:pPr>
              </w:pPrChange>
            </w:pPr>
            <w:del w:id="6438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45B9A14" w14:textId="1A5E7E96" w:rsidR="00162955" w:rsidDel="003D2C50" w:rsidRDefault="00162955">
            <w:pPr>
              <w:pStyle w:val="1"/>
              <w:rPr>
                <w:del w:id="6439" w:author="win10" w:date="2020-06-12T13:56:00Z"/>
              </w:rPr>
              <w:pPrChange w:id="6440" w:author="win10" w:date="2020-06-12T13:57:00Z">
                <w:pPr>
                  <w:jc w:val="left"/>
                </w:pPr>
              </w:pPrChange>
            </w:pPr>
            <w:del w:id="6441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932EDB9" w14:textId="2AB88D6E" w:rsidR="00162955" w:rsidDel="003D2C50" w:rsidRDefault="00162955">
            <w:pPr>
              <w:pStyle w:val="1"/>
              <w:rPr>
                <w:del w:id="6442" w:author="win10" w:date="2020-06-12T13:56:00Z"/>
              </w:rPr>
              <w:pPrChange w:id="6443" w:author="win10" w:date="2020-06-12T13:57:00Z">
                <w:pPr>
                  <w:jc w:val="left"/>
                </w:pPr>
              </w:pPrChange>
            </w:pPr>
            <w:del w:id="6444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1D6A0BC" w14:textId="02C3112A" w:rsidR="00162955" w:rsidDel="003D2C50" w:rsidRDefault="00162955">
            <w:pPr>
              <w:pStyle w:val="1"/>
              <w:rPr>
                <w:del w:id="6445" w:author="win10" w:date="2020-06-12T13:56:00Z"/>
              </w:rPr>
              <w:pPrChange w:id="6446" w:author="win10" w:date="2020-06-12T13:57:00Z">
                <w:pPr>
                  <w:jc w:val="left"/>
                </w:pPr>
              </w:pPrChange>
            </w:pPr>
            <w:del w:id="6447" w:author="win10" w:date="2020-06-12T13:56:00Z">
              <w:r w:rsidRPr="00162955" w:rsidDel="003D2C50">
                <w:rPr>
                  <w:rFonts w:hint="eastAsia"/>
                </w:rPr>
                <w:delText>电池组剩余容量</w:delText>
              </w:r>
              <w:r w:rsidDel="003D2C50">
                <w:rPr>
                  <w:rFonts w:hint="eastAsia"/>
                </w:rPr>
                <w:delText>，读属性</w:delText>
              </w:r>
              <w:r w:rsidDel="003D2C50">
                <w:delText>。</w:delText>
              </w:r>
            </w:del>
          </w:p>
          <w:p w14:paraId="41E10D8F" w14:textId="49FFA70A" w:rsidR="00162955" w:rsidDel="003D2C50" w:rsidRDefault="00162955">
            <w:pPr>
              <w:pStyle w:val="1"/>
              <w:rPr>
                <w:del w:id="6448" w:author="win10" w:date="2020-06-12T13:56:00Z"/>
              </w:rPr>
              <w:pPrChange w:id="6449" w:author="win10" w:date="2020-06-12T13:57:00Z">
                <w:pPr>
                  <w:jc w:val="left"/>
                </w:pPr>
              </w:pPrChange>
            </w:pPr>
            <w:del w:id="6450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162955" w:rsidDel="003D2C50" w14:paraId="655C1DA7" w14:textId="33F91C86" w:rsidTr="009D211E">
        <w:trPr>
          <w:tblCellSpacing w:w="0" w:type="dxa"/>
          <w:del w:id="645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1A8A938" w14:textId="164ED5DF" w:rsidR="00162955" w:rsidDel="003D2C50" w:rsidRDefault="00162955">
            <w:pPr>
              <w:pStyle w:val="1"/>
              <w:rPr>
                <w:del w:id="6452" w:author="win10" w:date="2020-06-12T13:56:00Z"/>
              </w:rPr>
              <w:pPrChange w:id="6453" w:author="win10" w:date="2020-06-12T13:57:00Z">
                <w:pPr>
                  <w:jc w:val="left"/>
                </w:pPr>
              </w:pPrChange>
            </w:pPr>
            <w:del w:id="6454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E708FDA" w14:textId="76946368" w:rsidR="00162955" w:rsidDel="003D2C50" w:rsidRDefault="00162955">
            <w:pPr>
              <w:pStyle w:val="1"/>
              <w:rPr>
                <w:del w:id="6455" w:author="win10" w:date="2020-06-12T13:56:00Z"/>
              </w:rPr>
              <w:pPrChange w:id="6456" w:author="win10" w:date="2020-06-12T13:57:00Z">
                <w:pPr>
                  <w:jc w:val="left"/>
                </w:pPr>
              </w:pPrChange>
            </w:pPr>
            <w:del w:id="6457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F4B751D" w14:textId="343214FD" w:rsidR="00162955" w:rsidDel="003D2C50" w:rsidRDefault="00162955">
            <w:pPr>
              <w:pStyle w:val="1"/>
              <w:rPr>
                <w:del w:id="6458" w:author="win10" w:date="2020-06-12T13:56:00Z"/>
              </w:rPr>
              <w:pPrChange w:id="6459" w:author="win10" w:date="2020-06-12T13:57:00Z">
                <w:pPr>
                  <w:jc w:val="left"/>
                </w:pPr>
              </w:pPrChange>
            </w:pPr>
            <w:del w:id="6460" w:author="win10" w:date="2020-06-12T13:56:00Z">
              <w:r w:rsidDel="003D2C50">
                <w:rPr>
                  <w:rFonts w:hint="eastAsia"/>
                </w:rPr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CD8A7FD" w14:textId="03B74117" w:rsidR="00162955" w:rsidDel="003D2C50" w:rsidRDefault="00162955">
            <w:pPr>
              <w:pStyle w:val="1"/>
              <w:rPr>
                <w:del w:id="6461" w:author="win10" w:date="2020-06-12T13:56:00Z"/>
              </w:rPr>
              <w:pPrChange w:id="6462" w:author="win10" w:date="2020-06-12T13:57:00Z">
                <w:pPr/>
              </w:pPrChange>
            </w:pPr>
            <w:del w:id="6463" w:author="win10" w:date="2020-06-12T13:56:00Z">
              <w:r w:rsidRPr="00162955" w:rsidDel="003D2C50">
                <w:rPr>
                  <w:rFonts w:hint="eastAsia"/>
                </w:rPr>
                <w:delText>电池组剩余容量</w:delText>
              </w:r>
              <w:r w:rsidDel="003D2C50">
                <w:delText>的值。</w:delText>
              </w:r>
              <w:r w:rsidRPr="00FC6B58" w:rsidDel="003D2C50">
                <w:rPr>
                  <w:rFonts w:hint="eastAsia"/>
                </w:rPr>
                <w:delText>单位为</w:delText>
              </w:r>
              <w:r w:rsidRPr="00FC6B58" w:rsidDel="003D2C50">
                <w:rPr>
                  <w:rFonts w:hint="eastAsia"/>
                </w:rPr>
                <w:delText>Ah</w:delText>
              </w:r>
              <w:r w:rsidRPr="00FC6B58" w:rsidDel="003D2C50">
                <w:rPr>
                  <w:rFonts w:hint="eastAsia"/>
                </w:rPr>
                <w:delText>，范围</w:delText>
              </w:r>
              <w:r w:rsidRPr="00FC6B58" w:rsidDel="003D2C50">
                <w:rPr>
                  <w:rFonts w:hint="eastAsia"/>
                </w:rPr>
                <w:delText>[0~1000]</w:delText>
              </w:r>
              <w:r w:rsidRPr="00FC6B58" w:rsidDel="003D2C50">
                <w:rPr>
                  <w:rFonts w:hint="eastAsia"/>
                </w:rPr>
                <w:delText>，精度</w:delText>
              </w:r>
              <w:r w:rsidRPr="00FC6B58" w:rsidDel="003D2C50">
                <w:rPr>
                  <w:rFonts w:hint="eastAsia"/>
                </w:rPr>
                <w:delText>0.1</w:delText>
              </w:r>
              <w:r w:rsidR="001E676E" w:rsidDel="003D2C50">
                <w:delText>,</w:delText>
              </w:r>
              <w:r w:rsidR="001E676E" w:rsidDel="003D2C50">
                <w:rPr>
                  <w:rFonts w:hint="eastAsia"/>
                </w:rPr>
                <w:delText xml:space="preserve"> </w:delText>
              </w:r>
              <w:r w:rsidR="001E676E" w:rsidDel="003D2C50">
                <w:rPr>
                  <w:rFonts w:hint="eastAsia"/>
                </w:rPr>
                <w:delText>数值要小于等于“电池组总容量”</w:delText>
              </w:r>
            </w:del>
          </w:p>
          <w:p w14:paraId="0EB14F35" w14:textId="63AB570D" w:rsidR="00162955" w:rsidDel="003D2C50" w:rsidRDefault="00162955">
            <w:pPr>
              <w:pStyle w:val="1"/>
              <w:rPr>
                <w:del w:id="6464" w:author="win10" w:date="2020-06-12T13:56:00Z"/>
              </w:rPr>
              <w:pPrChange w:id="6465" w:author="win10" w:date="2020-06-12T13:57:00Z">
                <w:pPr/>
              </w:pPrChange>
            </w:pPr>
            <w:del w:id="6466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433863DE" w14:textId="70422101" w:rsidR="00162955" w:rsidDel="003D2C50" w:rsidRDefault="00162955">
            <w:pPr>
              <w:pStyle w:val="1"/>
              <w:rPr>
                <w:del w:id="6467" w:author="win10" w:date="2020-06-12T13:56:00Z"/>
              </w:rPr>
              <w:pPrChange w:id="6468" w:author="win10" w:date="2020-06-12T13:57:00Z">
                <w:pPr/>
              </w:pPrChange>
            </w:pPr>
            <w:del w:id="6469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 w:hint="eastAsia"/>
                </w:rPr>
                <w:delText>30.0</w:delText>
              </w:r>
              <w:r w:rsidDel="003D2C50">
                <w:delText>。</w:delText>
              </w:r>
            </w:del>
          </w:p>
        </w:tc>
      </w:tr>
    </w:tbl>
    <w:p w14:paraId="19EA7FFD" w14:textId="76C80F93" w:rsidR="00162955" w:rsidDel="003D2C50" w:rsidRDefault="00162955">
      <w:pPr>
        <w:pStyle w:val="1"/>
        <w:rPr>
          <w:del w:id="6470" w:author="win10" w:date="2020-06-12T13:56:00Z"/>
          <w:bCs/>
        </w:rPr>
        <w:pPrChange w:id="6471" w:author="win10" w:date="2020-06-12T13:57:00Z">
          <w:pPr/>
        </w:pPrChange>
      </w:pPr>
    </w:p>
    <w:p w14:paraId="543CCB1A" w14:textId="52982C43" w:rsidR="00162955" w:rsidDel="003D2C50" w:rsidRDefault="00162955">
      <w:pPr>
        <w:pStyle w:val="1"/>
        <w:rPr>
          <w:del w:id="6472" w:author="win10" w:date="2020-06-12T13:56:00Z"/>
          <w:rFonts w:cs="Arial"/>
          <w:bCs/>
        </w:rPr>
        <w:pPrChange w:id="6473" w:author="win10" w:date="2020-06-12T13:57:00Z">
          <w:pPr/>
        </w:pPrChange>
      </w:pPr>
      <w:del w:id="6474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162955" w:rsidDel="003D2C50" w14:paraId="4E4C246D" w14:textId="19EBD779" w:rsidTr="009D211E">
        <w:trPr>
          <w:tblHeader/>
          <w:tblCellSpacing w:w="0" w:type="dxa"/>
          <w:del w:id="6475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B487525" w14:textId="5FC58447" w:rsidR="00162955" w:rsidDel="003D2C50" w:rsidRDefault="00162955">
            <w:pPr>
              <w:pStyle w:val="1"/>
              <w:rPr>
                <w:del w:id="647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477" w:author="win10" w:date="2020-06-12T13:57:00Z">
                <w:pPr>
                  <w:widowControl/>
                  <w:jc w:val="center"/>
                </w:pPr>
              </w:pPrChange>
            </w:pPr>
            <w:del w:id="647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5C2D7F8" w14:textId="2EEBDE92" w:rsidR="00162955" w:rsidDel="003D2C50" w:rsidRDefault="00162955">
            <w:pPr>
              <w:pStyle w:val="1"/>
              <w:rPr>
                <w:del w:id="647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480" w:author="win10" w:date="2020-06-12T13:57:00Z">
                <w:pPr>
                  <w:widowControl/>
                  <w:jc w:val="center"/>
                </w:pPr>
              </w:pPrChange>
            </w:pPr>
            <w:del w:id="648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EE42287" w14:textId="35E7BE4E" w:rsidR="00162955" w:rsidDel="003D2C50" w:rsidRDefault="00162955">
            <w:pPr>
              <w:pStyle w:val="1"/>
              <w:rPr>
                <w:del w:id="648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483" w:author="win10" w:date="2020-06-12T13:57:00Z">
                <w:pPr>
                  <w:widowControl/>
                  <w:jc w:val="center"/>
                </w:pPr>
              </w:pPrChange>
            </w:pPr>
            <w:del w:id="648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10D824B" w14:textId="4343C510" w:rsidR="00162955" w:rsidDel="003D2C50" w:rsidRDefault="00162955">
            <w:pPr>
              <w:pStyle w:val="1"/>
              <w:rPr>
                <w:del w:id="648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486" w:author="win10" w:date="2020-06-12T13:57:00Z">
                <w:pPr>
                  <w:widowControl/>
                  <w:jc w:val="center"/>
                </w:pPr>
              </w:pPrChange>
            </w:pPr>
            <w:del w:id="648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162955" w:rsidDel="003D2C50" w14:paraId="6F477756" w14:textId="6B0AC8C1" w:rsidTr="009D211E">
        <w:trPr>
          <w:tblCellSpacing w:w="0" w:type="dxa"/>
          <w:del w:id="6488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A1E57BE" w14:textId="6BA74F0B" w:rsidR="00162955" w:rsidDel="003D2C50" w:rsidRDefault="00162955">
            <w:pPr>
              <w:pStyle w:val="1"/>
              <w:rPr>
                <w:del w:id="6489" w:author="win10" w:date="2020-06-12T13:56:00Z"/>
              </w:rPr>
              <w:pPrChange w:id="6490" w:author="win10" w:date="2020-06-12T13:57:00Z">
                <w:pPr>
                  <w:jc w:val="left"/>
                </w:pPr>
              </w:pPrChange>
            </w:pPr>
            <w:del w:id="6491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918EE50" w14:textId="165966B2" w:rsidR="00162955" w:rsidDel="003D2C50" w:rsidRDefault="00162955">
            <w:pPr>
              <w:pStyle w:val="1"/>
              <w:rPr>
                <w:del w:id="6492" w:author="win10" w:date="2020-06-12T13:56:00Z"/>
              </w:rPr>
              <w:pPrChange w:id="6493" w:author="win10" w:date="2020-06-12T13:57:00Z">
                <w:pPr>
                  <w:jc w:val="left"/>
                </w:pPr>
              </w:pPrChange>
            </w:pPr>
            <w:del w:id="6494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C7B482F" w14:textId="76CBD07F" w:rsidR="00162955" w:rsidDel="003D2C50" w:rsidRDefault="00162955">
            <w:pPr>
              <w:pStyle w:val="1"/>
              <w:rPr>
                <w:del w:id="6495" w:author="win10" w:date="2020-06-12T13:56:00Z"/>
              </w:rPr>
              <w:pPrChange w:id="6496" w:author="win10" w:date="2020-06-12T13:57:00Z">
                <w:pPr>
                  <w:jc w:val="left"/>
                </w:pPr>
              </w:pPrChange>
            </w:pPr>
            <w:del w:id="6497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08CF3BE" w14:textId="757A8223" w:rsidR="00162955" w:rsidDel="003D2C50" w:rsidRDefault="001D426A">
            <w:pPr>
              <w:pStyle w:val="1"/>
              <w:rPr>
                <w:del w:id="6498" w:author="win10" w:date="2020-06-12T13:56:00Z"/>
              </w:rPr>
              <w:pPrChange w:id="6499" w:author="win10" w:date="2020-06-12T13:57:00Z">
                <w:pPr>
                  <w:jc w:val="left"/>
                </w:pPr>
              </w:pPrChange>
            </w:pPr>
            <w:del w:id="6500" w:author="win10" w:date="2020-06-12T13:56:00Z">
              <w:r w:rsidRPr="00162955" w:rsidDel="003D2C50">
                <w:rPr>
                  <w:rFonts w:hint="eastAsia"/>
                </w:rPr>
                <w:delText>电池组剩余容量</w:delText>
              </w:r>
              <w:r w:rsidR="00162955" w:rsidDel="003D2C50">
                <w:rPr>
                  <w:rFonts w:hint="eastAsia"/>
                </w:rPr>
                <w:delText>，写属性</w:delText>
              </w:r>
              <w:r w:rsidR="00162955" w:rsidDel="003D2C50">
                <w:delText>。</w:delText>
              </w:r>
            </w:del>
          </w:p>
          <w:p w14:paraId="0A6F6A23" w14:textId="18C8D11B" w:rsidR="00162955" w:rsidDel="003D2C50" w:rsidRDefault="00162955">
            <w:pPr>
              <w:pStyle w:val="1"/>
              <w:rPr>
                <w:del w:id="6501" w:author="win10" w:date="2020-06-12T13:56:00Z"/>
              </w:rPr>
              <w:pPrChange w:id="6502" w:author="win10" w:date="2020-06-12T13:57:00Z">
                <w:pPr>
                  <w:jc w:val="left"/>
                </w:pPr>
              </w:pPrChange>
            </w:pPr>
            <w:del w:id="6503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162955" w:rsidDel="003D2C50" w14:paraId="38009D16" w14:textId="6DF5EC76" w:rsidTr="009D211E">
        <w:trPr>
          <w:tblCellSpacing w:w="0" w:type="dxa"/>
          <w:del w:id="6504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3BA080B" w14:textId="6A63E5CA" w:rsidR="00162955" w:rsidDel="003D2C50" w:rsidRDefault="00162955">
            <w:pPr>
              <w:pStyle w:val="1"/>
              <w:rPr>
                <w:del w:id="6505" w:author="win10" w:date="2020-06-12T13:56:00Z"/>
              </w:rPr>
              <w:pPrChange w:id="6506" w:author="win10" w:date="2020-06-12T13:57:00Z">
                <w:pPr>
                  <w:jc w:val="left"/>
                </w:pPr>
              </w:pPrChange>
            </w:pPr>
            <w:del w:id="6507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2D353C1" w14:textId="0848D94D" w:rsidR="00162955" w:rsidDel="003D2C50" w:rsidRDefault="00162955">
            <w:pPr>
              <w:pStyle w:val="1"/>
              <w:rPr>
                <w:del w:id="6508" w:author="win10" w:date="2020-06-12T13:56:00Z"/>
              </w:rPr>
              <w:pPrChange w:id="6509" w:author="win10" w:date="2020-06-12T13:57:00Z">
                <w:pPr>
                  <w:jc w:val="left"/>
                </w:pPr>
              </w:pPrChange>
            </w:pPr>
            <w:del w:id="6510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040F112" w14:textId="39D514CF" w:rsidR="00162955" w:rsidDel="003D2C50" w:rsidRDefault="00162955">
            <w:pPr>
              <w:pStyle w:val="1"/>
              <w:rPr>
                <w:del w:id="6511" w:author="win10" w:date="2020-06-12T13:56:00Z"/>
              </w:rPr>
              <w:pPrChange w:id="6512" w:author="win10" w:date="2020-06-12T13:57:00Z">
                <w:pPr>
                  <w:jc w:val="left"/>
                </w:pPr>
              </w:pPrChange>
            </w:pPr>
            <w:del w:id="6513" w:author="win10" w:date="2020-06-12T13:56:00Z">
              <w:r w:rsidDel="003D2C50">
                <w:rPr>
                  <w:rFonts w:hint="eastAsia"/>
                </w:rPr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66D3734" w14:textId="72291C02" w:rsidR="00162955" w:rsidDel="003D2C50" w:rsidRDefault="001D426A">
            <w:pPr>
              <w:pStyle w:val="1"/>
              <w:rPr>
                <w:del w:id="6514" w:author="win10" w:date="2020-06-12T13:56:00Z"/>
              </w:rPr>
              <w:pPrChange w:id="6515" w:author="win10" w:date="2020-06-12T13:57:00Z">
                <w:pPr>
                  <w:jc w:val="left"/>
                </w:pPr>
              </w:pPrChange>
            </w:pPr>
            <w:del w:id="6516" w:author="win10" w:date="2020-06-12T13:56:00Z">
              <w:r w:rsidRPr="00162955" w:rsidDel="003D2C50">
                <w:rPr>
                  <w:rFonts w:hint="eastAsia"/>
                </w:rPr>
                <w:delText>电池组剩余容量</w:delText>
              </w:r>
              <w:r w:rsidR="00162955" w:rsidDel="003D2C50">
                <w:delText>的值。</w:delText>
              </w:r>
              <w:r w:rsidR="00162955" w:rsidRPr="00FC6B58" w:rsidDel="003D2C50">
                <w:rPr>
                  <w:rFonts w:hint="eastAsia"/>
                </w:rPr>
                <w:delText>单位为</w:delText>
              </w:r>
              <w:r w:rsidR="00162955" w:rsidRPr="00FC6B58" w:rsidDel="003D2C50">
                <w:rPr>
                  <w:rFonts w:hint="eastAsia"/>
                </w:rPr>
                <w:delText>Ah</w:delText>
              </w:r>
              <w:r w:rsidR="00162955" w:rsidRPr="00FC6B58" w:rsidDel="003D2C50">
                <w:rPr>
                  <w:rFonts w:hint="eastAsia"/>
                </w:rPr>
                <w:delText>，范围</w:delText>
              </w:r>
              <w:r w:rsidR="00162955" w:rsidRPr="00FC6B58" w:rsidDel="003D2C50">
                <w:rPr>
                  <w:rFonts w:hint="eastAsia"/>
                </w:rPr>
                <w:delText>[0~1000]</w:delText>
              </w:r>
              <w:r w:rsidR="00162955" w:rsidRPr="00FC6B58" w:rsidDel="003D2C50">
                <w:rPr>
                  <w:rFonts w:hint="eastAsia"/>
                </w:rPr>
                <w:delText>，精度</w:delText>
              </w:r>
              <w:r w:rsidR="00162955" w:rsidRPr="00FC6B58" w:rsidDel="003D2C50">
                <w:rPr>
                  <w:rFonts w:hint="eastAsia"/>
                </w:rPr>
                <w:delText>0.1</w:delText>
              </w:r>
              <w:r w:rsidR="001E676E" w:rsidDel="003D2C50">
                <w:delText>,</w:delText>
              </w:r>
              <w:r w:rsidR="001E676E" w:rsidDel="003D2C50">
                <w:rPr>
                  <w:rFonts w:hint="eastAsia"/>
                </w:rPr>
                <w:delText xml:space="preserve"> </w:delText>
              </w:r>
              <w:r w:rsidR="001E676E" w:rsidDel="003D2C50">
                <w:rPr>
                  <w:rFonts w:hint="eastAsia"/>
                </w:rPr>
                <w:delText>数值要小于等于“电池组总容量”</w:delText>
              </w:r>
            </w:del>
          </w:p>
          <w:p w14:paraId="26EB7C84" w14:textId="1443EBA7" w:rsidR="00162955" w:rsidDel="003D2C50" w:rsidRDefault="00162955">
            <w:pPr>
              <w:pStyle w:val="1"/>
              <w:rPr>
                <w:del w:id="6517" w:author="win10" w:date="2020-06-12T13:56:00Z"/>
              </w:rPr>
              <w:pPrChange w:id="6518" w:author="win10" w:date="2020-06-12T13:57:00Z">
                <w:pPr>
                  <w:jc w:val="left"/>
                </w:pPr>
              </w:pPrChange>
            </w:pPr>
            <w:del w:id="6519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cs="Arial" w:hint="eastAsia"/>
                </w:rPr>
                <w:delText>30.0</w:delText>
              </w:r>
              <w:r w:rsidDel="003D2C50">
                <w:delText>。</w:delText>
              </w:r>
            </w:del>
          </w:p>
          <w:p w14:paraId="33149764" w14:textId="1A69F558" w:rsidR="00162955" w:rsidDel="003D2C50" w:rsidRDefault="00162955">
            <w:pPr>
              <w:pStyle w:val="1"/>
              <w:rPr>
                <w:del w:id="6520" w:author="win10" w:date="2020-06-12T13:56:00Z"/>
              </w:rPr>
              <w:pPrChange w:id="6521" w:author="win10" w:date="2020-06-12T13:57:00Z">
                <w:pPr>
                  <w:jc w:val="left"/>
                </w:pPr>
              </w:pPrChange>
            </w:pPr>
            <w:del w:id="6522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7EC5CF68" w14:textId="0E7D4D40" w:rsidR="00EA5016" w:rsidRPr="00162955" w:rsidDel="003D2C50" w:rsidRDefault="00EA5016">
      <w:pPr>
        <w:pStyle w:val="1"/>
        <w:rPr>
          <w:del w:id="6523" w:author="win10" w:date="2020-06-12T13:56:00Z"/>
        </w:rPr>
        <w:pPrChange w:id="6524" w:author="win10" w:date="2020-06-12T13:57:00Z">
          <w:pPr/>
        </w:pPrChange>
      </w:pPr>
    </w:p>
    <w:p w14:paraId="116C2218" w14:textId="780956C1" w:rsidR="00436D2A" w:rsidDel="003D2C50" w:rsidRDefault="00436D2A">
      <w:pPr>
        <w:pStyle w:val="1"/>
        <w:rPr>
          <w:del w:id="6525" w:author="win10" w:date="2020-06-12T13:56:00Z"/>
        </w:rPr>
        <w:pPrChange w:id="6526" w:author="win10" w:date="2020-06-12T13:57:00Z">
          <w:pPr/>
        </w:pPrChange>
      </w:pPr>
    </w:p>
    <w:p w14:paraId="7C7EA1D3" w14:textId="19522765" w:rsidR="00436D2A" w:rsidDel="003D2C50" w:rsidRDefault="00436D2A">
      <w:pPr>
        <w:pStyle w:val="1"/>
        <w:rPr>
          <w:del w:id="6527" w:author="win10" w:date="2020-06-12T13:56:00Z"/>
          <w:rFonts w:cs="Arial"/>
          <w:bCs/>
          <w:color w:val="3D3F43"/>
          <w:kern w:val="0"/>
          <w:szCs w:val="21"/>
        </w:rPr>
        <w:pPrChange w:id="6528" w:author="win10" w:date="2020-06-12T13:57:00Z">
          <w:pPr/>
        </w:pPrChange>
      </w:pPr>
    </w:p>
    <w:p w14:paraId="21130527" w14:textId="31FA1F6D" w:rsidR="00436D2A" w:rsidDel="003D2C50" w:rsidRDefault="00436D2A">
      <w:pPr>
        <w:pStyle w:val="1"/>
        <w:rPr>
          <w:del w:id="6529" w:author="win10" w:date="2020-06-12T13:56:00Z"/>
          <w:rFonts w:cs="Arial"/>
          <w:bCs/>
        </w:rPr>
        <w:pPrChange w:id="6530" w:author="win10" w:date="2020-06-12T13:57:00Z">
          <w:pPr>
            <w:ind w:firstLine="420"/>
          </w:pPr>
        </w:pPrChange>
      </w:pPr>
      <w:del w:id="6531" w:author="win10" w:date="2020-06-12T13:56:00Z">
        <w:r w:rsidRPr="00436D2A" w:rsidDel="003D2C50">
          <w:rPr>
            <w:rFonts w:cs="Arial"/>
            <w:bCs/>
            <w:color w:val="3D3F43"/>
            <w:kern w:val="0"/>
            <w:szCs w:val="21"/>
          </w:rPr>
          <w:delText>BatteryCapacityTotalkWh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71B9796A" w14:textId="4E87406C" w:rsidR="00436D2A" w:rsidDel="003D2C50" w:rsidRDefault="00436D2A">
      <w:pPr>
        <w:pStyle w:val="1"/>
        <w:rPr>
          <w:del w:id="6532" w:author="win10" w:date="2020-06-12T13:56:00Z"/>
          <w:rFonts w:cs="Arial"/>
          <w:bCs/>
        </w:rPr>
        <w:pPrChange w:id="6533" w:author="win10" w:date="2020-06-12T13:57:00Z">
          <w:pPr/>
        </w:pPrChange>
      </w:pPr>
      <w:del w:id="6534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436D2A" w:rsidDel="003D2C50" w14:paraId="31694C21" w14:textId="62254AC8" w:rsidTr="00D20C09">
        <w:trPr>
          <w:tblHeader/>
          <w:tblCellSpacing w:w="0" w:type="dxa"/>
          <w:del w:id="6535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373C5F3" w14:textId="081AFBCB" w:rsidR="00436D2A" w:rsidDel="003D2C50" w:rsidRDefault="00436D2A">
            <w:pPr>
              <w:pStyle w:val="1"/>
              <w:rPr>
                <w:del w:id="653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537" w:author="win10" w:date="2020-06-12T13:57:00Z">
                <w:pPr>
                  <w:widowControl/>
                  <w:jc w:val="center"/>
                </w:pPr>
              </w:pPrChange>
            </w:pPr>
            <w:del w:id="653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B7DF197" w14:textId="5C248C47" w:rsidR="00436D2A" w:rsidDel="003D2C50" w:rsidRDefault="00436D2A">
            <w:pPr>
              <w:pStyle w:val="1"/>
              <w:rPr>
                <w:del w:id="653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540" w:author="win10" w:date="2020-06-12T13:57:00Z">
                <w:pPr>
                  <w:widowControl/>
                  <w:jc w:val="center"/>
                </w:pPr>
              </w:pPrChange>
            </w:pPr>
            <w:del w:id="654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9AA0080" w14:textId="3B0C6233" w:rsidR="00436D2A" w:rsidDel="003D2C50" w:rsidRDefault="00436D2A">
            <w:pPr>
              <w:pStyle w:val="1"/>
              <w:rPr>
                <w:del w:id="654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543" w:author="win10" w:date="2020-06-12T13:57:00Z">
                <w:pPr>
                  <w:widowControl/>
                  <w:jc w:val="center"/>
                </w:pPr>
              </w:pPrChange>
            </w:pPr>
            <w:del w:id="654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9E215C0" w14:textId="1B568B28" w:rsidR="00436D2A" w:rsidDel="003D2C50" w:rsidRDefault="00436D2A">
            <w:pPr>
              <w:pStyle w:val="1"/>
              <w:rPr>
                <w:del w:id="654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546" w:author="win10" w:date="2020-06-12T13:57:00Z">
                <w:pPr>
                  <w:widowControl/>
                  <w:jc w:val="center"/>
                </w:pPr>
              </w:pPrChange>
            </w:pPr>
            <w:del w:id="654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436D2A" w:rsidDel="003D2C50" w14:paraId="70839EC7" w14:textId="0231598E" w:rsidTr="00D20C09">
        <w:trPr>
          <w:tblCellSpacing w:w="0" w:type="dxa"/>
          <w:del w:id="6548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F9A5E9D" w14:textId="2352CBD6" w:rsidR="00436D2A" w:rsidDel="003D2C50" w:rsidRDefault="00436D2A">
            <w:pPr>
              <w:pStyle w:val="1"/>
              <w:rPr>
                <w:del w:id="6549" w:author="win10" w:date="2020-06-12T13:56:00Z"/>
              </w:rPr>
              <w:pPrChange w:id="6550" w:author="win10" w:date="2020-06-12T13:57:00Z">
                <w:pPr>
                  <w:jc w:val="left"/>
                </w:pPr>
              </w:pPrChange>
            </w:pPr>
            <w:del w:id="6551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02C7198" w14:textId="70CA8643" w:rsidR="00436D2A" w:rsidDel="003D2C50" w:rsidRDefault="00436D2A">
            <w:pPr>
              <w:pStyle w:val="1"/>
              <w:rPr>
                <w:del w:id="6552" w:author="win10" w:date="2020-06-12T13:56:00Z"/>
              </w:rPr>
              <w:pPrChange w:id="6553" w:author="win10" w:date="2020-06-12T13:57:00Z">
                <w:pPr>
                  <w:jc w:val="left"/>
                </w:pPr>
              </w:pPrChange>
            </w:pPr>
            <w:del w:id="6554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40EB5C6" w14:textId="6B32A6B9" w:rsidR="00436D2A" w:rsidDel="003D2C50" w:rsidRDefault="00436D2A">
            <w:pPr>
              <w:pStyle w:val="1"/>
              <w:rPr>
                <w:del w:id="6555" w:author="win10" w:date="2020-06-12T13:56:00Z"/>
              </w:rPr>
              <w:pPrChange w:id="6556" w:author="win10" w:date="2020-06-12T13:57:00Z">
                <w:pPr>
                  <w:jc w:val="left"/>
                </w:pPr>
              </w:pPrChange>
            </w:pPr>
            <w:del w:id="6557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36059CD" w14:textId="0967674B" w:rsidR="00436D2A" w:rsidDel="003D2C50" w:rsidRDefault="00436D2A">
            <w:pPr>
              <w:pStyle w:val="1"/>
              <w:rPr>
                <w:del w:id="6558" w:author="win10" w:date="2020-06-12T13:56:00Z"/>
              </w:rPr>
              <w:pPrChange w:id="6559" w:author="win10" w:date="2020-06-12T13:57:00Z">
                <w:pPr>
                  <w:jc w:val="left"/>
                </w:pPr>
              </w:pPrChange>
            </w:pPr>
            <w:del w:id="6560" w:author="win10" w:date="2020-06-12T13:56:00Z">
              <w:r w:rsidRPr="00436D2A" w:rsidDel="003D2C50">
                <w:rPr>
                  <w:rFonts w:hint="eastAsia"/>
                </w:rPr>
                <w:delText>电池组总电能</w:delText>
              </w:r>
              <w:r w:rsidDel="003D2C50">
                <w:rPr>
                  <w:rFonts w:hint="eastAsia"/>
                </w:rPr>
                <w:delText>，读属性</w:delText>
              </w:r>
              <w:r w:rsidDel="003D2C50">
                <w:delText>。</w:delText>
              </w:r>
            </w:del>
          </w:p>
          <w:p w14:paraId="3261E464" w14:textId="7389A2A4" w:rsidR="00436D2A" w:rsidDel="003D2C50" w:rsidRDefault="00436D2A">
            <w:pPr>
              <w:pStyle w:val="1"/>
              <w:rPr>
                <w:del w:id="6561" w:author="win10" w:date="2020-06-12T13:56:00Z"/>
              </w:rPr>
              <w:pPrChange w:id="6562" w:author="win10" w:date="2020-06-12T13:57:00Z">
                <w:pPr>
                  <w:jc w:val="left"/>
                </w:pPr>
              </w:pPrChange>
            </w:pPr>
            <w:del w:id="6563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436D2A" w:rsidDel="003D2C50" w14:paraId="2E3E4170" w14:textId="2B78DA77" w:rsidTr="00D20C09">
        <w:trPr>
          <w:tblCellSpacing w:w="0" w:type="dxa"/>
          <w:del w:id="6564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46F18F4" w14:textId="0EA7984D" w:rsidR="00436D2A" w:rsidDel="003D2C50" w:rsidRDefault="00436D2A">
            <w:pPr>
              <w:pStyle w:val="1"/>
              <w:rPr>
                <w:del w:id="6565" w:author="win10" w:date="2020-06-12T13:56:00Z"/>
              </w:rPr>
              <w:pPrChange w:id="6566" w:author="win10" w:date="2020-06-12T13:57:00Z">
                <w:pPr>
                  <w:jc w:val="left"/>
                </w:pPr>
              </w:pPrChange>
            </w:pPr>
            <w:del w:id="6567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51D0868" w14:textId="33F609DA" w:rsidR="00436D2A" w:rsidDel="003D2C50" w:rsidRDefault="00436D2A">
            <w:pPr>
              <w:pStyle w:val="1"/>
              <w:rPr>
                <w:del w:id="6568" w:author="win10" w:date="2020-06-12T13:56:00Z"/>
              </w:rPr>
              <w:pPrChange w:id="6569" w:author="win10" w:date="2020-06-12T13:57:00Z">
                <w:pPr>
                  <w:jc w:val="left"/>
                </w:pPr>
              </w:pPrChange>
            </w:pPr>
            <w:del w:id="6570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5D8475D" w14:textId="61C9083A" w:rsidR="00436D2A" w:rsidDel="003D2C50" w:rsidRDefault="00436D2A">
            <w:pPr>
              <w:pStyle w:val="1"/>
              <w:rPr>
                <w:del w:id="6571" w:author="win10" w:date="2020-06-12T13:56:00Z"/>
              </w:rPr>
              <w:pPrChange w:id="6572" w:author="win10" w:date="2020-06-12T13:57:00Z">
                <w:pPr>
                  <w:jc w:val="left"/>
                </w:pPr>
              </w:pPrChange>
            </w:pPr>
            <w:del w:id="6573" w:author="win10" w:date="2020-06-12T13:56:00Z">
              <w:r w:rsidDel="003D2C50">
                <w:rPr>
                  <w:rFonts w:hint="eastAsia"/>
                </w:rPr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5367C7F" w14:textId="4DCE30C6" w:rsidR="00436D2A" w:rsidDel="003D2C50" w:rsidRDefault="00436D2A">
            <w:pPr>
              <w:pStyle w:val="1"/>
              <w:rPr>
                <w:del w:id="6574" w:author="win10" w:date="2020-06-12T13:56:00Z"/>
              </w:rPr>
              <w:pPrChange w:id="6575" w:author="win10" w:date="2020-06-12T13:57:00Z">
                <w:pPr/>
              </w:pPrChange>
            </w:pPr>
            <w:del w:id="6576" w:author="win10" w:date="2020-06-12T13:56:00Z">
              <w:r w:rsidRPr="00436D2A" w:rsidDel="003D2C50">
                <w:rPr>
                  <w:rFonts w:hint="eastAsia"/>
                </w:rPr>
                <w:delText>电池组总电能</w:delText>
              </w:r>
              <w:r w:rsidDel="003D2C50">
                <w:delText>的值。</w:delText>
              </w:r>
              <w:r w:rsidRPr="00FC6B58" w:rsidDel="003D2C50">
                <w:rPr>
                  <w:rFonts w:hint="eastAsia"/>
                </w:rPr>
                <w:delText>单位为</w:delText>
              </w:r>
              <w:r w:rsidDel="003D2C50">
                <w:delText>kWh</w:delText>
              </w:r>
              <w:r w:rsidRPr="00FC6B58" w:rsidDel="003D2C50">
                <w:rPr>
                  <w:rFonts w:hint="eastAsia"/>
                </w:rPr>
                <w:delText>，范围</w:delText>
              </w:r>
              <w:r w:rsidRPr="00FC6B58" w:rsidDel="003D2C50">
                <w:rPr>
                  <w:rFonts w:hint="eastAsia"/>
                </w:rPr>
                <w:delText>[0~1000]</w:delText>
              </w:r>
              <w:r w:rsidRPr="00FC6B58" w:rsidDel="003D2C50">
                <w:rPr>
                  <w:rFonts w:hint="eastAsia"/>
                </w:rPr>
                <w:delText>，精度</w:delText>
              </w:r>
              <w:r w:rsidRPr="00FC6B58" w:rsidDel="003D2C50">
                <w:rPr>
                  <w:rFonts w:hint="eastAsia"/>
                </w:rPr>
                <w:delText>0.1</w:delText>
              </w:r>
            </w:del>
          </w:p>
          <w:p w14:paraId="5652F970" w14:textId="7C765E3C" w:rsidR="00436D2A" w:rsidDel="003D2C50" w:rsidRDefault="00436D2A">
            <w:pPr>
              <w:pStyle w:val="1"/>
              <w:rPr>
                <w:del w:id="6577" w:author="win10" w:date="2020-06-12T13:56:00Z"/>
              </w:rPr>
              <w:pPrChange w:id="6578" w:author="win10" w:date="2020-06-12T13:57:00Z">
                <w:pPr/>
              </w:pPrChange>
            </w:pPr>
            <w:del w:id="6579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48382DB5" w14:textId="0C18B8DE" w:rsidR="00436D2A" w:rsidDel="003D2C50" w:rsidRDefault="00436D2A">
            <w:pPr>
              <w:pStyle w:val="1"/>
              <w:rPr>
                <w:del w:id="6580" w:author="win10" w:date="2020-06-12T13:56:00Z"/>
              </w:rPr>
              <w:pPrChange w:id="6581" w:author="win10" w:date="2020-06-12T13:57:00Z">
                <w:pPr/>
              </w:pPrChange>
            </w:pPr>
            <w:del w:id="6582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R="00DD2F3D" w:rsidDel="003D2C50">
                <w:rPr>
                  <w:rFonts w:hint="eastAsia"/>
                </w:rPr>
                <w:delText>3</w:delText>
              </w:r>
              <w:r w:rsidDel="003D2C50">
                <w:rPr>
                  <w:rFonts w:cs="Arial" w:hint="eastAsia"/>
                </w:rPr>
                <w:delText>0.0</w:delText>
              </w:r>
              <w:r w:rsidDel="003D2C50">
                <w:delText>。</w:delText>
              </w:r>
            </w:del>
          </w:p>
        </w:tc>
      </w:tr>
    </w:tbl>
    <w:p w14:paraId="25612082" w14:textId="5661DB73" w:rsidR="00436D2A" w:rsidDel="003D2C50" w:rsidRDefault="00436D2A">
      <w:pPr>
        <w:pStyle w:val="1"/>
        <w:rPr>
          <w:del w:id="6583" w:author="win10" w:date="2020-06-12T13:56:00Z"/>
          <w:bCs/>
        </w:rPr>
        <w:pPrChange w:id="6584" w:author="win10" w:date="2020-06-12T13:57:00Z">
          <w:pPr/>
        </w:pPrChange>
      </w:pPr>
    </w:p>
    <w:p w14:paraId="1A28E542" w14:textId="63A58834" w:rsidR="00436D2A" w:rsidDel="003D2C50" w:rsidRDefault="00436D2A">
      <w:pPr>
        <w:pStyle w:val="1"/>
        <w:rPr>
          <w:del w:id="6585" w:author="win10" w:date="2020-06-12T13:56:00Z"/>
          <w:rFonts w:cs="Arial"/>
          <w:bCs/>
        </w:rPr>
        <w:pPrChange w:id="6586" w:author="win10" w:date="2020-06-12T13:57:00Z">
          <w:pPr/>
        </w:pPrChange>
      </w:pPr>
      <w:del w:id="6587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436D2A" w:rsidDel="003D2C50" w14:paraId="5F842C7B" w14:textId="2FD0555E" w:rsidTr="00D20C09">
        <w:trPr>
          <w:tblHeader/>
          <w:tblCellSpacing w:w="0" w:type="dxa"/>
          <w:del w:id="6588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DEFDA23" w14:textId="71EC4AB8" w:rsidR="00436D2A" w:rsidDel="003D2C50" w:rsidRDefault="00436D2A">
            <w:pPr>
              <w:pStyle w:val="1"/>
              <w:rPr>
                <w:del w:id="658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590" w:author="win10" w:date="2020-06-12T13:57:00Z">
                <w:pPr>
                  <w:widowControl/>
                  <w:jc w:val="center"/>
                </w:pPr>
              </w:pPrChange>
            </w:pPr>
            <w:del w:id="659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5903D4A" w14:textId="70FA47F8" w:rsidR="00436D2A" w:rsidDel="003D2C50" w:rsidRDefault="00436D2A">
            <w:pPr>
              <w:pStyle w:val="1"/>
              <w:rPr>
                <w:del w:id="659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593" w:author="win10" w:date="2020-06-12T13:57:00Z">
                <w:pPr>
                  <w:widowControl/>
                  <w:jc w:val="center"/>
                </w:pPr>
              </w:pPrChange>
            </w:pPr>
            <w:del w:id="659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98C3225" w14:textId="5F35BBEA" w:rsidR="00436D2A" w:rsidDel="003D2C50" w:rsidRDefault="00436D2A">
            <w:pPr>
              <w:pStyle w:val="1"/>
              <w:rPr>
                <w:del w:id="659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596" w:author="win10" w:date="2020-06-12T13:57:00Z">
                <w:pPr>
                  <w:widowControl/>
                  <w:jc w:val="center"/>
                </w:pPr>
              </w:pPrChange>
            </w:pPr>
            <w:del w:id="659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26CB5B8" w14:textId="0AFD3B15" w:rsidR="00436D2A" w:rsidDel="003D2C50" w:rsidRDefault="00436D2A">
            <w:pPr>
              <w:pStyle w:val="1"/>
              <w:rPr>
                <w:del w:id="659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599" w:author="win10" w:date="2020-06-12T13:57:00Z">
                <w:pPr>
                  <w:widowControl/>
                  <w:jc w:val="center"/>
                </w:pPr>
              </w:pPrChange>
            </w:pPr>
            <w:del w:id="660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436D2A" w:rsidDel="003D2C50" w14:paraId="66C4FC11" w14:textId="774208C0" w:rsidTr="00D20C09">
        <w:trPr>
          <w:tblCellSpacing w:w="0" w:type="dxa"/>
          <w:del w:id="660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CAB6650" w14:textId="376D4FB9" w:rsidR="00436D2A" w:rsidDel="003D2C50" w:rsidRDefault="00436D2A">
            <w:pPr>
              <w:pStyle w:val="1"/>
              <w:rPr>
                <w:del w:id="6602" w:author="win10" w:date="2020-06-12T13:56:00Z"/>
              </w:rPr>
              <w:pPrChange w:id="6603" w:author="win10" w:date="2020-06-12T13:57:00Z">
                <w:pPr>
                  <w:jc w:val="left"/>
                </w:pPr>
              </w:pPrChange>
            </w:pPr>
            <w:del w:id="6604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6810008" w14:textId="2476F20E" w:rsidR="00436D2A" w:rsidDel="003D2C50" w:rsidRDefault="00436D2A">
            <w:pPr>
              <w:pStyle w:val="1"/>
              <w:rPr>
                <w:del w:id="6605" w:author="win10" w:date="2020-06-12T13:56:00Z"/>
              </w:rPr>
              <w:pPrChange w:id="6606" w:author="win10" w:date="2020-06-12T13:57:00Z">
                <w:pPr>
                  <w:jc w:val="left"/>
                </w:pPr>
              </w:pPrChange>
            </w:pPr>
            <w:del w:id="6607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DEAD4DA" w14:textId="251FDE39" w:rsidR="00436D2A" w:rsidDel="003D2C50" w:rsidRDefault="00436D2A">
            <w:pPr>
              <w:pStyle w:val="1"/>
              <w:rPr>
                <w:del w:id="6608" w:author="win10" w:date="2020-06-12T13:56:00Z"/>
              </w:rPr>
              <w:pPrChange w:id="6609" w:author="win10" w:date="2020-06-12T13:57:00Z">
                <w:pPr>
                  <w:jc w:val="left"/>
                </w:pPr>
              </w:pPrChange>
            </w:pPr>
            <w:del w:id="6610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4F46D89" w14:textId="237C0595" w:rsidR="00436D2A" w:rsidDel="003D2C50" w:rsidRDefault="00436D2A">
            <w:pPr>
              <w:pStyle w:val="1"/>
              <w:rPr>
                <w:del w:id="6611" w:author="win10" w:date="2020-06-12T13:56:00Z"/>
              </w:rPr>
              <w:pPrChange w:id="6612" w:author="win10" w:date="2020-06-12T13:57:00Z">
                <w:pPr>
                  <w:jc w:val="left"/>
                </w:pPr>
              </w:pPrChange>
            </w:pPr>
            <w:del w:id="6613" w:author="win10" w:date="2020-06-12T13:56:00Z">
              <w:r w:rsidRPr="00436D2A" w:rsidDel="003D2C50">
                <w:rPr>
                  <w:rFonts w:hint="eastAsia"/>
                </w:rPr>
                <w:delText>电池组总电能</w:delText>
              </w:r>
              <w:r w:rsidDel="003D2C50">
                <w:rPr>
                  <w:rFonts w:hint="eastAsia"/>
                </w:rPr>
                <w:delText>，写属性</w:delText>
              </w:r>
              <w:r w:rsidDel="003D2C50">
                <w:delText>。</w:delText>
              </w:r>
            </w:del>
          </w:p>
          <w:p w14:paraId="401AFF67" w14:textId="4D169AEB" w:rsidR="00436D2A" w:rsidDel="003D2C50" w:rsidRDefault="00436D2A">
            <w:pPr>
              <w:pStyle w:val="1"/>
              <w:rPr>
                <w:del w:id="6614" w:author="win10" w:date="2020-06-12T13:56:00Z"/>
              </w:rPr>
              <w:pPrChange w:id="6615" w:author="win10" w:date="2020-06-12T13:57:00Z">
                <w:pPr>
                  <w:jc w:val="left"/>
                </w:pPr>
              </w:pPrChange>
            </w:pPr>
            <w:del w:id="6616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436D2A" w:rsidDel="003D2C50" w14:paraId="1DEB7399" w14:textId="1876CB33" w:rsidTr="00D20C09">
        <w:trPr>
          <w:tblCellSpacing w:w="0" w:type="dxa"/>
          <w:del w:id="661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E06F65D" w14:textId="08AC8C2F" w:rsidR="00436D2A" w:rsidDel="003D2C50" w:rsidRDefault="00436D2A">
            <w:pPr>
              <w:pStyle w:val="1"/>
              <w:rPr>
                <w:del w:id="6618" w:author="win10" w:date="2020-06-12T13:56:00Z"/>
              </w:rPr>
              <w:pPrChange w:id="6619" w:author="win10" w:date="2020-06-12T13:57:00Z">
                <w:pPr>
                  <w:jc w:val="left"/>
                </w:pPr>
              </w:pPrChange>
            </w:pPr>
            <w:del w:id="6620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C260D9F" w14:textId="08C1E918" w:rsidR="00436D2A" w:rsidDel="003D2C50" w:rsidRDefault="00436D2A">
            <w:pPr>
              <w:pStyle w:val="1"/>
              <w:rPr>
                <w:del w:id="6621" w:author="win10" w:date="2020-06-12T13:56:00Z"/>
              </w:rPr>
              <w:pPrChange w:id="6622" w:author="win10" w:date="2020-06-12T13:57:00Z">
                <w:pPr>
                  <w:jc w:val="left"/>
                </w:pPr>
              </w:pPrChange>
            </w:pPr>
            <w:del w:id="6623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AE583AC" w14:textId="3AEEC3F3" w:rsidR="00436D2A" w:rsidDel="003D2C50" w:rsidRDefault="00436D2A">
            <w:pPr>
              <w:pStyle w:val="1"/>
              <w:rPr>
                <w:del w:id="6624" w:author="win10" w:date="2020-06-12T13:56:00Z"/>
              </w:rPr>
              <w:pPrChange w:id="6625" w:author="win10" w:date="2020-06-12T13:57:00Z">
                <w:pPr>
                  <w:jc w:val="left"/>
                </w:pPr>
              </w:pPrChange>
            </w:pPr>
            <w:del w:id="6626" w:author="win10" w:date="2020-06-12T13:56:00Z">
              <w:r w:rsidDel="003D2C50">
                <w:rPr>
                  <w:rFonts w:hint="eastAsia"/>
                </w:rPr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1F94171" w14:textId="05244F2A" w:rsidR="00436D2A" w:rsidDel="003D2C50" w:rsidRDefault="00436D2A">
            <w:pPr>
              <w:pStyle w:val="1"/>
              <w:rPr>
                <w:del w:id="6627" w:author="win10" w:date="2020-06-12T13:56:00Z"/>
              </w:rPr>
              <w:pPrChange w:id="6628" w:author="win10" w:date="2020-06-12T13:57:00Z">
                <w:pPr>
                  <w:jc w:val="left"/>
                </w:pPr>
              </w:pPrChange>
            </w:pPr>
            <w:del w:id="6629" w:author="win10" w:date="2020-06-12T13:56:00Z">
              <w:r w:rsidRPr="00436D2A" w:rsidDel="003D2C50">
                <w:rPr>
                  <w:rFonts w:hint="eastAsia"/>
                </w:rPr>
                <w:delText>电池组总电能</w:delText>
              </w:r>
              <w:r w:rsidDel="003D2C50">
                <w:delText>的值。</w:delText>
              </w:r>
              <w:r w:rsidRPr="00FC6B58" w:rsidDel="003D2C50">
                <w:rPr>
                  <w:rFonts w:hint="eastAsia"/>
                </w:rPr>
                <w:delText>单位为</w:delText>
              </w:r>
              <w:r w:rsidDel="003D2C50">
                <w:delText>kWh</w:delText>
              </w:r>
              <w:r w:rsidRPr="00FC6B58" w:rsidDel="003D2C50">
                <w:rPr>
                  <w:rFonts w:hint="eastAsia"/>
                </w:rPr>
                <w:delText>，范围</w:delText>
              </w:r>
              <w:r w:rsidRPr="00FC6B58" w:rsidDel="003D2C50">
                <w:rPr>
                  <w:rFonts w:hint="eastAsia"/>
                </w:rPr>
                <w:delText>[0~1000]</w:delText>
              </w:r>
              <w:r w:rsidRPr="00FC6B58" w:rsidDel="003D2C50">
                <w:rPr>
                  <w:rFonts w:hint="eastAsia"/>
                </w:rPr>
                <w:delText>，精度</w:delText>
              </w:r>
              <w:r w:rsidRPr="00FC6B58" w:rsidDel="003D2C50">
                <w:rPr>
                  <w:rFonts w:hint="eastAsia"/>
                </w:rPr>
                <w:delText>0.1</w:delText>
              </w:r>
            </w:del>
          </w:p>
          <w:p w14:paraId="22504B5E" w14:textId="33326F24" w:rsidR="00436D2A" w:rsidDel="003D2C50" w:rsidRDefault="00436D2A">
            <w:pPr>
              <w:pStyle w:val="1"/>
              <w:rPr>
                <w:del w:id="6630" w:author="win10" w:date="2020-06-12T13:56:00Z"/>
              </w:rPr>
              <w:pPrChange w:id="6631" w:author="win10" w:date="2020-06-12T13:57:00Z">
                <w:pPr>
                  <w:jc w:val="left"/>
                </w:pPr>
              </w:pPrChange>
            </w:pPr>
            <w:del w:id="6632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R="00DD2F3D" w:rsidDel="003D2C50">
                <w:rPr>
                  <w:rFonts w:hint="eastAsia"/>
                </w:rPr>
                <w:delText>3</w:delText>
              </w:r>
              <w:r w:rsidDel="003D2C50">
                <w:rPr>
                  <w:rFonts w:cs="Arial" w:hint="eastAsia"/>
                </w:rPr>
                <w:delText>0.0</w:delText>
              </w:r>
              <w:r w:rsidDel="003D2C50">
                <w:delText>。</w:delText>
              </w:r>
            </w:del>
          </w:p>
          <w:p w14:paraId="7D681B47" w14:textId="12566BEB" w:rsidR="00436D2A" w:rsidDel="003D2C50" w:rsidRDefault="00436D2A">
            <w:pPr>
              <w:pStyle w:val="1"/>
              <w:rPr>
                <w:del w:id="6633" w:author="win10" w:date="2020-06-12T13:56:00Z"/>
              </w:rPr>
              <w:pPrChange w:id="6634" w:author="win10" w:date="2020-06-12T13:57:00Z">
                <w:pPr>
                  <w:jc w:val="left"/>
                </w:pPr>
              </w:pPrChange>
            </w:pPr>
            <w:del w:id="6635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6CBE7159" w14:textId="205E192E" w:rsidR="00436D2A" w:rsidDel="003D2C50" w:rsidRDefault="00436D2A">
      <w:pPr>
        <w:pStyle w:val="1"/>
        <w:rPr>
          <w:del w:id="6636" w:author="win10" w:date="2020-06-12T13:56:00Z"/>
          <w:rFonts w:cs="Arial"/>
          <w:bCs/>
          <w:color w:val="3D3F43"/>
          <w:kern w:val="0"/>
          <w:szCs w:val="21"/>
        </w:rPr>
        <w:pPrChange w:id="6637" w:author="win10" w:date="2020-06-12T13:57:00Z">
          <w:pPr/>
        </w:pPrChange>
      </w:pPr>
    </w:p>
    <w:p w14:paraId="7B576B2F" w14:textId="54F8AF49" w:rsidR="0048536F" w:rsidDel="003D2C50" w:rsidRDefault="0048536F">
      <w:pPr>
        <w:pStyle w:val="1"/>
        <w:rPr>
          <w:del w:id="6638" w:author="win10" w:date="2020-06-12T13:56:00Z"/>
          <w:rFonts w:cs="Arial"/>
          <w:bCs/>
          <w:color w:val="3D3F43"/>
          <w:kern w:val="0"/>
          <w:szCs w:val="21"/>
        </w:rPr>
        <w:pPrChange w:id="6639" w:author="win10" w:date="2020-06-12T13:57:00Z">
          <w:pPr/>
        </w:pPrChange>
      </w:pPr>
    </w:p>
    <w:p w14:paraId="610F4915" w14:textId="213EE338" w:rsidR="00436D2A" w:rsidDel="003D2C50" w:rsidRDefault="00CC219D">
      <w:pPr>
        <w:pStyle w:val="1"/>
        <w:rPr>
          <w:del w:id="6640" w:author="win10" w:date="2020-06-12T13:56:00Z"/>
          <w:rFonts w:cs="Arial"/>
          <w:bCs/>
        </w:rPr>
        <w:pPrChange w:id="6641" w:author="win10" w:date="2020-06-12T13:57:00Z">
          <w:pPr>
            <w:ind w:firstLine="420"/>
          </w:pPr>
        </w:pPrChange>
      </w:pPr>
      <w:del w:id="6642" w:author="win10" w:date="2020-06-12T13:56:00Z">
        <w:r w:rsidRPr="00CC219D" w:rsidDel="003D2C50">
          <w:rPr>
            <w:rFonts w:cs="Arial"/>
            <w:bCs/>
            <w:color w:val="3D3F43"/>
            <w:kern w:val="0"/>
            <w:szCs w:val="21"/>
          </w:rPr>
          <w:delText>BatteryCapacityLeftkWh</w:delText>
        </w:r>
        <w:r w:rsidR="00436D2A"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22739E3F" w14:textId="7892DBD2" w:rsidR="00436D2A" w:rsidDel="003D2C50" w:rsidRDefault="00436D2A">
      <w:pPr>
        <w:pStyle w:val="1"/>
        <w:rPr>
          <w:del w:id="6643" w:author="win10" w:date="2020-06-12T13:56:00Z"/>
          <w:rFonts w:cs="Arial"/>
          <w:bCs/>
        </w:rPr>
        <w:pPrChange w:id="6644" w:author="win10" w:date="2020-06-12T13:57:00Z">
          <w:pPr/>
        </w:pPrChange>
      </w:pPr>
      <w:del w:id="6645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436D2A" w:rsidDel="003D2C50" w14:paraId="628F9FFD" w14:textId="2C94CC95" w:rsidTr="00D20C09">
        <w:trPr>
          <w:tblHeader/>
          <w:tblCellSpacing w:w="0" w:type="dxa"/>
          <w:del w:id="664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88A94C7" w14:textId="0D7F1C45" w:rsidR="00436D2A" w:rsidDel="003D2C50" w:rsidRDefault="00436D2A">
            <w:pPr>
              <w:pStyle w:val="1"/>
              <w:rPr>
                <w:del w:id="664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648" w:author="win10" w:date="2020-06-12T13:57:00Z">
                <w:pPr>
                  <w:widowControl/>
                  <w:jc w:val="center"/>
                </w:pPr>
              </w:pPrChange>
            </w:pPr>
            <w:del w:id="664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77A717C" w14:textId="6BB0278A" w:rsidR="00436D2A" w:rsidDel="003D2C50" w:rsidRDefault="00436D2A">
            <w:pPr>
              <w:pStyle w:val="1"/>
              <w:rPr>
                <w:del w:id="665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651" w:author="win10" w:date="2020-06-12T13:57:00Z">
                <w:pPr>
                  <w:widowControl/>
                  <w:jc w:val="center"/>
                </w:pPr>
              </w:pPrChange>
            </w:pPr>
            <w:del w:id="665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F6057B1" w14:textId="25E81096" w:rsidR="00436D2A" w:rsidDel="003D2C50" w:rsidRDefault="00436D2A">
            <w:pPr>
              <w:pStyle w:val="1"/>
              <w:rPr>
                <w:del w:id="665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654" w:author="win10" w:date="2020-06-12T13:57:00Z">
                <w:pPr>
                  <w:widowControl/>
                  <w:jc w:val="center"/>
                </w:pPr>
              </w:pPrChange>
            </w:pPr>
            <w:del w:id="665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E11239A" w14:textId="3749FDA7" w:rsidR="00436D2A" w:rsidDel="003D2C50" w:rsidRDefault="00436D2A">
            <w:pPr>
              <w:pStyle w:val="1"/>
              <w:rPr>
                <w:del w:id="665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657" w:author="win10" w:date="2020-06-12T13:57:00Z">
                <w:pPr>
                  <w:widowControl/>
                  <w:jc w:val="center"/>
                </w:pPr>
              </w:pPrChange>
            </w:pPr>
            <w:del w:id="665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436D2A" w:rsidDel="003D2C50" w14:paraId="04FA65FE" w14:textId="2B037339" w:rsidTr="00D20C09">
        <w:trPr>
          <w:tblCellSpacing w:w="0" w:type="dxa"/>
          <w:del w:id="6659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AF98CF8" w14:textId="3AB0B376" w:rsidR="00436D2A" w:rsidDel="003D2C50" w:rsidRDefault="00436D2A">
            <w:pPr>
              <w:pStyle w:val="1"/>
              <w:rPr>
                <w:del w:id="6660" w:author="win10" w:date="2020-06-12T13:56:00Z"/>
              </w:rPr>
              <w:pPrChange w:id="6661" w:author="win10" w:date="2020-06-12T13:57:00Z">
                <w:pPr>
                  <w:jc w:val="left"/>
                </w:pPr>
              </w:pPrChange>
            </w:pPr>
            <w:del w:id="6662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2A1DAB1" w14:textId="13E29DF6" w:rsidR="00436D2A" w:rsidDel="003D2C50" w:rsidRDefault="00436D2A">
            <w:pPr>
              <w:pStyle w:val="1"/>
              <w:rPr>
                <w:del w:id="6663" w:author="win10" w:date="2020-06-12T13:56:00Z"/>
              </w:rPr>
              <w:pPrChange w:id="6664" w:author="win10" w:date="2020-06-12T13:57:00Z">
                <w:pPr>
                  <w:jc w:val="left"/>
                </w:pPr>
              </w:pPrChange>
            </w:pPr>
            <w:del w:id="666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64F6E8C" w14:textId="68F11C45" w:rsidR="00436D2A" w:rsidDel="003D2C50" w:rsidRDefault="00436D2A">
            <w:pPr>
              <w:pStyle w:val="1"/>
              <w:rPr>
                <w:del w:id="6666" w:author="win10" w:date="2020-06-12T13:56:00Z"/>
              </w:rPr>
              <w:pPrChange w:id="6667" w:author="win10" w:date="2020-06-12T13:57:00Z">
                <w:pPr>
                  <w:jc w:val="left"/>
                </w:pPr>
              </w:pPrChange>
            </w:pPr>
            <w:del w:id="6668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050DE2F" w14:textId="41F238D0" w:rsidR="00436D2A" w:rsidDel="003D2C50" w:rsidRDefault="00CC219D">
            <w:pPr>
              <w:pStyle w:val="1"/>
              <w:rPr>
                <w:del w:id="6669" w:author="win10" w:date="2020-06-12T13:56:00Z"/>
              </w:rPr>
              <w:pPrChange w:id="6670" w:author="win10" w:date="2020-06-12T13:57:00Z">
                <w:pPr>
                  <w:jc w:val="left"/>
                </w:pPr>
              </w:pPrChange>
            </w:pPr>
            <w:del w:id="6671" w:author="win10" w:date="2020-06-12T13:56:00Z">
              <w:r w:rsidRPr="00CC219D" w:rsidDel="003D2C50">
                <w:rPr>
                  <w:rFonts w:hint="eastAsia"/>
                </w:rPr>
                <w:delText>电池组剩余电能</w:delText>
              </w:r>
              <w:r w:rsidR="00436D2A" w:rsidDel="003D2C50">
                <w:rPr>
                  <w:rFonts w:hint="eastAsia"/>
                </w:rPr>
                <w:delText>，读属性</w:delText>
              </w:r>
              <w:r w:rsidR="00436D2A" w:rsidDel="003D2C50">
                <w:delText>。</w:delText>
              </w:r>
            </w:del>
          </w:p>
          <w:p w14:paraId="09686514" w14:textId="2838EDB1" w:rsidR="00436D2A" w:rsidDel="003D2C50" w:rsidRDefault="00436D2A">
            <w:pPr>
              <w:pStyle w:val="1"/>
              <w:rPr>
                <w:del w:id="6672" w:author="win10" w:date="2020-06-12T13:56:00Z"/>
              </w:rPr>
              <w:pPrChange w:id="6673" w:author="win10" w:date="2020-06-12T13:57:00Z">
                <w:pPr>
                  <w:jc w:val="left"/>
                </w:pPr>
              </w:pPrChange>
            </w:pPr>
            <w:del w:id="6674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436D2A" w:rsidDel="003D2C50" w14:paraId="201841B0" w14:textId="10A5D877" w:rsidTr="00D20C09">
        <w:trPr>
          <w:tblCellSpacing w:w="0" w:type="dxa"/>
          <w:del w:id="6675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5277DD2" w14:textId="3A1F90C7" w:rsidR="00436D2A" w:rsidDel="003D2C50" w:rsidRDefault="00436D2A">
            <w:pPr>
              <w:pStyle w:val="1"/>
              <w:rPr>
                <w:del w:id="6676" w:author="win10" w:date="2020-06-12T13:56:00Z"/>
              </w:rPr>
              <w:pPrChange w:id="6677" w:author="win10" w:date="2020-06-12T13:57:00Z">
                <w:pPr>
                  <w:jc w:val="left"/>
                </w:pPr>
              </w:pPrChange>
            </w:pPr>
            <w:del w:id="6678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7128BC6" w14:textId="2EC53AF0" w:rsidR="00436D2A" w:rsidDel="003D2C50" w:rsidRDefault="00436D2A">
            <w:pPr>
              <w:pStyle w:val="1"/>
              <w:rPr>
                <w:del w:id="6679" w:author="win10" w:date="2020-06-12T13:56:00Z"/>
              </w:rPr>
              <w:pPrChange w:id="6680" w:author="win10" w:date="2020-06-12T13:57:00Z">
                <w:pPr>
                  <w:jc w:val="left"/>
                </w:pPr>
              </w:pPrChange>
            </w:pPr>
            <w:del w:id="6681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D890466" w14:textId="55E3D08F" w:rsidR="00436D2A" w:rsidDel="003D2C50" w:rsidRDefault="00436D2A">
            <w:pPr>
              <w:pStyle w:val="1"/>
              <w:rPr>
                <w:del w:id="6682" w:author="win10" w:date="2020-06-12T13:56:00Z"/>
              </w:rPr>
              <w:pPrChange w:id="6683" w:author="win10" w:date="2020-06-12T13:57:00Z">
                <w:pPr>
                  <w:jc w:val="left"/>
                </w:pPr>
              </w:pPrChange>
            </w:pPr>
            <w:del w:id="6684" w:author="win10" w:date="2020-06-12T13:56:00Z">
              <w:r w:rsidDel="003D2C50">
                <w:rPr>
                  <w:rFonts w:hint="eastAsia"/>
                </w:rPr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C7A6BE2" w14:textId="69929337" w:rsidR="00436D2A" w:rsidDel="003D2C50" w:rsidRDefault="00CC219D">
            <w:pPr>
              <w:pStyle w:val="1"/>
              <w:rPr>
                <w:del w:id="6685" w:author="win10" w:date="2020-06-12T13:56:00Z"/>
              </w:rPr>
              <w:pPrChange w:id="6686" w:author="win10" w:date="2020-06-12T13:57:00Z">
                <w:pPr/>
              </w:pPrChange>
            </w:pPr>
            <w:del w:id="6687" w:author="win10" w:date="2020-06-12T13:56:00Z">
              <w:r w:rsidRPr="00CC219D" w:rsidDel="003D2C50">
                <w:rPr>
                  <w:rFonts w:hint="eastAsia"/>
                </w:rPr>
                <w:delText>电池组剩余电能</w:delText>
              </w:r>
              <w:r w:rsidR="00436D2A" w:rsidDel="003D2C50">
                <w:delText>的值。</w:delText>
              </w:r>
              <w:r w:rsidR="00436D2A" w:rsidRPr="00FC6B58" w:rsidDel="003D2C50">
                <w:rPr>
                  <w:rFonts w:hint="eastAsia"/>
                </w:rPr>
                <w:delText>单位为</w:delText>
              </w:r>
              <w:r w:rsidR="00537AAF" w:rsidDel="003D2C50">
                <w:delText>kWh</w:delText>
              </w:r>
              <w:r w:rsidR="00436D2A" w:rsidRPr="00FC6B58" w:rsidDel="003D2C50">
                <w:rPr>
                  <w:rFonts w:hint="eastAsia"/>
                </w:rPr>
                <w:delText>，范围</w:delText>
              </w:r>
              <w:r w:rsidR="00436D2A" w:rsidRPr="00FC6B58" w:rsidDel="003D2C50">
                <w:rPr>
                  <w:rFonts w:hint="eastAsia"/>
                </w:rPr>
                <w:delText>[0~1000]</w:delText>
              </w:r>
              <w:r w:rsidR="00436D2A" w:rsidRPr="00FC6B58" w:rsidDel="003D2C50">
                <w:rPr>
                  <w:rFonts w:hint="eastAsia"/>
                </w:rPr>
                <w:delText>，精度</w:delText>
              </w:r>
              <w:r w:rsidR="00436D2A" w:rsidRPr="00FC6B58" w:rsidDel="003D2C50">
                <w:rPr>
                  <w:rFonts w:hint="eastAsia"/>
                </w:rPr>
                <w:delText>0.1</w:delText>
              </w:r>
              <w:r w:rsidR="00436D2A" w:rsidDel="003D2C50">
                <w:delText>,</w:delText>
              </w:r>
              <w:r w:rsidR="00436D2A" w:rsidDel="003D2C50">
                <w:rPr>
                  <w:rFonts w:hint="eastAsia"/>
                </w:rPr>
                <w:delText xml:space="preserve"> </w:delText>
              </w:r>
              <w:r w:rsidR="00436D2A" w:rsidDel="003D2C50">
                <w:rPr>
                  <w:rFonts w:hint="eastAsia"/>
                </w:rPr>
                <w:delText>数值要小于等于“电池组总容量”</w:delText>
              </w:r>
            </w:del>
          </w:p>
          <w:p w14:paraId="5F89AB18" w14:textId="5FD91526" w:rsidR="00436D2A" w:rsidDel="003D2C50" w:rsidRDefault="00436D2A">
            <w:pPr>
              <w:pStyle w:val="1"/>
              <w:rPr>
                <w:del w:id="6688" w:author="win10" w:date="2020-06-12T13:56:00Z"/>
              </w:rPr>
              <w:pPrChange w:id="6689" w:author="win10" w:date="2020-06-12T13:57:00Z">
                <w:pPr/>
              </w:pPrChange>
            </w:pPr>
            <w:del w:id="6690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3F75AA6F" w14:textId="622DC32F" w:rsidR="00436D2A" w:rsidDel="003D2C50" w:rsidRDefault="00436D2A">
            <w:pPr>
              <w:pStyle w:val="1"/>
              <w:rPr>
                <w:del w:id="6691" w:author="win10" w:date="2020-06-12T13:56:00Z"/>
              </w:rPr>
              <w:pPrChange w:id="6692" w:author="win10" w:date="2020-06-12T13:57:00Z">
                <w:pPr/>
              </w:pPrChange>
            </w:pPr>
            <w:del w:id="6693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R="00DD2F3D" w:rsidDel="003D2C50">
                <w:rPr>
                  <w:rFonts w:hint="eastAsia"/>
                </w:rPr>
                <w:delText>3</w:delText>
              </w:r>
              <w:r w:rsidDel="003D2C50">
                <w:rPr>
                  <w:rFonts w:cs="Arial" w:hint="eastAsia"/>
                </w:rPr>
                <w:delText>0.0</w:delText>
              </w:r>
              <w:r w:rsidDel="003D2C50">
                <w:delText>。</w:delText>
              </w:r>
            </w:del>
          </w:p>
        </w:tc>
      </w:tr>
    </w:tbl>
    <w:p w14:paraId="5D9CBCDA" w14:textId="456E0068" w:rsidR="00436D2A" w:rsidDel="003D2C50" w:rsidRDefault="00436D2A">
      <w:pPr>
        <w:pStyle w:val="1"/>
        <w:rPr>
          <w:del w:id="6694" w:author="win10" w:date="2020-06-12T13:56:00Z"/>
          <w:bCs/>
        </w:rPr>
        <w:pPrChange w:id="6695" w:author="win10" w:date="2020-06-12T13:57:00Z">
          <w:pPr/>
        </w:pPrChange>
      </w:pPr>
    </w:p>
    <w:p w14:paraId="6105CEB6" w14:textId="66AA146C" w:rsidR="00436D2A" w:rsidDel="003D2C50" w:rsidRDefault="00436D2A">
      <w:pPr>
        <w:pStyle w:val="1"/>
        <w:rPr>
          <w:del w:id="6696" w:author="win10" w:date="2020-06-12T13:56:00Z"/>
          <w:rFonts w:cs="Arial"/>
          <w:bCs/>
        </w:rPr>
        <w:pPrChange w:id="6697" w:author="win10" w:date="2020-06-12T13:57:00Z">
          <w:pPr/>
        </w:pPrChange>
      </w:pPr>
      <w:del w:id="6698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436D2A" w:rsidDel="003D2C50" w14:paraId="0DFCFC3E" w14:textId="4DBF41DA" w:rsidTr="00D20C09">
        <w:trPr>
          <w:tblHeader/>
          <w:tblCellSpacing w:w="0" w:type="dxa"/>
          <w:del w:id="6699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6D7FBF4" w14:textId="600857FD" w:rsidR="00436D2A" w:rsidDel="003D2C50" w:rsidRDefault="00436D2A">
            <w:pPr>
              <w:pStyle w:val="1"/>
              <w:rPr>
                <w:del w:id="670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701" w:author="win10" w:date="2020-06-12T13:57:00Z">
                <w:pPr>
                  <w:widowControl/>
                  <w:jc w:val="center"/>
                </w:pPr>
              </w:pPrChange>
            </w:pPr>
            <w:del w:id="670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6E97F55" w14:textId="314B5712" w:rsidR="00436D2A" w:rsidDel="003D2C50" w:rsidRDefault="00436D2A">
            <w:pPr>
              <w:pStyle w:val="1"/>
              <w:rPr>
                <w:del w:id="670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704" w:author="win10" w:date="2020-06-12T13:57:00Z">
                <w:pPr>
                  <w:widowControl/>
                  <w:jc w:val="center"/>
                </w:pPr>
              </w:pPrChange>
            </w:pPr>
            <w:del w:id="670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6C6A27E" w14:textId="768A7858" w:rsidR="00436D2A" w:rsidDel="003D2C50" w:rsidRDefault="00436D2A">
            <w:pPr>
              <w:pStyle w:val="1"/>
              <w:rPr>
                <w:del w:id="670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707" w:author="win10" w:date="2020-06-12T13:57:00Z">
                <w:pPr>
                  <w:widowControl/>
                  <w:jc w:val="center"/>
                </w:pPr>
              </w:pPrChange>
            </w:pPr>
            <w:del w:id="670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D54819B" w14:textId="2B5A997E" w:rsidR="00436D2A" w:rsidDel="003D2C50" w:rsidRDefault="00436D2A">
            <w:pPr>
              <w:pStyle w:val="1"/>
              <w:rPr>
                <w:del w:id="670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710" w:author="win10" w:date="2020-06-12T13:57:00Z">
                <w:pPr>
                  <w:widowControl/>
                  <w:jc w:val="center"/>
                </w:pPr>
              </w:pPrChange>
            </w:pPr>
            <w:del w:id="671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436D2A" w:rsidDel="003D2C50" w14:paraId="46328BF7" w14:textId="2319FB2E" w:rsidTr="00D20C09">
        <w:trPr>
          <w:tblCellSpacing w:w="0" w:type="dxa"/>
          <w:del w:id="671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D657D56" w14:textId="798244AE" w:rsidR="00436D2A" w:rsidDel="003D2C50" w:rsidRDefault="00436D2A">
            <w:pPr>
              <w:pStyle w:val="1"/>
              <w:rPr>
                <w:del w:id="6713" w:author="win10" w:date="2020-06-12T13:56:00Z"/>
              </w:rPr>
              <w:pPrChange w:id="6714" w:author="win10" w:date="2020-06-12T13:57:00Z">
                <w:pPr>
                  <w:jc w:val="left"/>
                </w:pPr>
              </w:pPrChange>
            </w:pPr>
            <w:del w:id="6715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9862986" w14:textId="134E8E42" w:rsidR="00436D2A" w:rsidDel="003D2C50" w:rsidRDefault="00436D2A">
            <w:pPr>
              <w:pStyle w:val="1"/>
              <w:rPr>
                <w:del w:id="6716" w:author="win10" w:date="2020-06-12T13:56:00Z"/>
              </w:rPr>
              <w:pPrChange w:id="6717" w:author="win10" w:date="2020-06-12T13:57:00Z">
                <w:pPr>
                  <w:jc w:val="left"/>
                </w:pPr>
              </w:pPrChange>
            </w:pPr>
            <w:del w:id="6718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AF3FF5A" w14:textId="69E1030A" w:rsidR="00436D2A" w:rsidDel="003D2C50" w:rsidRDefault="00436D2A">
            <w:pPr>
              <w:pStyle w:val="1"/>
              <w:rPr>
                <w:del w:id="6719" w:author="win10" w:date="2020-06-12T13:56:00Z"/>
              </w:rPr>
              <w:pPrChange w:id="6720" w:author="win10" w:date="2020-06-12T13:57:00Z">
                <w:pPr>
                  <w:jc w:val="left"/>
                </w:pPr>
              </w:pPrChange>
            </w:pPr>
            <w:del w:id="6721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D97FB55" w14:textId="426C840C" w:rsidR="00436D2A" w:rsidDel="003D2C50" w:rsidRDefault="00CC219D">
            <w:pPr>
              <w:pStyle w:val="1"/>
              <w:rPr>
                <w:del w:id="6722" w:author="win10" w:date="2020-06-12T13:56:00Z"/>
              </w:rPr>
              <w:pPrChange w:id="6723" w:author="win10" w:date="2020-06-12T13:57:00Z">
                <w:pPr>
                  <w:jc w:val="left"/>
                </w:pPr>
              </w:pPrChange>
            </w:pPr>
            <w:del w:id="6724" w:author="win10" w:date="2020-06-12T13:56:00Z">
              <w:r w:rsidRPr="00CC219D" w:rsidDel="003D2C50">
                <w:rPr>
                  <w:rFonts w:hint="eastAsia"/>
                </w:rPr>
                <w:delText>电池组剩余电能</w:delText>
              </w:r>
              <w:r w:rsidR="00436D2A" w:rsidDel="003D2C50">
                <w:rPr>
                  <w:rFonts w:hint="eastAsia"/>
                </w:rPr>
                <w:delText>，写属性</w:delText>
              </w:r>
              <w:r w:rsidR="00436D2A" w:rsidDel="003D2C50">
                <w:delText>。</w:delText>
              </w:r>
            </w:del>
          </w:p>
          <w:p w14:paraId="7A91CB56" w14:textId="4253C784" w:rsidR="00436D2A" w:rsidDel="003D2C50" w:rsidRDefault="00436D2A">
            <w:pPr>
              <w:pStyle w:val="1"/>
              <w:rPr>
                <w:del w:id="6725" w:author="win10" w:date="2020-06-12T13:56:00Z"/>
              </w:rPr>
              <w:pPrChange w:id="6726" w:author="win10" w:date="2020-06-12T13:57:00Z">
                <w:pPr>
                  <w:jc w:val="left"/>
                </w:pPr>
              </w:pPrChange>
            </w:pPr>
            <w:del w:id="6727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436D2A" w:rsidDel="003D2C50" w14:paraId="3BEEC9FB" w14:textId="557DEED2" w:rsidTr="00D20C09">
        <w:trPr>
          <w:tblCellSpacing w:w="0" w:type="dxa"/>
          <w:del w:id="6728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C3067F6" w14:textId="6045C244" w:rsidR="00436D2A" w:rsidDel="003D2C50" w:rsidRDefault="00436D2A">
            <w:pPr>
              <w:pStyle w:val="1"/>
              <w:rPr>
                <w:del w:id="6729" w:author="win10" w:date="2020-06-12T13:56:00Z"/>
              </w:rPr>
              <w:pPrChange w:id="6730" w:author="win10" w:date="2020-06-12T13:57:00Z">
                <w:pPr>
                  <w:jc w:val="left"/>
                </w:pPr>
              </w:pPrChange>
            </w:pPr>
            <w:del w:id="6731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8110B0F" w14:textId="3645D447" w:rsidR="00436D2A" w:rsidDel="003D2C50" w:rsidRDefault="00436D2A">
            <w:pPr>
              <w:pStyle w:val="1"/>
              <w:rPr>
                <w:del w:id="6732" w:author="win10" w:date="2020-06-12T13:56:00Z"/>
              </w:rPr>
              <w:pPrChange w:id="6733" w:author="win10" w:date="2020-06-12T13:57:00Z">
                <w:pPr>
                  <w:jc w:val="left"/>
                </w:pPr>
              </w:pPrChange>
            </w:pPr>
            <w:del w:id="6734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0E1E4E4" w14:textId="42CA1599" w:rsidR="00436D2A" w:rsidDel="003D2C50" w:rsidRDefault="00436D2A">
            <w:pPr>
              <w:pStyle w:val="1"/>
              <w:rPr>
                <w:del w:id="6735" w:author="win10" w:date="2020-06-12T13:56:00Z"/>
              </w:rPr>
              <w:pPrChange w:id="6736" w:author="win10" w:date="2020-06-12T13:57:00Z">
                <w:pPr>
                  <w:jc w:val="left"/>
                </w:pPr>
              </w:pPrChange>
            </w:pPr>
            <w:del w:id="6737" w:author="win10" w:date="2020-06-12T13:56:00Z">
              <w:r w:rsidDel="003D2C50">
                <w:rPr>
                  <w:rFonts w:hint="eastAsia"/>
                </w:rPr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516B946" w14:textId="422054C1" w:rsidR="00436D2A" w:rsidDel="003D2C50" w:rsidRDefault="00CC219D">
            <w:pPr>
              <w:pStyle w:val="1"/>
              <w:rPr>
                <w:del w:id="6738" w:author="win10" w:date="2020-06-12T13:56:00Z"/>
              </w:rPr>
              <w:pPrChange w:id="6739" w:author="win10" w:date="2020-06-12T13:57:00Z">
                <w:pPr>
                  <w:jc w:val="left"/>
                </w:pPr>
              </w:pPrChange>
            </w:pPr>
            <w:del w:id="6740" w:author="win10" w:date="2020-06-12T13:56:00Z">
              <w:r w:rsidRPr="00CC219D" w:rsidDel="003D2C50">
                <w:rPr>
                  <w:rFonts w:hint="eastAsia"/>
                </w:rPr>
                <w:delText>电池组剩余电能</w:delText>
              </w:r>
              <w:r w:rsidR="00436D2A" w:rsidDel="003D2C50">
                <w:delText>的值。</w:delText>
              </w:r>
              <w:r w:rsidR="00436D2A" w:rsidRPr="00FC6B58" w:rsidDel="003D2C50">
                <w:rPr>
                  <w:rFonts w:hint="eastAsia"/>
                </w:rPr>
                <w:delText>单位为</w:delText>
              </w:r>
              <w:r w:rsidR="00537AAF" w:rsidDel="003D2C50">
                <w:delText>kWh</w:delText>
              </w:r>
              <w:r w:rsidR="00436D2A" w:rsidRPr="00FC6B58" w:rsidDel="003D2C50">
                <w:rPr>
                  <w:rFonts w:hint="eastAsia"/>
                </w:rPr>
                <w:delText>，范围</w:delText>
              </w:r>
              <w:r w:rsidR="00436D2A" w:rsidRPr="00FC6B58" w:rsidDel="003D2C50">
                <w:rPr>
                  <w:rFonts w:hint="eastAsia"/>
                </w:rPr>
                <w:delText>[0~1000]</w:delText>
              </w:r>
              <w:r w:rsidR="00436D2A" w:rsidRPr="00FC6B58" w:rsidDel="003D2C50">
                <w:rPr>
                  <w:rFonts w:hint="eastAsia"/>
                </w:rPr>
                <w:delText>，精度</w:delText>
              </w:r>
              <w:r w:rsidR="00436D2A" w:rsidRPr="00FC6B58" w:rsidDel="003D2C50">
                <w:rPr>
                  <w:rFonts w:hint="eastAsia"/>
                </w:rPr>
                <w:delText>0.1</w:delText>
              </w:r>
              <w:r w:rsidR="00436D2A" w:rsidDel="003D2C50">
                <w:delText>,</w:delText>
              </w:r>
              <w:r w:rsidR="00436D2A" w:rsidDel="003D2C50">
                <w:rPr>
                  <w:rFonts w:hint="eastAsia"/>
                </w:rPr>
                <w:delText xml:space="preserve"> </w:delText>
              </w:r>
              <w:r w:rsidR="00436D2A" w:rsidDel="003D2C50">
                <w:rPr>
                  <w:rFonts w:hint="eastAsia"/>
                </w:rPr>
                <w:delText>数值要小于等于“电池组总容量”</w:delText>
              </w:r>
            </w:del>
          </w:p>
          <w:p w14:paraId="13CE7FFC" w14:textId="796185D9" w:rsidR="00436D2A" w:rsidDel="003D2C50" w:rsidRDefault="00436D2A">
            <w:pPr>
              <w:pStyle w:val="1"/>
              <w:rPr>
                <w:del w:id="6741" w:author="win10" w:date="2020-06-12T13:56:00Z"/>
              </w:rPr>
              <w:pPrChange w:id="6742" w:author="win10" w:date="2020-06-12T13:57:00Z">
                <w:pPr>
                  <w:jc w:val="left"/>
                </w:pPr>
              </w:pPrChange>
            </w:pPr>
            <w:del w:id="6743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R="00DD2F3D" w:rsidDel="003D2C50">
                <w:rPr>
                  <w:rFonts w:hint="eastAsia"/>
                </w:rPr>
                <w:delText>3</w:delText>
              </w:r>
              <w:r w:rsidDel="003D2C50">
                <w:rPr>
                  <w:rFonts w:cs="Arial" w:hint="eastAsia"/>
                </w:rPr>
                <w:delText>0.0</w:delText>
              </w:r>
              <w:r w:rsidDel="003D2C50">
                <w:delText>。</w:delText>
              </w:r>
            </w:del>
          </w:p>
          <w:p w14:paraId="741099F2" w14:textId="68CB2CAE" w:rsidR="00436D2A" w:rsidDel="003D2C50" w:rsidRDefault="00436D2A">
            <w:pPr>
              <w:pStyle w:val="1"/>
              <w:rPr>
                <w:del w:id="6744" w:author="win10" w:date="2020-06-12T13:56:00Z"/>
              </w:rPr>
              <w:pPrChange w:id="6745" w:author="win10" w:date="2020-06-12T13:57:00Z">
                <w:pPr>
                  <w:jc w:val="left"/>
                </w:pPr>
              </w:pPrChange>
            </w:pPr>
            <w:del w:id="6746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221E3908" w14:textId="5B3FBF6F" w:rsidR="00436D2A" w:rsidRPr="00436D2A" w:rsidDel="003D2C50" w:rsidRDefault="00436D2A">
      <w:pPr>
        <w:pStyle w:val="1"/>
        <w:rPr>
          <w:del w:id="6747" w:author="win10" w:date="2020-06-12T13:56:00Z"/>
        </w:rPr>
        <w:pPrChange w:id="6748" w:author="win10" w:date="2020-06-12T13:57:00Z">
          <w:pPr/>
        </w:pPrChange>
      </w:pPr>
    </w:p>
    <w:p w14:paraId="4C965F58" w14:textId="379FFAAA" w:rsidR="00241799" w:rsidDel="003D2C50" w:rsidRDefault="00241799">
      <w:pPr>
        <w:pStyle w:val="1"/>
        <w:rPr>
          <w:del w:id="6749" w:author="win10" w:date="2020-06-12T13:56:00Z"/>
          <w:rFonts w:cs="Arial"/>
          <w:bCs/>
          <w:color w:val="3D3F43"/>
          <w:kern w:val="0"/>
          <w:szCs w:val="21"/>
        </w:rPr>
        <w:pPrChange w:id="6750" w:author="win10" w:date="2020-06-12T13:57:00Z">
          <w:pPr/>
        </w:pPrChange>
      </w:pPr>
    </w:p>
    <w:p w14:paraId="3FD48DB5" w14:textId="74AA61D5" w:rsidR="00241799" w:rsidDel="003D2C50" w:rsidRDefault="00241799">
      <w:pPr>
        <w:pStyle w:val="1"/>
        <w:rPr>
          <w:del w:id="6751" w:author="win10" w:date="2020-06-12T13:56:00Z"/>
          <w:rFonts w:cs="Arial"/>
          <w:bCs/>
        </w:rPr>
        <w:pPrChange w:id="6752" w:author="win10" w:date="2020-06-12T13:57:00Z">
          <w:pPr>
            <w:ind w:firstLine="420"/>
          </w:pPr>
        </w:pPrChange>
      </w:pPr>
      <w:del w:id="6753" w:author="win10" w:date="2020-06-12T13:56:00Z">
        <w:r w:rsidRPr="00241799" w:rsidDel="003D2C50">
          <w:rPr>
            <w:rFonts w:cs="Arial"/>
            <w:bCs/>
            <w:color w:val="3D3F43"/>
            <w:kern w:val="0"/>
            <w:szCs w:val="21"/>
          </w:rPr>
          <w:delText>ChargingCurrentMax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584D3151" w14:textId="6769317F" w:rsidR="00241799" w:rsidDel="003D2C50" w:rsidRDefault="00241799">
      <w:pPr>
        <w:pStyle w:val="1"/>
        <w:rPr>
          <w:del w:id="6754" w:author="win10" w:date="2020-06-12T13:56:00Z"/>
          <w:rFonts w:cs="Arial"/>
          <w:bCs/>
        </w:rPr>
        <w:pPrChange w:id="6755" w:author="win10" w:date="2020-06-12T13:57:00Z">
          <w:pPr/>
        </w:pPrChange>
      </w:pPr>
      <w:del w:id="6756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241799" w:rsidDel="003D2C50" w14:paraId="7A80FA76" w14:textId="3695237B" w:rsidTr="00F74ED3">
        <w:trPr>
          <w:tblHeader/>
          <w:tblCellSpacing w:w="0" w:type="dxa"/>
          <w:del w:id="675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469E517" w14:textId="1BF712BA" w:rsidR="00241799" w:rsidDel="003D2C50" w:rsidRDefault="00241799">
            <w:pPr>
              <w:pStyle w:val="1"/>
              <w:rPr>
                <w:del w:id="675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759" w:author="win10" w:date="2020-06-12T13:57:00Z">
                <w:pPr>
                  <w:widowControl/>
                  <w:jc w:val="center"/>
                </w:pPr>
              </w:pPrChange>
            </w:pPr>
            <w:del w:id="676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D867614" w14:textId="383232CF" w:rsidR="00241799" w:rsidDel="003D2C50" w:rsidRDefault="00241799">
            <w:pPr>
              <w:pStyle w:val="1"/>
              <w:rPr>
                <w:del w:id="676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762" w:author="win10" w:date="2020-06-12T13:57:00Z">
                <w:pPr>
                  <w:widowControl/>
                  <w:jc w:val="center"/>
                </w:pPr>
              </w:pPrChange>
            </w:pPr>
            <w:del w:id="676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A6CA51E" w14:textId="76AE35DB" w:rsidR="00241799" w:rsidDel="003D2C50" w:rsidRDefault="00241799">
            <w:pPr>
              <w:pStyle w:val="1"/>
              <w:rPr>
                <w:del w:id="676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765" w:author="win10" w:date="2020-06-12T13:57:00Z">
                <w:pPr>
                  <w:widowControl/>
                  <w:jc w:val="center"/>
                </w:pPr>
              </w:pPrChange>
            </w:pPr>
            <w:del w:id="676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5077785" w14:textId="1FE88724" w:rsidR="00241799" w:rsidDel="003D2C50" w:rsidRDefault="00241799">
            <w:pPr>
              <w:pStyle w:val="1"/>
              <w:rPr>
                <w:del w:id="676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768" w:author="win10" w:date="2020-06-12T13:57:00Z">
                <w:pPr>
                  <w:widowControl/>
                  <w:jc w:val="center"/>
                </w:pPr>
              </w:pPrChange>
            </w:pPr>
            <w:del w:id="676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241799" w:rsidDel="003D2C50" w14:paraId="1D2C5342" w14:textId="23CA9E97" w:rsidTr="00F74ED3">
        <w:trPr>
          <w:tblCellSpacing w:w="0" w:type="dxa"/>
          <w:del w:id="6770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1157635" w14:textId="2AD8E37A" w:rsidR="00241799" w:rsidDel="003D2C50" w:rsidRDefault="00241799">
            <w:pPr>
              <w:pStyle w:val="1"/>
              <w:rPr>
                <w:del w:id="6771" w:author="win10" w:date="2020-06-12T13:56:00Z"/>
              </w:rPr>
              <w:pPrChange w:id="6772" w:author="win10" w:date="2020-06-12T13:57:00Z">
                <w:pPr>
                  <w:jc w:val="left"/>
                </w:pPr>
              </w:pPrChange>
            </w:pPr>
            <w:del w:id="6773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F64941C" w14:textId="3383A042" w:rsidR="00241799" w:rsidDel="003D2C50" w:rsidRDefault="00241799">
            <w:pPr>
              <w:pStyle w:val="1"/>
              <w:rPr>
                <w:del w:id="6774" w:author="win10" w:date="2020-06-12T13:56:00Z"/>
              </w:rPr>
              <w:pPrChange w:id="6775" w:author="win10" w:date="2020-06-12T13:57:00Z">
                <w:pPr>
                  <w:jc w:val="left"/>
                </w:pPr>
              </w:pPrChange>
            </w:pPr>
            <w:del w:id="6776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092F39B" w14:textId="52F820F5" w:rsidR="00241799" w:rsidDel="003D2C50" w:rsidRDefault="00241799">
            <w:pPr>
              <w:pStyle w:val="1"/>
              <w:rPr>
                <w:del w:id="6777" w:author="win10" w:date="2020-06-12T13:56:00Z"/>
              </w:rPr>
              <w:pPrChange w:id="6778" w:author="win10" w:date="2020-06-12T13:57:00Z">
                <w:pPr>
                  <w:jc w:val="left"/>
                </w:pPr>
              </w:pPrChange>
            </w:pPr>
            <w:del w:id="6779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098377C" w14:textId="47AB5113" w:rsidR="00241799" w:rsidDel="003D2C50" w:rsidRDefault="00241799">
            <w:pPr>
              <w:pStyle w:val="1"/>
              <w:rPr>
                <w:del w:id="6780" w:author="win10" w:date="2020-06-12T13:56:00Z"/>
              </w:rPr>
              <w:pPrChange w:id="6781" w:author="win10" w:date="2020-06-12T13:57:00Z">
                <w:pPr>
                  <w:jc w:val="left"/>
                </w:pPr>
              </w:pPrChange>
            </w:pPr>
            <w:del w:id="6782" w:author="win10" w:date="2020-06-12T13:56:00Z">
              <w:r w:rsidRPr="00241799" w:rsidDel="003D2C50">
                <w:rPr>
                  <w:rFonts w:hint="eastAsia"/>
                </w:rPr>
                <w:delText>最大允许充电电流</w:delText>
              </w:r>
              <w:r w:rsidDel="003D2C50">
                <w:rPr>
                  <w:rFonts w:hint="eastAsia"/>
                </w:rPr>
                <w:delText>，读属性</w:delText>
              </w:r>
              <w:r w:rsidDel="003D2C50">
                <w:delText>。</w:delText>
              </w:r>
            </w:del>
          </w:p>
          <w:p w14:paraId="0A95500A" w14:textId="331766AC" w:rsidR="00241799" w:rsidDel="003D2C50" w:rsidRDefault="00241799">
            <w:pPr>
              <w:pStyle w:val="1"/>
              <w:rPr>
                <w:del w:id="6783" w:author="win10" w:date="2020-06-12T13:56:00Z"/>
              </w:rPr>
              <w:pPrChange w:id="6784" w:author="win10" w:date="2020-06-12T13:57:00Z">
                <w:pPr>
                  <w:jc w:val="left"/>
                </w:pPr>
              </w:pPrChange>
            </w:pPr>
            <w:del w:id="6785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241799" w:rsidDel="003D2C50" w14:paraId="6449CF50" w14:textId="284070D5" w:rsidTr="00F74ED3">
        <w:trPr>
          <w:tblCellSpacing w:w="0" w:type="dxa"/>
          <w:del w:id="678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882CEF9" w14:textId="4BD4D601" w:rsidR="00241799" w:rsidDel="003D2C50" w:rsidRDefault="00241799">
            <w:pPr>
              <w:pStyle w:val="1"/>
              <w:rPr>
                <w:del w:id="6787" w:author="win10" w:date="2020-06-12T13:56:00Z"/>
              </w:rPr>
              <w:pPrChange w:id="6788" w:author="win10" w:date="2020-06-12T13:57:00Z">
                <w:pPr>
                  <w:jc w:val="left"/>
                </w:pPr>
              </w:pPrChange>
            </w:pPr>
            <w:del w:id="6789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D4B0D4B" w14:textId="30DF59F9" w:rsidR="00241799" w:rsidDel="003D2C50" w:rsidRDefault="00241799">
            <w:pPr>
              <w:pStyle w:val="1"/>
              <w:rPr>
                <w:del w:id="6790" w:author="win10" w:date="2020-06-12T13:56:00Z"/>
              </w:rPr>
              <w:pPrChange w:id="6791" w:author="win10" w:date="2020-06-12T13:57:00Z">
                <w:pPr>
                  <w:jc w:val="left"/>
                </w:pPr>
              </w:pPrChange>
            </w:pPr>
            <w:del w:id="6792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349EEE2" w14:textId="165ADDEB" w:rsidR="00241799" w:rsidDel="003D2C50" w:rsidRDefault="00241799">
            <w:pPr>
              <w:pStyle w:val="1"/>
              <w:rPr>
                <w:del w:id="6793" w:author="win10" w:date="2020-06-12T13:56:00Z"/>
              </w:rPr>
              <w:pPrChange w:id="6794" w:author="win10" w:date="2020-06-12T13:57:00Z">
                <w:pPr>
                  <w:jc w:val="left"/>
                </w:pPr>
              </w:pPrChange>
            </w:pPr>
            <w:del w:id="6795" w:author="win10" w:date="2020-06-12T13:56:00Z">
              <w:r w:rsidDel="003D2C50">
                <w:rPr>
                  <w:rFonts w:hint="eastAsia"/>
                </w:rPr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65E1882" w14:textId="14717839" w:rsidR="00241799" w:rsidDel="003D2C50" w:rsidRDefault="00241799">
            <w:pPr>
              <w:pStyle w:val="1"/>
              <w:rPr>
                <w:del w:id="6796" w:author="win10" w:date="2020-06-12T13:56:00Z"/>
              </w:rPr>
              <w:pPrChange w:id="6797" w:author="win10" w:date="2020-06-12T13:57:00Z">
                <w:pPr/>
              </w:pPrChange>
            </w:pPr>
            <w:del w:id="6798" w:author="win10" w:date="2020-06-12T13:56:00Z">
              <w:r w:rsidDel="003D2C50">
                <w:rPr>
                  <w:rFonts w:hint="eastAsia"/>
                </w:rPr>
                <w:delText>电池组总容量</w:delText>
              </w:r>
              <w:r w:rsidDel="003D2C50">
                <w:delText>的值。</w:delText>
              </w:r>
              <w:r w:rsidRPr="00FC6B58" w:rsidDel="003D2C50">
                <w:rPr>
                  <w:rFonts w:hint="eastAsia"/>
                </w:rPr>
                <w:delText>单位为</w:delText>
              </w:r>
              <w:r w:rsidRPr="00FC6B58" w:rsidDel="003D2C50">
                <w:rPr>
                  <w:rFonts w:hint="eastAsia"/>
                </w:rPr>
                <w:delText>A</w:delText>
              </w:r>
              <w:r w:rsidRPr="00FC6B58" w:rsidDel="003D2C50">
                <w:rPr>
                  <w:rFonts w:hint="eastAsia"/>
                </w:rPr>
                <w:delText>，范围</w:delText>
              </w:r>
              <w:r w:rsidRPr="00FC6B58" w:rsidDel="003D2C50">
                <w:rPr>
                  <w:rFonts w:hint="eastAsia"/>
                </w:rPr>
                <w:delText>[0~1000]</w:delText>
              </w:r>
              <w:r w:rsidRPr="00FC6B58" w:rsidDel="003D2C50">
                <w:rPr>
                  <w:rFonts w:hint="eastAsia"/>
                </w:rPr>
                <w:delText>，精度</w:delText>
              </w:r>
              <w:r w:rsidRPr="00FC6B58" w:rsidDel="003D2C50">
                <w:rPr>
                  <w:rFonts w:hint="eastAsia"/>
                </w:rPr>
                <w:delText>0.1</w:delText>
              </w:r>
            </w:del>
          </w:p>
          <w:p w14:paraId="42DF2D36" w14:textId="5B9FC312" w:rsidR="00241799" w:rsidDel="003D2C50" w:rsidRDefault="00241799">
            <w:pPr>
              <w:pStyle w:val="1"/>
              <w:rPr>
                <w:del w:id="6799" w:author="win10" w:date="2020-06-12T13:56:00Z"/>
              </w:rPr>
              <w:pPrChange w:id="6800" w:author="win10" w:date="2020-06-12T13:57:00Z">
                <w:pPr/>
              </w:pPrChange>
            </w:pPr>
            <w:del w:id="6801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06D63F5F" w14:textId="40A8D6AD" w:rsidR="00241799" w:rsidDel="003D2C50" w:rsidRDefault="00241799">
            <w:pPr>
              <w:pStyle w:val="1"/>
              <w:rPr>
                <w:del w:id="6802" w:author="win10" w:date="2020-06-12T13:56:00Z"/>
              </w:rPr>
              <w:pPrChange w:id="6803" w:author="win10" w:date="2020-06-12T13:57:00Z">
                <w:pPr/>
              </w:pPrChange>
            </w:pPr>
            <w:del w:id="6804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R="00D95295" w:rsidDel="003D2C50">
                <w:rPr>
                  <w:rFonts w:hint="eastAsia"/>
                </w:rPr>
                <w:delText>1</w:delText>
              </w:r>
              <w:r w:rsidDel="003D2C50">
                <w:rPr>
                  <w:rFonts w:cs="Arial" w:hint="eastAsia"/>
                </w:rPr>
                <w:delText>0.0</w:delText>
              </w:r>
              <w:r w:rsidDel="003D2C50">
                <w:delText>。</w:delText>
              </w:r>
            </w:del>
          </w:p>
        </w:tc>
      </w:tr>
    </w:tbl>
    <w:p w14:paraId="7EA32BEA" w14:textId="4B3567E1" w:rsidR="00241799" w:rsidDel="003D2C50" w:rsidRDefault="00241799">
      <w:pPr>
        <w:pStyle w:val="1"/>
        <w:rPr>
          <w:del w:id="6805" w:author="win10" w:date="2020-06-12T13:56:00Z"/>
          <w:bCs/>
        </w:rPr>
        <w:pPrChange w:id="6806" w:author="win10" w:date="2020-06-12T13:57:00Z">
          <w:pPr/>
        </w:pPrChange>
      </w:pPr>
    </w:p>
    <w:p w14:paraId="54D8B9E0" w14:textId="3A2A4D4E" w:rsidR="00241799" w:rsidDel="003D2C50" w:rsidRDefault="00241799">
      <w:pPr>
        <w:pStyle w:val="1"/>
        <w:rPr>
          <w:del w:id="6807" w:author="win10" w:date="2020-06-12T13:56:00Z"/>
          <w:rFonts w:cs="Arial"/>
          <w:bCs/>
        </w:rPr>
        <w:pPrChange w:id="6808" w:author="win10" w:date="2020-06-12T13:57:00Z">
          <w:pPr/>
        </w:pPrChange>
      </w:pPr>
      <w:del w:id="6809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241799" w:rsidDel="003D2C50" w14:paraId="019A75EF" w14:textId="3462822A" w:rsidTr="00F74ED3">
        <w:trPr>
          <w:tblHeader/>
          <w:tblCellSpacing w:w="0" w:type="dxa"/>
          <w:del w:id="6810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95FA89C" w14:textId="704CC9BC" w:rsidR="00241799" w:rsidDel="003D2C50" w:rsidRDefault="00241799">
            <w:pPr>
              <w:pStyle w:val="1"/>
              <w:rPr>
                <w:del w:id="681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812" w:author="win10" w:date="2020-06-12T13:57:00Z">
                <w:pPr>
                  <w:widowControl/>
                  <w:jc w:val="center"/>
                </w:pPr>
              </w:pPrChange>
            </w:pPr>
            <w:del w:id="681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5D4212C" w14:textId="6D70F4A1" w:rsidR="00241799" w:rsidDel="003D2C50" w:rsidRDefault="00241799">
            <w:pPr>
              <w:pStyle w:val="1"/>
              <w:rPr>
                <w:del w:id="681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815" w:author="win10" w:date="2020-06-12T13:57:00Z">
                <w:pPr>
                  <w:widowControl/>
                  <w:jc w:val="center"/>
                </w:pPr>
              </w:pPrChange>
            </w:pPr>
            <w:del w:id="681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60946D0" w14:textId="5360A3B6" w:rsidR="00241799" w:rsidDel="003D2C50" w:rsidRDefault="00241799">
            <w:pPr>
              <w:pStyle w:val="1"/>
              <w:rPr>
                <w:del w:id="681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818" w:author="win10" w:date="2020-06-12T13:57:00Z">
                <w:pPr>
                  <w:widowControl/>
                  <w:jc w:val="center"/>
                </w:pPr>
              </w:pPrChange>
            </w:pPr>
            <w:del w:id="681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CEE6B63" w14:textId="5B3C53AA" w:rsidR="00241799" w:rsidDel="003D2C50" w:rsidRDefault="00241799">
            <w:pPr>
              <w:pStyle w:val="1"/>
              <w:rPr>
                <w:del w:id="682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821" w:author="win10" w:date="2020-06-12T13:57:00Z">
                <w:pPr>
                  <w:widowControl/>
                  <w:jc w:val="center"/>
                </w:pPr>
              </w:pPrChange>
            </w:pPr>
            <w:del w:id="682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241799" w:rsidDel="003D2C50" w14:paraId="252E0944" w14:textId="64C1E8F0" w:rsidTr="00F74ED3">
        <w:trPr>
          <w:tblCellSpacing w:w="0" w:type="dxa"/>
          <w:del w:id="6823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DAAF172" w14:textId="22988AF6" w:rsidR="00241799" w:rsidDel="003D2C50" w:rsidRDefault="00241799">
            <w:pPr>
              <w:pStyle w:val="1"/>
              <w:rPr>
                <w:del w:id="6824" w:author="win10" w:date="2020-06-12T13:56:00Z"/>
              </w:rPr>
              <w:pPrChange w:id="6825" w:author="win10" w:date="2020-06-12T13:57:00Z">
                <w:pPr>
                  <w:jc w:val="left"/>
                </w:pPr>
              </w:pPrChange>
            </w:pPr>
            <w:del w:id="6826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1FD6EEB" w14:textId="1922ECE1" w:rsidR="00241799" w:rsidDel="003D2C50" w:rsidRDefault="00241799">
            <w:pPr>
              <w:pStyle w:val="1"/>
              <w:rPr>
                <w:del w:id="6827" w:author="win10" w:date="2020-06-12T13:56:00Z"/>
              </w:rPr>
              <w:pPrChange w:id="6828" w:author="win10" w:date="2020-06-12T13:57:00Z">
                <w:pPr>
                  <w:jc w:val="left"/>
                </w:pPr>
              </w:pPrChange>
            </w:pPr>
            <w:del w:id="6829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294FDCF" w14:textId="79BA20C9" w:rsidR="00241799" w:rsidDel="003D2C50" w:rsidRDefault="00241799">
            <w:pPr>
              <w:pStyle w:val="1"/>
              <w:rPr>
                <w:del w:id="6830" w:author="win10" w:date="2020-06-12T13:56:00Z"/>
              </w:rPr>
              <w:pPrChange w:id="6831" w:author="win10" w:date="2020-06-12T13:57:00Z">
                <w:pPr>
                  <w:jc w:val="left"/>
                </w:pPr>
              </w:pPrChange>
            </w:pPr>
            <w:del w:id="6832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8D9B47C" w14:textId="6962D660" w:rsidR="00241799" w:rsidDel="003D2C50" w:rsidRDefault="00241799">
            <w:pPr>
              <w:pStyle w:val="1"/>
              <w:rPr>
                <w:del w:id="6833" w:author="win10" w:date="2020-06-12T13:56:00Z"/>
              </w:rPr>
              <w:pPrChange w:id="6834" w:author="win10" w:date="2020-06-12T13:57:00Z">
                <w:pPr>
                  <w:jc w:val="left"/>
                </w:pPr>
              </w:pPrChange>
            </w:pPr>
            <w:del w:id="6835" w:author="win10" w:date="2020-06-12T13:56:00Z">
              <w:r w:rsidRPr="00241799" w:rsidDel="003D2C50">
                <w:rPr>
                  <w:rFonts w:hint="eastAsia"/>
                </w:rPr>
                <w:delText>最大允许充电电流</w:delText>
              </w:r>
              <w:r w:rsidDel="003D2C50">
                <w:rPr>
                  <w:rFonts w:hint="eastAsia"/>
                </w:rPr>
                <w:delText>，写属性</w:delText>
              </w:r>
              <w:r w:rsidDel="003D2C50">
                <w:delText>。</w:delText>
              </w:r>
            </w:del>
          </w:p>
          <w:p w14:paraId="72EDBB0E" w14:textId="30AFD66D" w:rsidR="00241799" w:rsidDel="003D2C50" w:rsidRDefault="00241799">
            <w:pPr>
              <w:pStyle w:val="1"/>
              <w:rPr>
                <w:del w:id="6836" w:author="win10" w:date="2020-06-12T13:56:00Z"/>
              </w:rPr>
              <w:pPrChange w:id="6837" w:author="win10" w:date="2020-06-12T13:57:00Z">
                <w:pPr>
                  <w:jc w:val="left"/>
                </w:pPr>
              </w:pPrChange>
            </w:pPr>
            <w:del w:id="6838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241799" w:rsidDel="003D2C50" w14:paraId="53E2DBDE" w14:textId="30046D8A" w:rsidTr="00F74ED3">
        <w:trPr>
          <w:tblCellSpacing w:w="0" w:type="dxa"/>
          <w:del w:id="6839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2262EDF" w14:textId="1C72D860" w:rsidR="00241799" w:rsidDel="003D2C50" w:rsidRDefault="00241799">
            <w:pPr>
              <w:pStyle w:val="1"/>
              <w:rPr>
                <w:del w:id="6840" w:author="win10" w:date="2020-06-12T13:56:00Z"/>
              </w:rPr>
              <w:pPrChange w:id="6841" w:author="win10" w:date="2020-06-12T13:57:00Z">
                <w:pPr>
                  <w:jc w:val="left"/>
                </w:pPr>
              </w:pPrChange>
            </w:pPr>
            <w:del w:id="6842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DE1118E" w14:textId="417F9CDE" w:rsidR="00241799" w:rsidDel="003D2C50" w:rsidRDefault="00241799">
            <w:pPr>
              <w:pStyle w:val="1"/>
              <w:rPr>
                <w:del w:id="6843" w:author="win10" w:date="2020-06-12T13:56:00Z"/>
              </w:rPr>
              <w:pPrChange w:id="6844" w:author="win10" w:date="2020-06-12T13:57:00Z">
                <w:pPr>
                  <w:jc w:val="left"/>
                </w:pPr>
              </w:pPrChange>
            </w:pPr>
            <w:del w:id="684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E6B47D4" w14:textId="594D7F1E" w:rsidR="00241799" w:rsidDel="003D2C50" w:rsidRDefault="00241799">
            <w:pPr>
              <w:pStyle w:val="1"/>
              <w:rPr>
                <w:del w:id="6846" w:author="win10" w:date="2020-06-12T13:56:00Z"/>
              </w:rPr>
              <w:pPrChange w:id="6847" w:author="win10" w:date="2020-06-12T13:57:00Z">
                <w:pPr>
                  <w:jc w:val="left"/>
                </w:pPr>
              </w:pPrChange>
            </w:pPr>
            <w:del w:id="6848" w:author="win10" w:date="2020-06-12T13:56:00Z">
              <w:r w:rsidDel="003D2C50">
                <w:rPr>
                  <w:rFonts w:hint="eastAsia"/>
                </w:rPr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4AF88A6" w14:textId="301CE259" w:rsidR="00241799" w:rsidDel="003D2C50" w:rsidRDefault="00241799">
            <w:pPr>
              <w:pStyle w:val="1"/>
              <w:rPr>
                <w:del w:id="6849" w:author="win10" w:date="2020-06-12T13:56:00Z"/>
              </w:rPr>
              <w:pPrChange w:id="6850" w:author="win10" w:date="2020-06-12T13:57:00Z">
                <w:pPr>
                  <w:jc w:val="left"/>
                </w:pPr>
              </w:pPrChange>
            </w:pPr>
            <w:del w:id="6851" w:author="win10" w:date="2020-06-12T13:56:00Z">
              <w:r w:rsidDel="003D2C50">
                <w:rPr>
                  <w:rFonts w:hint="eastAsia"/>
                </w:rPr>
                <w:delText>电池组总容量</w:delText>
              </w:r>
              <w:r w:rsidDel="003D2C50">
                <w:delText>的值。</w:delText>
              </w:r>
              <w:r w:rsidRPr="00FC6B58" w:rsidDel="003D2C50">
                <w:rPr>
                  <w:rFonts w:hint="eastAsia"/>
                </w:rPr>
                <w:delText>单位为</w:delText>
              </w:r>
              <w:r w:rsidRPr="00FC6B58" w:rsidDel="003D2C50">
                <w:rPr>
                  <w:rFonts w:hint="eastAsia"/>
                </w:rPr>
                <w:delText>A</w:delText>
              </w:r>
              <w:r w:rsidRPr="00FC6B58" w:rsidDel="003D2C50">
                <w:rPr>
                  <w:rFonts w:hint="eastAsia"/>
                </w:rPr>
                <w:delText>，范围</w:delText>
              </w:r>
              <w:r w:rsidRPr="00FC6B58" w:rsidDel="003D2C50">
                <w:rPr>
                  <w:rFonts w:hint="eastAsia"/>
                </w:rPr>
                <w:delText>[0~1000]</w:delText>
              </w:r>
              <w:r w:rsidRPr="00FC6B58" w:rsidDel="003D2C50">
                <w:rPr>
                  <w:rFonts w:hint="eastAsia"/>
                </w:rPr>
                <w:delText>，精度</w:delText>
              </w:r>
              <w:r w:rsidRPr="00FC6B58" w:rsidDel="003D2C50">
                <w:rPr>
                  <w:rFonts w:hint="eastAsia"/>
                </w:rPr>
                <w:delText>0.1</w:delText>
              </w:r>
            </w:del>
          </w:p>
          <w:p w14:paraId="0D1A333B" w14:textId="238F6E7D" w:rsidR="00241799" w:rsidDel="003D2C50" w:rsidRDefault="00241799">
            <w:pPr>
              <w:pStyle w:val="1"/>
              <w:rPr>
                <w:del w:id="6852" w:author="win10" w:date="2020-06-12T13:56:00Z"/>
              </w:rPr>
              <w:pPrChange w:id="6853" w:author="win10" w:date="2020-06-12T13:57:00Z">
                <w:pPr>
                  <w:jc w:val="left"/>
                </w:pPr>
              </w:pPrChange>
            </w:pPr>
            <w:del w:id="6854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R="00D95295" w:rsidDel="003D2C50">
                <w:rPr>
                  <w:rFonts w:hint="eastAsia"/>
                </w:rPr>
                <w:delText>1</w:delText>
              </w:r>
              <w:r w:rsidDel="003D2C50">
                <w:rPr>
                  <w:rFonts w:cs="Arial" w:hint="eastAsia"/>
                </w:rPr>
                <w:delText>0.0</w:delText>
              </w:r>
              <w:r w:rsidDel="003D2C50">
                <w:delText>。</w:delText>
              </w:r>
            </w:del>
          </w:p>
          <w:p w14:paraId="412C19B4" w14:textId="21E02BFE" w:rsidR="00241799" w:rsidDel="003D2C50" w:rsidRDefault="00241799">
            <w:pPr>
              <w:pStyle w:val="1"/>
              <w:rPr>
                <w:del w:id="6855" w:author="win10" w:date="2020-06-12T13:56:00Z"/>
              </w:rPr>
              <w:pPrChange w:id="6856" w:author="win10" w:date="2020-06-12T13:57:00Z">
                <w:pPr>
                  <w:jc w:val="left"/>
                </w:pPr>
              </w:pPrChange>
            </w:pPr>
            <w:del w:id="6857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4119A672" w14:textId="34EB1ECD" w:rsidR="00241799" w:rsidDel="003D2C50" w:rsidRDefault="00241799">
      <w:pPr>
        <w:pStyle w:val="1"/>
        <w:rPr>
          <w:del w:id="6858" w:author="win10" w:date="2020-06-12T13:56:00Z"/>
        </w:rPr>
        <w:pPrChange w:id="6859" w:author="win10" w:date="2020-06-12T13:57:00Z">
          <w:pPr/>
        </w:pPrChange>
      </w:pPr>
    </w:p>
    <w:p w14:paraId="0D335158" w14:textId="3B0965E1" w:rsidR="0048536F" w:rsidDel="003D2C50" w:rsidRDefault="0048536F">
      <w:pPr>
        <w:pStyle w:val="1"/>
        <w:rPr>
          <w:del w:id="6860" w:author="win10" w:date="2020-06-12T13:56:00Z"/>
        </w:rPr>
        <w:pPrChange w:id="6861" w:author="win10" w:date="2020-06-12T13:57:00Z">
          <w:pPr/>
        </w:pPrChange>
      </w:pPr>
    </w:p>
    <w:p w14:paraId="40E63C02" w14:textId="21F6035C" w:rsidR="007B304F" w:rsidDel="003D2C50" w:rsidRDefault="007B304F">
      <w:pPr>
        <w:pStyle w:val="1"/>
        <w:rPr>
          <w:del w:id="6862" w:author="win10" w:date="2020-06-12T13:56:00Z"/>
          <w:rFonts w:cs="Arial"/>
          <w:bCs/>
        </w:rPr>
        <w:pPrChange w:id="6863" w:author="win10" w:date="2020-06-12T13:57:00Z">
          <w:pPr>
            <w:ind w:firstLine="420"/>
          </w:pPr>
        </w:pPrChange>
      </w:pPr>
      <w:del w:id="6864" w:author="win10" w:date="2020-06-12T13:56:00Z">
        <w:r w:rsidRPr="007B304F" w:rsidDel="003D2C50">
          <w:rPr>
            <w:rFonts w:cs="Arial"/>
            <w:bCs/>
            <w:color w:val="3D3F43"/>
            <w:kern w:val="0"/>
            <w:szCs w:val="21"/>
          </w:rPr>
          <w:delText>DisChargingCurrentMax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5B98F63C" w14:textId="6BDD35F9" w:rsidR="007B304F" w:rsidDel="003D2C50" w:rsidRDefault="007B304F">
      <w:pPr>
        <w:pStyle w:val="1"/>
        <w:rPr>
          <w:del w:id="6865" w:author="win10" w:date="2020-06-12T13:56:00Z"/>
          <w:rFonts w:cs="Arial"/>
          <w:bCs/>
        </w:rPr>
        <w:pPrChange w:id="6866" w:author="win10" w:date="2020-06-12T13:57:00Z">
          <w:pPr/>
        </w:pPrChange>
      </w:pPr>
      <w:del w:id="6867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7B304F" w:rsidDel="003D2C50" w14:paraId="0737CFAA" w14:textId="24CAEC10" w:rsidTr="00F74ED3">
        <w:trPr>
          <w:tblHeader/>
          <w:tblCellSpacing w:w="0" w:type="dxa"/>
          <w:del w:id="6868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62B5003" w14:textId="7B6B4832" w:rsidR="007B304F" w:rsidDel="003D2C50" w:rsidRDefault="007B304F">
            <w:pPr>
              <w:pStyle w:val="1"/>
              <w:rPr>
                <w:del w:id="686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870" w:author="win10" w:date="2020-06-12T13:57:00Z">
                <w:pPr>
                  <w:widowControl/>
                  <w:jc w:val="center"/>
                </w:pPr>
              </w:pPrChange>
            </w:pPr>
            <w:del w:id="687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6A9525E" w14:textId="565C82F0" w:rsidR="007B304F" w:rsidDel="003D2C50" w:rsidRDefault="007B304F">
            <w:pPr>
              <w:pStyle w:val="1"/>
              <w:rPr>
                <w:del w:id="687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873" w:author="win10" w:date="2020-06-12T13:57:00Z">
                <w:pPr>
                  <w:widowControl/>
                  <w:jc w:val="center"/>
                </w:pPr>
              </w:pPrChange>
            </w:pPr>
            <w:del w:id="687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8C99A5D" w14:textId="54C7AD91" w:rsidR="007B304F" w:rsidDel="003D2C50" w:rsidRDefault="007B304F">
            <w:pPr>
              <w:pStyle w:val="1"/>
              <w:rPr>
                <w:del w:id="687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876" w:author="win10" w:date="2020-06-12T13:57:00Z">
                <w:pPr>
                  <w:widowControl/>
                  <w:jc w:val="center"/>
                </w:pPr>
              </w:pPrChange>
            </w:pPr>
            <w:del w:id="687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933E728" w14:textId="2719D346" w:rsidR="007B304F" w:rsidDel="003D2C50" w:rsidRDefault="007B304F">
            <w:pPr>
              <w:pStyle w:val="1"/>
              <w:rPr>
                <w:del w:id="687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879" w:author="win10" w:date="2020-06-12T13:57:00Z">
                <w:pPr>
                  <w:widowControl/>
                  <w:jc w:val="center"/>
                </w:pPr>
              </w:pPrChange>
            </w:pPr>
            <w:del w:id="688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7B304F" w:rsidDel="003D2C50" w14:paraId="695FCC2D" w14:textId="34F2AFD4" w:rsidTr="00F74ED3">
        <w:trPr>
          <w:tblCellSpacing w:w="0" w:type="dxa"/>
          <w:del w:id="688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3264FFA" w14:textId="78939E9E" w:rsidR="007B304F" w:rsidDel="003D2C50" w:rsidRDefault="007B304F">
            <w:pPr>
              <w:pStyle w:val="1"/>
              <w:rPr>
                <w:del w:id="6882" w:author="win10" w:date="2020-06-12T13:56:00Z"/>
              </w:rPr>
              <w:pPrChange w:id="6883" w:author="win10" w:date="2020-06-12T13:57:00Z">
                <w:pPr>
                  <w:jc w:val="left"/>
                </w:pPr>
              </w:pPrChange>
            </w:pPr>
            <w:del w:id="6884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FD6EB88" w14:textId="6ECF3970" w:rsidR="007B304F" w:rsidDel="003D2C50" w:rsidRDefault="007B304F">
            <w:pPr>
              <w:pStyle w:val="1"/>
              <w:rPr>
                <w:del w:id="6885" w:author="win10" w:date="2020-06-12T13:56:00Z"/>
              </w:rPr>
              <w:pPrChange w:id="6886" w:author="win10" w:date="2020-06-12T13:57:00Z">
                <w:pPr>
                  <w:jc w:val="left"/>
                </w:pPr>
              </w:pPrChange>
            </w:pPr>
            <w:del w:id="6887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316A5B7" w14:textId="61AAF157" w:rsidR="007B304F" w:rsidDel="003D2C50" w:rsidRDefault="007B304F">
            <w:pPr>
              <w:pStyle w:val="1"/>
              <w:rPr>
                <w:del w:id="6888" w:author="win10" w:date="2020-06-12T13:56:00Z"/>
              </w:rPr>
              <w:pPrChange w:id="6889" w:author="win10" w:date="2020-06-12T13:57:00Z">
                <w:pPr>
                  <w:jc w:val="left"/>
                </w:pPr>
              </w:pPrChange>
            </w:pPr>
            <w:del w:id="6890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6E017DA" w14:textId="1F9B9A46" w:rsidR="007B304F" w:rsidDel="003D2C50" w:rsidRDefault="007B304F">
            <w:pPr>
              <w:pStyle w:val="1"/>
              <w:rPr>
                <w:del w:id="6891" w:author="win10" w:date="2020-06-12T13:56:00Z"/>
              </w:rPr>
              <w:pPrChange w:id="6892" w:author="win10" w:date="2020-06-12T13:57:00Z">
                <w:pPr>
                  <w:jc w:val="left"/>
                </w:pPr>
              </w:pPrChange>
            </w:pPr>
            <w:del w:id="6893" w:author="win10" w:date="2020-06-12T13:56:00Z">
              <w:r w:rsidRPr="00241799" w:rsidDel="003D2C50">
                <w:rPr>
                  <w:rFonts w:hint="eastAsia"/>
                </w:rPr>
                <w:delText>最大允许</w:delText>
              </w:r>
              <w:r w:rsidRPr="007B304F" w:rsidDel="003D2C50">
                <w:rPr>
                  <w:rFonts w:hint="eastAsia"/>
                </w:rPr>
                <w:delText>放</w:delText>
              </w:r>
              <w:r w:rsidRPr="00241799" w:rsidDel="003D2C50">
                <w:rPr>
                  <w:rFonts w:hint="eastAsia"/>
                </w:rPr>
                <w:delText>电电流</w:delText>
              </w:r>
              <w:r w:rsidDel="003D2C50">
                <w:rPr>
                  <w:rFonts w:hint="eastAsia"/>
                </w:rPr>
                <w:delText>，读属性</w:delText>
              </w:r>
              <w:r w:rsidDel="003D2C50">
                <w:delText>。</w:delText>
              </w:r>
            </w:del>
          </w:p>
          <w:p w14:paraId="4DFFCCC7" w14:textId="73057F54" w:rsidR="007B304F" w:rsidDel="003D2C50" w:rsidRDefault="007B304F">
            <w:pPr>
              <w:pStyle w:val="1"/>
              <w:rPr>
                <w:del w:id="6894" w:author="win10" w:date="2020-06-12T13:56:00Z"/>
              </w:rPr>
              <w:pPrChange w:id="6895" w:author="win10" w:date="2020-06-12T13:57:00Z">
                <w:pPr>
                  <w:jc w:val="left"/>
                </w:pPr>
              </w:pPrChange>
            </w:pPr>
            <w:del w:id="6896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7B304F" w:rsidDel="003D2C50" w14:paraId="5422F9EF" w14:textId="1A2ADDF2" w:rsidTr="00F74ED3">
        <w:trPr>
          <w:tblCellSpacing w:w="0" w:type="dxa"/>
          <w:del w:id="689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B28CB0B" w14:textId="67817CA5" w:rsidR="007B304F" w:rsidDel="003D2C50" w:rsidRDefault="007B304F">
            <w:pPr>
              <w:pStyle w:val="1"/>
              <w:rPr>
                <w:del w:id="6898" w:author="win10" w:date="2020-06-12T13:56:00Z"/>
              </w:rPr>
              <w:pPrChange w:id="6899" w:author="win10" w:date="2020-06-12T13:57:00Z">
                <w:pPr>
                  <w:jc w:val="left"/>
                </w:pPr>
              </w:pPrChange>
            </w:pPr>
            <w:del w:id="6900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7021FAB" w14:textId="6E943969" w:rsidR="007B304F" w:rsidDel="003D2C50" w:rsidRDefault="007B304F">
            <w:pPr>
              <w:pStyle w:val="1"/>
              <w:rPr>
                <w:del w:id="6901" w:author="win10" w:date="2020-06-12T13:56:00Z"/>
              </w:rPr>
              <w:pPrChange w:id="6902" w:author="win10" w:date="2020-06-12T13:57:00Z">
                <w:pPr>
                  <w:jc w:val="left"/>
                </w:pPr>
              </w:pPrChange>
            </w:pPr>
            <w:del w:id="6903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7859F36" w14:textId="7CB7D9CE" w:rsidR="007B304F" w:rsidDel="003D2C50" w:rsidRDefault="007B304F">
            <w:pPr>
              <w:pStyle w:val="1"/>
              <w:rPr>
                <w:del w:id="6904" w:author="win10" w:date="2020-06-12T13:56:00Z"/>
              </w:rPr>
              <w:pPrChange w:id="6905" w:author="win10" w:date="2020-06-12T13:57:00Z">
                <w:pPr>
                  <w:jc w:val="left"/>
                </w:pPr>
              </w:pPrChange>
            </w:pPr>
            <w:del w:id="6906" w:author="win10" w:date="2020-06-12T13:56:00Z">
              <w:r w:rsidDel="003D2C50">
                <w:rPr>
                  <w:rFonts w:hint="eastAsia"/>
                </w:rPr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C39CE61" w14:textId="41ACDA2B" w:rsidR="007B304F" w:rsidDel="003D2C50" w:rsidRDefault="007B304F">
            <w:pPr>
              <w:pStyle w:val="1"/>
              <w:rPr>
                <w:del w:id="6907" w:author="win10" w:date="2020-06-12T13:56:00Z"/>
              </w:rPr>
              <w:pPrChange w:id="6908" w:author="win10" w:date="2020-06-12T13:57:00Z">
                <w:pPr/>
              </w:pPrChange>
            </w:pPr>
            <w:del w:id="6909" w:author="win10" w:date="2020-06-12T13:56:00Z">
              <w:r w:rsidDel="003D2C50">
                <w:rPr>
                  <w:rFonts w:hint="eastAsia"/>
                </w:rPr>
                <w:delText>电池组总容量</w:delText>
              </w:r>
              <w:r w:rsidDel="003D2C50">
                <w:delText>的值。</w:delText>
              </w:r>
              <w:r w:rsidRPr="00FC6B58" w:rsidDel="003D2C50">
                <w:rPr>
                  <w:rFonts w:hint="eastAsia"/>
                </w:rPr>
                <w:delText>单位为</w:delText>
              </w:r>
              <w:r w:rsidRPr="00FC6B58" w:rsidDel="003D2C50">
                <w:rPr>
                  <w:rFonts w:hint="eastAsia"/>
                </w:rPr>
                <w:delText>A</w:delText>
              </w:r>
              <w:r w:rsidRPr="00FC6B58" w:rsidDel="003D2C50">
                <w:rPr>
                  <w:rFonts w:hint="eastAsia"/>
                </w:rPr>
                <w:delText>，范围</w:delText>
              </w:r>
              <w:r w:rsidDel="003D2C50">
                <w:rPr>
                  <w:color w:val="3D3F43"/>
                </w:rPr>
                <w:delText>[-1000,0]</w:delText>
              </w:r>
              <w:r w:rsidRPr="00FC6B58" w:rsidDel="003D2C50">
                <w:rPr>
                  <w:rFonts w:hint="eastAsia"/>
                </w:rPr>
                <w:delText>，精度</w:delText>
              </w:r>
              <w:r w:rsidRPr="00FC6B58" w:rsidDel="003D2C50">
                <w:rPr>
                  <w:rFonts w:hint="eastAsia"/>
                </w:rPr>
                <w:delText>0.1</w:delText>
              </w:r>
            </w:del>
          </w:p>
          <w:p w14:paraId="30AF5181" w14:textId="1FE877FF" w:rsidR="007B304F" w:rsidDel="003D2C50" w:rsidRDefault="007B304F">
            <w:pPr>
              <w:pStyle w:val="1"/>
              <w:rPr>
                <w:del w:id="6910" w:author="win10" w:date="2020-06-12T13:56:00Z"/>
              </w:rPr>
              <w:pPrChange w:id="6911" w:author="win10" w:date="2020-06-12T13:57:00Z">
                <w:pPr/>
              </w:pPrChange>
            </w:pPr>
            <w:del w:id="6912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50D69BC7" w14:textId="12B3E37D" w:rsidR="007B304F" w:rsidDel="003D2C50" w:rsidRDefault="007B304F">
            <w:pPr>
              <w:pStyle w:val="1"/>
              <w:rPr>
                <w:del w:id="6913" w:author="win10" w:date="2020-06-12T13:56:00Z"/>
              </w:rPr>
              <w:pPrChange w:id="6914" w:author="win10" w:date="2020-06-12T13:57:00Z">
                <w:pPr/>
              </w:pPrChange>
            </w:pPr>
            <w:del w:id="6915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hint="eastAsia"/>
                </w:rPr>
                <w:delText>-1</w:delText>
              </w:r>
              <w:r w:rsidDel="003D2C50">
                <w:rPr>
                  <w:rFonts w:cs="Arial" w:hint="eastAsia"/>
                </w:rPr>
                <w:delText>0.0</w:delText>
              </w:r>
              <w:r w:rsidDel="003D2C50">
                <w:delText>。</w:delText>
              </w:r>
            </w:del>
          </w:p>
        </w:tc>
      </w:tr>
    </w:tbl>
    <w:p w14:paraId="5CDB1B17" w14:textId="799154D8" w:rsidR="007B304F" w:rsidDel="003D2C50" w:rsidRDefault="007B304F">
      <w:pPr>
        <w:pStyle w:val="1"/>
        <w:rPr>
          <w:del w:id="6916" w:author="win10" w:date="2020-06-12T13:56:00Z"/>
          <w:bCs/>
        </w:rPr>
        <w:pPrChange w:id="6917" w:author="win10" w:date="2020-06-12T13:57:00Z">
          <w:pPr/>
        </w:pPrChange>
      </w:pPr>
    </w:p>
    <w:p w14:paraId="5CAB3651" w14:textId="1D1CDB9E" w:rsidR="007B304F" w:rsidDel="003D2C50" w:rsidRDefault="007B304F">
      <w:pPr>
        <w:pStyle w:val="1"/>
        <w:rPr>
          <w:del w:id="6918" w:author="win10" w:date="2020-06-12T13:56:00Z"/>
          <w:rFonts w:cs="Arial"/>
          <w:bCs/>
        </w:rPr>
        <w:pPrChange w:id="6919" w:author="win10" w:date="2020-06-12T13:57:00Z">
          <w:pPr/>
        </w:pPrChange>
      </w:pPr>
      <w:del w:id="6920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7B304F" w:rsidDel="003D2C50" w14:paraId="5E53766C" w14:textId="5D23A3F2" w:rsidTr="00D91145">
        <w:trPr>
          <w:tblHeader/>
          <w:tblCellSpacing w:w="0" w:type="dxa"/>
          <w:del w:id="6921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F4FB005" w14:textId="6F1E31F6" w:rsidR="007B304F" w:rsidDel="003D2C50" w:rsidRDefault="007B304F">
            <w:pPr>
              <w:pStyle w:val="1"/>
              <w:rPr>
                <w:del w:id="692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923" w:author="win10" w:date="2020-06-12T13:57:00Z">
                <w:pPr>
                  <w:widowControl/>
                  <w:jc w:val="center"/>
                </w:pPr>
              </w:pPrChange>
            </w:pPr>
            <w:del w:id="692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F208D8E" w14:textId="57380C51" w:rsidR="007B304F" w:rsidDel="003D2C50" w:rsidRDefault="007B304F">
            <w:pPr>
              <w:pStyle w:val="1"/>
              <w:rPr>
                <w:del w:id="692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926" w:author="win10" w:date="2020-06-12T13:57:00Z">
                <w:pPr>
                  <w:widowControl/>
                  <w:jc w:val="center"/>
                </w:pPr>
              </w:pPrChange>
            </w:pPr>
            <w:del w:id="692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EE33CFB" w14:textId="776E44B1" w:rsidR="007B304F" w:rsidDel="003D2C50" w:rsidRDefault="007B304F">
            <w:pPr>
              <w:pStyle w:val="1"/>
              <w:rPr>
                <w:del w:id="692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929" w:author="win10" w:date="2020-06-12T13:57:00Z">
                <w:pPr>
                  <w:widowControl/>
                  <w:jc w:val="center"/>
                </w:pPr>
              </w:pPrChange>
            </w:pPr>
            <w:del w:id="693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EA72C19" w14:textId="4074D532" w:rsidR="007B304F" w:rsidDel="003D2C50" w:rsidRDefault="007B304F">
            <w:pPr>
              <w:pStyle w:val="1"/>
              <w:rPr>
                <w:del w:id="693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932" w:author="win10" w:date="2020-06-12T13:57:00Z">
                <w:pPr>
                  <w:widowControl/>
                  <w:jc w:val="center"/>
                </w:pPr>
              </w:pPrChange>
            </w:pPr>
            <w:del w:id="693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7B304F" w:rsidDel="003D2C50" w14:paraId="0D5410B1" w14:textId="4778733C" w:rsidTr="00D91145">
        <w:trPr>
          <w:tblCellSpacing w:w="0" w:type="dxa"/>
          <w:del w:id="6934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2F3080B" w14:textId="57EB5062" w:rsidR="007B304F" w:rsidDel="003D2C50" w:rsidRDefault="007B304F">
            <w:pPr>
              <w:pStyle w:val="1"/>
              <w:rPr>
                <w:del w:id="6935" w:author="win10" w:date="2020-06-12T13:56:00Z"/>
              </w:rPr>
              <w:pPrChange w:id="6936" w:author="win10" w:date="2020-06-12T13:57:00Z">
                <w:pPr>
                  <w:jc w:val="left"/>
                </w:pPr>
              </w:pPrChange>
            </w:pPr>
            <w:del w:id="6937" w:author="win10" w:date="2020-06-12T13:56:00Z">
              <w:r w:rsidDel="003D2C50">
                <w:delText>key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0885CAD" w14:textId="7C0158D3" w:rsidR="007B304F" w:rsidDel="003D2C50" w:rsidRDefault="007B304F">
            <w:pPr>
              <w:pStyle w:val="1"/>
              <w:rPr>
                <w:del w:id="6938" w:author="win10" w:date="2020-06-12T13:56:00Z"/>
              </w:rPr>
              <w:pPrChange w:id="6939" w:author="win10" w:date="2020-06-12T13:57:00Z">
                <w:pPr>
                  <w:jc w:val="left"/>
                </w:pPr>
              </w:pPrChange>
            </w:pPr>
            <w:del w:id="6940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A5801B0" w14:textId="1A64BDC2" w:rsidR="007B304F" w:rsidDel="003D2C50" w:rsidRDefault="007B304F">
            <w:pPr>
              <w:pStyle w:val="1"/>
              <w:rPr>
                <w:del w:id="6941" w:author="win10" w:date="2020-06-12T13:56:00Z"/>
              </w:rPr>
              <w:pPrChange w:id="6942" w:author="win10" w:date="2020-06-12T13:57:00Z">
                <w:pPr>
                  <w:jc w:val="left"/>
                </w:pPr>
              </w:pPrChange>
            </w:pPr>
            <w:del w:id="6943" w:author="win10" w:date="2020-06-12T13:56:00Z">
              <w:r w:rsidDel="003D2C50">
                <w:delText>String</w:delText>
              </w:r>
            </w:del>
          </w:p>
        </w:tc>
        <w:tc>
          <w:tcPr>
            <w:tcW w:w="3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D457030" w14:textId="0AD62751" w:rsidR="007B304F" w:rsidDel="003D2C50" w:rsidRDefault="007B304F">
            <w:pPr>
              <w:pStyle w:val="1"/>
              <w:rPr>
                <w:del w:id="6944" w:author="win10" w:date="2020-06-12T13:56:00Z"/>
              </w:rPr>
              <w:pPrChange w:id="6945" w:author="win10" w:date="2020-06-12T13:57:00Z">
                <w:pPr>
                  <w:jc w:val="left"/>
                </w:pPr>
              </w:pPrChange>
            </w:pPr>
            <w:del w:id="6946" w:author="win10" w:date="2020-06-12T13:56:00Z">
              <w:r w:rsidRPr="00241799" w:rsidDel="003D2C50">
                <w:rPr>
                  <w:rFonts w:hint="eastAsia"/>
                </w:rPr>
                <w:delText>最大允许</w:delText>
              </w:r>
              <w:r w:rsidRPr="007B304F" w:rsidDel="003D2C50">
                <w:rPr>
                  <w:rFonts w:hint="eastAsia"/>
                </w:rPr>
                <w:delText>放</w:delText>
              </w:r>
              <w:r w:rsidRPr="00241799" w:rsidDel="003D2C50">
                <w:rPr>
                  <w:rFonts w:hint="eastAsia"/>
                </w:rPr>
                <w:delText>电电流</w:delText>
              </w:r>
              <w:r w:rsidDel="003D2C50">
                <w:rPr>
                  <w:rFonts w:hint="eastAsia"/>
                </w:rPr>
                <w:delText>，写属性</w:delText>
              </w:r>
              <w:r w:rsidDel="003D2C50">
                <w:delText>。</w:delText>
              </w:r>
            </w:del>
          </w:p>
          <w:p w14:paraId="1BEDD012" w14:textId="2857B2F0" w:rsidR="007B304F" w:rsidDel="003D2C50" w:rsidRDefault="007B304F">
            <w:pPr>
              <w:pStyle w:val="1"/>
              <w:rPr>
                <w:del w:id="6947" w:author="win10" w:date="2020-06-12T13:56:00Z"/>
              </w:rPr>
              <w:pPrChange w:id="6948" w:author="win10" w:date="2020-06-12T13:57:00Z">
                <w:pPr>
                  <w:jc w:val="left"/>
                </w:pPr>
              </w:pPrChange>
            </w:pPr>
            <w:del w:id="6949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7B304F" w:rsidDel="003D2C50" w14:paraId="692BE7BA" w14:textId="696F9D6F" w:rsidTr="00D91145">
        <w:trPr>
          <w:tblCellSpacing w:w="0" w:type="dxa"/>
          <w:del w:id="6950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D111B15" w14:textId="06DF4BBF" w:rsidR="007B304F" w:rsidDel="003D2C50" w:rsidRDefault="007B304F">
            <w:pPr>
              <w:pStyle w:val="1"/>
              <w:rPr>
                <w:del w:id="6951" w:author="win10" w:date="2020-06-12T13:56:00Z"/>
              </w:rPr>
              <w:pPrChange w:id="6952" w:author="win10" w:date="2020-06-12T13:57:00Z">
                <w:pPr>
                  <w:jc w:val="left"/>
                </w:pPr>
              </w:pPrChange>
            </w:pPr>
            <w:del w:id="6953" w:author="win10" w:date="2020-06-12T13:56:00Z">
              <w:r w:rsidDel="003D2C50">
                <w:delText>value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448EB17" w14:textId="4E3BF1E8" w:rsidR="007B304F" w:rsidDel="003D2C50" w:rsidRDefault="007B304F">
            <w:pPr>
              <w:pStyle w:val="1"/>
              <w:rPr>
                <w:del w:id="6954" w:author="win10" w:date="2020-06-12T13:56:00Z"/>
              </w:rPr>
              <w:pPrChange w:id="6955" w:author="win10" w:date="2020-06-12T13:57:00Z">
                <w:pPr>
                  <w:jc w:val="left"/>
                </w:pPr>
              </w:pPrChange>
            </w:pPr>
            <w:del w:id="6956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C6FB1F0" w14:textId="0C0DFC12" w:rsidR="007B304F" w:rsidDel="003D2C50" w:rsidRDefault="007B304F">
            <w:pPr>
              <w:pStyle w:val="1"/>
              <w:rPr>
                <w:del w:id="6957" w:author="win10" w:date="2020-06-12T13:56:00Z"/>
              </w:rPr>
              <w:pPrChange w:id="6958" w:author="win10" w:date="2020-06-12T13:57:00Z">
                <w:pPr>
                  <w:jc w:val="left"/>
                </w:pPr>
              </w:pPrChange>
            </w:pPr>
            <w:del w:id="6959" w:author="win10" w:date="2020-06-12T13:56:00Z">
              <w:r w:rsidDel="003D2C50">
                <w:rPr>
                  <w:rFonts w:hint="eastAsia"/>
                </w:rPr>
                <w:delText>Float</w:delText>
              </w:r>
            </w:del>
          </w:p>
        </w:tc>
        <w:tc>
          <w:tcPr>
            <w:tcW w:w="3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40A2333" w14:textId="1479B5B3" w:rsidR="007B304F" w:rsidDel="003D2C50" w:rsidRDefault="007B304F">
            <w:pPr>
              <w:pStyle w:val="1"/>
              <w:rPr>
                <w:del w:id="6960" w:author="win10" w:date="2020-06-12T13:56:00Z"/>
              </w:rPr>
              <w:pPrChange w:id="6961" w:author="win10" w:date="2020-06-12T13:57:00Z">
                <w:pPr>
                  <w:jc w:val="left"/>
                </w:pPr>
              </w:pPrChange>
            </w:pPr>
            <w:del w:id="6962" w:author="win10" w:date="2020-06-12T13:56:00Z">
              <w:r w:rsidDel="003D2C50">
                <w:rPr>
                  <w:rFonts w:hint="eastAsia"/>
                </w:rPr>
                <w:delText>电池组总容量</w:delText>
              </w:r>
              <w:r w:rsidDel="003D2C50">
                <w:delText>的值。</w:delText>
              </w:r>
              <w:r w:rsidRPr="00FC6B58" w:rsidDel="003D2C50">
                <w:rPr>
                  <w:rFonts w:hint="eastAsia"/>
                </w:rPr>
                <w:delText>单位为</w:delText>
              </w:r>
              <w:r w:rsidRPr="00FC6B58" w:rsidDel="003D2C50">
                <w:rPr>
                  <w:rFonts w:hint="eastAsia"/>
                </w:rPr>
                <w:delText>A</w:delText>
              </w:r>
              <w:r w:rsidRPr="00FC6B58" w:rsidDel="003D2C50">
                <w:rPr>
                  <w:rFonts w:hint="eastAsia"/>
                </w:rPr>
                <w:delText>，范围</w:delText>
              </w:r>
              <w:r w:rsidDel="003D2C50">
                <w:rPr>
                  <w:color w:val="3D3F43"/>
                </w:rPr>
                <w:delText>[-1000,0]</w:delText>
              </w:r>
              <w:r w:rsidRPr="00FC6B58" w:rsidDel="003D2C50">
                <w:rPr>
                  <w:rFonts w:hint="eastAsia"/>
                </w:rPr>
                <w:delText>，精度</w:delText>
              </w:r>
              <w:r w:rsidRPr="00FC6B58" w:rsidDel="003D2C50">
                <w:rPr>
                  <w:rFonts w:hint="eastAsia"/>
                </w:rPr>
                <w:delText>0.1</w:delText>
              </w:r>
            </w:del>
          </w:p>
          <w:p w14:paraId="33F51B4B" w14:textId="0EB9BE67" w:rsidR="007B304F" w:rsidDel="003D2C50" w:rsidRDefault="007B304F">
            <w:pPr>
              <w:pStyle w:val="1"/>
              <w:rPr>
                <w:del w:id="6963" w:author="win10" w:date="2020-06-12T13:56:00Z"/>
              </w:rPr>
              <w:pPrChange w:id="6964" w:author="win10" w:date="2020-06-12T13:57:00Z">
                <w:pPr>
                  <w:jc w:val="left"/>
                </w:pPr>
              </w:pPrChange>
            </w:pPr>
            <w:del w:id="6965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-1</w:delText>
              </w:r>
              <w:r w:rsidDel="003D2C50">
                <w:rPr>
                  <w:rFonts w:cs="Arial" w:hint="eastAsia"/>
                </w:rPr>
                <w:delText>0.0</w:delText>
              </w:r>
              <w:r w:rsidDel="003D2C50">
                <w:delText>。</w:delText>
              </w:r>
            </w:del>
          </w:p>
          <w:p w14:paraId="5D24D5D3" w14:textId="549EC16F" w:rsidR="007B304F" w:rsidDel="003D2C50" w:rsidRDefault="007B304F">
            <w:pPr>
              <w:pStyle w:val="1"/>
              <w:rPr>
                <w:del w:id="6966" w:author="win10" w:date="2020-06-12T13:56:00Z"/>
              </w:rPr>
              <w:pPrChange w:id="6967" w:author="win10" w:date="2020-06-12T13:57:00Z">
                <w:pPr>
                  <w:jc w:val="left"/>
                </w:pPr>
              </w:pPrChange>
            </w:pPr>
            <w:del w:id="6968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6DA87FDC" w14:textId="79F78A8E" w:rsidR="0048536F" w:rsidDel="003D2C50" w:rsidRDefault="0048536F">
      <w:pPr>
        <w:pStyle w:val="1"/>
        <w:rPr>
          <w:del w:id="6969" w:author="win10" w:date="2020-06-12T13:56:00Z"/>
          <w:rFonts w:cs="Arial"/>
          <w:bCs/>
          <w:color w:val="3D3F43"/>
          <w:kern w:val="0"/>
          <w:szCs w:val="21"/>
        </w:rPr>
        <w:pPrChange w:id="6970" w:author="win10" w:date="2020-06-12T13:57:00Z">
          <w:pPr/>
        </w:pPrChange>
      </w:pPr>
    </w:p>
    <w:p w14:paraId="6A853EA5" w14:textId="3F25F3C3" w:rsidR="00D91145" w:rsidDel="003D2C50" w:rsidRDefault="00D91145">
      <w:pPr>
        <w:pStyle w:val="1"/>
        <w:rPr>
          <w:del w:id="6971" w:author="win10" w:date="2020-06-12T13:56:00Z"/>
          <w:rFonts w:cs="Arial"/>
          <w:bCs/>
        </w:rPr>
        <w:pPrChange w:id="6972" w:author="win10" w:date="2020-06-12T13:57:00Z">
          <w:pPr>
            <w:ind w:firstLine="420"/>
          </w:pPr>
        </w:pPrChange>
      </w:pPr>
      <w:del w:id="6973" w:author="win10" w:date="2020-06-12T13:56:00Z">
        <w:r w:rsidRPr="00D91145" w:rsidDel="003D2C50">
          <w:rPr>
            <w:rFonts w:cs="Arial"/>
            <w:bCs/>
            <w:color w:val="3D3F43"/>
            <w:kern w:val="0"/>
            <w:szCs w:val="21"/>
          </w:rPr>
          <w:delText>ChargingPowerMax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14C12F5D" w14:textId="1D34868F" w:rsidR="00D91145" w:rsidDel="003D2C50" w:rsidRDefault="00D91145">
      <w:pPr>
        <w:pStyle w:val="1"/>
        <w:rPr>
          <w:del w:id="6974" w:author="win10" w:date="2020-06-12T13:56:00Z"/>
          <w:rFonts w:cs="Arial"/>
          <w:bCs/>
        </w:rPr>
        <w:pPrChange w:id="6975" w:author="win10" w:date="2020-06-12T13:57:00Z">
          <w:pPr/>
        </w:pPrChange>
      </w:pPr>
      <w:del w:id="6976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D91145" w:rsidDel="003D2C50" w14:paraId="240AF84B" w14:textId="19FEFE8F" w:rsidTr="00670F77">
        <w:trPr>
          <w:tblHeader/>
          <w:tblCellSpacing w:w="0" w:type="dxa"/>
          <w:del w:id="697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242BA15" w14:textId="398B3821" w:rsidR="00D91145" w:rsidDel="003D2C50" w:rsidRDefault="00D91145">
            <w:pPr>
              <w:pStyle w:val="1"/>
              <w:rPr>
                <w:del w:id="697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979" w:author="win10" w:date="2020-06-12T13:57:00Z">
                <w:pPr>
                  <w:widowControl/>
                  <w:jc w:val="center"/>
                </w:pPr>
              </w:pPrChange>
            </w:pPr>
            <w:del w:id="698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4E9936A" w14:textId="7E7E04A5" w:rsidR="00D91145" w:rsidDel="003D2C50" w:rsidRDefault="00D91145">
            <w:pPr>
              <w:pStyle w:val="1"/>
              <w:rPr>
                <w:del w:id="698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982" w:author="win10" w:date="2020-06-12T13:57:00Z">
                <w:pPr>
                  <w:widowControl/>
                  <w:jc w:val="center"/>
                </w:pPr>
              </w:pPrChange>
            </w:pPr>
            <w:del w:id="698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FC936E7" w14:textId="67B26E53" w:rsidR="00D91145" w:rsidDel="003D2C50" w:rsidRDefault="00D91145">
            <w:pPr>
              <w:pStyle w:val="1"/>
              <w:rPr>
                <w:del w:id="698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985" w:author="win10" w:date="2020-06-12T13:57:00Z">
                <w:pPr>
                  <w:widowControl/>
                  <w:jc w:val="center"/>
                </w:pPr>
              </w:pPrChange>
            </w:pPr>
            <w:del w:id="698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54C1D41" w14:textId="725AA1D3" w:rsidR="00D91145" w:rsidDel="003D2C50" w:rsidRDefault="00D91145">
            <w:pPr>
              <w:pStyle w:val="1"/>
              <w:rPr>
                <w:del w:id="698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6988" w:author="win10" w:date="2020-06-12T13:57:00Z">
                <w:pPr>
                  <w:widowControl/>
                  <w:jc w:val="center"/>
                </w:pPr>
              </w:pPrChange>
            </w:pPr>
            <w:del w:id="698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D91145" w:rsidDel="003D2C50" w14:paraId="541920C9" w14:textId="6B9FE8FF" w:rsidTr="00670F77">
        <w:trPr>
          <w:tblCellSpacing w:w="0" w:type="dxa"/>
          <w:del w:id="6990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3E41921" w14:textId="388B5F93" w:rsidR="00D91145" w:rsidDel="003D2C50" w:rsidRDefault="00D91145">
            <w:pPr>
              <w:pStyle w:val="1"/>
              <w:rPr>
                <w:del w:id="6991" w:author="win10" w:date="2020-06-12T13:56:00Z"/>
              </w:rPr>
              <w:pPrChange w:id="6992" w:author="win10" w:date="2020-06-12T13:57:00Z">
                <w:pPr>
                  <w:jc w:val="left"/>
                </w:pPr>
              </w:pPrChange>
            </w:pPr>
            <w:del w:id="6993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0A4F68E" w14:textId="4F063836" w:rsidR="00D91145" w:rsidDel="003D2C50" w:rsidRDefault="00D91145">
            <w:pPr>
              <w:pStyle w:val="1"/>
              <w:rPr>
                <w:del w:id="6994" w:author="win10" w:date="2020-06-12T13:56:00Z"/>
              </w:rPr>
              <w:pPrChange w:id="6995" w:author="win10" w:date="2020-06-12T13:57:00Z">
                <w:pPr>
                  <w:jc w:val="left"/>
                </w:pPr>
              </w:pPrChange>
            </w:pPr>
            <w:del w:id="6996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3939130" w14:textId="7C74343C" w:rsidR="00D91145" w:rsidDel="003D2C50" w:rsidRDefault="00D91145">
            <w:pPr>
              <w:pStyle w:val="1"/>
              <w:rPr>
                <w:del w:id="6997" w:author="win10" w:date="2020-06-12T13:56:00Z"/>
              </w:rPr>
              <w:pPrChange w:id="6998" w:author="win10" w:date="2020-06-12T13:57:00Z">
                <w:pPr>
                  <w:jc w:val="left"/>
                </w:pPr>
              </w:pPrChange>
            </w:pPr>
            <w:del w:id="6999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F358B9E" w14:textId="53981126" w:rsidR="00D91145" w:rsidDel="003D2C50" w:rsidRDefault="00D91145">
            <w:pPr>
              <w:pStyle w:val="1"/>
              <w:rPr>
                <w:del w:id="7000" w:author="win10" w:date="2020-06-12T13:56:00Z"/>
              </w:rPr>
              <w:pPrChange w:id="7001" w:author="win10" w:date="2020-06-12T13:57:00Z">
                <w:pPr>
                  <w:jc w:val="left"/>
                </w:pPr>
              </w:pPrChange>
            </w:pPr>
            <w:del w:id="7002" w:author="win10" w:date="2020-06-12T13:56:00Z">
              <w:r w:rsidRPr="00D91145" w:rsidDel="003D2C50">
                <w:rPr>
                  <w:rFonts w:hint="eastAsia"/>
                </w:rPr>
                <w:delText>最大允许充电功率</w:delText>
              </w:r>
              <w:r w:rsidDel="003D2C50">
                <w:rPr>
                  <w:rFonts w:hint="eastAsia"/>
                </w:rPr>
                <w:delText>，读属性</w:delText>
              </w:r>
              <w:r w:rsidDel="003D2C50">
                <w:delText>。</w:delText>
              </w:r>
            </w:del>
          </w:p>
          <w:p w14:paraId="543A1A8B" w14:textId="3D0E60AF" w:rsidR="00D91145" w:rsidDel="003D2C50" w:rsidRDefault="00D91145">
            <w:pPr>
              <w:pStyle w:val="1"/>
              <w:rPr>
                <w:del w:id="7003" w:author="win10" w:date="2020-06-12T13:56:00Z"/>
              </w:rPr>
              <w:pPrChange w:id="7004" w:author="win10" w:date="2020-06-12T13:57:00Z">
                <w:pPr>
                  <w:jc w:val="left"/>
                </w:pPr>
              </w:pPrChange>
            </w:pPr>
            <w:del w:id="7005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D91145" w:rsidDel="003D2C50" w14:paraId="34586C00" w14:textId="551F1ED7" w:rsidTr="00670F77">
        <w:trPr>
          <w:tblCellSpacing w:w="0" w:type="dxa"/>
          <w:del w:id="700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30B9423" w14:textId="3AFA6E60" w:rsidR="00D91145" w:rsidDel="003D2C50" w:rsidRDefault="00D91145">
            <w:pPr>
              <w:pStyle w:val="1"/>
              <w:rPr>
                <w:del w:id="7007" w:author="win10" w:date="2020-06-12T13:56:00Z"/>
              </w:rPr>
              <w:pPrChange w:id="7008" w:author="win10" w:date="2020-06-12T13:57:00Z">
                <w:pPr>
                  <w:jc w:val="left"/>
                </w:pPr>
              </w:pPrChange>
            </w:pPr>
            <w:del w:id="7009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E3EE9BE" w14:textId="400E07B5" w:rsidR="00D91145" w:rsidDel="003D2C50" w:rsidRDefault="00D91145">
            <w:pPr>
              <w:pStyle w:val="1"/>
              <w:rPr>
                <w:del w:id="7010" w:author="win10" w:date="2020-06-12T13:56:00Z"/>
              </w:rPr>
              <w:pPrChange w:id="7011" w:author="win10" w:date="2020-06-12T13:57:00Z">
                <w:pPr>
                  <w:jc w:val="left"/>
                </w:pPr>
              </w:pPrChange>
            </w:pPr>
            <w:del w:id="7012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E99EE7F" w14:textId="47F2BFB3" w:rsidR="00D91145" w:rsidDel="003D2C50" w:rsidRDefault="00D91145">
            <w:pPr>
              <w:pStyle w:val="1"/>
              <w:rPr>
                <w:del w:id="7013" w:author="win10" w:date="2020-06-12T13:56:00Z"/>
              </w:rPr>
              <w:pPrChange w:id="7014" w:author="win10" w:date="2020-06-12T13:57:00Z">
                <w:pPr>
                  <w:jc w:val="left"/>
                </w:pPr>
              </w:pPrChange>
            </w:pPr>
            <w:del w:id="7015" w:author="win10" w:date="2020-06-12T13:56:00Z">
              <w:r w:rsidDel="003D2C50">
                <w:rPr>
                  <w:rFonts w:hint="eastAsia"/>
                </w:rPr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25F5B1F" w14:textId="14C5ABC2" w:rsidR="00D91145" w:rsidDel="003D2C50" w:rsidRDefault="00D91145">
            <w:pPr>
              <w:pStyle w:val="1"/>
              <w:rPr>
                <w:del w:id="7016" w:author="win10" w:date="2020-06-12T13:56:00Z"/>
              </w:rPr>
              <w:pPrChange w:id="7017" w:author="win10" w:date="2020-06-12T13:57:00Z">
                <w:pPr/>
              </w:pPrChange>
            </w:pPr>
            <w:del w:id="7018" w:author="win10" w:date="2020-06-12T13:56:00Z">
              <w:r w:rsidDel="003D2C50">
                <w:rPr>
                  <w:rFonts w:hint="eastAsia"/>
                </w:rPr>
                <w:delText>电池组总容量</w:delText>
              </w:r>
              <w:r w:rsidDel="003D2C50">
                <w:delText>的值。</w:delText>
              </w:r>
              <w:r w:rsidRPr="00FC6B58" w:rsidDel="003D2C50">
                <w:rPr>
                  <w:rFonts w:hint="eastAsia"/>
                </w:rPr>
                <w:delText>单位为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W</w:delText>
              </w:r>
              <w:r w:rsidRPr="00FC6B58" w:rsidDel="003D2C50">
                <w:rPr>
                  <w:rFonts w:hint="eastAsia"/>
                </w:rPr>
                <w:delText>，范围</w:delText>
              </w:r>
              <w:r w:rsidRPr="00FC6B58" w:rsidDel="003D2C50">
                <w:rPr>
                  <w:rFonts w:hint="eastAsia"/>
                </w:rPr>
                <w:delText>[0~1000]</w:delText>
              </w:r>
              <w:r w:rsidRPr="00FC6B58" w:rsidDel="003D2C50">
                <w:rPr>
                  <w:rFonts w:hint="eastAsia"/>
                </w:rPr>
                <w:delText>，精度</w:delText>
              </w:r>
              <w:r w:rsidRPr="00FC6B58" w:rsidDel="003D2C50">
                <w:rPr>
                  <w:rFonts w:hint="eastAsia"/>
                </w:rPr>
                <w:delText>0.1</w:delText>
              </w:r>
            </w:del>
          </w:p>
          <w:p w14:paraId="2F379E10" w14:textId="0A3014B4" w:rsidR="00D91145" w:rsidDel="003D2C50" w:rsidRDefault="00D91145">
            <w:pPr>
              <w:pStyle w:val="1"/>
              <w:rPr>
                <w:del w:id="7019" w:author="win10" w:date="2020-06-12T13:56:00Z"/>
              </w:rPr>
              <w:pPrChange w:id="7020" w:author="win10" w:date="2020-06-12T13:57:00Z">
                <w:pPr/>
              </w:pPrChange>
            </w:pPr>
            <w:del w:id="7021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03B79193" w14:textId="562E9BE2" w:rsidR="00D91145" w:rsidDel="003D2C50" w:rsidRDefault="00D91145">
            <w:pPr>
              <w:pStyle w:val="1"/>
              <w:rPr>
                <w:del w:id="7022" w:author="win10" w:date="2020-06-12T13:56:00Z"/>
              </w:rPr>
              <w:pPrChange w:id="7023" w:author="win10" w:date="2020-06-12T13:57:00Z">
                <w:pPr/>
              </w:pPrChange>
            </w:pPr>
            <w:del w:id="7024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R="008E12E4" w:rsidDel="003D2C50">
                <w:rPr>
                  <w:rFonts w:hint="eastAsia"/>
                </w:rPr>
                <w:delText>3</w:delText>
              </w:r>
              <w:r w:rsidDel="003D2C50">
                <w:rPr>
                  <w:rFonts w:cs="Arial" w:hint="eastAsia"/>
                </w:rPr>
                <w:delText>0.0</w:delText>
              </w:r>
              <w:r w:rsidDel="003D2C50">
                <w:delText>。</w:delText>
              </w:r>
            </w:del>
          </w:p>
        </w:tc>
      </w:tr>
    </w:tbl>
    <w:p w14:paraId="3F340D4C" w14:textId="25EF13F8" w:rsidR="00D91145" w:rsidDel="003D2C50" w:rsidRDefault="00D91145">
      <w:pPr>
        <w:pStyle w:val="1"/>
        <w:rPr>
          <w:del w:id="7025" w:author="win10" w:date="2020-06-12T13:56:00Z"/>
          <w:bCs/>
        </w:rPr>
        <w:pPrChange w:id="7026" w:author="win10" w:date="2020-06-12T13:57:00Z">
          <w:pPr/>
        </w:pPrChange>
      </w:pPr>
    </w:p>
    <w:p w14:paraId="4AEEF985" w14:textId="5DEF96FD" w:rsidR="00D91145" w:rsidDel="003D2C50" w:rsidRDefault="00D91145">
      <w:pPr>
        <w:pStyle w:val="1"/>
        <w:rPr>
          <w:del w:id="7027" w:author="win10" w:date="2020-06-12T13:56:00Z"/>
          <w:rFonts w:cs="Arial"/>
          <w:bCs/>
        </w:rPr>
        <w:pPrChange w:id="7028" w:author="win10" w:date="2020-06-12T13:57:00Z">
          <w:pPr/>
        </w:pPrChange>
      </w:pPr>
      <w:del w:id="7029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D91145" w:rsidDel="003D2C50" w14:paraId="071D48A3" w14:textId="14FDD8C0" w:rsidTr="00670F77">
        <w:trPr>
          <w:tblHeader/>
          <w:tblCellSpacing w:w="0" w:type="dxa"/>
          <w:del w:id="7030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CE74625" w14:textId="1469BD47" w:rsidR="00D91145" w:rsidDel="003D2C50" w:rsidRDefault="00D91145">
            <w:pPr>
              <w:pStyle w:val="1"/>
              <w:rPr>
                <w:del w:id="703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032" w:author="win10" w:date="2020-06-12T13:57:00Z">
                <w:pPr>
                  <w:widowControl/>
                  <w:jc w:val="center"/>
                </w:pPr>
              </w:pPrChange>
            </w:pPr>
            <w:del w:id="703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F7AE9AF" w14:textId="03629C04" w:rsidR="00D91145" w:rsidDel="003D2C50" w:rsidRDefault="00D91145">
            <w:pPr>
              <w:pStyle w:val="1"/>
              <w:rPr>
                <w:del w:id="703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035" w:author="win10" w:date="2020-06-12T13:57:00Z">
                <w:pPr>
                  <w:widowControl/>
                  <w:jc w:val="center"/>
                </w:pPr>
              </w:pPrChange>
            </w:pPr>
            <w:del w:id="703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963BC2A" w14:textId="3F2833B0" w:rsidR="00D91145" w:rsidDel="003D2C50" w:rsidRDefault="00D91145">
            <w:pPr>
              <w:pStyle w:val="1"/>
              <w:rPr>
                <w:del w:id="703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038" w:author="win10" w:date="2020-06-12T13:57:00Z">
                <w:pPr>
                  <w:widowControl/>
                  <w:jc w:val="center"/>
                </w:pPr>
              </w:pPrChange>
            </w:pPr>
            <w:del w:id="703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23645B6" w14:textId="1D425684" w:rsidR="00D91145" w:rsidDel="003D2C50" w:rsidRDefault="00D91145">
            <w:pPr>
              <w:pStyle w:val="1"/>
              <w:rPr>
                <w:del w:id="704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041" w:author="win10" w:date="2020-06-12T13:57:00Z">
                <w:pPr>
                  <w:widowControl/>
                  <w:jc w:val="center"/>
                </w:pPr>
              </w:pPrChange>
            </w:pPr>
            <w:del w:id="704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D91145" w:rsidDel="003D2C50" w14:paraId="2E5A1122" w14:textId="33AA537E" w:rsidTr="00670F77">
        <w:trPr>
          <w:tblCellSpacing w:w="0" w:type="dxa"/>
          <w:del w:id="7043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9784FD0" w14:textId="30FC408A" w:rsidR="00D91145" w:rsidDel="003D2C50" w:rsidRDefault="00D91145">
            <w:pPr>
              <w:pStyle w:val="1"/>
              <w:rPr>
                <w:del w:id="7044" w:author="win10" w:date="2020-06-12T13:56:00Z"/>
              </w:rPr>
              <w:pPrChange w:id="7045" w:author="win10" w:date="2020-06-12T13:57:00Z">
                <w:pPr>
                  <w:jc w:val="left"/>
                </w:pPr>
              </w:pPrChange>
            </w:pPr>
            <w:del w:id="7046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79A93AF" w14:textId="60739BBE" w:rsidR="00D91145" w:rsidDel="003D2C50" w:rsidRDefault="00D91145">
            <w:pPr>
              <w:pStyle w:val="1"/>
              <w:rPr>
                <w:del w:id="7047" w:author="win10" w:date="2020-06-12T13:56:00Z"/>
              </w:rPr>
              <w:pPrChange w:id="7048" w:author="win10" w:date="2020-06-12T13:57:00Z">
                <w:pPr>
                  <w:jc w:val="left"/>
                </w:pPr>
              </w:pPrChange>
            </w:pPr>
            <w:del w:id="7049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0209876" w14:textId="554B448D" w:rsidR="00D91145" w:rsidDel="003D2C50" w:rsidRDefault="00D91145">
            <w:pPr>
              <w:pStyle w:val="1"/>
              <w:rPr>
                <w:del w:id="7050" w:author="win10" w:date="2020-06-12T13:56:00Z"/>
              </w:rPr>
              <w:pPrChange w:id="7051" w:author="win10" w:date="2020-06-12T13:57:00Z">
                <w:pPr>
                  <w:jc w:val="left"/>
                </w:pPr>
              </w:pPrChange>
            </w:pPr>
            <w:del w:id="7052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D85B251" w14:textId="0CDF1786" w:rsidR="00D91145" w:rsidDel="003D2C50" w:rsidRDefault="00D91145">
            <w:pPr>
              <w:pStyle w:val="1"/>
              <w:rPr>
                <w:del w:id="7053" w:author="win10" w:date="2020-06-12T13:56:00Z"/>
              </w:rPr>
              <w:pPrChange w:id="7054" w:author="win10" w:date="2020-06-12T13:57:00Z">
                <w:pPr>
                  <w:jc w:val="left"/>
                </w:pPr>
              </w:pPrChange>
            </w:pPr>
            <w:del w:id="7055" w:author="win10" w:date="2020-06-12T13:56:00Z">
              <w:r w:rsidRPr="00D91145" w:rsidDel="003D2C50">
                <w:rPr>
                  <w:rFonts w:hint="eastAsia"/>
                </w:rPr>
                <w:delText>最大允许充电功率</w:delText>
              </w:r>
              <w:r w:rsidDel="003D2C50">
                <w:rPr>
                  <w:rFonts w:hint="eastAsia"/>
                </w:rPr>
                <w:delText>，写属性</w:delText>
              </w:r>
              <w:r w:rsidDel="003D2C50">
                <w:delText>。</w:delText>
              </w:r>
            </w:del>
          </w:p>
          <w:p w14:paraId="3D16CA42" w14:textId="7975B4E9" w:rsidR="00D91145" w:rsidDel="003D2C50" w:rsidRDefault="00D91145">
            <w:pPr>
              <w:pStyle w:val="1"/>
              <w:rPr>
                <w:del w:id="7056" w:author="win10" w:date="2020-06-12T13:56:00Z"/>
              </w:rPr>
              <w:pPrChange w:id="7057" w:author="win10" w:date="2020-06-12T13:57:00Z">
                <w:pPr>
                  <w:jc w:val="left"/>
                </w:pPr>
              </w:pPrChange>
            </w:pPr>
            <w:del w:id="7058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D91145" w:rsidDel="003D2C50" w14:paraId="60A5E39F" w14:textId="08E66E37" w:rsidTr="00670F77">
        <w:trPr>
          <w:tblCellSpacing w:w="0" w:type="dxa"/>
          <w:del w:id="7059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04FFFF2" w14:textId="68BA2F58" w:rsidR="00D91145" w:rsidDel="003D2C50" w:rsidRDefault="00D91145">
            <w:pPr>
              <w:pStyle w:val="1"/>
              <w:rPr>
                <w:del w:id="7060" w:author="win10" w:date="2020-06-12T13:56:00Z"/>
              </w:rPr>
              <w:pPrChange w:id="7061" w:author="win10" w:date="2020-06-12T13:57:00Z">
                <w:pPr>
                  <w:jc w:val="left"/>
                </w:pPr>
              </w:pPrChange>
            </w:pPr>
            <w:del w:id="7062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81AC267" w14:textId="11F875F1" w:rsidR="00D91145" w:rsidDel="003D2C50" w:rsidRDefault="00D91145">
            <w:pPr>
              <w:pStyle w:val="1"/>
              <w:rPr>
                <w:del w:id="7063" w:author="win10" w:date="2020-06-12T13:56:00Z"/>
              </w:rPr>
              <w:pPrChange w:id="7064" w:author="win10" w:date="2020-06-12T13:57:00Z">
                <w:pPr>
                  <w:jc w:val="left"/>
                </w:pPr>
              </w:pPrChange>
            </w:pPr>
            <w:del w:id="706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5A0BAF1" w14:textId="11AED7EC" w:rsidR="00D91145" w:rsidDel="003D2C50" w:rsidRDefault="00D91145">
            <w:pPr>
              <w:pStyle w:val="1"/>
              <w:rPr>
                <w:del w:id="7066" w:author="win10" w:date="2020-06-12T13:56:00Z"/>
              </w:rPr>
              <w:pPrChange w:id="7067" w:author="win10" w:date="2020-06-12T13:57:00Z">
                <w:pPr>
                  <w:jc w:val="left"/>
                </w:pPr>
              </w:pPrChange>
            </w:pPr>
            <w:del w:id="7068" w:author="win10" w:date="2020-06-12T13:56:00Z">
              <w:r w:rsidDel="003D2C50">
                <w:rPr>
                  <w:rFonts w:hint="eastAsia"/>
                </w:rPr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2307B01" w14:textId="50092F2F" w:rsidR="00D91145" w:rsidDel="003D2C50" w:rsidRDefault="00D91145">
            <w:pPr>
              <w:pStyle w:val="1"/>
              <w:rPr>
                <w:del w:id="7069" w:author="win10" w:date="2020-06-12T13:56:00Z"/>
              </w:rPr>
              <w:pPrChange w:id="7070" w:author="win10" w:date="2020-06-12T13:57:00Z">
                <w:pPr>
                  <w:jc w:val="left"/>
                </w:pPr>
              </w:pPrChange>
            </w:pPr>
            <w:del w:id="7071" w:author="win10" w:date="2020-06-12T13:56:00Z">
              <w:r w:rsidDel="003D2C50">
                <w:rPr>
                  <w:rFonts w:hint="eastAsia"/>
                </w:rPr>
                <w:delText>电池组总容量</w:delText>
              </w:r>
              <w:r w:rsidDel="003D2C50">
                <w:delText>的值。</w:delText>
              </w:r>
              <w:r w:rsidRPr="00FC6B58" w:rsidDel="003D2C50">
                <w:rPr>
                  <w:rFonts w:hint="eastAsia"/>
                </w:rPr>
                <w:delText>单位为</w:delText>
              </w:r>
              <w:r w:rsidDel="003D2C50">
                <w:delText>kW</w:delText>
              </w:r>
              <w:r w:rsidRPr="00FC6B58" w:rsidDel="003D2C50">
                <w:rPr>
                  <w:rFonts w:hint="eastAsia"/>
                </w:rPr>
                <w:delText>，范围</w:delText>
              </w:r>
              <w:r w:rsidRPr="00FC6B58" w:rsidDel="003D2C50">
                <w:rPr>
                  <w:rFonts w:hint="eastAsia"/>
                </w:rPr>
                <w:delText>[0~1000]</w:delText>
              </w:r>
              <w:r w:rsidRPr="00FC6B58" w:rsidDel="003D2C50">
                <w:rPr>
                  <w:rFonts w:hint="eastAsia"/>
                </w:rPr>
                <w:delText>，精度</w:delText>
              </w:r>
              <w:r w:rsidRPr="00FC6B58" w:rsidDel="003D2C50">
                <w:rPr>
                  <w:rFonts w:hint="eastAsia"/>
                </w:rPr>
                <w:delText>0.1</w:delText>
              </w:r>
            </w:del>
          </w:p>
          <w:p w14:paraId="38EBABD5" w14:textId="2C5380D5" w:rsidR="00D91145" w:rsidDel="003D2C50" w:rsidRDefault="00D91145">
            <w:pPr>
              <w:pStyle w:val="1"/>
              <w:rPr>
                <w:del w:id="7072" w:author="win10" w:date="2020-06-12T13:56:00Z"/>
              </w:rPr>
              <w:pPrChange w:id="7073" w:author="win10" w:date="2020-06-12T13:57:00Z">
                <w:pPr>
                  <w:jc w:val="left"/>
                </w:pPr>
              </w:pPrChange>
            </w:pPr>
            <w:del w:id="7074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R="008E12E4" w:rsidDel="003D2C50">
                <w:rPr>
                  <w:rFonts w:hint="eastAsia"/>
                </w:rPr>
                <w:delText>3</w:delText>
              </w:r>
              <w:r w:rsidDel="003D2C50">
                <w:rPr>
                  <w:rFonts w:cs="Arial" w:hint="eastAsia"/>
                </w:rPr>
                <w:delText>0.0</w:delText>
              </w:r>
              <w:r w:rsidDel="003D2C50">
                <w:delText>。</w:delText>
              </w:r>
            </w:del>
          </w:p>
          <w:p w14:paraId="442BD562" w14:textId="3A451FEC" w:rsidR="00D91145" w:rsidDel="003D2C50" w:rsidRDefault="00D91145">
            <w:pPr>
              <w:pStyle w:val="1"/>
              <w:rPr>
                <w:del w:id="7075" w:author="win10" w:date="2020-06-12T13:56:00Z"/>
              </w:rPr>
              <w:pPrChange w:id="7076" w:author="win10" w:date="2020-06-12T13:57:00Z">
                <w:pPr>
                  <w:jc w:val="left"/>
                </w:pPr>
              </w:pPrChange>
            </w:pPr>
            <w:del w:id="7077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571A2E7D" w14:textId="0B1EE06B" w:rsidR="00D91145" w:rsidDel="003D2C50" w:rsidRDefault="00D91145">
      <w:pPr>
        <w:pStyle w:val="1"/>
        <w:rPr>
          <w:del w:id="7078" w:author="win10" w:date="2020-06-12T13:56:00Z"/>
        </w:rPr>
        <w:pPrChange w:id="7079" w:author="win10" w:date="2020-06-12T13:57:00Z">
          <w:pPr/>
        </w:pPrChange>
      </w:pPr>
    </w:p>
    <w:p w14:paraId="2276688C" w14:textId="3E04B5D3" w:rsidR="00D91145" w:rsidDel="003D2C50" w:rsidRDefault="00C14414">
      <w:pPr>
        <w:pStyle w:val="1"/>
        <w:rPr>
          <w:del w:id="7080" w:author="win10" w:date="2020-06-12T13:56:00Z"/>
          <w:rFonts w:cs="Arial"/>
          <w:bCs/>
        </w:rPr>
        <w:pPrChange w:id="7081" w:author="win10" w:date="2020-06-12T13:57:00Z">
          <w:pPr>
            <w:ind w:firstLine="420"/>
          </w:pPr>
        </w:pPrChange>
      </w:pPr>
      <w:del w:id="7082" w:author="win10" w:date="2020-06-12T13:56:00Z">
        <w:r w:rsidRPr="00C14414" w:rsidDel="003D2C50">
          <w:rPr>
            <w:rFonts w:cs="Arial"/>
            <w:bCs/>
            <w:color w:val="3D3F43"/>
            <w:kern w:val="0"/>
            <w:szCs w:val="21"/>
          </w:rPr>
          <w:delText>DisChargingPowerMax</w:delText>
        </w:r>
        <w:r w:rsidR="00D91145"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3395955B" w14:textId="4BEB971D" w:rsidR="00D91145" w:rsidDel="003D2C50" w:rsidRDefault="00D91145">
      <w:pPr>
        <w:pStyle w:val="1"/>
        <w:rPr>
          <w:del w:id="7083" w:author="win10" w:date="2020-06-12T13:56:00Z"/>
          <w:rFonts w:cs="Arial"/>
          <w:bCs/>
        </w:rPr>
        <w:pPrChange w:id="7084" w:author="win10" w:date="2020-06-12T13:57:00Z">
          <w:pPr/>
        </w:pPrChange>
      </w:pPr>
      <w:del w:id="7085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D91145" w:rsidDel="003D2C50" w14:paraId="3B7B9DA2" w14:textId="29DB9805" w:rsidTr="00670F77">
        <w:trPr>
          <w:tblHeader/>
          <w:tblCellSpacing w:w="0" w:type="dxa"/>
          <w:del w:id="708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C8F9D60" w14:textId="34A4C63C" w:rsidR="00D91145" w:rsidDel="003D2C50" w:rsidRDefault="00D91145">
            <w:pPr>
              <w:pStyle w:val="1"/>
              <w:rPr>
                <w:del w:id="708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088" w:author="win10" w:date="2020-06-12T13:57:00Z">
                <w:pPr>
                  <w:widowControl/>
                  <w:jc w:val="center"/>
                </w:pPr>
              </w:pPrChange>
            </w:pPr>
            <w:del w:id="708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C953321" w14:textId="6BA74A6F" w:rsidR="00D91145" w:rsidDel="003D2C50" w:rsidRDefault="00D91145">
            <w:pPr>
              <w:pStyle w:val="1"/>
              <w:rPr>
                <w:del w:id="709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091" w:author="win10" w:date="2020-06-12T13:57:00Z">
                <w:pPr>
                  <w:widowControl/>
                  <w:jc w:val="center"/>
                </w:pPr>
              </w:pPrChange>
            </w:pPr>
            <w:del w:id="709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2D76F3B" w14:textId="1919FEB9" w:rsidR="00D91145" w:rsidDel="003D2C50" w:rsidRDefault="00D91145">
            <w:pPr>
              <w:pStyle w:val="1"/>
              <w:rPr>
                <w:del w:id="709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094" w:author="win10" w:date="2020-06-12T13:57:00Z">
                <w:pPr>
                  <w:widowControl/>
                  <w:jc w:val="center"/>
                </w:pPr>
              </w:pPrChange>
            </w:pPr>
            <w:del w:id="709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DD2CFD3" w14:textId="6364B75F" w:rsidR="00D91145" w:rsidDel="003D2C50" w:rsidRDefault="00D91145">
            <w:pPr>
              <w:pStyle w:val="1"/>
              <w:rPr>
                <w:del w:id="709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097" w:author="win10" w:date="2020-06-12T13:57:00Z">
                <w:pPr>
                  <w:widowControl/>
                  <w:jc w:val="center"/>
                </w:pPr>
              </w:pPrChange>
            </w:pPr>
            <w:del w:id="709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D91145" w:rsidDel="003D2C50" w14:paraId="57568740" w14:textId="0613BAE6" w:rsidTr="00670F77">
        <w:trPr>
          <w:tblCellSpacing w:w="0" w:type="dxa"/>
          <w:del w:id="7099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05B2160" w14:textId="5829EECE" w:rsidR="00D91145" w:rsidDel="003D2C50" w:rsidRDefault="00D91145">
            <w:pPr>
              <w:pStyle w:val="1"/>
              <w:rPr>
                <w:del w:id="7100" w:author="win10" w:date="2020-06-12T13:56:00Z"/>
              </w:rPr>
              <w:pPrChange w:id="7101" w:author="win10" w:date="2020-06-12T13:57:00Z">
                <w:pPr>
                  <w:jc w:val="left"/>
                </w:pPr>
              </w:pPrChange>
            </w:pPr>
            <w:del w:id="7102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31C2B55" w14:textId="3A3C0F04" w:rsidR="00D91145" w:rsidDel="003D2C50" w:rsidRDefault="00D91145">
            <w:pPr>
              <w:pStyle w:val="1"/>
              <w:rPr>
                <w:del w:id="7103" w:author="win10" w:date="2020-06-12T13:56:00Z"/>
              </w:rPr>
              <w:pPrChange w:id="7104" w:author="win10" w:date="2020-06-12T13:57:00Z">
                <w:pPr>
                  <w:jc w:val="left"/>
                </w:pPr>
              </w:pPrChange>
            </w:pPr>
            <w:del w:id="710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AB70BFC" w14:textId="2E5627C8" w:rsidR="00D91145" w:rsidDel="003D2C50" w:rsidRDefault="00D91145">
            <w:pPr>
              <w:pStyle w:val="1"/>
              <w:rPr>
                <w:del w:id="7106" w:author="win10" w:date="2020-06-12T13:56:00Z"/>
              </w:rPr>
              <w:pPrChange w:id="7107" w:author="win10" w:date="2020-06-12T13:57:00Z">
                <w:pPr>
                  <w:jc w:val="left"/>
                </w:pPr>
              </w:pPrChange>
            </w:pPr>
            <w:del w:id="7108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B538D8D" w14:textId="739A7A92" w:rsidR="00D91145" w:rsidDel="003D2C50" w:rsidRDefault="00D91145">
            <w:pPr>
              <w:pStyle w:val="1"/>
              <w:rPr>
                <w:del w:id="7109" w:author="win10" w:date="2020-06-12T13:56:00Z"/>
              </w:rPr>
              <w:pPrChange w:id="7110" w:author="win10" w:date="2020-06-12T13:57:00Z">
                <w:pPr>
                  <w:jc w:val="left"/>
                </w:pPr>
              </w:pPrChange>
            </w:pPr>
            <w:del w:id="7111" w:author="win10" w:date="2020-06-12T13:56:00Z">
              <w:r w:rsidRPr="00241799" w:rsidDel="003D2C50">
                <w:rPr>
                  <w:rFonts w:hint="eastAsia"/>
                </w:rPr>
                <w:delText>最大允许</w:delText>
              </w:r>
              <w:r w:rsidRPr="007B304F" w:rsidDel="003D2C50">
                <w:rPr>
                  <w:rFonts w:hint="eastAsia"/>
                </w:rPr>
                <w:delText>放</w:delText>
              </w:r>
              <w:r w:rsidRPr="00241799" w:rsidDel="003D2C50">
                <w:rPr>
                  <w:rFonts w:hint="eastAsia"/>
                </w:rPr>
                <w:delText>电</w:delText>
              </w:r>
              <w:r w:rsidR="00C14414" w:rsidRPr="00C14414" w:rsidDel="003D2C50">
                <w:rPr>
                  <w:rFonts w:hint="eastAsia"/>
                </w:rPr>
                <w:delText>功率</w:delText>
              </w:r>
              <w:r w:rsidDel="003D2C50">
                <w:rPr>
                  <w:rFonts w:hint="eastAsia"/>
                </w:rPr>
                <w:delText>，读属性</w:delText>
              </w:r>
              <w:r w:rsidDel="003D2C50">
                <w:delText>。</w:delText>
              </w:r>
            </w:del>
          </w:p>
          <w:p w14:paraId="6F6A2D3E" w14:textId="583F0E48" w:rsidR="00D91145" w:rsidDel="003D2C50" w:rsidRDefault="00D91145">
            <w:pPr>
              <w:pStyle w:val="1"/>
              <w:rPr>
                <w:del w:id="7112" w:author="win10" w:date="2020-06-12T13:56:00Z"/>
              </w:rPr>
              <w:pPrChange w:id="7113" w:author="win10" w:date="2020-06-12T13:57:00Z">
                <w:pPr>
                  <w:jc w:val="left"/>
                </w:pPr>
              </w:pPrChange>
            </w:pPr>
            <w:del w:id="7114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D91145" w:rsidDel="003D2C50" w14:paraId="68F4CD21" w14:textId="7F719D54" w:rsidTr="00670F77">
        <w:trPr>
          <w:tblCellSpacing w:w="0" w:type="dxa"/>
          <w:del w:id="7115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D8F9976" w14:textId="1730CFC8" w:rsidR="00D91145" w:rsidDel="003D2C50" w:rsidRDefault="00D91145">
            <w:pPr>
              <w:pStyle w:val="1"/>
              <w:rPr>
                <w:del w:id="7116" w:author="win10" w:date="2020-06-12T13:56:00Z"/>
              </w:rPr>
              <w:pPrChange w:id="7117" w:author="win10" w:date="2020-06-12T13:57:00Z">
                <w:pPr>
                  <w:jc w:val="left"/>
                </w:pPr>
              </w:pPrChange>
            </w:pPr>
            <w:del w:id="7118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8FF1D54" w14:textId="7D2ED94E" w:rsidR="00D91145" w:rsidDel="003D2C50" w:rsidRDefault="00D91145">
            <w:pPr>
              <w:pStyle w:val="1"/>
              <w:rPr>
                <w:del w:id="7119" w:author="win10" w:date="2020-06-12T13:56:00Z"/>
              </w:rPr>
              <w:pPrChange w:id="7120" w:author="win10" w:date="2020-06-12T13:57:00Z">
                <w:pPr>
                  <w:jc w:val="left"/>
                </w:pPr>
              </w:pPrChange>
            </w:pPr>
            <w:del w:id="7121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E151B12" w14:textId="65536426" w:rsidR="00D91145" w:rsidDel="003D2C50" w:rsidRDefault="00D91145">
            <w:pPr>
              <w:pStyle w:val="1"/>
              <w:rPr>
                <w:del w:id="7122" w:author="win10" w:date="2020-06-12T13:56:00Z"/>
              </w:rPr>
              <w:pPrChange w:id="7123" w:author="win10" w:date="2020-06-12T13:57:00Z">
                <w:pPr>
                  <w:jc w:val="left"/>
                </w:pPr>
              </w:pPrChange>
            </w:pPr>
            <w:del w:id="7124" w:author="win10" w:date="2020-06-12T13:56:00Z">
              <w:r w:rsidDel="003D2C50">
                <w:rPr>
                  <w:rFonts w:hint="eastAsia"/>
                </w:rPr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ABC6F9C" w14:textId="46707CE3" w:rsidR="00D91145" w:rsidDel="003D2C50" w:rsidRDefault="00D91145">
            <w:pPr>
              <w:pStyle w:val="1"/>
              <w:rPr>
                <w:del w:id="7125" w:author="win10" w:date="2020-06-12T13:56:00Z"/>
              </w:rPr>
              <w:pPrChange w:id="7126" w:author="win10" w:date="2020-06-12T13:57:00Z">
                <w:pPr/>
              </w:pPrChange>
            </w:pPr>
            <w:del w:id="7127" w:author="win10" w:date="2020-06-12T13:56:00Z">
              <w:r w:rsidDel="003D2C50">
                <w:rPr>
                  <w:rFonts w:hint="eastAsia"/>
                </w:rPr>
                <w:delText>电池组总容量</w:delText>
              </w:r>
              <w:r w:rsidDel="003D2C50">
                <w:delText>的值。</w:delText>
              </w:r>
              <w:r w:rsidRPr="00FC6B58" w:rsidDel="003D2C50">
                <w:rPr>
                  <w:rFonts w:hint="eastAsia"/>
                </w:rPr>
                <w:delText>单位为</w:delText>
              </w:r>
              <w:r w:rsidR="003C1C07" w:rsidDel="003D2C50">
                <w:delText>kW</w:delText>
              </w:r>
              <w:r w:rsidRPr="00FC6B58" w:rsidDel="003D2C50">
                <w:rPr>
                  <w:rFonts w:hint="eastAsia"/>
                </w:rPr>
                <w:delText>，范围</w:delText>
              </w:r>
              <w:r w:rsidDel="003D2C50">
                <w:rPr>
                  <w:color w:val="3D3F43"/>
                </w:rPr>
                <w:delText>[-1000,0]</w:delText>
              </w:r>
              <w:r w:rsidRPr="00FC6B58" w:rsidDel="003D2C50">
                <w:rPr>
                  <w:rFonts w:hint="eastAsia"/>
                </w:rPr>
                <w:delText>，精度</w:delText>
              </w:r>
              <w:r w:rsidRPr="00FC6B58" w:rsidDel="003D2C50">
                <w:rPr>
                  <w:rFonts w:hint="eastAsia"/>
                </w:rPr>
                <w:delText>0.1</w:delText>
              </w:r>
            </w:del>
          </w:p>
          <w:p w14:paraId="6A128711" w14:textId="51DF3173" w:rsidR="00D91145" w:rsidDel="003D2C50" w:rsidRDefault="00D91145">
            <w:pPr>
              <w:pStyle w:val="1"/>
              <w:rPr>
                <w:del w:id="7128" w:author="win10" w:date="2020-06-12T13:56:00Z"/>
              </w:rPr>
              <w:pPrChange w:id="7129" w:author="win10" w:date="2020-06-12T13:57:00Z">
                <w:pPr/>
              </w:pPrChange>
            </w:pPr>
            <w:del w:id="7130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63D47762" w14:textId="1C6590D3" w:rsidR="00D91145" w:rsidDel="003D2C50" w:rsidRDefault="00D91145">
            <w:pPr>
              <w:pStyle w:val="1"/>
              <w:rPr>
                <w:del w:id="7131" w:author="win10" w:date="2020-06-12T13:56:00Z"/>
              </w:rPr>
              <w:pPrChange w:id="7132" w:author="win10" w:date="2020-06-12T13:57:00Z">
                <w:pPr/>
              </w:pPrChange>
            </w:pPr>
            <w:del w:id="7133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hint="eastAsia"/>
                </w:rPr>
                <w:delText>-</w:delText>
              </w:r>
              <w:r w:rsidR="003C1C07" w:rsidDel="003D2C50">
                <w:delText>3</w:delText>
              </w:r>
              <w:r w:rsidDel="003D2C50">
                <w:rPr>
                  <w:rFonts w:cs="Arial" w:hint="eastAsia"/>
                </w:rPr>
                <w:delText>0.0</w:delText>
              </w:r>
              <w:r w:rsidDel="003D2C50">
                <w:delText>。</w:delText>
              </w:r>
            </w:del>
          </w:p>
        </w:tc>
      </w:tr>
    </w:tbl>
    <w:p w14:paraId="126E65B9" w14:textId="44ADA5F0" w:rsidR="00D91145" w:rsidDel="003D2C50" w:rsidRDefault="00D91145">
      <w:pPr>
        <w:pStyle w:val="1"/>
        <w:rPr>
          <w:del w:id="7134" w:author="win10" w:date="2020-06-12T13:56:00Z"/>
          <w:bCs/>
        </w:rPr>
        <w:pPrChange w:id="7135" w:author="win10" w:date="2020-06-12T13:57:00Z">
          <w:pPr/>
        </w:pPrChange>
      </w:pPr>
    </w:p>
    <w:p w14:paraId="304131EA" w14:textId="7433E102" w:rsidR="00D91145" w:rsidDel="003D2C50" w:rsidRDefault="00D91145">
      <w:pPr>
        <w:pStyle w:val="1"/>
        <w:rPr>
          <w:del w:id="7136" w:author="win10" w:date="2020-06-12T13:56:00Z"/>
          <w:rFonts w:cs="Arial"/>
          <w:bCs/>
        </w:rPr>
        <w:pPrChange w:id="7137" w:author="win10" w:date="2020-06-12T13:57:00Z">
          <w:pPr/>
        </w:pPrChange>
      </w:pPr>
      <w:del w:id="7138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D91145" w:rsidDel="003D2C50" w14:paraId="533D84C1" w14:textId="0A355DEE" w:rsidTr="00670F77">
        <w:trPr>
          <w:tblHeader/>
          <w:tblCellSpacing w:w="0" w:type="dxa"/>
          <w:del w:id="7139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024B154" w14:textId="4D153006" w:rsidR="00D91145" w:rsidDel="003D2C50" w:rsidRDefault="00D91145">
            <w:pPr>
              <w:pStyle w:val="1"/>
              <w:rPr>
                <w:del w:id="714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141" w:author="win10" w:date="2020-06-12T13:57:00Z">
                <w:pPr>
                  <w:widowControl/>
                  <w:jc w:val="center"/>
                </w:pPr>
              </w:pPrChange>
            </w:pPr>
            <w:del w:id="714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AB3BCC2" w14:textId="6FD629BA" w:rsidR="00D91145" w:rsidDel="003D2C50" w:rsidRDefault="00D91145">
            <w:pPr>
              <w:pStyle w:val="1"/>
              <w:rPr>
                <w:del w:id="714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144" w:author="win10" w:date="2020-06-12T13:57:00Z">
                <w:pPr>
                  <w:widowControl/>
                  <w:jc w:val="center"/>
                </w:pPr>
              </w:pPrChange>
            </w:pPr>
            <w:del w:id="714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C5D1EC4" w14:textId="08B47DDB" w:rsidR="00D91145" w:rsidDel="003D2C50" w:rsidRDefault="00D91145">
            <w:pPr>
              <w:pStyle w:val="1"/>
              <w:rPr>
                <w:del w:id="714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147" w:author="win10" w:date="2020-06-12T13:57:00Z">
                <w:pPr>
                  <w:widowControl/>
                  <w:jc w:val="center"/>
                </w:pPr>
              </w:pPrChange>
            </w:pPr>
            <w:del w:id="714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B721933" w14:textId="153AC21C" w:rsidR="00D91145" w:rsidDel="003D2C50" w:rsidRDefault="00D91145">
            <w:pPr>
              <w:pStyle w:val="1"/>
              <w:rPr>
                <w:del w:id="714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150" w:author="win10" w:date="2020-06-12T13:57:00Z">
                <w:pPr>
                  <w:widowControl/>
                  <w:jc w:val="center"/>
                </w:pPr>
              </w:pPrChange>
            </w:pPr>
            <w:del w:id="715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D91145" w:rsidDel="003D2C50" w14:paraId="007C587A" w14:textId="4B93A685" w:rsidTr="00670F77">
        <w:trPr>
          <w:tblCellSpacing w:w="0" w:type="dxa"/>
          <w:del w:id="715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A1AC809" w14:textId="73E0B0B9" w:rsidR="00D91145" w:rsidDel="003D2C50" w:rsidRDefault="00D91145">
            <w:pPr>
              <w:pStyle w:val="1"/>
              <w:rPr>
                <w:del w:id="7153" w:author="win10" w:date="2020-06-12T13:56:00Z"/>
              </w:rPr>
              <w:pPrChange w:id="7154" w:author="win10" w:date="2020-06-12T13:57:00Z">
                <w:pPr>
                  <w:jc w:val="left"/>
                </w:pPr>
              </w:pPrChange>
            </w:pPr>
            <w:del w:id="7155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078FEFF" w14:textId="2EAFD5D0" w:rsidR="00D91145" w:rsidDel="003D2C50" w:rsidRDefault="00D91145">
            <w:pPr>
              <w:pStyle w:val="1"/>
              <w:rPr>
                <w:del w:id="7156" w:author="win10" w:date="2020-06-12T13:56:00Z"/>
              </w:rPr>
              <w:pPrChange w:id="7157" w:author="win10" w:date="2020-06-12T13:57:00Z">
                <w:pPr>
                  <w:jc w:val="left"/>
                </w:pPr>
              </w:pPrChange>
            </w:pPr>
            <w:del w:id="7158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CDB750B" w14:textId="616765CB" w:rsidR="00D91145" w:rsidDel="003D2C50" w:rsidRDefault="00D91145">
            <w:pPr>
              <w:pStyle w:val="1"/>
              <w:rPr>
                <w:del w:id="7159" w:author="win10" w:date="2020-06-12T13:56:00Z"/>
              </w:rPr>
              <w:pPrChange w:id="7160" w:author="win10" w:date="2020-06-12T13:57:00Z">
                <w:pPr>
                  <w:jc w:val="left"/>
                </w:pPr>
              </w:pPrChange>
            </w:pPr>
            <w:del w:id="7161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A26234E" w14:textId="5AEB5EB8" w:rsidR="00D91145" w:rsidDel="003D2C50" w:rsidRDefault="00D91145">
            <w:pPr>
              <w:pStyle w:val="1"/>
              <w:rPr>
                <w:del w:id="7162" w:author="win10" w:date="2020-06-12T13:56:00Z"/>
              </w:rPr>
              <w:pPrChange w:id="7163" w:author="win10" w:date="2020-06-12T13:57:00Z">
                <w:pPr>
                  <w:jc w:val="left"/>
                </w:pPr>
              </w:pPrChange>
            </w:pPr>
            <w:del w:id="7164" w:author="win10" w:date="2020-06-12T13:56:00Z">
              <w:r w:rsidRPr="00241799" w:rsidDel="003D2C50">
                <w:rPr>
                  <w:rFonts w:hint="eastAsia"/>
                </w:rPr>
                <w:delText>最大允许</w:delText>
              </w:r>
              <w:r w:rsidRPr="007B304F" w:rsidDel="003D2C50">
                <w:rPr>
                  <w:rFonts w:hint="eastAsia"/>
                </w:rPr>
                <w:delText>放</w:delText>
              </w:r>
              <w:r w:rsidRPr="00241799" w:rsidDel="003D2C50">
                <w:rPr>
                  <w:rFonts w:hint="eastAsia"/>
                </w:rPr>
                <w:delText>电</w:delText>
              </w:r>
              <w:r w:rsidR="00C14414" w:rsidRPr="00C14414" w:rsidDel="003D2C50">
                <w:rPr>
                  <w:rFonts w:hint="eastAsia"/>
                </w:rPr>
                <w:delText>功率</w:delText>
              </w:r>
              <w:r w:rsidDel="003D2C50">
                <w:rPr>
                  <w:rFonts w:hint="eastAsia"/>
                </w:rPr>
                <w:delText>，写属性</w:delText>
              </w:r>
              <w:r w:rsidDel="003D2C50">
                <w:delText>。</w:delText>
              </w:r>
            </w:del>
          </w:p>
          <w:p w14:paraId="642527FF" w14:textId="3935448D" w:rsidR="00D91145" w:rsidDel="003D2C50" w:rsidRDefault="00D91145">
            <w:pPr>
              <w:pStyle w:val="1"/>
              <w:rPr>
                <w:del w:id="7165" w:author="win10" w:date="2020-06-12T13:56:00Z"/>
              </w:rPr>
              <w:pPrChange w:id="7166" w:author="win10" w:date="2020-06-12T13:57:00Z">
                <w:pPr>
                  <w:jc w:val="left"/>
                </w:pPr>
              </w:pPrChange>
            </w:pPr>
            <w:del w:id="7167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D91145" w:rsidDel="003D2C50" w14:paraId="704ED51C" w14:textId="089D5C02" w:rsidTr="00670F77">
        <w:trPr>
          <w:tblCellSpacing w:w="0" w:type="dxa"/>
          <w:del w:id="7168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D5AF6F2" w14:textId="069CA8E8" w:rsidR="00D91145" w:rsidDel="003D2C50" w:rsidRDefault="00D91145">
            <w:pPr>
              <w:pStyle w:val="1"/>
              <w:rPr>
                <w:del w:id="7169" w:author="win10" w:date="2020-06-12T13:56:00Z"/>
              </w:rPr>
              <w:pPrChange w:id="7170" w:author="win10" w:date="2020-06-12T13:57:00Z">
                <w:pPr>
                  <w:jc w:val="left"/>
                </w:pPr>
              </w:pPrChange>
            </w:pPr>
            <w:del w:id="7171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5C06559" w14:textId="35B8A291" w:rsidR="00D91145" w:rsidDel="003D2C50" w:rsidRDefault="00D91145">
            <w:pPr>
              <w:pStyle w:val="1"/>
              <w:rPr>
                <w:del w:id="7172" w:author="win10" w:date="2020-06-12T13:56:00Z"/>
              </w:rPr>
              <w:pPrChange w:id="7173" w:author="win10" w:date="2020-06-12T13:57:00Z">
                <w:pPr>
                  <w:jc w:val="left"/>
                </w:pPr>
              </w:pPrChange>
            </w:pPr>
            <w:del w:id="7174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0FCFEEB" w14:textId="72DADF66" w:rsidR="00D91145" w:rsidDel="003D2C50" w:rsidRDefault="00D91145">
            <w:pPr>
              <w:pStyle w:val="1"/>
              <w:rPr>
                <w:del w:id="7175" w:author="win10" w:date="2020-06-12T13:56:00Z"/>
              </w:rPr>
              <w:pPrChange w:id="7176" w:author="win10" w:date="2020-06-12T13:57:00Z">
                <w:pPr>
                  <w:jc w:val="left"/>
                </w:pPr>
              </w:pPrChange>
            </w:pPr>
            <w:del w:id="7177" w:author="win10" w:date="2020-06-12T13:56:00Z">
              <w:r w:rsidDel="003D2C50">
                <w:rPr>
                  <w:rFonts w:hint="eastAsia"/>
                </w:rPr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4CC5351" w14:textId="0B0FF95E" w:rsidR="00D91145" w:rsidDel="003D2C50" w:rsidRDefault="00D91145">
            <w:pPr>
              <w:pStyle w:val="1"/>
              <w:rPr>
                <w:del w:id="7178" w:author="win10" w:date="2020-06-12T13:56:00Z"/>
              </w:rPr>
              <w:pPrChange w:id="7179" w:author="win10" w:date="2020-06-12T13:57:00Z">
                <w:pPr>
                  <w:jc w:val="left"/>
                </w:pPr>
              </w:pPrChange>
            </w:pPr>
            <w:del w:id="7180" w:author="win10" w:date="2020-06-12T13:56:00Z">
              <w:r w:rsidDel="003D2C50">
                <w:rPr>
                  <w:rFonts w:hint="eastAsia"/>
                </w:rPr>
                <w:delText>电池组总容量</w:delText>
              </w:r>
              <w:r w:rsidDel="003D2C50">
                <w:delText>的值。</w:delText>
              </w:r>
              <w:r w:rsidRPr="00FC6B58" w:rsidDel="003D2C50">
                <w:rPr>
                  <w:rFonts w:hint="eastAsia"/>
                </w:rPr>
                <w:delText>单位为</w:delText>
              </w:r>
              <w:r w:rsidR="003C1C07" w:rsidDel="003D2C50">
                <w:delText>kW</w:delText>
              </w:r>
              <w:r w:rsidRPr="00FC6B58" w:rsidDel="003D2C50">
                <w:rPr>
                  <w:rFonts w:hint="eastAsia"/>
                </w:rPr>
                <w:delText>，范围</w:delText>
              </w:r>
              <w:r w:rsidDel="003D2C50">
                <w:rPr>
                  <w:color w:val="3D3F43"/>
                </w:rPr>
                <w:delText>[-1000,0]</w:delText>
              </w:r>
              <w:r w:rsidRPr="00FC6B58" w:rsidDel="003D2C50">
                <w:rPr>
                  <w:rFonts w:hint="eastAsia"/>
                </w:rPr>
                <w:delText>，精度</w:delText>
              </w:r>
              <w:r w:rsidRPr="00FC6B58" w:rsidDel="003D2C50">
                <w:rPr>
                  <w:rFonts w:hint="eastAsia"/>
                </w:rPr>
                <w:delText>0.1</w:delText>
              </w:r>
            </w:del>
          </w:p>
          <w:p w14:paraId="4DA50B03" w14:textId="53CA2EEA" w:rsidR="00D91145" w:rsidDel="003D2C50" w:rsidRDefault="00D91145">
            <w:pPr>
              <w:pStyle w:val="1"/>
              <w:rPr>
                <w:del w:id="7181" w:author="win10" w:date="2020-06-12T13:56:00Z"/>
              </w:rPr>
              <w:pPrChange w:id="7182" w:author="win10" w:date="2020-06-12T13:57:00Z">
                <w:pPr>
                  <w:jc w:val="left"/>
                </w:pPr>
              </w:pPrChange>
            </w:pPr>
            <w:del w:id="7183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-</w:delText>
              </w:r>
              <w:r w:rsidR="003C1C07" w:rsidDel="003D2C50">
                <w:delText>3</w:delText>
              </w:r>
              <w:r w:rsidDel="003D2C50">
                <w:rPr>
                  <w:rFonts w:cs="Arial" w:hint="eastAsia"/>
                </w:rPr>
                <w:delText>0.0</w:delText>
              </w:r>
              <w:r w:rsidDel="003D2C50">
                <w:delText>。</w:delText>
              </w:r>
            </w:del>
          </w:p>
          <w:p w14:paraId="4FA461F5" w14:textId="4ACBD453" w:rsidR="00D91145" w:rsidDel="003D2C50" w:rsidRDefault="00D91145">
            <w:pPr>
              <w:pStyle w:val="1"/>
              <w:rPr>
                <w:del w:id="7184" w:author="win10" w:date="2020-06-12T13:56:00Z"/>
              </w:rPr>
              <w:pPrChange w:id="7185" w:author="win10" w:date="2020-06-12T13:57:00Z">
                <w:pPr>
                  <w:jc w:val="left"/>
                </w:pPr>
              </w:pPrChange>
            </w:pPr>
            <w:del w:id="7186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37D7F1A8" w14:textId="17DF62C4" w:rsidR="00EA5016" w:rsidDel="003D2C50" w:rsidRDefault="00EA5016">
      <w:pPr>
        <w:pStyle w:val="1"/>
        <w:rPr>
          <w:del w:id="7187" w:author="win10" w:date="2020-06-12T13:56:00Z"/>
        </w:rPr>
        <w:pPrChange w:id="7188" w:author="win10" w:date="2020-06-12T13:57:00Z">
          <w:pPr/>
        </w:pPrChange>
      </w:pPr>
    </w:p>
    <w:p w14:paraId="223EB08F" w14:textId="6FDCA8DB" w:rsidR="0048536F" w:rsidDel="003D2C50" w:rsidRDefault="0048536F">
      <w:pPr>
        <w:pStyle w:val="1"/>
        <w:rPr>
          <w:del w:id="7189" w:author="win10" w:date="2020-06-12T13:56:00Z"/>
        </w:rPr>
        <w:pPrChange w:id="7190" w:author="win10" w:date="2020-06-12T13:57:00Z">
          <w:pPr/>
        </w:pPrChange>
      </w:pPr>
    </w:p>
    <w:p w14:paraId="04B09BD5" w14:textId="7F46C77A" w:rsidR="0048536F" w:rsidDel="003D2C50" w:rsidRDefault="0048536F">
      <w:pPr>
        <w:pStyle w:val="1"/>
        <w:rPr>
          <w:del w:id="7191" w:author="win10" w:date="2020-06-12T13:56:00Z"/>
        </w:rPr>
        <w:pPrChange w:id="7192" w:author="win10" w:date="2020-06-12T13:57:00Z">
          <w:pPr/>
        </w:pPrChange>
      </w:pPr>
    </w:p>
    <w:p w14:paraId="4E20F10D" w14:textId="595F7F24" w:rsidR="0048536F" w:rsidDel="003D2C50" w:rsidRDefault="0048536F">
      <w:pPr>
        <w:pStyle w:val="1"/>
        <w:rPr>
          <w:del w:id="7193" w:author="win10" w:date="2020-06-12T13:56:00Z"/>
        </w:rPr>
        <w:pPrChange w:id="7194" w:author="win10" w:date="2020-06-12T13:57:00Z">
          <w:pPr/>
        </w:pPrChange>
      </w:pPr>
    </w:p>
    <w:p w14:paraId="1C35883C" w14:textId="3F9D709A" w:rsidR="0048536F" w:rsidDel="003D2C50" w:rsidRDefault="0048536F">
      <w:pPr>
        <w:pStyle w:val="1"/>
        <w:rPr>
          <w:del w:id="7195" w:author="win10" w:date="2020-06-12T13:56:00Z"/>
        </w:rPr>
        <w:pPrChange w:id="7196" w:author="win10" w:date="2020-06-12T13:57:00Z">
          <w:pPr/>
        </w:pPrChange>
      </w:pPr>
    </w:p>
    <w:p w14:paraId="500CE8D0" w14:textId="15F5ACB3" w:rsidR="0048536F" w:rsidDel="003D2C50" w:rsidRDefault="0048536F">
      <w:pPr>
        <w:pStyle w:val="1"/>
        <w:rPr>
          <w:del w:id="7197" w:author="win10" w:date="2020-06-12T13:56:00Z"/>
        </w:rPr>
        <w:pPrChange w:id="7198" w:author="win10" w:date="2020-06-12T13:57:00Z">
          <w:pPr/>
        </w:pPrChange>
      </w:pPr>
    </w:p>
    <w:p w14:paraId="7E1C84BF" w14:textId="0CEEFFF5" w:rsidR="0048536F" w:rsidDel="003D2C50" w:rsidRDefault="0048536F">
      <w:pPr>
        <w:pStyle w:val="1"/>
        <w:rPr>
          <w:del w:id="7199" w:author="win10" w:date="2020-06-12T13:56:00Z"/>
        </w:rPr>
        <w:pPrChange w:id="7200" w:author="win10" w:date="2020-06-12T13:57:00Z">
          <w:pPr/>
        </w:pPrChange>
      </w:pPr>
    </w:p>
    <w:p w14:paraId="3637E838" w14:textId="47DE24EF" w:rsidR="0048536F" w:rsidDel="003D2C50" w:rsidRDefault="0048536F">
      <w:pPr>
        <w:pStyle w:val="1"/>
        <w:rPr>
          <w:del w:id="7201" w:author="win10" w:date="2020-06-12T13:56:00Z"/>
        </w:rPr>
        <w:pPrChange w:id="7202" w:author="win10" w:date="2020-06-12T13:57:00Z">
          <w:pPr/>
        </w:pPrChange>
      </w:pPr>
    </w:p>
    <w:p w14:paraId="084F34B5" w14:textId="303BB0E1" w:rsidR="0048536F" w:rsidDel="003D2C50" w:rsidRDefault="0048536F">
      <w:pPr>
        <w:pStyle w:val="1"/>
        <w:rPr>
          <w:del w:id="7203" w:author="win10" w:date="2020-06-12T13:56:00Z"/>
        </w:rPr>
        <w:pPrChange w:id="7204" w:author="win10" w:date="2020-06-12T13:57:00Z">
          <w:pPr/>
        </w:pPrChange>
      </w:pPr>
    </w:p>
    <w:p w14:paraId="2EF172E8" w14:textId="7CFD6939" w:rsidR="0048536F" w:rsidRPr="00D91145" w:rsidDel="003D2C50" w:rsidRDefault="0048536F">
      <w:pPr>
        <w:pStyle w:val="1"/>
        <w:rPr>
          <w:del w:id="7205" w:author="win10" w:date="2020-06-12T13:56:00Z"/>
        </w:rPr>
        <w:pPrChange w:id="7206" w:author="win10" w:date="2020-06-12T13:57:00Z">
          <w:pPr/>
        </w:pPrChange>
      </w:pPr>
    </w:p>
    <w:p w14:paraId="725E80C3" w14:textId="20BAA678" w:rsidR="00EA5016" w:rsidDel="003D2C50" w:rsidRDefault="00EA5016">
      <w:pPr>
        <w:pStyle w:val="1"/>
        <w:rPr>
          <w:del w:id="7207" w:author="win10" w:date="2020-06-12T13:56:00Z"/>
        </w:rPr>
        <w:pPrChange w:id="7208" w:author="win10" w:date="2020-06-12T13:57:00Z">
          <w:pPr/>
        </w:pPrChange>
      </w:pPr>
    </w:p>
    <w:p w14:paraId="2E7EA4AA" w14:textId="33911FB0" w:rsidR="00EA5016" w:rsidDel="003D2C50" w:rsidRDefault="00EA5016">
      <w:pPr>
        <w:pStyle w:val="1"/>
        <w:rPr>
          <w:del w:id="7209" w:author="win10" w:date="2020-06-12T13:56:00Z"/>
        </w:rPr>
        <w:pPrChange w:id="7210" w:author="win10" w:date="2020-06-12T13:57:00Z">
          <w:pPr/>
        </w:pPrChange>
      </w:pPr>
    </w:p>
    <w:p w14:paraId="4B7FCFEB" w14:textId="61797176" w:rsidR="00EA5016" w:rsidDel="003D2C50" w:rsidRDefault="00EA5016">
      <w:pPr>
        <w:pStyle w:val="1"/>
        <w:rPr>
          <w:del w:id="7211" w:author="win10" w:date="2020-06-12T13:56:00Z"/>
        </w:rPr>
        <w:pPrChange w:id="7212" w:author="win10" w:date="2020-06-12T13:57:00Z">
          <w:pPr/>
        </w:pPrChange>
      </w:pPr>
    </w:p>
    <w:p w14:paraId="01585320" w14:textId="0B02A37F" w:rsidR="00EA5016" w:rsidDel="003D2C50" w:rsidRDefault="00EA5016">
      <w:pPr>
        <w:pStyle w:val="1"/>
        <w:rPr>
          <w:del w:id="7213" w:author="win10" w:date="2020-06-12T13:56:00Z"/>
        </w:rPr>
        <w:pPrChange w:id="7214" w:author="win10" w:date="2020-06-12T13:57:00Z">
          <w:pPr/>
        </w:pPrChange>
      </w:pPr>
    </w:p>
    <w:p w14:paraId="3479A38E" w14:textId="7F46FAA0" w:rsidR="00EA5016" w:rsidDel="003D2C50" w:rsidRDefault="00EA5016">
      <w:pPr>
        <w:pStyle w:val="1"/>
        <w:rPr>
          <w:del w:id="7215" w:author="win10" w:date="2020-06-12T13:56:00Z"/>
        </w:rPr>
        <w:pPrChange w:id="7216" w:author="win10" w:date="2020-06-12T13:57:00Z">
          <w:pPr/>
        </w:pPrChange>
      </w:pPr>
    </w:p>
    <w:p w14:paraId="39844984" w14:textId="6109D4DE" w:rsidR="00EA5016" w:rsidDel="003D2C50" w:rsidRDefault="00EA5016">
      <w:pPr>
        <w:pStyle w:val="1"/>
        <w:rPr>
          <w:del w:id="7217" w:author="win10" w:date="2020-06-12T13:56:00Z"/>
        </w:rPr>
        <w:pPrChange w:id="7218" w:author="win10" w:date="2020-06-12T13:57:00Z">
          <w:pPr/>
        </w:pPrChange>
      </w:pPr>
    </w:p>
    <w:p w14:paraId="23052482" w14:textId="51383585" w:rsidR="00EA5016" w:rsidDel="003D2C50" w:rsidRDefault="00EA5016">
      <w:pPr>
        <w:pStyle w:val="1"/>
        <w:rPr>
          <w:del w:id="7219" w:author="win10" w:date="2020-06-12T13:56:00Z"/>
        </w:rPr>
        <w:pPrChange w:id="7220" w:author="win10" w:date="2020-06-12T13:57:00Z">
          <w:pPr/>
        </w:pPrChange>
      </w:pPr>
    </w:p>
    <w:p w14:paraId="17565F67" w14:textId="746A063B" w:rsidR="00EA5016" w:rsidDel="003D2C50" w:rsidRDefault="00EA5016">
      <w:pPr>
        <w:pStyle w:val="1"/>
        <w:rPr>
          <w:del w:id="7221" w:author="win10" w:date="2020-06-12T13:56:00Z"/>
        </w:rPr>
        <w:pPrChange w:id="7222" w:author="win10" w:date="2020-06-12T13:57:00Z">
          <w:pPr/>
        </w:pPrChange>
      </w:pPr>
    </w:p>
    <w:p w14:paraId="6796B387" w14:textId="227DFA40" w:rsidR="00EA5016" w:rsidDel="003D2C50" w:rsidRDefault="00EA5016">
      <w:pPr>
        <w:pStyle w:val="1"/>
        <w:rPr>
          <w:del w:id="7223" w:author="win10" w:date="2020-06-12T13:56:00Z"/>
        </w:rPr>
        <w:pPrChange w:id="7224" w:author="win10" w:date="2020-06-12T13:57:00Z">
          <w:pPr/>
        </w:pPrChange>
      </w:pPr>
    </w:p>
    <w:p w14:paraId="1B723C54" w14:textId="55F6239E" w:rsidR="00EA5016" w:rsidDel="003D2C50" w:rsidRDefault="00EA5016">
      <w:pPr>
        <w:pStyle w:val="1"/>
        <w:rPr>
          <w:del w:id="7225" w:author="win10" w:date="2020-06-12T13:56:00Z"/>
        </w:rPr>
        <w:pPrChange w:id="7226" w:author="win10" w:date="2020-06-12T13:57:00Z">
          <w:pPr/>
        </w:pPrChange>
      </w:pPr>
    </w:p>
    <w:p w14:paraId="088126C7" w14:textId="5EC15158" w:rsidR="00EA5016" w:rsidDel="003D2C50" w:rsidRDefault="00EA5016">
      <w:pPr>
        <w:pStyle w:val="1"/>
        <w:rPr>
          <w:del w:id="7227" w:author="win10" w:date="2020-06-12T13:56:00Z"/>
        </w:rPr>
        <w:pPrChange w:id="7228" w:author="win10" w:date="2020-06-12T13:57:00Z">
          <w:pPr/>
        </w:pPrChange>
      </w:pPr>
    </w:p>
    <w:p w14:paraId="5DB965FA" w14:textId="395A7ADB" w:rsidR="00EA5016" w:rsidDel="003D2C50" w:rsidRDefault="00EA5016">
      <w:pPr>
        <w:pStyle w:val="1"/>
        <w:rPr>
          <w:del w:id="7229" w:author="win10" w:date="2020-06-12T13:56:00Z"/>
        </w:rPr>
        <w:pPrChange w:id="7230" w:author="win10" w:date="2020-06-12T13:57:00Z">
          <w:pPr/>
        </w:pPrChange>
      </w:pPr>
    </w:p>
    <w:p w14:paraId="2C89FED0" w14:textId="5F27EDE3" w:rsidR="00EA5016" w:rsidDel="003D2C50" w:rsidRDefault="00EA5016">
      <w:pPr>
        <w:pStyle w:val="1"/>
        <w:rPr>
          <w:del w:id="7231" w:author="win10" w:date="2020-06-12T13:56:00Z"/>
        </w:rPr>
        <w:pPrChange w:id="7232" w:author="win10" w:date="2020-06-12T13:57:00Z">
          <w:pPr/>
        </w:pPrChange>
      </w:pPr>
    </w:p>
    <w:p w14:paraId="450146FB" w14:textId="19DDFE80" w:rsidR="00EA5016" w:rsidDel="003D2C50" w:rsidRDefault="00EA5016">
      <w:pPr>
        <w:pStyle w:val="1"/>
        <w:rPr>
          <w:del w:id="7233" w:author="win10" w:date="2020-06-12T13:56:00Z"/>
        </w:rPr>
        <w:pPrChange w:id="7234" w:author="win10" w:date="2020-06-12T13:57:00Z">
          <w:pPr/>
        </w:pPrChange>
      </w:pPr>
    </w:p>
    <w:p w14:paraId="5D0CE7B8" w14:textId="74793097" w:rsidR="00EA5016" w:rsidDel="003D2C50" w:rsidRDefault="00EA5016">
      <w:pPr>
        <w:pStyle w:val="1"/>
        <w:rPr>
          <w:del w:id="7235" w:author="win10" w:date="2020-06-12T13:56:00Z"/>
        </w:rPr>
        <w:pPrChange w:id="7236" w:author="win10" w:date="2020-06-12T13:57:00Z">
          <w:pPr/>
        </w:pPrChange>
      </w:pPr>
    </w:p>
    <w:p w14:paraId="53226432" w14:textId="684A049E" w:rsidR="00EA5016" w:rsidDel="003D2C50" w:rsidRDefault="00EA5016">
      <w:pPr>
        <w:pStyle w:val="1"/>
        <w:rPr>
          <w:del w:id="7237" w:author="win10" w:date="2020-06-12T13:56:00Z"/>
        </w:rPr>
        <w:pPrChange w:id="7238" w:author="win10" w:date="2020-06-12T13:57:00Z">
          <w:pPr/>
        </w:pPrChange>
      </w:pPr>
    </w:p>
    <w:p w14:paraId="696AB0A5" w14:textId="7AA013A9" w:rsidR="00EA5016" w:rsidDel="003D2C50" w:rsidRDefault="00EA5016">
      <w:pPr>
        <w:pStyle w:val="1"/>
        <w:rPr>
          <w:del w:id="7239" w:author="win10" w:date="2020-06-12T13:56:00Z"/>
        </w:rPr>
        <w:pPrChange w:id="7240" w:author="win10" w:date="2020-06-12T13:57:00Z">
          <w:pPr/>
        </w:pPrChange>
      </w:pPr>
    </w:p>
    <w:p w14:paraId="3D07AC04" w14:textId="6A1F3AAB" w:rsidR="00EA5016" w:rsidDel="003D2C50" w:rsidRDefault="00EA5016">
      <w:pPr>
        <w:pStyle w:val="1"/>
        <w:rPr>
          <w:del w:id="7241" w:author="win10" w:date="2020-06-12T13:56:00Z"/>
        </w:rPr>
        <w:pPrChange w:id="7242" w:author="win10" w:date="2020-06-12T13:57:00Z">
          <w:pPr/>
        </w:pPrChange>
      </w:pPr>
    </w:p>
    <w:p w14:paraId="6A5EFBE1" w14:textId="4B1AB120" w:rsidR="00EA5016" w:rsidDel="003D2C50" w:rsidRDefault="00EA5016">
      <w:pPr>
        <w:pStyle w:val="1"/>
        <w:rPr>
          <w:del w:id="7243" w:author="win10" w:date="2020-06-12T13:56:00Z"/>
        </w:rPr>
        <w:pPrChange w:id="7244" w:author="win10" w:date="2020-06-12T13:57:00Z">
          <w:pPr/>
        </w:pPrChange>
      </w:pPr>
    </w:p>
    <w:p w14:paraId="58F1CC31" w14:textId="5A09EDE4" w:rsidR="00EA5016" w:rsidDel="003D2C50" w:rsidRDefault="00EA5016">
      <w:pPr>
        <w:pStyle w:val="1"/>
        <w:rPr>
          <w:del w:id="7245" w:author="win10" w:date="2020-06-12T13:56:00Z"/>
        </w:rPr>
        <w:pPrChange w:id="7246" w:author="win10" w:date="2020-06-12T13:57:00Z">
          <w:pPr/>
        </w:pPrChange>
      </w:pPr>
    </w:p>
    <w:p w14:paraId="4F334B64" w14:textId="49F838CA" w:rsidR="00EA5016" w:rsidDel="003D2C50" w:rsidRDefault="00EA5016">
      <w:pPr>
        <w:pStyle w:val="1"/>
        <w:rPr>
          <w:del w:id="7247" w:author="win10" w:date="2020-06-12T13:56:00Z"/>
        </w:rPr>
        <w:pPrChange w:id="7248" w:author="win10" w:date="2020-06-12T13:57:00Z">
          <w:pPr/>
        </w:pPrChange>
      </w:pPr>
    </w:p>
    <w:p w14:paraId="7DE02220" w14:textId="3C4C728D" w:rsidR="00EA5016" w:rsidDel="003D2C50" w:rsidRDefault="004C4817">
      <w:pPr>
        <w:pStyle w:val="1"/>
        <w:rPr>
          <w:del w:id="7249" w:author="win10" w:date="2020-06-12T13:56:00Z"/>
        </w:rPr>
        <w:pPrChange w:id="7250" w:author="win10" w:date="2020-06-12T13:57:00Z">
          <w:pPr>
            <w:pStyle w:val="2"/>
          </w:pPr>
        </w:pPrChange>
      </w:pPr>
      <w:bookmarkStart w:id="7251" w:name="_Toc28352274"/>
      <w:del w:id="7252" w:author="win10" w:date="2020-06-12T13:56:00Z">
        <w:r w:rsidDel="003D2C50">
          <w:delText>4</w:delText>
        </w:r>
        <w:r w:rsidDel="003D2C50">
          <w:rPr>
            <w:rFonts w:hint="eastAsia"/>
          </w:rPr>
          <w:delText xml:space="preserve">.3 </w:delText>
        </w:r>
        <w:r w:rsidDel="003D2C50">
          <w:delText>PV</w:delText>
        </w:r>
        <w:r w:rsidDel="003D2C50">
          <w:rPr>
            <w:rFonts w:hint="eastAsia"/>
          </w:rPr>
          <w:delText>-</w:delText>
        </w:r>
        <w:r w:rsidDel="003D2C50">
          <w:delText>203</w:delText>
        </w:r>
        <w:bookmarkEnd w:id="7251"/>
      </w:del>
    </w:p>
    <w:p w14:paraId="1A8A2DEC" w14:textId="492DF32F" w:rsidR="00EA5016" w:rsidDel="003D2C50" w:rsidRDefault="004C4817">
      <w:pPr>
        <w:pStyle w:val="1"/>
        <w:rPr>
          <w:del w:id="7253" w:author="win10" w:date="2020-06-12T13:56:00Z"/>
          <w:rFonts w:cs="Arial"/>
          <w:color w:val="3D3F43"/>
          <w:kern w:val="0"/>
          <w:szCs w:val="21"/>
        </w:rPr>
        <w:pPrChange w:id="7254" w:author="win10" w:date="2020-06-12T13:57:00Z">
          <w:pPr>
            <w:ind w:firstLineChars="200" w:firstLine="420"/>
            <w:jc w:val="left"/>
          </w:pPr>
        </w:pPrChange>
      </w:pPr>
      <w:del w:id="7255" w:author="win10" w:date="2020-06-12T13:56:00Z">
        <w:r w:rsidDel="003D2C50">
          <w:rPr>
            <w:rFonts w:hint="eastAsia"/>
          </w:rPr>
          <w:delText>本设备为阳光提供的</w:delText>
        </w:r>
        <w:r w:rsidDel="003D2C50">
          <w:rPr>
            <w:rFonts w:hint="eastAsia"/>
          </w:rPr>
          <w:delText>10kw</w:delText>
        </w:r>
        <w:r w:rsidDel="003D2C50">
          <w:rPr>
            <w:rFonts w:hint="eastAsia"/>
          </w:rPr>
          <w:delText>光伏逆变器，所支持的</w:delText>
        </w:r>
        <w:r w:rsidDel="003D2C50">
          <w:rPr>
            <w:rFonts w:cs="Arial"/>
            <w:color w:val="3D3F43"/>
            <w:kern w:val="0"/>
            <w:szCs w:val="21"/>
          </w:rPr>
          <w:delText>serviceId</w:delText>
        </w:r>
        <w:r w:rsidDel="003D2C50">
          <w:rPr>
            <w:rFonts w:ascii="宋体" w:hAnsi="宋体" w:cs="宋体" w:hint="eastAsia"/>
            <w:color w:val="3D3F43"/>
            <w:kern w:val="0"/>
            <w:szCs w:val="21"/>
          </w:rPr>
          <w:delText>有</w:delText>
        </w:r>
        <w:r w:rsidDel="003D2C50">
          <w:rPr>
            <w:rFonts w:cs="Arial" w:hint="eastAsia"/>
            <w:color w:val="3D3F43"/>
            <w:kern w:val="0"/>
            <w:szCs w:val="21"/>
          </w:rPr>
          <w:delText>Sta</w:delText>
        </w:r>
        <w:r w:rsidDel="003D2C50">
          <w:rPr>
            <w:rFonts w:cs="Arial"/>
            <w:color w:val="3D3F43"/>
            <w:kern w:val="0"/>
            <w:szCs w:val="21"/>
          </w:rPr>
          <w:delText>te</w:delText>
        </w:r>
        <w:r w:rsidDel="003D2C50">
          <w:rPr>
            <w:rFonts w:cs="Arial" w:hint="eastAsia"/>
            <w:color w:val="3D3F43"/>
            <w:kern w:val="0"/>
            <w:szCs w:val="21"/>
          </w:rPr>
          <w:delText>、</w:delText>
        </w:r>
        <w:r w:rsidDel="003D2C50">
          <w:rPr>
            <w:rFonts w:cs="Arial" w:hint="eastAsia"/>
            <w:color w:val="3D3F43"/>
            <w:kern w:val="0"/>
            <w:szCs w:val="21"/>
          </w:rPr>
          <w:delText>R</w:delText>
        </w:r>
        <w:r w:rsidDel="003D2C50">
          <w:rPr>
            <w:rFonts w:cs="Arial"/>
            <w:color w:val="3D3F43"/>
            <w:kern w:val="0"/>
            <w:szCs w:val="21"/>
          </w:rPr>
          <w:delText>undata</w:delText>
        </w:r>
        <w:r w:rsidDel="003D2C50">
          <w:rPr>
            <w:rFonts w:cs="Arial" w:hint="eastAsia"/>
            <w:color w:val="3D3F43"/>
            <w:kern w:val="0"/>
            <w:szCs w:val="21"/>
          </w:rPr>
          <w:delText>、</w:delText>
        </w:r>
        <w:r w:rsidDel="003D2C50">
          <w:rPr>
            <w:rFonts w:cs="Arial" w:hint="eastAsia"/>
            <w:color w:val="3D3F43"/>
            <w:kern w:val="0"/>
            <w:szCs w:val="21"/>
          </w:rPr>
          <w:delText>Control</w:delText>
        </w:r>
        <w:r w:rsidDel="003D2C50">
          <w:rPr>
            <w:rFonts w:cs="Arial" w:hint="eastAsia"/>
            <w:color w:val="3D3F43"/>
            <w:kern w:val="0"/>
            <w:szCs w:val="21"/>
          </w:rPr>
          <w:delText>三种，下面分别给出说明。</w:delText>
        </w:r>
      </w:del>
    </w:p>
    <w:p w14:paraId="421079CC" w14:textId="02D7379B" w:rsidR="00EA5016" w:rsidDel="003D2C50" w:rsidRDefault="00EA5016">
      <w:pPr>
        <w:pStyle w:val="1"/>
        <w:rPr>
          <w:del w:id="7256" w:author="win10" w:date="2020-06-12T13:56:00Z"/>
        </w:rPr>
        <w:pPrChange w:id="7257" w:author="win10" w:date="2020-06-12T13:57:00Z">
          <w:pPr/>
        </w:pPrChange>
      </w:pPr>
    </w:p>
    <w:p w14:paraId="0D1D5065" w14:textId="267BC987" w:rsidR="00EA5016" w:rsidDel="003D2C50" w:rsidRDefault="004C4817">
      <w:pPr>
        <w:pStyle w:val="1"/>
        <w:rPr>
          <w:del w:id="7258" w:author="win10" w:date="2020-06-12T13:56:00Z"/>
        </w:rPr>
        <w:pPrChange w:id="7259" w:author="win10" w:date="2020-06-12T13:57:00Z">
          <w:pPr>
            <w:pStyle w:val="3"/>
            <w:jc w:val="left"/>
          </w:pPr>
        </w:pPrChange>
      </w:pPr>
      <w:bookmarkStart w:id="7260" w:name="_Toc28352275"/>
      <w:del w:id="7261" w:author="win10" w:date="2020-06-12T13:56:00Z">
        <w:r w:rsidDel="003D2C50">
          <w:delText>4.</w:delText>
        </w:r>
        <w:r w:rsidDel="003D2C50">
          <w:rPr>
            <w:rFonts w:hint="eastAsia"/>
          </w:rPr>
          <w:delText>2.1</w:delText>
        </w:r>
        <w:r w:rsidDel="003D2C50">
          <w:delText xml:space="preserve"> </w:delText>
        </w:r>
        <w:r w:rsidDel="003D2C50">
          <w:rPr>
            <w:rFonts w:hint="eastAsia"/>
          </w:rPr>
          <w:delText>设备状态（</w:delText>
        </w:r>
        <w:r w:rsidDel="003D2C50">
          <w:rPr>
            <w:rFonts w:cs="Arial"/>
          </w:rPr>
          <w:delText>S</w:delText>
        </w:r>
        <w:r w:rsidDel="003D2C50">
          <w:rPr>
            <w:rFonts w:cs="Arial" w:hint="eastAsia"/>
          </w:rPr>
          <w:delText>tate</w:delText>
        </w:r>
        <w:r w:rsidDel="003D2C50">
          <w:rPr>
            <w:rFonts w:hint="eastAsia"/>
          </w:rPr>
          <w:delText>）</w:delText>
        </w:r>
        <w:bookmarkEnd w:id="7260"/>
      </w:del>
    </w:p>
    <w:p w14:paraId="38A1D888" w14:textId="481B5430" w:rsidR="00EA5016" w:rsidDel="003D2C50" w:rsidRDefault="004C4817">
      <w:pPr>
        <w:pStyle w:val="1"/>
        <w:rPr>
          <w:del w:id="7262" w:author="win10" w:date="2020-06-12T13:56:00Z"/>
        </w:rPr>
        <w:pPrChange w:id="7263" w:author="win10" w:date="2020-06-12T13:57:00Z">
          <w:pPr>
            <w:ind w:firstLine="420"/>
          </w:pPr>
        </w:pPrChange>
      </w:pPr>
      <w:del w:id="7264" w:author="win10" w:date="2020-06-12T13:56:00Z">
        <w:r w:rsidDel="003D2C50">
          <w:delText>High</w:delText>
        </w:r>
        <w:r w:rsidDel="003D2C50">
          <w:rPr>
            <w:rFonts w:hint="eastAsia"/>
          </w:rPr>
          <w:delText>类别状态如下表，其他类别暂无。</w:delText>
        </w:r>
      </w:del>
    </w:p>
    <w:p w14:paraId="33FCA8D5" w14:textId="5B79853C" w:rsidR="00EA5016" w:rsidDel="003D2C50" w:rsidRDefault="00EA5016">
      <w:pPr>
        <w:pStyle w:val="1"/>
        <w:rPr>
          <w:del w:id="7265" w:author="win10" w:date="2020-06-12T13:56:00Z"/>
        </w:rPr>
        <w:pPrChange w:id="7266" w:author="win10" w:date="2020-06-12T13:57:00Z">
          <w:pPr/>
        </w:pPrChange>
      </w:pPr>
    </w:p>
    <w:tbl>
      <w:tblPr>
        <w:tblW w:w="5296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725"/>
      </w:tblGrid>
      <w:tr w:rsidR="00EA5016" w:rsidDel="003D2C50" w14:paraId="72C8AA1D" w14:textId="190A2CC3">
        <w:trPr>
          <w:tblHeader/>
          <w:tblCellSpacing w:w="0" w:type="dxa"/>
          <w:del w:id="7267" w:author="win10" w:date="2020-06-12T13:56:00Z"/>
        </w:trPr>
        <w:tc>
          <w:tcPr>
            <w:tcW w:w="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EE5BB88" w14:textId="772B0945" w:rsidR="00EA5016" w:rsidDel="003D2C50" w:rsidRDefault="004C4817">
            <w:pPr>
              <w:pStyle w:val="1"/>
              <w:rPr>
                <w:del w:id="726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269" w:author="win10" w:date="2020-06-12T13:57:00Z">
                <w:pPr>
                  <w:widowControl/>
                  <w:jc w:val="center"/>
                </w:pPr>
              </w:pPrChange>
            </w:pPr>
            <w:del w:id="727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E584D89" w14:textId="52AEF56A" w:rsidR="00EA5016" w:rsidDel="003D2C50" w:rsidRDefault="004C4817">
            <w:pPr>
              <w:pStyle w:val="1"/>
              <w:rPr>
                <w:del w:id="727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272" w:author="win10" w:date="2020-06-12T13:57:00Z">
                <w:pPr>
                  <w:widowControl/>
                  <w:jc w:val="center"/>
                </w:pPr>
              </w:pPrChange>
            </w:pPr>
            <w:del w:id="727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CA367CC" w14:textId="183F01B1" w:rsidR="00EA5016" w:rsidDel="003D2C50" w:rsidRDefault="004C4817">
            <w:pPr>
              <w:pStyle w:val="1"/>
              <w:rPr>
                <w:del w:id="727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275" w:author="win10" w:date="2020-06-12T13:57:00Z">
                <w:pPr>
                  <w:widowControl/>
                  <w:jc w:val="center"/>
                </w:pPr>
              </w:pPrChange>
            </w:pPr>
            <w:del w:id="727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3D1CD96" w14:textId="16320C2F" w:rsidR="00EA5016" w:rsidDel="003D2C50" w:rsidRDefault="004C4817">
            <w:pPr>
              <w:pStyle w:val="1"/>
              <w:rPr>
                <w:del w:id="727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278" w:author="win10" w:date="2020-06-12T13:57:00Z">
                <w:pPr>
                  <w:widowControl/>
                  <w:jc w:val="center"/>
                </w:pPr>
              </w:pPrChange>
            </w:pPr>
            <w:del w:id="727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4B9DB053" w14:textId="1EBD3FF1">
        <w:trPr>
          <w:tblCellSpacing w:w="0" w:type="dxa"/>
          <w:del w:id="7280" w:author="win10" w:date="2020-06-12T13:56:00Z"/>
        </w:trPr>
        <w:tc>
          <w:tcPr>
            <w:tcW w:w="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7330456" w14:textId="31670203" w:rsidR="00EA5016" w:rsidDel="003D2C50" w:rsidRDefault="004C4817">
            <w:pPr>
              <w:pStyle w:val="1"/>
              <w:rPr>
                <w:del w:id="7281" w:author="win10" w:date="2020-06-12T13:56:00Z"/>
              </w:rPr>
              <w:pPrChange w:id="7282" w:author="win10" w:date="2020-06-12T13:57:00Z">
                <w:pPr>
                  <w:jc w:val="left"/>
                </w:pPr>
              </w:pPrChange>
            </w:pPr>
            <w:del w:id="7283" w:author="win10" w:date="2020-06-12T13:56:00Z">
              <w:r w:rsidDel="003D2C50">
                <w:delText>key</w:delText>
              </w:r>
            </w:del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B3A1D01" w14:textId="3D0F257A" w:rsidR="00EA5016" w:rsidDel="003D2C50" w:rsidRDefault="004C4817">
            <w:pPr>
              <w:pStyle w:val="1"/>
              <w:rPr>
                <w:del w:id="7284" w:author="win10" w:date="2020-06-12T13:56:00Z"/>
              </w:rPr>
              <w:pPrChange w:id="7285" w:author="win10" w:date="2020-06-12T13:57:00Z">
                <w:pPr>
                  <w:jc w:val="left"/>
                </w:pPr>
              </w:pPrChange>
            </w:pPr>
            <w:del w:id="7286" w:author="win10" w:date="2020-06-12T13:56:00Z">
              <w:r w:rsidDel="003D2C50">
                <w:delText>必选</w:delText>
              </w:r>
            </w:del>
          </w:p>
        </w:tc>
        <w:tc>
          <w:tcPr>
            <w:tcW w:w="5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F7766F6" w14:textId="4F55958C" w:rsidR="00EA5016" w:rsidDel="003D2C50" w:rsidRDefault="004C4817">
            <w:pPr>
              <w:pStyle w:val="1"/>
              <w:rPr>
                <w:del w:id="7287" w:author="win10" w:date="2020-06-12T13:56:00Z"/>
              </w:rPr>
              <w:pPrChange w:id="7288" w:author="win10" w:date="2020-06-12T13:57:00Z">
                <w:pPr>
                  <w:jc w:val="left"/>
                </w:pPr>
              </w:pPrChange>
            </w:pPr>
            <w:del w:id="7289" w:author="win10" w:date="2020-06-12T13:56:00Z">
              <w:r w:rsidDel="003D2C50">
                <w:delText>String</w:delText>
              </w:r>
            </w:del>
          </w:p>
        </w:tc>
        <w:tc>
          <w:tcPr>
            <w:tcW w:w="3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2B5BCAA" w14:textId="7D718228" w:rsidR="00EA5016" w:rsidDel="003D2C50" w:rsidRDefault="004C4817">
            <w:pPr>
              <w:pStyle w:val="1"/>
              <w:rPr>
                <w:del w:id="7290" w:author="win10" w:date="2020-06-12T13:56:00Z"/>
              </w:rPr>
              <w:pPrChange w:id="7291" w:author="win10" w:date="2020-06-12T13:57:00Z">
                <w:pPr>
                  <w:jc w:val="left"/>
                </w:pPr>
              </w:pPrChange>
            </w:pPr>
            <w:del w:id="7292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状态类型</w:delText>
              </w:r>
              <w:r w:rsidDel="003D2C50">
                <w:delText>。</w:delText>
              </w:r>
            </w:del>
          </w:p>
          <w:p w14:paraId="5113A2AB" w14:textId="5D88703C" w:rsidR="00EA5016" w:rsidDel="003D2C50" w:rsidRDefault="004C4817">
            <w:pPr>
              <w:pStyle w:val="1"/>
              <w:rPr>
                <w:del w:id="7293" w:author="win10" w:date="2020-06-12T13:56:00Z"/>
              </w:rPr>
              <w:pPrChange w:id="7294" w:author="win10" w:date="2020-06-12T13:57:00Z">
                <w:pPr>
                  <w:jc w:val="left"/>
                </w:pPr>
              </w:pPrChange>
            </w:pPr>
            <w:del w:id="7295" w:author="win10" w:date="2020-06-12T13:56:00Z">
              <w:r w:rsidDel="003D2C50">
                <w:rPr>
                  <w:rFonts w:hint="eastAsia"/>
                </w:rPr>
                <w:delText>开关机</w:delText>
              </w:r>
              <w:r w:rsidDel="003D2C50">
                <w:delText>：</w:delText>
              </w:r>
              <w:r w:rsidDel="003D2C50">
                <w:delText>OnOff</w:delText>
              </w:r>
              <w:r w:rsidDel="003D2C50">
                <w:delText>。</w:delText>
              </w:r>
            </w:del>
          </w:p>
          <w:p w14:paraId="79545CF3" w14:textId="1D24B1D3" w:rsidR="00EA5016" w:rsidDel="003D2C50" w:rsidRDefault="004C4817">
            <w:pPr>
              <w:pStyle w:val="1"/>
              <w:rPr>
                <w:del w:id="7296" w:author="win10" w:date="2020-06-12T13:56:00Z"/>
              </w:rPr>
              <w:pPrChange w:id="7297" w:author="win10" w:date="2020-06-12T13:57:00Z">
                <w:pPr>
                  <w:jc w:val="left"/>
                </w:pPr>
              </w:pPrChange>
            </w:pPr>
            <w:del w:id="7298" w:author="win10" w:date="2020-06-12T13:56:00Z">
              <w:r w:rsidDel="003D2C50">
                <w:rPr>
                  <w:rFonts w:hint="eastAsia"/>
                </w:rPr>
                <w:delText>运行状态：</w:delText>
              </w:r>
              <w:r w:rsidDel="003D2C50">
                <w:rPr>
                  <w:rFonts w:hint="eastAsia"/>
                </w:rPr>
                <w:delText>Run</w:delText>
              </w:r>
              <w:r w:rsidDel="003D2C50">
                <w:delText>State</w:delText>
              </w:r>
            </w:del>
          </w:p>
          <w:p w14:paraId="347EC685" w14:textId="14E83121" w:rsidR="00EA5016" w:rsidDel="003D2C50" w:rsidRDefault="004C4817">
            <w:pPr>
              <w:pStyle w:val="1"/>
              <w:rPr>
                <w:del w:id="7299" w:author="win10" w:date="2020-06-12T13:56:00Z"/>
              </w:rPr>
              <w:pPrChange w:id="7300" w:author="win10" w:date="2020-06-12T13:57:00Z">
                <w:pPr>
                  <w:jc w:val="left"/>
                </w:pPr>
              </w:pPrChange>
            </w:pPr>
            <w:del w:id="7301" w:author="win10" w:date="2020-06-12T13:56:00Z">
              <w:r w:rsidDel="003D2C50">
                <w:rPr>
                  <w:rFonts w:hint="eastAsia"/>
                </w:rPr>
                <w:delText>控制模式：</w:delText>
              </w:r>
              <w:r w:rsidDel="003D2C50">
                <w:rPr>
                  <w:rFonts w:hint="eastAsia"/>
                </w:rPr>
                <w:delText>ControlMode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7E92BA0C" w14:textId="0EE69546" w:rsidR="00EA5016" w:rsidDel="003D2C50" w:rsidRDefault="004C4817">
            <w:pPr>
              <w:pStyle w:val="1"/>
              <w:rPr>
                <w:del w:id="7302" w:author="win10" w:date="2020-06-12T13:56:00Z"/>
              </w:rPr>
              <w:pPrChange w:id="7303" w:author="win10" w:date="2020-06-12T13:57:00Z">
                <w:pPr>
                  <w:jc w:val="left"/>
                </w:pPr>
              </w:pPrChange>
            </w:pPr>
            <w:del w:id="7304" w:author="win10" w:date="2020-06-12T13:56:00Z">
              <w:r w:rsidDel="003D2C50">
                <w:rPr>
                  <w:rFonts w:hint="eastAsia"/>
                </w:rPr>
                <w:delText>限功率开关：</w:delText>
              </w:r>
              <w:r w:rsidDel="003D2C50">
                <w:delText>LimitedPowerSwitch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5DF8677A" w14:textId="47A64C77" w:rsidR="00EA5016" w:rsidDel="003D2C50" w:rsidRDefault="004C4817">
            <w:pPr>
              <w:pStyle w:val="1"/>
              <w:rPr>
                <w:del w:id="7305" w:author="win10" w:date="2020-06-12T13:56:00Z"/>
              </w:rPr>
              <w:pPrChange w:id="7306" w:author="win10" w:date="2020-06-12T13:57:00Z">
                <w:pPr>
                  <w:jc w:val="left"/>
                </w:pPr>
              </w:pPrChange>
            </w:pPr>
            <w:del w:id="7307" w:author="win10" w:date="2020-06-12T13:56:00Z">
              <w:r w:rsidDel="003D2C50">
                <w:rPr>
                  <w:rFonts w:hint="eastAsia"/>
                </w:rPr>
                <w:delText>S</w:delText>
              </w:r>
              <w:r w:rsidDel="003D2C50">
                <w:delText>VG</w:delText>
              </w:r>
              <w:r w:rsidDel="003D2C50">
                <w:rPr>
                  <w:rFonts w:hint="eastAsia"/>
                </w:rPr>
                <w:delText>使能开关：</w:delText>
              </w:r>
              <w:r w:rsidDel="003D2C50">
                <w:delText>SVGSwitch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1DA69CBF" w14:textId="0E7B7D51" w:rsidR="00EA5016" w:rsidDel="003D2C50" w:rsidRDefault="004C4817">
            <w:pPr>
              <w:pStyle w:val="1"/>
              <w:rPr>
                <w:del w:id="7308" w:author="win10" w:date="2020-06-12T13:56:00Z"/>
              </w:rPr>
              <w:pPrChange w:id="7309" w:author="win10" w:date="2020-06-12T13:57:00Z">
                <w:pPr>
                  <w:jc w:val="left"/>
                </w:pPr>
              </w:pPrChange>
            </w:pPr>
            <w:del w:id="7310" w:author="win10" w:date="2020-06-12T13:56:00Z">
              <w:r w:rsidDel="003D2C50">
                <w:rPr>
                  <w:rFonts w:hint="eastAsia"/>
                </w:rPr>
                <w:delText>无功调节选择开关：</w:delText>
              </w:r>
              <w:r w:rsidDel="003D2C50">
                <w:delText>ReactivePowerSwitch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332643B9" w14:textId="47D2BC55" w:rsidR="00EA5016" w:rsidDel="003D2C50" w:rsidRDefault="004C4817">
            <w:pPr>
              <w:pStyle w:val="1"/>
              <w:rPr>
                <w:del w:id="7311" w:author="win10" w:date="2020-06-12T13:56:00Z"/>
              </w:rPr>
              <w:pPrChange w:id="7312" w:author="win10" w:date="2020-06-12T13:57:00Z">
                <w:pPr>
                  <w:jc w:val="left"/>
                </w:pPr>
              </w:pPrChange>
            </w:pPr>
            <w:del w:id="7313" w:author="win10" w:date="2020-06-12T13:56:00Z">
              <w:r w:rsidDel="003D2C50">
                <w:rPr>
                  <w:rFonts w:hint="eastAsia"/>
                </w:rPr>
                <w:delText>故障</w:delText>
              </w:r>
              <w:r w:rsidDel="003D2C50">
                <w:delText>：</w:delText>
              </w:r>
              <w:r w:rsidDel="003D2C50">
                <w:delText>Fault</w:delText>
              </w:r>
              <w:r w:rsidDel="003D2C50">
                <w:delText>。</w:delText>
              </w:r>
            </w:del>
          </w:p>
          <w:p w14:paraId="5E00D30B" w14:textId="60BB5173" w:rsidR="00B23F3D" w:rsidDel="003D2C50" w:rsidRDefault="00B23F3D">
            <w:pPr>
              <w:pStyle w:val="1"/>
              <w:rPr>
                <w:del w:id="7314" w:author="win10" w:date="2020-06-12T13:56:00Z"/>
              </w:rPr>
              <w:pPrChange w:id="7315" w:author="win10" w:date="2020-06-12T13:57:00Z">
                <w:pPr>
                  <w:jc w:val="left"/>
                </w:pPr>
              </w:pPrChange>
            </w:pPr>
            <w:del w:id="7316" w:author="win10" w:date="2020-06-12T13:56:00Z">
              <w:r w:rsidDel="003D2C50">
                <w:rPr>
                  <w:rFonts w:hint="eastAsia"/>
                </w:rPr>
                <w:delText>系统状态：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ys</w:delText>
              </w:r>
              <w:r w:rsidDel="003D2C50">
                <w:delText>temState</w:delText>
              </w:r>
              <w:r w:rsidDel="003D2C50">
                <w:rPr>
                  <w:rFonts w:hint="eastAsia"/>
                </w:rPr>
                <w:delText>。这里多分一层</w:delText>
              </w:r>
            </w:del>
          </w:p>
          <w:p w14:paraId="60AD27BC" w14:textId="1B0C822F" w:rsidR="00B23F3D" w:rsidDel="003D2C50" w:rsidRDefault="00B23F3D">
            <w:pPr>
              <w:pStyle w:val="1"/>
              <w:rPr>
                <w:del w:id="7317" w:author="win10" w:date="2020-06-12T13:56:00Z"/>
              </w:rPr>
              <w:pPrChange w:id="7318" w:author="win10" w:date="2020-06-12T13:57:00Z">
                <w:pPr>
                  <w:jc w:val="left"/>
                </w:pPr>
              </w:pPrChange>
            </w:pPr>
            <w:del w:id="7319" w:author="win10" w:date="2020-06-12T13:56:00Z">
              <w:r w:rsidDel="003D2C50">
                <w:rPr>
                  <w:rFonts w:hint="eastAsia"/>
                </w:rPr>
                <w:delText>{</w:delText>
              </w:r>
            </w:del>
          </w:p>
          <w:p w14:paraId="49BD0533" w14:textId="3D1F0517" w:rsidR="00B23F3D" w:rsidDel="003D2C50" w:rsidRDefault="00B23F3D">
            <w:pPr>
              <w:pStyle w:val="1"/>
              <w:rPr>
                <w:del w:id="7320" w:author="win10" w:date="2020-06-12T13:56:00Z"/>
              </w:rPr>
              <w:pPrChange w:id="7321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7322" w:author="win10" w:date="2020-06-12T13:56:00Z">
              <w:r w:rsidRPr="00484166" w:rsidDel="003D2C50">
                <w:rPr>
                  <w:rFonts w:hint="eastAsia"/>
                </w:rPr>
                <w:delText>开机状态</w:delText>
              </w:r>
              <w:r w:rsidDel="003D2C50">
                <w:rPr>
                  <w:rFonts w:hint="eastAsia"/>
                </w:rPr>
                <w:delText>：</w:delText>
              </w:r>
              <w:r w:rsidRPr="00484166" w:rsidDel="003D2C50">
                <w:delText>OnState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737D5967" w14:textId="3C794A53" w:rsidR="00B23F3D" w:rsidDel="003D2C50" w:rsidRDefault="00B23F3D">
            <w:pPr>
              <w:pStyle w:val="1"/>
              <w:rPr>
                <w:del w:id="7323" w:author="win10" w:date="2020-06-12T13:56:00Z"/>
              </w:rPr>
              <w:pPrChange w:id="7324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7325" w:author="win10" w:date="2020-06-12T13:56:00Z">
              <w:r w:rsidRPr="00484166" w:rsidDel="003D2C50">
                <w:rPr>
                  <w:rFonts w:hint="eastAsia"/>
                </w:rPr>
                <w:delText>开机操作进行中</w:delText>
              </w:r>
              <w:r w:rsidDel="003D2C50">
                <w:rPr>
                  <w:rFonts w:hint="eastAsia"/>
                </w:rPr>
                <w:delText>：</w:delText>
              </w:r>
              <w:r w:rsidRPr="00484166" w:rsidDel="003D2C50">
                <w:delText>OnInOperation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2ADBC97E" w14:textId="44C19438" w:rsidR="00B23F3D" w:rsidDel="003D2C50" w:rsidRDefault="00B23F3D">
            <w:pPr>
              <w:pStyle w:val="1"/>
              <w:rPr>
                <w:del w:id="7326" w:author="win10" w:date="2020-06-12T13:56:00Z"/>
              </w:rPr>
              <w:pPrChange w:id="7327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7328" w:author="win10" w:date="2020-06-12T13:56:00Z">
              <w:r w:rsidRPr="00484166" w:rsidDel="003D2C50">
                <w:rPr>
                  <w:rFonts w:hint="eastAsia"/>
                </w:rPr>
                <w:delText>关机状态</w:delText>
              </w:r>
              <w:r w:rsidDel="003D2C50">
                <w:rPr>
                  <w:rFonts w:hint="eastAsia"/>
                </w:rPr>
                <w:delText>：</w:delText>
              </w:r>
              <w:r w:rsidRPr="00484166" w:rsidDel="003D2C50">
                <w:delText>OffState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4CCDB107" w14:textId="0CCE00D8" w:rsidR="00B23F3D" w:rsidRPr="00665907" w:rsidDel="003D2C50" w:rsidRDefault="00B23F3D">
            <w:pPr>
              <w:pStyle w:val="1"/>
              <w:rPr>
                <w:del w:id="7329" w:author="win10" w:date="2020-06-12T13:56:00Z"/>
              </w:rPr>
              <w:pPrChange w:id="7330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7331" w:author="win10" w:date="2020-06-12T13:56:00Z">
              <w:r w:rsidRPr="00484166" w:rsidDel="003D2C50">
                <w:rPr>
                  <w:rFonts w:hint="eastAsia"/>
                </w:rPr>
                <w:delText>关机操作进行中</w:delText>
              </w:r>
              <w:r w:rsidDel="003D2C50">
                <w:rPr>
                  <w:rFonts w:hint="eastAsia"/>
                </w:rPr>
                <w:delText>：</w:delText>
              </w:r>
              <w:r w:rsidRPr="00484166" w:rsidDel="003D2C50">
                <w:delText>OffInOperation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1BD814AB" w14:textId="4DCBCE7C" w:rsidR="00B23F3D" w:rsidDel="003D2C50" w:rsidRDefault="00B23F3D">
            <w:pPr>
              <w:pStyle w:val="1"/>
              <w:rPr>
                <w:del w:id="7332" w:author="win10" w:date="2020-06-12T13:56:00Z"/>
              </w:rPr>
              <w:pPrChange w:id="7333" w:author="win10" w:date="2020-06-12T13:57:00Z">
                <w:pPr>
                  <w:jc w:val="left"/>
                </w:pPr>
              </w:pPrChange>
            </w:pPr>
            <w:del w:id="7334" w:author="win10" w:date="2020-06-12T13:56:00Z">
              <w:r w:rsidDel="003D2C50">
                <w:rPr>
                  <w:rFonts w:hint="eastAsia"/>
                </w:rPr>
                <w:delText>}</w:delText>
              </w:r>
            </w:del>
          </w:p>
        </w:tc>
      </w:tr>
      <w:tr w:rsidR="00EA5016" w:rsidDel="003D2C50" w14:paraId="24C5EBCF" w14:textId="705E6D6D">
        <w:trPr>
          <w:tblCellSpacing w:w="0" w:type="dxa"/>
          <w:del w:id="7335" w:author="win10" w:date="2020-06-12T13:56:00Z"/>
        </w:trPr>
        <w:tc>
          <w:tcPr>
            <w:tcW w:w="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B822F93" w14:textId="1A80ED53" w:rsidR="00EA5016" w:rsidDel="003D2C50" w:rsidRDefault="004C4817">
            <w:pPr>
              <w:pStyle w:val="1"/>
              <w:rPr>
                <w:del w:id="7336" w:author="win10" w:date="2020-06-12T13:56:00Z"/>
              </w:rPr>
              <w:pPrChange w:id="7337" w:author="win10" w:date="2020-06-12T13:57:00Z">
                <w:pPr>
                  <w:jc w:val="left"/>
                </w:pPr>
              </w:pPrChange>
            </w:pPr>
            <w:del w:id="7338" w:author="win10" w:date="2020-06-12T13:56:00Z">
              <w:r w:rsidDel="003D2C50">
                <w:delText>value</w:delText>
              </w:r>
            </w:del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C6808EC" w14:textId="7FF95AAA" w:rsidR="00EA5016" w:rsidDel="003D2C50" w:rsidRDefault="004C4817">
            <w:pPr>
              <w:pStyle w:val="1"/>
              <w:rPr>
                <w:del w:id="7339" w:author="win10" w:date="2020-06-12T13:56:00Z"/>
              </w:rPr>
              <w:pPrChange w:id="7340" w:author="win10" w:date="2020-06-12T13:57:00Z">
                <w:pPr>
                  <w:jc w:val="left"/>
                </w:pPr>
              </w:pPrChange>
            </w:pPr>
            <w:del w:id="7341" w:author="win10" w:date="2020-06-12T13:56:00Z">
              <w:r w:rsidDel="003D2C50">
                <w:delText>必选</w:delText>
              </w:r>
            </w:del>
          </w:p>
        </w:tc>
        <w:tc>
          <w:tcPr>
            <w:tcW w:w="5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E2B1C93" w14:textId="66DCA838" w:rsidR="00EA5016" w:rsidDel="003D2C50" w:rsidRDefault="004C4817">
            <w:pPr>
              <w:pStyle w:val="1"/>
              <w:rPr>
                <w:del w:id="7342" w:author="win10" w:date="2020-06-12T13:56:00Z"/>
              </w:rPr>
              <w:pPrChange w:id="7343" w:author="win10" w:date="2020-06-12T13:57:00Z">
                <w:pPr>
                  <w:jc w:val="left"/>
                </w:pPr>
              </w:pPrChange>
            </w:pPr>
            <w:del w:id="7344" w:author="win10" w:date="2020-06-12T13:56:00Z">
              <w:r w:rsidDel="003D2C50">
                <w:delText>String</w:delText>
              </w:r>
            </w:del>
          </w:p>
        </w:tc>
        <w:tc>
          <w:tcPr>
            <w:tcW w:w="3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6F4213F" w14:textId="1D2A6088" w:rsidR="00EA5016" w:rsidDel="003D2C50" w:rsidRDefault="004C4817">
            <w:pPr>
              <w:pStyle w:val="1"/>
              <w:rPr>
                <w:del w:id="7345" w:author="win10" w:date="2020-06-12T13:56:00Z"/>
              </w:rPr>
              <w:pPrChange w:id="7346" w:author="win10" w:date="2020-06-12T13:57:00Z">
                <w:pPr>
                  <w:jc w:val="left"/>
                </w:pPr>
              </w:pPrChange>
            </w:pPr>
            <w:del w:id="7347" w:author="win10" w:date="2020-06-12T13:56:00Z">
              <w:r w:rsidDel="003D2C50">
                <w:delText>设备状态的值。</w:delText>
              </w:r>
            </w:del>
          </w:p>
          <w:p w14:paraId="3EAC52AA" w14:textId="6D1B0A21" w:rsidR="00EA5016" w:rsidDel="003D2C50" w:rsidRDefault="004C4817">
            <w:pPr>
              <w:pStyle w:val="1"/>
              <w:rPr>
                <w:del w:id="7348" w:author="win10" w:date="2020-06-12T13:56:00Z"/>
              </w:rPr>
              <w:pPrChange w:id="7349" w:author="win10" w:date="2020-06-12T13:57:00Z">
                <w:pPr>
                  <w:jc w:val="left"/>
                </w:pPr>
              </w:pPrChange>
            </w:pPr>
            <w:del w:id="7350" w:author="win10" w:date="2020-06-12T13:56:00Z">
              <w:r w:rsidDel="003D2C50">
                <w:rPr>
                  <w:rFonts w:hint="eastAsia"/>
                </w:rPr>
                <w:delText>开关机：</w:delText>
              </w:r>
              <w:r w:rsidDel="003D2C50">
                <w:rPr>
                  <w:rFonts w:hint="eastAsia"/>
                </w:rPr>
                <w:delText>Start</w:delText>
              </w:r>
              <w:r w:rsidDel="003D2C50">
                <w:rPr>
                  <w:rFonts w:hint="eastAsia"/>
                </w:rPr>
                <w:delText>（开机）、</w:delText>
              </w:r>
              <w:r w:rsidDel="003D2C50">
                <w:rPr>
                  <w:rFonts w:hint="eastAsia"/>
                </w:rPr>
                <w:delText>Stop</w:delText>
              </w:r>
              <w:r w:rsidDel="003D2C50">
                <w:rPr>
                  <w:rFonts w:hint="eastAsia"/>
                </w:rPr>
                <w:delText>（关机）、</w:delText>
              </w:r>
              <w:r w:rsidDel="003D2C50">
                <w:delText>OnOff</w:delText>
              </w:r>
              <w:r w:rsidDel="003D2C50">
                <w:rPr>
                  <w:rFonts w:hint="eastAsia"/>
                </w:rPr>
                <w:delText>ing</w:delText>
              </w:r>
              <w:r w:rsidDel="003D2C50">
                <w:rPr>
                  <w:rFonts w:hint="eastAsia"/>
                </w:rPr>
                <w:delText>（开关机中）</w:delText>
              </w:r>
              <w:r w:rsidDel="003D2C50">
                <w:delText>。</w:delText>
              </w:r>
            </w:del>
          </w:p>
          <w:p w14:paraId="73EC295C" w14:textId="79850467" w:rsidR="00EA5016" w:rsidDel="003D2C50" w:rsidRDefault="004C4817">
            <w:pPr>
              <w:pStyle w:val="1"/>
              <w:rPr>
                <w:del w:id="7351" w:author="win10" w:date="2020-06-12T13:56:00Z"/>
              </w:rPr>
              <w:pPrChange w:id="7352" w:author="win10" w:date="2020-06-12T13:57:00Z">
                <w:pPr>
                  <w:jc w:val="left"/>
                </w:pPr>
              </w:pPrChange>
            </w:pPr>
            <w:del w:id="7353" w:author="win10" w:date="2020-06-12T13:56:00Z">
              <w:r w:rsidDel="003D2C50">
                <w:rPr>
                  <w:rFonts w:hint="eastAsia"/>
                </w:rPr>
                <w:delText>运行状态</w:delText>
              </w:r>
              <w:r w:rsidDel="003D2C50">
                <w:delText>：</w:delText>
              </w:r>
              <w:r w:rsidDel="003D2C50">
                <w:delText>Running</w:delText>
              </w:r>
              <w:r w:rsidDel="003D2C50">
                <w:rPr>
                  <w:rFonts w:hint="eastAsia"/>
                </w:rPr>
                <w:delText>（运行）</w:delText>
              </w:r>
              <w:r w:rsidDel="003D2C50">
                <w:delText>、</w:delText>
              </w:r>
              <w:r w:rsidDel="003D2C50">
                <w:delText>Stop</w:delText>
              </w:r>
              <w:r w:rsidDel="003D2C50">
                <w:rPr>
                  <w:rFonts w:hint="eastAsia"/>
                </w:rPr>
                <w:delText>（停机）、</w:delText>
              </w:r>
              <w:r w:rsidDel="003D2C50">
                <w:delText>Shutdown</w:delText>
              </w:r>
              <w:r w:rsidDel="003D2C50">
                <w:rPr>
                  <w:rFonts w:hint="eastAsia"/>
                </w:rPr>
                <w:delText>（按键关机）、</w:delText>
              </w:r>
              <w:r w:rsidDel="003D2C50">
                <w:rPr>
                  <w:rFonts w:hint="eastAsia"/>
                </w:rPr>
                <w:delText>E</w:delText>
              </w:r>
              <w:r w:rsidDel="003D2C50">
                <w:delText>mStop</w:delText>
              </w:r>
              <w:r w:rsidDel="003D2C50">
                <w:rPr>
                  <w:rFonts w:hint="eastAsia"/>
                </w:rPr>
                <w:delText>（紧急停机）、</w:delText>
              </w:r>
              <w:r w:rsidDel="003D2C50">
                <w:rPr>
                  <w:rFonts w:hint="eastAsia"/>
                </w:rPr>
                <w:delText>S</w:delText>
              </w:r>
              <w:r w:rsidDel="003D2C50">
                <w:delText>tandby</w:delText>
              </w:r>
              <w:r w:rsidDel="003D2C50">
                <w:rPr>
                  <w:rFonts w:hint="eastAsia"/>
                </w:rPr>
                <w:delText>（待机）、</w:delText>
              </w:r>
              <w:r w:rsidDel="003D2C50">
                <w:rPr>
                  <w:rFonts w:hint="eastAsia"/>
                </w:rPr>
                <w:delText>I</w:delText>
              </w:r>
              <w:r w:rsidDel="003D2C50">
                <w:delText>nit</w:delText>
              </w:r>
              <w:r w:rsidDel="003D2C50">
                <w:rPr>
                  <w:rFonts w:hint="eastAsia"/>
                </w:rPr>
                <w:delText>S</w:delText>
              </w:r>
              <w:r w:rsidDel="003D2C50">
                <w:delText>tandby</w:delText>
              </w:r>
              <w:r w:rsidDel="003D2C50">
                <w:rPr>
                  <w:rFonts w:hint="eastAsia"/>
                </w:rPr>
                <w:delText>（初始待机）、</w:delText>
              </w:r>
              <w:r w:rsidDel="003D2C50">
                <w:delText>BeStart</w:delText>
              </w:r>
              <w:r w:rsidDel="003D2C50">
                <w:rPr>
                  <w:rFonts w:hint="eastAsia"/>
                </w:rPr>
                <w:delText>（启动中）、</w:delText>
              </w:r>
              <w:r w:rsidDel="003D2C50">
                <w:delText>AlarmRun</w:delText>
              </w:r>
              <w:r w:rsidDel="003D2C50">
                <w:rPr>
                  <w:rFonts w:hint="eastAsia"/>
                </w:rPr>
                <w:delText>（告警运行）、</w:delText>
              </w:r>
              <w:r w:rsidDel="003D2C50">
                <w:rPr>
                  <w:rFonts w:hint="eastAsia"/>
                </w:rPr>
                <w:delText>D</w:delText>
              </w:r>
              <w:r w:rsidDel="003D2C50">
                <w:delText>eratingRun</w:delText>
              </w:r>
              <w:r w:rsidDel="003D2C50">
                <w:rPr>
                  <w:rFonts w:hint="eastAsia"/>
                </w:rPr>
                <w:delText>（降额运行）、</w:delText>
              </w:r>
              <w:r w:rsidDel="003D2C50">
                <w:rPr>
                  <w:rFonts w:hint="eastAsia"/>
                </w:rPr>
                <w:delText>D</w:delText>
              </w:r>
              <w:r w:rsidDel="003D2C50">
                <w:delText>ispatch</w:delText>
              </w:r>
              <w:r w:rsidDel="003D2C50">
                <w:rPr>
                  <w:rFonts w:hint="eastAsia"/>
                </w:rPr>
                <w:delText>（调度运行）、</w:delText>
              </w:r>
              <w:r w:rsidDel="003D2C50">
                <w:rPr>
                  <w:rFonts w:hint="eastAsia"/>
                </w:rPr>
                <w:delText>F</w:delText>
              </w:r>
              <w:r w:rsidDel="003D2C50">
                <w:delText>aultStop</w:delText>
              </w:r>
              <w:r w:rsidDel="003D2C50">
                <w:rPr>
                  <w:rFonts w:hint="eastAsia"/>
                </w:rPr>
                <w:delText>（故障停机）、</w:delText>
              </w:r>
              <w:r w:rsidDel="003D2C50">
                <w:rPr>
                  <w:rFonts w:hint="eastAsia"/>
                </w:rPr>
                <w:delText>C</w:delText>
              </w:r>
              <w:r w:rsidDel="003D2C50">
                <w:delText>omFault</w:delText>
              </w:r>
              <w:r w:rsidDel="003D2C50">
                <w:rPr>
                  <w:rFonts w:hint="eastAsia"/>
                </w:rPr>
                <w:delText>（通讯故障）</w:delText>
              </w:r>
              <w:r w:rsidDel="003D2C50">
                <w:delText>。</w:delText>
              </w:r>
            </w:del>
          </w:p>
          <w:p w14:paraId="45FB93F3" w14:textId="2528CB80" w:rsidR="00EA5016" w:rsidDel="003D2C50" w:rsidRDefault="004C4817">
            <w:pPr>
              <w:pStyle w:val="1"/>
              <w:rPr>
                <w:del w:id="7354" w:author="win10" w:date="2020-06-12T13:56:00Z"/>
              </w:rPr>
              <w:pPrChange w:id="7355" w:author="win10" w:date="2020-06-12T13:57:00Z">
                <w:pPr>
                  <w:jc w:val="left"/>
                </w:pPr>
              </w:pPrChange>
            </w:pPr>
            <w:del w:id="7356" w:author="win10" w:date="2020-06-12T13:56:00Z">
              <w:r w:rsidDel="003D2C50">
                <w:rPr>
                  <w:rFonts w:hint="eastAsia"/>
                </w:rPr>
                <w:delText>控制模式：</w:delText>
              </w:r>
              <w:r w:rsidDel="003D2C50">
                <w:rPr>
                  <w:rFonts w:hint="eastAsia"/>
                </w:rPr>
                <w:delText>None</w:delText>
              </w:r>
              <w:r w:rsidDel="003D2C50">
                <w:rPr>
                  <w:rFonts w:hint="eastAsia"/>
                </w:rPr>
                <w:delText>（都无效）、</w:delText>
              </w:r>
              <w:r w:rsidDel="003D2C50">
                <w:rPr>
                  <w:rFonts w:hint="eastAsia"/>
                </w:rPr>
                <w:delText>Both</w:delText>
              </w:r>
              <w:r w:rsidDel="003D2C50">
                <w:rPr>
                  <w:rFonts w:hint="eastAsia"/>
                </w:rPr>
                <w:delText>（都有效）、</w:delText>
              </w:r>
              <w:r w:rsidDel="003D2C50">
                <w:rPr>
                  <w:rFonts w:hint="eastAsia"/>
                </w:rPr>
                <w:delText>Remote</w:delText>
              </w:r>
              <w:r w:rsidDel="003D2C50">
                <w:rPr>
                  <w:rFonts w:hint="eastAsia"/>
                </w:rPr>
                <w:delText>（远程）、</w:delText>
              </w:r>
              <w:r w:rsidDel="003D2C50">
                <w:rPr>
                  <w:rFonts w:hint="eastAsia"/>
                </w:rPr>
                <w:delText>Local</w:delText>
              </w:r>
              <w:r w:rsidDel="003D2C50">
                <w:rPr>
                  <w:rFonts w:hint="eastAsia"/>
                </w:rPr>
                <w:delText>（本地）。</w:delText>
              </w:r>
            </w:del>
          </w:p>
          <w:p w14:paraId="5F67AFE9" w14:textId="75D85550" w:rsidR="00EA5016" w:rsidDel="003D2C50" w:rsidRDefault="004C4817">
            <w:pPr>
              <w:pStyle w:val="1"/>
              <w:rPr>
                <w:del w:id="7357" w:author="win10" w:date="2020-06-12T13:56:00Z"/>
              </w:rPr>
              <w:pPrChange w:id="7358" w:author="win10" w:date="2020-06-12T13:57:00Z">
                <w:pPr>
                  <w:jc w:val="left"/>
                </w:pPr>
              </w:pPrChange>
            </w:pPr>
            <w:del w:id="7359" w:author="win10" w:date="2020-06-12T13:56:00Z">
              <w:r w:rsidDel="003D2C50">
                <w:rPr>
                  <w:rFonts w:hint="eastAsia"/>
                </w:rPr>
                <w:delText>限功率开关：</w:delText>
              </w:r>
              <w:r w:rsidDel="003D2C50">
                <w:rPr>
                  <w:rFonts w:hint="eastAsia"/>
                </w:rPr>
                <w:delText>On</w:delText>
              </w:r>
              <w:r w:rsidDel="003D2C50">
                <w:rPr>
                  <w:rFonts w:hint="eastAsia"/>
                </w:rPr>
                <w:delText>（启用）、</w:delText>
              </w:r>
              <w:r w:rsidDel="003D2C50">
                <w:rPr>
                  <w:rFonts w:hint="eastAsia"/>
                </w:rPr>
                <w:delText>Off</w:delText>
              </w:r>
              <w:r w:rsidDel="003D2C50">
                <w:rPr>
                  <w:rFonts w:hint="eastAsia"/>
                </w:rPr>
                <w:delText>（停用）。</w:delText>
              </w:r>
            </w:del>
          </w:p>
          <w:p w14:paraId="27D4674C" w14:textId="03E9540E" w:rsidR="00EA5016" w:rsidDel="003D2C50" w:rsidRDefault="004C4817">
            <w:pPr>
              <w:pStyle w:val="1"/>
              <w:rPr>
                <w:del w:id="7360" w:author="win10" w:date="2020-06-12T13:56:00Z"/>
              </w:rPr>
              <w:pPrChange w:id="7361" w:author="win10" w:date="2020-06-12T13:57:00Z">
                <w:pPr>
                  <w:jc w:val="left"/>
                </w:pPr>
              </w:pPrChange>
            </w:pPr>
            <w:del w:id="7362" w:author="win10" w:date="2020-06-12T13:56:00Z">
              <w:r w:rsidDel="003D2C50">
                <w:rPr>
                  <w:rFonts w:hint="eastAsia"/>
                </w:rPr>
                <w:delText>SVG</w:delText>
              </w:r>
              <w:r w:rsidDel="003D2C50">
                <w:rPr>
                  <w:rFonts w:hint="eastAsia"/>
                </w:rPr>
                <w:delText>使能开关：</w:delText>
              </w:r>
              <w:r w:rsidDel="003D2C50">
                <w:rPr>
                  <w:rFonts w:hint="eastAsia"/>
                </w:rPr>
                <w:delText>On</w:delText>
              </w:r>
              <w:r w:rsidDel="003D2C50">
                <w:rPr>
                  <w:rFonts w:hint="eastAsia"/>
                </w:rPr>
                <w:delText>（启用）、</w:delText>
              </w:r>
              <w:r w:rsidDel="003D2C50">
                <w:rPr>
                  <w:rFonts w:hint="eastAsia"/>
                </w:rPr>
                <w:delText>Off</w:delText>
              </w:r>
              <w:r w:rsidDel="003D2C50">
                <w:rPr>
                  <w:rFonts w:hint="eastAsia"/>
                </w:rPr>
                <w:delText>（停用）。</w:delText>
              </w:r>
            </w:del>
          </w:p>
          <w:p w14:paraId="1A8B866F" w14:textId="05EB345E" w:rsidR="00EA5016" w:rsidDel="003D2C50" w:rsidRDefault="004C4817">
            <w:pPr>
              <w:pStyle w:val="1"/>
              <w:rPr>
                <w:del w:id="7363" w:author="win10" w:date="2020-06-12T13:56:00Z"/>
              </w:rPr>
              <w:pPrChange w:id="7364" w:author="win10" w:date="2020-06-12T13:57:00Z">
                <w:pPr>
                  <w:jc w:val="left"/>
                </w:pPr>
              </w:pPrChange>
            </w:pPr>
            <w:del w:id="7365" w:author="win10" w:date="2020-06-12T13:56:00Z">
              <w:r w:rsidDel="003D2C50">
                <w:rPr>
                  <w:rFonts w:hint="eastAsia"/>
                </w:rPr>
                <w:delText>无功调节选择开关：</w:delText>
              </w:r>
              <w:r w:rsidDel="003D2C50">
                <w:rPr>
                  <w:rFonts w:hint="eastAsia"/>
                </w:rPr>
                <w:delText>Off</w:delText>
              </w:r>
              <w:r w:rsidDel="003D2C50">
                <w:rPr>
                  <w:rFonts w:hint="eastAsia"/>
                </w:rPr>
                <w:delText>（关闭）、</w:delText>
              </w:r>
              <w:r w:rsidDel="003D2C50">
                <w:rPr>
                  <w:rFonts w:hint="eastAsia"/>
                </w:rPr>
                <w:delText>PowerFactor</w:delText>
              </w:r>
              <w:r w:rsidDel="003D2C50">
                <w:rPr>
                  <w:rFonts w:hint="eastAsia"/>
                </w:rPr>
                <w:delText>（功率因数设置有效）、</w:delText>
              </w:r>
              <w:r w:rsidDel="003D2C50">
                <w:rPr>
                  <w:rFonts w:hint="eastAsia"/>
                </w:rPr>
                <w:delText>ReactivePower</w:delText>
              </w:r>
              <w:r w:rsidDel="003D2C50">
                <w:rPr>
                  <w:rFonts w:hint="eastAsia"/>
                </w:rPr>
                <w:delText>（无功比例设置有效）、</w:delText>
              </w:r>
              <w:r w:rsidDel="003D2C50">
                <w:rPr>
                  <w:rFonts w:hint="eastAsia"/>
                </w:rPr>
                <w:delText>QPCurve</w:delText>
              </w:r>
              <w:r w:rsidDel="003D2C50">
                <w:rPr>
                  <w:rFonts w:hint="eastAsia"/>
                </w:rPr>
                <w:delText>（</w:delText>
              </w:r>
              <w:r w:rsidDel="003D2C50">
                <w:rPr>
                  <w:rFonts w:hint="eastAsia"/>
                </w:rPr>
                <w:delText>QP</w:delText>
              </w:r>
              <w:r w:rsidDel="003D2C50">
                <w:rPr>
                  <w:rFonts w:hint="eastAsia"/>
                </w:rPr>
                <w:delText>曲线设置启用）、</w:delText>
              </w:r>
              <w:r w:rsidDel="003D2C50">
                <w:rPr>
                  <w:rFonts w:hint="eastAsia"/>
                </w:rPr>
                <w:delText>QUCurve</w:delText>
              </w:r>
              <w:r w:rsidDel="003D2C50">
                <w:rPr>
                  <w:rFonts w:hint="eastAsia"/>
                </w:rPr>
                <w:delText>（</w:delText>
              </w:r>
              <w:r w:rsidDel="003D2C50">
                <w:rPr>
                  <w:rFonts w:hint="eastAsia"/>
                </w:rPr>
                <w:delText>QU</w:delText>
              </w:r>
              <w:r w:rsidDel="003D2C50">
                <w:rPr>
                  <w:rFonts w:hint="eastAsia"/>
                </w:rPr>
                <w:delText>曲线设置启用）。</w:delText>
              </w:r>
            </w:del>
          </w:p>
          <w:p w14:paraId="25DC7A31" w14:textId="629B7AC8" w:rsidR="00EA5016" w:rsidDel="003D2C50" w:rsidRDefault="004C4817">
            <w:pPr>
              <w:pStyle w:val="1"/>
              <w:rPr>
                <w:del w:id="7366" w:author="win10" w:date="2020-06-12T13:56:00Z"/>
              </w:rPr>
              <w:pPrChange w:id="7367" w:author="win10" w:date="2020-06-12T13:57:00Z">
                <w:pPr>
                  <w:jc w:val="left"/>
                </w:pPr>
              </w:pPrChange>
            </w:pPr>
            <w:del w:id="7368" w:author="win10" w:date="2020-06-12T13:56:00Z">
              <w:r w:rsidDel="003D2C50">
                <w:rPr>
                  <w:rFonts w:hint="eastAsia"/>
                </w:rPr>
                <w:delText>故障</w:delText>
              </w:r>
              <w:r w:rsidDel="003D2C50">
                <w:delText>：</w:delText>
              </w:r>
              <w:r w:rsidDel="003D2C50">
                <w:delText>Fault</w:delText>
              </w:r>
              <w:r w:rsidDel="003D2C50">
                <w:delText>。</w:delText>
              </w:r>
            </w:del>
          </w:p>
          <w:p w14:paraId="16487063" w14:textId="1351C788" w:rsidR="00184103" w:rsidDel="003D2C50" w:rsidRDefault="00184103">
            <w:pPr>
              <w:pStyle w:val="1"/>
              <w:rPr>
                <w:del w:id="7369" w:author="win10" w:date="2020-06-12T13:56:00Z"/>
              </w:rPr>
              <w:pPrChange w:id="7370" w:author="win10" w:date="2020-06-12T13:57:00Z">
                <w:pPr>
                  <w:jc w:val="left"/>
                </w:pPr>
              </w:pPrChange>
            </w:pPr>
            <w:del w:id="7371" w:author="win10" w:date="2020-06-12T13:56:00Z">
              <w:r w:rsidDel="003D2C50">
                <w:rPr>
                  <w:rFonts w:hint="eastAsia"/>
                </w:rPr>
                <w:delText>系统状态：这里多分一层</w:delText>
              </w:r>
            </w:del>
          </w:p>
          <w:p w14:paraId="740C3D7C" w14:textId="6464FD1A" w:rsidR="00184103" w:rsidDel="003D2C50" w:rsidRDefault="00184103">
            <w:pPr>
              <w:pStyle w:val="1"/>
              <w:rPr>
                <w:del w:id="7372" w:author="win10" w:date="2020-06-12T13:56:00Z"/>
              </w:rPr>
              <w:pPrChange w:id="7373" w:author="win10" w:date="2020-06-12T13:57:00Z">
                <w:pPr>
                  <w:ind w:left="420" w:hangingChars="200" w:hanging="420"/>
                  <w:jc w:val="left"/>
                </w:pPr>
              </w:pPrChange>
            </w:pPr>
            <w:del w:id="7374" w:author="win10" w:date="2020-06-12T13:56:00Z">
              <w:r w:rsidDel="003D2C50">
                <w:rPr>
                  <w:rFonts w:hint="eastAsia"/>
                </w:rPr>
                <w:delText>{</w:delText>
              </w:r>
            </w:del>
          </w:p>
          <w:p w14:paraId="49C8DC7E" w14:textId="3C1F2842" w:rsidR="00184103" w:rsidDel="003D2C50" w:rsidRDefault="00184103">
            <w:pPr>
              <w:pStyle w:val="1"/>
              <w:rPr>
                <w:del w:id="7375" w:author="win10" w:date="2020-06-12T13:56:00Z"/>
              </w:rPr>
              <w:pPrChange w:id="7376" w:author="win10" w:date="2020-06-12T13:57:00Z">
                <w:pPr>
                  <w:ind w:leftChars="200" w:left="420"/>
                  <w:jc w:val="left"/>
                </w:pPr>
              </w:pPrChange>
            </w:pPr>
            <w:del w:id="7377" w:author="win10" w:date="2020-06-12T13:56:00Z">
              <w:r w:rsidRPr="00C73D6E" w:rsidDel="003D2C50">
                <w:rPr>
                  <w:rFonts w:hint="eastAsia"/>
                </w:rPr>
                <w:delText>开机状态</w:delText>
              </w:r>
              <w:r w:rsidDel="003D2C50">
                <w:rPr>
                  <w:rFonts w:hint="eastAsia"/>
                </w:rPr>
                <w:delText>：</w:delText>
              </w:r>
              <w:r w:rsidRPr="00421FF3" w:rsidDel="003D2C50">
                <w:rPr>
                  <w:rFonts w:hint="eastAsia"/>
                </w:rPr>
                <w:delText>Succeed</w:delText>
              </w:r>
              <w:r w:rsidRPr="00421FF3" w:rsidDel="003D2C50">
                <w:rPr>
                  <w:rFonts w:hint="eastAsia"/>
                </w:rPr>
                <w:delText>（成功）、</w:delText>
              </w:r>
              <w:r w:rsidRPr="00421FF3" w:rsidDel="003D2C50">
                <w:rPr>
                  <w:rFonts w:hint="eastAsia"/>
                </w:rPr>
                <w:delText>Timeout</w:delText>
              </w:r>
              <w:r w:rsidRPr="00421FF3" w:rsidDel="003D2C50">
                <w:rPr>
                  <w:rFonts w:hint="eastAsia"/>
                </w:rPr>
                <w:delText>（超时）、</w:delText>
              </w:r>
              <w:r w:rsidRPr="00421FF3" w:rsidDel="003D2C50">
                <w:rPr>
                  <w:rFonts w:hint="eastAsia"/>
                </w:rPr>
                <w:delText>Fault</w:delText>
              </w:r>
              <w:r w:rsidRPr="00421FF3" w:rsidDel="003D2C50">
                <w:rPr>
                  <w:rFonts w:hint="eastAsia"/>
                </w:rPr>
                <w:delText>（故障终止）、</w:delText>
              </w:r>
              <w:r w:rsidRPr="00421FF3" w:rsidDel="003D2C50">
                <w:rPr>
                  <w:rFonts w:hint="eastAsia"/>
                </w:rPr>
                <w:delText>NormalOff</w:delText>
              </w:r>
              <w:r w:rsidRPr="00421FF3" w:rsidDel="003D2C50">
                <w:rPr>
                  <w:rFonts w:hint="eastAsia"/>
                </w:rPr>
                <w:delText>（正常关）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39BFA66A" w14:textId="03B75C86" w:rsidR="00184103" w:rsidDel="003D2C50" w:rsidRDefault="00184103">
            <w:pPr>
              <w:pStyle w:val="1"/>
              <w:rPr>
                <w:del w:id="7378" w:author="win10" w:date="2020-06-12T13:56:00Z"/>
              </w:rPr>
              <w:pPrChange w:id="7379" w:author="win10" w:date="2020-06-12T13:57:00Z">
                <w:pPr>
                  <w:ind w:leftChars="200" w:left="420"/>
                  <w:jc w:val="left"/>
                </w:pPr>
              </w:pPrChange>
            </w:pPr>
            <w:del w:id="7380" w:author="win10" w:date="2020-06-12T13:56:00Z">
              <w:r w:rsidRPr="00C73D6E" w:rsidDel="003D2C50">
                <w:rPr>
                  <w:rFonts w:hint="eastAsia"/>
                </w:rPr>
                <w:delText>开机操作进行中</w:delText>
              </w:r>
              <w:r w:rsidDel="003D2C50">
                <w:rPr>
                  <w:rFonts w:hint="eastAsia"/>
                </w:rPr>
                <w:delText>：</w:delText>
              </w:r>
              <w:r w:rsidRPr="00421FF3" w:rsidDel="003D2C50">
                <w:rPr>
                  <w:rFonts w:hint="eastAsia"/>
                </w:rPr>
                <w:delText>Yes</w:delText>
              </w:r>
              <w:r w:rsidRPr="00421FF3" w:rsidDel="003D2C50">
                <w:rPr>
                  <w:rFonts w:hint="eastAsia"/>
                </w:rPr>
                <w:delText>（是）、</w:delText>
              </w:r>
              <w:r w:rsidRPr="00421FF3" w:rsidDel="003D2C50">
                <w:rPr>
                  <w:rFonts w:hint="eastAsia"/>
                </w:rPr>
                <w:delText>No</w:delText>
              </w:r>
              <w:r w:rsidRPr="00421FF3" w:rsidDel="003D2C50">
                <w:rPr>
                  <w:rFonts w:hint="eastAsia"/>
                </w:rPr>
                <w:delText>（否）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086005C8" w14:textId="20102304" w:rsidR="00184103" w:rsidDel="003D2C50" w:rsidRDefault="00184103">
            <w:pPr>
              <w:pStyle w:val="1"/>
              <w:rPr>
                <w:del w:id="7381" w:author="win10" w:date="2020-06-12T13:56:00Z"/>
              </w:rPr>
              <w:pPrChange w:id="7382" w:author="win10" w:date="2020-06-12T13:57:00Z">
                <w:pPr>
                  <w:ind w:leftChars="200" w:left="420"/>
                  <w:jc w:val="left"/>
                </w:pPr>
              </w:pPrChange>
            </w:pPr>
            <w:del w:id="7383" w:author="win10" w:date="2020-06-12T13:56:00Z">
              <w:r w:rsidRPr="00C73D6E" w:rsidDel="003D2C50">
                <w:rPr>
                  <w:rFonts w:hint="eastAsia"/>
                </w:rPr>
                <w:delText>关机状态</w:delText>
              </w:r>
              <w:r w:rsidDel="003D2C50">
                <w:rPr>
                  <w:rFonts w:hint="eastAsia"/>
                </w:rPr>
                <w:delText>：</w:delText>
              </w:r>
              <w:r w:rsidRPr="00421FF3" w:rsidDel="003D2C50">
                <w:rPr>
                  <w:rFonts w:hint="eastAsia"/>
                </w:rPr>
                <w:delText>Succeed</w:delText>
              </w:r>
              <w:r w:rsidRPr="00421FF3" w:rsidDel="003D2C50">
                <w:rPr>
                  <w:rFonts w:hint="eastAsia"/>
                </w:rPr>
                <w:delText>（成功）、</w:delText>
              </w:r>
              <w:r w:rsidRPr="00421FF3" w:rsidDel="003D2C50">
                <w:rPr>
                  <w:rFonts w:hint="eastAsia"/>
                </w:rPr>
                <w:delText>Timeout</w:delText>
              </w:r>
              <w:r w:rsidRPr="00421FF3" w:rsidDel="003D2C50">
                <w:rPr>
                  <w:rFonts w:hint="eastAsia"/>
                </w:rPr>
                <w:delText>（超时）、</w:delText>
              </w:r>
              <w:r w:rsidRPr="00421FF3" w:rsidDel="003D2C50">
                <w:rPr>
                  <w:rFonts w:hint="eastAsia"/>
                </w:rPr>
                <w:delText>Fault</w:delText>
              </w:r>
              <w:r w:rsidRPr="00421FF3" w:rsidDel="003D2C50">
                <w:rPr>
                  <w:rFonts w:hint="eastAsia"/>
                </w:rPr>
                <w:delText>（故障终止）、</w:delText>
              </w:r>
              <w:r w:rsidRPr="00421FF3" w:rsidDel="003D2C50">
                <w:rPr>
                  <w:rFonts w:hint="eastAsia"/>
                </w:rPr>
                <w:delText>NormalO</w:delText>
              </w:r>
              <w:r w:rsidDel="003D2C50">
                <w:delText>n</w:delText>
              </w:r>
              <w:r w:rsidRPr="00421FF3" w:rsidDel="003D2C50">
                <w:rPr>
                  <w:rFonts w:hint="eastAsia"/>
                </w:rPr>
                <w:delText>（正常</w:delText>
              </w:r>
              <w:r w:rsidDel="003D2C50">
                <w:rPr>
                  <w:rFonts w:hint="eastAsia"/>
                </w:rPr>
                <w:delText>开</w:delText>
              </w:r>
              <w:r w:rsidRPr="00421FF3" w:rsidDel="003D2C50">
                <w:rPr>
                  <w:rFonts w:hint="eastAsia"/>
                </w:rPr>
                <w:delText>）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66CA71E4" w14:textId="08343E3E" w:rsidR="00184103" w:rsidRPr="00665907" w:rsidDel="003D2C50" w:rsidRDefault="00184103">
            <w:pPr>
              <w:pStyle w:val="1"/>
              <w:rPr>
                <w:del w:id="7384" w:author="win10" w:date="2020-06-12T13:56:00Z"/>
              </w:rPr>
              <w:pPrChange w:id="7385" w:author="win10" w:date="2020-06-12T13:57:00Z">
                <w:pPr>
                  <w:ind w:leftChars="200" w:left="420"/>
                  <w:jc w:val="left"/>
                </w:pPr>
              </w:pPrChange>
            </w:pPr>
            <w:del w:id="7386" w:author="win10" w:date="2020-06-12T13:56:00Z">
              <w:r w:rsidRPr="00C73D6E" w:rsidDel="003D2C50">
                <w:rPr>
                  <w:rFonts w:hint="eastAsia"/>
                </w:rPr>
                <w:delText>关机操作进行中</w:delText>
              </w:r>
              <w:r w:rsidDel="003D2C50">
                <w:rPr>
                  <w:rFonts w:hint="eastAsia"/>
                </w:rPr>
                <w:delText>：</w:delText>
              </w:r>
              <w:r w:rsidRPr="00421FF3" w:rsidDel="003D2C50">
                <w:rPr>
                  <w:rFonts w:hint="eastAsia"/>
                </w:rPr>
                <w:delText>Yes</w:delText>
              </w:r>
              <w:r w:rsidRPr="00421FF3" w:rsidDel="003D2C50">
                <w:rPr>
                  <w:rFonts w:hint="eastAsia"/>
                </w:rPr>
                <w:delText>（是）、</w:delText>
              </w:r>
              <w:r w:rsidRPr="00421FF3" w:rsidDel="003D2C50">
                <w:rPr>
                  <w:rFonts w:hint="eastAsia"/>
                </w:rPr>
                <w:delText>No</w:delText>
              </w:r>
              <w:r w:rsidRPr="00421FF3" w:rsidDel="003D2C50">
                <w:rPr>
                  <w:rFonts w:hint="eastAsia"/>
                </w:rPr>
                <w:delText>（否）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75B11029" w14:textId="786C5DFB" w:rsidR="00184103" w:rsidDel="003D2C50" w:rsidRDefault="00184103">
            <w:pPr>
              <w:pStyle w:val="1"/>
              <w:rPr>
                <w:del w:id="7387" w:author="win10" w:date="2020-06-12T13:56:00Z"/>
              </w:rPr>
              <w:pPrChange w:id="7388" w:author="win10" w:date="2020-06-12T13:57:00Z">
                <w:pPr>
                  <w:jc w:val="left"/>
                </w:pPr>
              </w:pPrChange>
            </w:pPr>
            <w:del w:id="7389" w:author="win10" w:date="2020-06-12T13:56:00Z">
              <w:r w:rsidDel="003D2C50">
                <w:rPr>
                  <w:rFonts w:hint="eastAsia"/>
                </w:rPr>
                <w:delText>}</w:delText>
              </w:r>
            </w:del>
          </w:p>
        </w:tc>
      </w:tr>
    </w:tbl>
    <w:p w14:paraId="57F421DD" w14:textId="4F4E1C8B" w:rsidR="00EA5016" w:rsidDel="003D2C50" w:rsidRDefault="004C4817">
      <w:pPr>
        <w:pStyle w:val="1"/>
        <w:rPr>
          <w:del w:id="7390" w:author="win10" w:date="2020-06-12T13:56:00Z"/>
        </w:rPr>
        <w:pPrChange w:id="7391" w:author="win10" w:date="2020-06-12T13:57:00Z">
          <w:pPr/>
        </w:pPrChange>
      </w:pPr>
      <w:del w:id="7392" w:author="win10" w:date="2020-06-12T13:56:00Z">
        <w:r w:rsidDel="003D2C50">
          <w:rPr>
            <w:b w:val="0"/>
            <w:noProof/>
          </w:rPr>
          <mc:AlternateContent>
            <mc:Choice Requires="wps">
              <w:drawing>
                <wp:anchor distT="45720" distB="45720" distL="114300" distR="114300" simplePos="0" relativeHeight="251675648" behindDoc="0" locked="0" layoutInCell="1" allowOverlap="1" wp14:anchorId="01A8FFAD" wp14:editId="4B6531CA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262890</wp:posOffset>
                  </wp:positionV>
                  <wp:extent cx="5494655" cy="1404620"/>
                  <wp:effectExtent l="0" t="0" r="10795" b="17780"/>
                  <wp:wrapSquare wrapText="bothSides"/>
                  <wp:docPr id="13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752BD650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设备</w:t>
                              </w:r>
                              <w:r>
                                <w:rPr>
                                  <w:szCs w:val="21"/>
                                </w:rPr>
                                <w:t>MQTT</w:t>
                              </w:r>
                              <w:r>
                                <w:rPr>
                                  <w:szCs w:val="21"/>
                                </w:rPr>
                                <w:t>上报</w:t>
                              </w:r>
                            </w:p>
                            <w:p w14:paraId="2DC9B187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Topic: /tianshun/v1/TS02E510000100/TS01E510000100/data/json</w:t>
                              </w:r>
                            </w:p>
                            <w:p w14:paraId="2DAC4244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MQTT Client</w:t>
                              </w:r>
                              <w:r>
                                <w:rPr>
                                  <w:szCs w:val="21"/>
                                </w:rPr>
                                <w:t>发送的</w:t>
                              </w:r>
                              <w:r>
                                <w:rPr>
                                  <w:szCs w:val="21"/>
                                </w:rPr>
                                <w:t>payload</w:t>
                              </w:r>
                              <w:r>
                                <w:rPr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4476E35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1FFCB37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"deviceReq",</w:t>
                              </w:r>
                            </w:p>
                            <w:p w14:paraId="3C7D7F7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"PV-203",</w:t>
                              </w:r>
                            </w:p>
                            <w:p w14:paraId="358F207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"3-1",</w:t>
                              </w:r>
                            </w:p>
                            <w:p w14:paraId="4EDE40B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"data": {</w:t>
                              </w:r>
                            </w:p>
                            <w:p w14:paraId="3F65762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"State",</w:t>
                              </w:r>
                            </w:p>
                            <w:p w14:paraId="3271E56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"priority": "High",</w:t>
                              </w:r>
                            </w:p>
                            <w:p w14:paraId="567A34D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"serviceData": {</w:t>
                              </w:r>
                            </w:p>
                            <w:p w14:paraId="294B3F6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"OnOff": "Start",</w:t>
                              </w:r>
                            </w:p>
                            <w:p w14:paraId="46CC3DF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"RunState": "Running",</w:t>
                              </w:r>
                            </w:p>
                            <w:p w14:paraId="2471132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"ControlMode": "Both",</w:t>
                              </w:r>
                            </w:p>
                            <w:p w14:paraId="20F7A4E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"LimitedPowerSwitch": "Off",</w:t>
                              </w:r>
                            </w:p>
                            <w:p w14:paraId="577D98B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"SVGSwitch": "Off",</w:t>
                              </w:r>
                            </w:p>
                            <w:p w14:paraId="085989A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"ReactivePowerSwitch": "Off",</w:t>
                              </w:r>
                            </w:p>
                            <w:p w14:paraId="6E031406" w14:textId="748691A5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"Fault": ""</w:t>
                              </w:r>
                              <w:r w:rsidR="00EF46D3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</w:t>
                              </w:r>
                            </w:p>
                            <w:p w14:paraId="16520A10" w14:textId="77777777" w:rsidR="00EF46D3" w:rsidRDefault="00EF46D3" w:rsidP="00EF46D3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"SystemState": {</w:t>
                              </w:r>
                            </w:p>
                            <w:p w14:paraId="25387E77" w14:textId="77777777" w:rsidR="00EF46D3" w:rsidRDefault="00EF46D3" w:rsidP="00EF46D3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</w:t>
                              </w:r>
                              <w:r w:rsidRPr="006B23B8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OnState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": "</w:t>
                              </w:r>
                              <w:r w:rsidRPr="00D6146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NormalOff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",</w:t>
                              </w:r>
                            </w:p>
                            <w:p w14:paraId="0358553B" w14:textId="77777777" w:rsidR="00EF46D3" w:rsidRDefault="00EF46D3" w:rsidP="00EF46D3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</w:t>
                              </w:r>
                              <w:r w:rsidRPr="006B23B8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OnInOperation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": "</w:t>
                              </w:r>
                              <w:r w:rsidRPr="00D6146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No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",</w:t>
                              </w:r>
                            </w:p>
                            <w:p w14:paraId="6ECA5C2C" w14:textId="77777777" w:rsidR="00EF46D3" w:rsidRDefault="00EF46D3" w:rsidP="00EF46D3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</w:t>
                              </w:r>
                              <w:r w:rsidRPr="006B23B8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OffState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": "</w:t>
                              </w:r>
                              <w:r w:rsidRPr="00D6146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Succeed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",</w:t>
                              </w:r>
                            </w:p>
                            <w:p w14:paraId="643EF679" w14:textId="77777777" w:rsidR="00EF46D3" w:rsidRPr="00A2612A" w:rsidRDefault="00EF46D3" w:rsidP="00EF46D3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</w:t>
                              </w:r>
                              <w:r w:rsidRPr="006B23B8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OffInOperation</w:t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": "</w:t>
                              </w:r>
                              <w:r w:rsidRPr="00D6146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No</w:t>
                              </w:r>
                              <w:r w:rsidRPr="00A2612A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"</w:t>
                              </w:r>
                            </w:p>
                            <w:p w14:paraId="1DC7D563" w14:textId="4CE09492" w:rsidR="00EF46D3" w:rsidRDefault="00EF46D3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</w:t>
                              </w:r>
                            </w:p>
                            <w:p w14:paraId="07241F2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0FCB96C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"20190916T091220Z"</w:t>
                              </w:r>
                            </w:p>
                            <w:p w14:paraId="1063021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</w:t>
                              </w:r>
                            </w:p>
                            <w:p w14:paraId="41540AFD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01A8FFAD" id="_x0000_s1058" type="#_x0000_t202" style="position:absolute;left:0;text-align:left;margin-left:1.65pt;margin-top:20.7pt;width:432.6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">
                  <v:textbox style="mso-fit-shape-to-text:t">
                    <w:txbxContent>
                      <w:p w14:paraId="752BD650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设备</w:t>
                        </w:r>
                        <w:r>
                          <w:rPr>
                            <w:szCs w:val="21"/>
                          </w:rPr>
                          <w:t>MQTT</w:t>
                        </w:r>
                        <w:r>
                          <w:rPr>
                            <w:szCs w:val="21"/>
                          </w:rPr>
                          <w:t>上报</w:t>
                        </w:r>
                      </w:p>
                      <w:p w14:paraId="2DC9B187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Topic: /tianshun/v1/TS02E510000100/TS01E510000100/data/json</w:t>
                        </w:r>
                      </w:p>
                      <w:p w14:paraId="2DAC4244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MQTT Client</w:t>
                        </w:r>
                        <w:r>
                          <w:rPr>
                            <w:szCs w:val="21"/>
                          </w:rPr>
                          <w:t>发送的</w:t>
                        </w:r>
                        <w:r>
                          <w:rPr>
                            <w:szCs w:val="21"/>
                          </w:rPr>
                          <w:t>payload</w:t>
                        </w:r>
                        <w:r>
                          <w:rPr>
                            <w:szCs w:val="21"/>
                          </w:rPr>
                          <w:t>：</w:t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</w:p>
                      <w:p w14:paraId="4476E35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1FFCB37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"deviceReq",</w:t>
                        </w:r>
                      </w:p>
                      <w:p w14:paraId="3C7D7F7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"PV-203",</w:t>
                        </w:r>
                      </w:p>
                      <w:p w14:paraId="358F207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"3-1",</w:t>
                        </w:r>
                      </w:p>
                      <w:p w14:paraId="4EDE40B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"data": {</w:t>
                        </w:r>
                      </w:p>
                      <w:p w14:paraId="3F65762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"State",</w:t>
                        </w:r>
                      </w:p>
                      <w:p w14:paraId="3271E56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"priority": "High",</w:t>
                        </w:r>
                      </w:p>
                      <w:p w14:paraId="567A34D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"serviceData": {</w:t>
                        </w:r>
                      </w:p>
                      <w:p w14:paraId="294B3F6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"OnOff": "Start",</w:t>
                        </w:r>
                      </w:p>
                      <w:p w14:paraId="46CC3DF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"RunState": "Running",</w:t>
                        </w:r>
                      </w:p>
                      <w:p w14:paraId="2471132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"ControlMode": "Both",</w:t>
                        </w:r>
                      </w:p>
                      <w:p w14:paraId="20F7A4E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"LimitedPowerSwitch": "Off",</w:t>
                        </w:r>
                      </w:p>
                      <w:p w14:paraId="577D98B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"SVGSwitch": "Off",</w:t>
                        </w:r>
                      </w:p>
                      <w:p w14:paraId="085989A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"ReactivePowerSwitch": "Off",</w:t>
                        </w:r>
                      </w:p>
                      <w:p w14:paraId="6E031406" w14:textId="748691A5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"Fault": ""</w:t>
                        </w:r>
                        <w:r w:rsidR="00EF46D3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</w:t>
                        </w:r>
                      </w:p>
                      <w:p w14:paraId="16520A10" w14:textId="77777777" w:rsidR="00EF46D3" w:rsidRDefault="00EF46D3" w:rsidP="00EF46D3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"SystemState": {</w:t>
                        </w:r>
                      </w:p>
                      <w:p w14:paraId="25387E77" w14:textId="77777777" w:rsidR="00EF46D3" w:rsidRDefault="00EF46D3" w:rsidP="00EF46D3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</w:t>
                        </w:r>
                        <w:r w:rsidRPr="006B23B8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OnState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": "</w:t>
                        </w:r>
                        <w:r w:rsidRPr="00D6146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NormalOff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",</w:t>
                        </w:r>
                      </w:p>
                      <w:p w14:paraId="0358553B" w14:textId="77777777" w:rsidR="00EF46D3" w:rsidRDefault="00EF46D3" w:rsidP="00EF46D3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</w:t>
                        </w:r>
                        <w:r w:rsidRPr="006B23B8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OnInOperation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": "</w:t>
                        </w:r>
                        <w:r w:rsidRPr="00D6146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No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",</w:t>
                        </w:r>
                      </w:p>
                      <w:p w14:paraId="6ECA5C2C" w14:textId="77777777" w:rsidR="00EF46D3" w:rsidRDefault="00EF46D3" w:rsidP="00EF46D3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</w:t>
                        </w:r>
                        <w:r w:rsidRPr="006B23B8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OffState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": "</w:t>
                        </w:r>
                        <w:r w:rsidRPr="00D6146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Succeed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",</w:t>
                        </w:r>
                      </w:p>
                      <w:p w14:paraId="643EF679" w14:textId="77777777" w:rsidR="00EF46D3" w:rsidRPr="00A2612A" w:rsidRDefault="00EF46D3" w:rsidP="00EF46D3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</w:t>
                        </w:r>
                        <w:r w:rsidRPr="006B23B8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OffInOperation</w:t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": "</w:t>
                        </w:r>
                        <w:r w:rsidRPr="00D6146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No</w:t>
                        </w:r>
                        <w:r w:rsidRPr="00A2612A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"</w:t>
                        </w:r>
                      </w:p>
                      <w:p w14:paraId="1DC7D563" w14:textId="4CE09492" w:rsidR="00EF46D3" w:rsidRDefault="00EF46D3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</w:t>
                        </w:r>
                      </w:p>
                      <w:p w14:paraId="07241F2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0FCB96C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"20190916T091220Z"</w:t>
                        </w:r>
                      </w:p>
                      <w:p w14:paraId="1063021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</w:t>
                        </w:r>
                      </w:p>
                      <w:p w14:paraId="41540AFD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3D2C50">
          <w:rPr>
            <w:rFonts w:hint="eastAsia"/>
            <w:bCs/>
          </w:rPr>
          <w:delText>示例</w:delText>
        </w:r>
        <w:r w:rsidDel="003D2C50">
          <w:rPr>
            <w:rFonts w:hint="eastAsia"/>
          </w:rPr>
          <w:delText>：</w:delText>
        </w:r>
      </w:del>
    </w:p>
    <w:p w14:paraId="4BC407EE" w14:textId="02A9E1AF" w:rsidR="00EA5016" w:rsidDel="003D2C50" w:rsidRDefault="00EA5016">
      <w:pPr>
        <w:pStyle w:val="1"/>
        <w:rPr>
          <w:del w:id="7393" w:author="win10" w:date="2020-06-12T13:56:00Z"/>
        </w:rPr>
        <w:pPrChange w:id="7394" w:author="win10" w:date="2020-06-12T13:57:00Z">
          <w:pPr/>
        </w:pPrChange>
      </w:pPr>
    </w:p>
    <w:p w14:paraId="3A711DD6" w14:textId="6DE5B579" w:rsidR="00EA5016" w:rsidDel="003D2C50" w:rsidRDefault="004C4817">
      <w:pPr>
        <w:pStyle w:val="1"/>
        <w:rPr>
          <w:del w:id="7395" w:author="win10" w:date="2020-06-12T13:56:00Z"/>
        </w:rPr>
        <w:pPrChange w:id="7396" w:author="win10" w:date="2020-06-12T13:57:00Z">
          <w:pPr>
            <w:pStyle w:val="3"/>
            <w:ind w:firstLineChars="100" w:firstLine="241"/>
            <w:jc w:val="left"/>
          </w:pPr>
        </w:pPrChange>
      </w:pPr>
      <w:bookmarkStart w:id="7397" w:name="_Toc28352276"/>
      <w:del w:id="7398" w:author="win10" w:date="2020-06-12T13:56:00Z">
        <w:r w:rsidDel="003D2C50">
          <w:delText>4.</w:delText>
        </w:r>
        <w:r w:rsidDel="003D2C50">
          <w:rPr>
            <w:rFonts w:hint="eastAsia"/>
          </w:rPr>
          <w:delText>2.2</w:delText>
        </w:r>
        <w:r w:rsidDel="003D2C50">
          <w:delText xml:space="preserve"> </w:delText>
        </w:r>
        <w:r w:rsidDel="003D2C50">
          <w:rPr>
            <w:rFonts w:hint="eastAsia"/>
          </w:rPr>
          <w:delText>设备运行数据（</w:delText>
        </w:r>
        <w:r w:rsidDel="003D2C50">
          <w:rPr>
            <w:rFonts w:cs="Arial"/>
          </w:rPr>
          <w:delText>Rundata</w:delText>
        </w:r>
        <w:r w:rsidDel="003D2C50">
          <w:rPr>
            <w:rFonts w:hint="eastAsia"/>
          </w:rPr>
          <w:delText>）</w:delText>
        </w:r>
        <w:bookmarkEnd w:id="7397"/>
      </w:del>
    </w:p>
    <w:p w14:paraId="2092758F" w14:textId="7FBD2FD7" w:rsidR="00EA5016" w:rsidDel="003D2C50" w:rsidRDefault="004C4817">
      <w:pPr>
        <w:pStyle w:val="1"/>
        <w:rPr>
          <w:del w:id="7399" w:author="win10" w:date="2020-06-12T13:56:00Z"/>
        </w:rPr>
        <w:pPrChange w:id="7400" w:author="win10" w:date="2020-06-12T13:57:00Z">
          <w:pPr>
            <w:ind w:firstLine="420"/>
          </w:pPr>
        </w:pPrChange>
      </w:pPr>
      <w:del w:id="7401" w:author="win10" w:date="2020-06-12T13:56:00Z">
        <w:r w:rsidDel="003D2C50">
          <w:delText>High</w:delText>
        </w:r>
        <w:r w:rsidDel="003D2C50">
          <w:rPr>
            <w:rFonts w:hint="eastAsia"/>
          </w:rPr>
          <w:delText>类别数据如下表。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5206B4BB" w14:textId="4B126107">
        <w:trPr>
          <w:tblHeader/>
          <w:tblCellSpacing w:w="0" w:type="dxa"/>
          <w:del w:id="7402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DB4A81F" w14:textId="3746FC24" w:rsidR="00EA5016" w:rsidDel="003D2C50" w:rsidRDefault="004C4817">
            <w:pPr>
              <w:pStyle w:val="1"/>
              <w:rPr>
                <w:del w:id="740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404" w:author="win10" w:date="2020-06-12T13:57:00Z">
                <w:pPr>
                  <w:widowControl/>
                  <w:jc w:val="center"/>
                </w:pPr>
              </w:pPrChange>
            </w:pPr>
            <w:del w:id="740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6A27772" w14:textId="71A5B77A" w:rsidR="00EA5016" w:rsidDel="003D2C50" w:rsidRDefault="004C4817">
            <w:pPr>
              <w:pStyle w:val="1"/>
              <w:rPr>
                <w:del w:id="740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407" w:author="win10" w:date="2020-06-12T13:57:00Z">
                <w:pPr>
                  <w:widowControl/>
                  <w:jc w:val="center"/>
                </w:pPr>
              </w:pPrChange>
            </w:pPr>
            <w:del w:id="740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1CCFD26" w14:textId="3571687F" w:rsidR="00EA5016" w:rsidDel="003D2C50" w:rsidRDefault="004C4817">
            <w:pPr>
              <w:pStyle w:val="1"/>
              <w:rPr>
                <w:del w:id="740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410" w:author="win10" w:date="2020-06-12T13:57:00Z">
                <w:pPr>
                  <w:widowControl/>
                  <w:jc w:val="center"/>
                </w:pPr>
              </w:pPrChange>
            </w:pPr>
            <w:del w:id="741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0185F23" w14:textId="7608CFA2" w:rsidR="00EA5016" w:rsidDel="003D2C50" w:rsidRDefault="004C4817">
            <w:pPr>
              <w:pStyle w:val="1"/>
              <w:rPr>
                <w:del w:id="741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413" w:author="win10" w:date="2020-06-12T13:57:00Z">
                <w:pPr>
                  <w:widowControl/>
                  <w:jc w:val="center"/>
                </w:pPr>
              </w:pPrChange>
            </w:pPr>
            <w:del w:id="741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253A10A9" w14:textId="616D8CE7">
        <w:trPr>
          <w:tblCellSpacing w:w="0" w:type="dxa"/>
          <w:del w:id="7415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6503CCD" w14:textId="62097041" w:rsidR="00EA5016" w:rsidDel="003D2C50" w:rsidRDefault="004C4817">
            <w:pPr>
              <w:pStyle w:val="1"/>
              <w:rPr>
                <w:del w:id="7416" w:author="win10" w:date="2020-06-12T13:56:00Z"/>
              </w:rPr>
              <w:pPrChange w:id="7417" w:author="win10" w:date="2020-06-12T13:57:00Z">
                <w:pPr>
                  <w:jc w:val="left"/>
                </w:pPr>
              </w:pPrChange>
            </w:pPr>
            <w:del w:id="7418" w:author="win10" w:date="2020-06-12T13:56:00Z">
              <w:r w:rsidDel="003D2C50">
                <w:delText>key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F3980A1" w14:textId="4FB8E916" w:rsidR="00EA5016" w:rsidDel="003D2C50" w:rsidRDefault="004C4817">
            <w:pPr>
              <w:pStyle w:val="1"/>
              <w:rPr>
                <w:del w:id="7419" w:author="win10" w:date="2020-06-12T13:56:00Z"/>
              </w:rPr>
              <w:pPrChange w:id="7420" w:author="win10" w:date="2020-06-12T13:57:00Z">
                <w:pPr>
                  <w:jc w:val="left"/>
                </w:pPr>
              </w:pPrChange>
            </w:pPr>
            <w:del w:id="7421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C087981" w14:textId="4865E2EE" w:rsidR="00EA5016" w:rsidDel="003D2C50" w:rsidRDefault="004C4817">
            <w:pPr>
              <w:pStyle w:val="1"/>
              <w:rPr>
                <w:del w:id="7422" w:author="win10" w:date="2020-06-12T13:56:00Z"/>
              </w:rPr>
              <w:pPrChange w:id="7423" w:author="win10" w:date="2020-06-12T13:57:00Z">
                <w:pPr>
                  <w:jc w:val="left"/>
                </w:pPr>
              </w:pPrChange>
            </w:pPr>
            <w:del w:id="7424" w:author="win10" w:date="2020-06-12T13:56:00Z">
              <w:r w:rsidDel="003D2C50">
                <w:delText>String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C2A1B9B" w14:textId="2A405101" w:rsidR="00EA5016" w:rsidDel="003D2C50" w:rsidRDefault="004C4817">
            <w:pPr>
              <w:pStyle w:val="1"/>
              <w:rPr>
                <w:del w:id="7425" w:author="win10" w:date="2020-06-12T13:56:00Z"/>
              </w:rPr>
              <w:pPrChange w:id="7426" w:author="win10" w:date="2020-06-12T13:57:00Z">
                <w:pPr>
                  <w:jc w:val="left"/>
                </w:pPr>
              </w:pPrChange>
            </w:pPr>
            <w:del w:id="7427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运行数据类别</w:delText>
              </w:r>
              <w:r w:rsidDel="003D2C50">
                <w:delText>。</w:delText>
              </w:r>
            </w:del>
          </w:p>
          <w:p w14:paraId="76721007" w14:textId="4E17B8AC" w:rsidR="00EA5016" w:rsidDel="003D2C50" w:rsidRDefault="004C4817">
            <w:pPr>
              <w:pStyle w:val="1"/>
              <w:rPr>
                <w:del w:id="7428" w:author="win10" w:date="2020-06-12T13:56:00Z"/>
              </w:rPr>
              <w:pPrChange w:id="7429" w:author="win10" w:date="2020-06-12T13:57:00Z">
                <w:pPr>
                  <w:jc w:val="left"/>
                </w:pPr>
              </w:pPrChange>
            </w:pPr>
            <w:del w:id="7430" w:author="win10" w:date="2020-06-12T13:56:00Z">
              <w:r w:rsidDel="003D2C50">
                <w:rPr>
                  <w:rFonts w:hint="eastAsia"/>
                </w:rPr>
                <w:delText>额定输出功率：</w:delText>
              </w:r>
              <w:r w:rsidDel="003D2C50">
                <w:delText>RatedO</w:delText>
              </w:r>
              <w:r w:rsidDel="003D2C50">
                <w:rPr>
                  <w:rFonts w:hint="eastAsia"/>
                </w:rPr>
                <w:delText>ut</w:delText>
              </w:r>
              <w:r w:rsidDel="003D2C50">
                <w:delText>put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10DDCD2A" w14:textId="0E19ACCA" w:rsidR="00EA5016" w:rsidDel="003D2C50" w:rsidRDefault="004C4817">
            <w:pPr>
              <w:pStyle w:val="1"/>
              <w:rPr>
                <w:del w:id="7431" w:author="win10" w:date="2020-06-12T13:56:00Z"/>
              </w:rPr>
              <w:pPrChange w:id="7432" w:author="win10" w:date="2020-06-12T13:57:00Z">
                <w:pPr>
                  <w:jc w:val="left"/>
                </w:pPr>
              </w:pPrChange>
            </w:pPr>
            <w:del w:id="7433" w:author="win10" w:date="2020-06-12T13:56:00Z">
              <w:r w:rsidDel="003D2C50">
                <w:rPr>
                  <w:rFonts w:hint="eastAsia"/>
                </w:rPr>
                <w:delText>额定无功输出功率：</w:delText>
              </w:r>
              <w:r w:rsidDel="003D2C50">
                <w:delText>RatedReactiveO</w:delText>
              </w:r>
              <w:r w:rsidDel="003D2C50">
                <w:rPr>
                  <w:rFonts w:hint="eastAsia"/>
                </w:rPr>
                <w:delText>ut</w:delText>
              </w:r>
              <w:r w:rsidDel="003D2C50">
                <w:delText>put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28147809" w14:textId="088A456B" w:rsidR="00EA5016" w:rsidDel="003D2C50" w:rsidRDefault="004C4817">
            <w:pPr>
              <w:pStyle w:val="1"/>
              <w:rPr>
                <w:del w:id="7434" w:author="win10" w:date="2020-06-12T13:56:00Z"/>
              </w:rPr>
              <w:pPrChange w:id="7435" w:author="win10" w:date="2020-06-12T13:57:00Z">
                <w:pPr>
                  <w:jc w:val="left"/>
                </w:pPr>
              </w:pPrChange>
            </w:pPr>
            <w:del w:id="7436" w:author="win10" w:date="2020-06-12T13:56:00Z">
              <w:r w:rsidDel="003D2C50">
                <w:rPr>
                  <w:rFonts w:hint="eastAsia"/>
                </w:rPr>
                <w:delText>限功率比例：</w:delText>
              </w:r>
              <w:r w:rsidDel="003D2C50">
                <w:delText>LimitedPowerR</w:delText>
              </w:r>
              <w:r w:rsidDel="003D2C50">
                <w:rPr>
                  <w:rFonts w:hint="eastAsia"/>
                </w:rPr>
                <w:delText>a</w:delText>
              </w:r>
              <w:r w:rsidDel="003D2C50">
                <w:delText>tio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344DB874" w14:textId="60EDAC88" w:rsidR="00EA5016" w:rsidDel="003D2C50" w:rsidRDefault="004C4817">
            <w:pPr>
              <w:pStyle w:val="1"/>
              <w:rPr>
                <w:del w:id="7437" w:author="win10" w:date="2020-06-12T13:56:00Z"/>
              </w:rPr>
              <w:pPrChange w:id="7438" w:author="win10" w:date="2020-06-12T13:57:00Z">
                <w:pPr>
                  <w:jc w:val="left"/>
                </w:pPr>
              </w:pPrChange>
            </w:pPr>
            <w:del w:id="7439" w:author="win10" w:date="2020-06-12T13:56:00Z">
              <w:r w:rsidDel="003D2C50">
                <w:rPr>
                  <w:rFonts w:hint="eastAsia"/>
                </w:rPr>
                <w:delText>功率因数设置值：</w:delText>
              </w:r>
              <w:r w:rsidDel="003D2C50">
                <w:delText>PowerFactorValue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24AA030C" w14:textId="0B3C519F" w:rsidR="00EA5016" w:rsidDel="003D2C50" w:rsidRDefault="004C4817">
            <w:pPr>
              <w:pStyle w:val="1"/>
              <w:rPr>
                <w:del w:id="7440" w:author="win10" w:date="2020-06-12T13:56:00Z"/>
              </w:rPr>
              <w:pPrChange w:id="7441" w:author="win10" w:date="2020-06-12T13:57:00Z">
                <w:pPr>
                  <w:jc w:val="left"/>
                </w:pPr>
              </w:pPrChange>
            </w:pPr>
            <w:del w:id="7442" w:author="win10" w:date="2020-06-12T13:56:00Z">
              <w:r w:rsidDel="003D2C50">
                <w:rPr>
                  <w:rFonts w:hint="eastAsia"/>
                </w:rPr>
                <w:delText>无功比例：</w:delText>
              </w:r>
              <w:r w:rsidDel="003D2C50">
                <w:delText>ReactivePowerRatio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204E1BEA" w14:textId="4671576D" w:rsidR="00EA5016" w:rsidDel="003D2C50" w:rsidRDefault="004C4817">
            <w:pPr>
              <w:pStyle w:val="1"/>
              <w:rPr>
                <w:del w:id="7443" w:author="win10" w:date="2020-06-12T13:56:00Z"/>
              </w:rPr>
              <w:pPrChange w:id="7444" w:author="win10" w:date="2020-06-12T13:57:00Z">
                <w:pPr>
                  <w:jc w:val="left"/>
                </w:pPr>
              </w:pPrChange>
            </w:pPr>
            <w:del w:id="7445" w:author="win10" w:date="2020-06-12T13:56:00Z">
              <w:r w:rsidDel="003D2C50">
                <w:rPr>
                  <w:rFonts w:hint="eastAsia"/>
                </w:rPr>
                <w:delText>总有功功率</w:delText>
              </w:r>
              <w:r w:rsidDel="003D2C50">
                <w:delText>：</w:delText>
              </w:r>
              <w:r w:rsidDel="003D2C50">
                <w:delText>A</w:delText>
              </w:r>
              <w:r w:rsidDel="003D2C50">
                <w:rPr>
                  <w:rFonts w:hint="eastAsia"/>
                </w:rPr>
                <w:delText>c</w:delText>
              </w:r>
              <w:r w:rsidDel="003D2C50">
                <w:delText>tivePowerTotal</w:delText>
              </w:r>
              <w:r w:rsidDel="003D2C50">
                <w:delText>。</w:delText>
              </w:r>
            </w:del>
          </w:p>
          <w:p w14:paraId="2943B316" w14:textId="7F39A4A0" w:rsidR="00FF5A2A" w:rsidDel="003D2C50" w:rsidRDefault="00FF5A2A">
            <w:pPr>
              <w:pStyle w:val="1"/>
              <w:rPr>
                <w:del w:id="7446" w:author="win10" w:date="2020-06-12T13:56:00Z"/>
              </w:rPr>
              <w:pPrChange w:id="7447" w:author="win10" w:date="2020-06-12T13:57:00Z">
                <w:pPr>
                  <w:jc w:val="left"/>
                </w:pPr>
              </w:pPrChange>
            </w:pPr>
            <w:del w:id="7448" w:author="win10" w:date="2020-06-12T13:56:00Z">
              <w:r w:rsidDel="003D2C50">
                <w:rPr>
                  <w:rFonts w:hint="eastAsia"/>
                </w:rPr>
                <w:delText>总无功功率</w:delText>
              </w:r>
              <w:r w:rsidDel="003D2C50">
                <w:delText>：</w:delText>
              </w:r>
              <w:r w:rsidDel="003D2C50">
                <w:delText>ReactivePowerTotal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</w:tc>
      </w:tr>
      <w:tr w:rsidR="00EA5016" w:rsidDel="003D2C50" w14:paraId="34165DD8" w14:textId="1146622F">
        <w:trPr>
          <w:tblCellSpacing w:w="0" w:type="dxa"/>
          <w:del w:id="7449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F9DE9AD" w14:textId="5C5F74E7" w:rsidR="00EA5016" w:rsidDel="003D2C50" w:rsidRDefault="004C4817">
            <w:pPr>
              <w:pStyle w:val="1"/>
              <w:rPr>
                <w:del w:id="7450" w:author="win10" w:date="2020-06-12T13:56:00Z"/>
              </w:rPr>
              <w:pPrChange w:id="7451" w:author="win10" w:date="2020-06-12T13:57:00Z">
                <w:pPr>
                  <w:jc w:val="left"/>
                </w:pPr>
              </w:pPrChange>
            </w:pPr>
            <w:del w:id="7452" w:author="win10" w:date="2020-06-12T13:56:00Z">
              <w:r w:rsidDel="003D2C50">
                <w:delText>value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81A7A39" w14:textId="15995145" w:rsidR="00EA5016" w:rsidDel="003D2C50" w:rsidRDefault="004C4817">
            <w:pPr>
              <w:pStyle w:val="1"/>
              <w:rPr>
                <w:del w:id="7453" w:author="win10" w:date="2020-06-12T13:56:00Z"/>
              </w:rPr>
              <w:pPrChange w:id="7454" w:author="win10" w:date="2020-06-12T13:57:00Z">
                <w:pPr>
                  <w:jc w:val="left"/>
                </w:pPr>
              </w:pPrChange>
            </w:pPr>
            <w:del w:id="745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ACFB786" w14:textId="7243EB83" w:rsidR="00EA5016" w:rsidDel="003D2C50" w:rsidRDefault="004C4817">
            <w:pPr>
              <w:pStyle w:val="1"/>
              <w:rPr>
                <w:del w:id="7456" w:author="win10" w:date="2020-06-12T13:56:00Z"/>
              </w:rPr>
              <w:pPrChange w:id="7457" w:author="win10" w:date="2020-06-12T13:57:00Z">
                <w:pPr>
                  <w:jc w:val="left"/>
                </w:pPr>
              </w:pPrChange>
            </w:pPr>
            <w:del w:id="7458" w:author="win10" w:date="2020-06-12T13:56:00Z">
              <w:r w:rsidDel="003D2C50">
                <w:rPr>
                  <w:rFonts w:hint="eastAsia"/>
                </w:rPr>
                <w:delText>Float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DC048DA" w14:textId="64033610" w:rsidR="00EA5016" w:rsidDel="003D2C50" w:rsidRDefault="004C4817">
            <w:pPr>
              <w:pStyle w:val="1"/>
              <w:rPr>
                <w:del w:id="7459" w:author="win10" w:date="2020-06-12T13:56:00Z"/>
              </w:rPr>
              <w:pPrChange w:id="7460" w:author="win10" w:date="2020-06-12T13:57:00Z">
                <w:pPr>
                  <w:jc w:val="left"/>
                </w:pPr>
              </w:pPrChange>
            </w:pPr>
            <w:del w:id="7461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运行数据</w:delText>
              </w:r>
              <w:r w:rsidDel="003D2C50">
                <w:delText>的值。</w:delText>
              </w:r>
            </w:del>
          </w:p>
          <w:p w14:paraId="44B79D60" w14:textId="3FC02048" w:rsidR="00EA5016" w:rsidDel="003D2C50" w:rsidRDefault="004C4817">
            <w:pPr>
              <w:pStyle w:val="1"/>
              <w:rPr>
                <w:del w:id="7462" w:author="win10" w:date="2020-06-12T13:56:00Z"/>
              </w:rPr>
              <w:pPrChange w:id="7463" w:author="win10" w:date="2020-06-12T13:57:00Z">
                <w:pPr>
                  <w:jc w:val="left"/>
                </w:pPr>
              </w:pPrChange>
            </w:pPr>
            <w:del w:id="7464" w:author="win10" w:date="2020-06-12T13:56:00Z">
              <w:r w:rsidDel="003D2C50">
                <w:rPr>
                  <w:rFonts w:hint="eastAsia"/>
                </w:rPr>
                <w:delText>额定输出功率：</w:delText>
              </w:r>
              <w:r w:rsidDel="003D2C50">
                <w:rPr>
                  <w:rFonts w:hint="eastAsia"/>
                </w:rPr>
                <w:delText>10.0</w:delText>
              </w:r>
              <w:r w:rsidDel="003D2C50">
                <w:rPr>
                  <w:rFonts w:hint="eastAsia"/>
                </w:rPr>
                <w:delText>。单位为</w:delText>
              </w:r>
              <w:r w:rsidDel="003D2C50">
                <w:rPr>
                  <w:rFonts w:hint="eastAsia"/>
                </w:rPr>
                <w:delText>kW</w:delText>
              </w:r>
            </w:del>
          </w:p>
          <w:p w14:paraId="531D3EF8" w14:textId="280CD53D" w:rsidR="00EA5016" w:rsidDel="003D2C50" w:rsidRDefault="004C4817">
            <w:pPr>
              <w:pStyle w:val="1"/>
              <w:rPr>
                <w:del w:id="7465" w:author="win10" w:date="2020-06-12T13:56:00Z"/>
              </w:rPr>
              <w:pPrChange w:id="7466" w:author="win10" w:date="2020-06-12T13:57:00Z">
                <w:pPr>
                  <w:jc w:val="left"/>
                </w:pPr>
              </w:pPrChange>
            </w:pPr>
            <w:del w:id="7467" w:author="win10" w:date="2020-06-12T13:56:00Z">
              <w:r w:rsidDel="003D2C50">
                <w:rPr>
                  <w:rFonts w:hint="eastAsia"/>
                </w:rPr>
                <w:delText>额定无功输出功率：</w:delText>
              </w:r>
              <w:r w:rsidDel="003D2C50">
                <w:rPr>
                  <w:rFonts w:hint="eastAsia"/>
                </w:rPr>
                <w:delText>5</w:delText>
              </w:r>
              <w:r w:rsidDel="003D2C50">
                <w:delText>.0</w:delText>
              </w:r>
              <w:r w:rsidDel="003D2C50">
                <w:rPr>
                  <w:rFonts w:hint="eastAsia"/>
                </w:rPr>
                <w:delText>。单位为</w:delText>
              </w:r>
              <w:r w:rsidDel="003D2C50">
                <w:rPr>
                  <w:rFonts w:hint="eastAsia"/>
                </w:rPr>
                <w:delText>kvar</w:delText>
              </w:r>
            </w:del>
          </w:p>
          <w:p w14:paraId="24059ACB" w14:textId="7B0EE86E" w:rsidR="00EA5016" w:rsidDel="003D2C50" w:rsidRDefault="004C4817">
            <w:pPr>
              <w:pStyle w:val="1"/>
              <w:rPr>
                <w:del w:id="7468" w:author="win10" w:date="2020-06-12T13:56:00Z"/>
              </w:rPr>
              <w:pPrChange w:id="7469" w:author="win10" w:date="2020-06-12T13:57:00Z">
                <w:pPr>
                  <w:jc w:val="left"/>
                </w:pPr>
              </w:pPrChange>
            </w:pPr>
            <w:del w:id="7470" w:author="win10" w:date="2020-06-12T13:56:00Z">
              <w:r w:rsidDel="003D2C50">
                <w:rPr>
                  <w:rFonts w:hint="eastAsia"/>
                </w:rPr>
                <w:delText>限功率比例：</w:delText>
              </w:r>
              <w:r w:rsidDel="003D2C50">
                <w:rPr>
                  <w:rFonts w:hint="eastAsia"/>
                </w:rPr>
                <w:delText>1.0</w:delText>
              </w:r>
              <w:r w:rsidDel="003D2C50">
                <w:rPr>
                  <w:rFonts w:hint="eastAsia"/>
                </w:rPr>
                <w:delText>。单位为</w:delText>
              </w:r>
              <w:r w:rsidDel="003D2C50">
                <w:rPr>
                  <w:rFonts w:hint="eastAsia"/>
                </w:rPr>
                <w:delText>%</w:delText>
              </w:r>
            </w:del>
          </w:p>
          <w:p w14:paraId="06102A67" w14:textId="5C7A6A69" w:rsidR="00EA5016" w:rsidDel="003D2C50" w:rsidRDefault="004C4817">
            <w:pPr>
              <w:pStyle w:val="1"/>
              <w:rPr>
                <w:del w:id="7471" w:author="win10" w:date="2020-06-12T13:56:00Z"/>
              </w:rPr>
              <w:pPrChange w:id="7472" w:author="win10" w:date="2020-06-12T13:57:00Z">
                <w:pPr>
                  <w:jc w:val="left"/>
                </w:pPr>
              </w:pPrChange>
            </w:pPr>
            <w:del w:id="7473" w:author="win10" w:date="2020-06-12T13:56:00Z">
              <w:r w:rsidDel="003D2C50">
                <w:rPr>
                  <w:rFonts w:hint="eastAsia"/>
                </w:rPr>
                <w:delText>功率因数设置值：</w:delText>
              </w:r>
              <w:r w:rsidDel="003D2C50">
                <w:rPr>
                  <w:rFonts w:hint="eastAsia"/>
                </w:rPr>
                <w:delText>0.8</w:delText>
              </w:r>
              <w:r w:rsidDel="003D2C50">
                <w:rPr>
                  <w:rFonts w:hint="eastAsia"/>
                </w:rPr>
                <w:delText>。单位无</w:delText>
              </w:r>
            </w:del>
          </w:p>
          <w:p w14:paraId="35375DED" w14:textId="7BAE1860" w:rsidR="00EA5016" w:rsidDel="003D2C50" w:rsidRDefault="004C4817">
            <w:pPr>
              <w:pStyle w:val="1"/>
              <w:rPr>
                <w:del w:id="7474" w:author="win10" w:date="2020-06-12T13:56:00Z"/>
              </w:rPr>
              <w:pPrChange w:id="7475" w:author="win10" w:date="2020-06-12T13:57:00Z">
                <w:pPr>
                  <w:jc w:val="left"/>
                </w:pPr>
              </w:pPrChange>
            </w:pPr>
            <w:del w:id="7476" w:author="win10" w:date="2020-06-12T13:56:00Z">
              <w:r w:rsidDel="003D2C50">
                <w:rPr>
                  <w:rFonts w:hint="eastAsia"/>
                </w:rPr>
                <w:delText>无功比例：</w:delText>
              </w:r>
              <w:r w:rsidDel="003D2C50">
                <w:rPr>
                  <w:rFonts w:hint="eastAsia"/>
                </w:rPr>
                <w:delText>1.0</w:delText>
              </w:r>
              <w:r w:rsidDel="003D2C50">
                <w:rPr>
                  <w:rFonts w:hint="eastAsia"/>
                </w:rPr>
                <w:delText>。单位为</w:delText>
              </w:r>
              <w:r w:rsidDel="003D2C50">
                <w:rPr>
                  <w:rFonts w:hint="eastAsia"/>
                </w:rPr>
                <w:delText>%</w:delText>
              </w:r>
            </w:del>
          </w:p>
          <w:p w14:paraId="25698685" w14:textId="6C30E096" w:rsidR="00EA5016" w:rsidDel="003D2C50" w:rsidRDefault="004C4817">
            <w:pPr>
              <w:pStyle w:val="1"/>
              <w:rPr>
                <w:del w:id="7477" w:author="win10" w:date="2020-06-12T13:56:00Z"/>
              </w:rPr>
              <w:pPrChange w:id="7478" w:author="win10" w:date="2020-06-12T13:57:00Z">
                <w:pPr>
                  <w:jc w:val="left"/>
                </w:pPr>
              </w:pPrChange>
            </w:pPr>
            <w:del w:id="7479" w:author="win10" w:date="2020-06-12T13:56:00Z">
              <w:r w:rsidDel="003D2C50">
                <w:rPr>
                  <w:rFonts w:hint="eastAsia"/>
                </w:rPr>
                <w:delText>总有功功率</w:delText>
              </w:r>
              <w:r w:rsidDel="003D2C50">
                <w:delText>：</w:delText>
              </w:r>
              <w:r w:rsidDel="003D2C50">
                <w:rPr>
                  <w:rFonts w:hint="eastAsia"/>
                </w:rPr>
                <w:delText>5.</w:delText>
              </w:r>
              <w:r w:rsidDel="003D2C50">
                <w:delText>0</w:delText>
              </w:r>
              <w:r w:rsidDel="003D2C50">
                <w:rPr>
                  <w:rFonts w:hint="eastAsia"/>
                </w:rPr>
                <w:delText>。单位为</w:delText>
              </w:r>
              <w:r w:rsidDel="003D2C50">
                <w:rPr>
                  <w:rFonts w:hint="eastAsia"/>
                </w:rPr>
                <w:delText>kW</w:delText>
              </w:r>
            </w:del>
          </w:p>
          <w:p w14:paraId="281B22E4" w14:textId="03132A32" w:rsidR="001A1780" w:rsidDel="003D2C50" w:rsidRDefault="001A1780">
            <w:pPr>
              <w:pStyle w:val="1"/>
              <w:rPr>
                <w:del w:id="7480" w:author="win10" w:date="2020-06-12T13:56:00Z"/>
              </w:rPr>
              <w:pPrChange w:id="7481" w:author="win10" w:date="2020-06-12T13:57:00Z">
                <w:pPr>
                  <w:jc w:val="left"/>
                </w:pPr>
              </w:pPrChange>
            </w:pPr>
            <w:del w:id="7482" w:author="win10" w:date="2020-06-12T13:56:00Z">
              <w:r w:rsidDel="003D2C50">
                <w:rPr>
                  <w:rFonts w:hint="eastAsia"/>
                </w:rPr>
                <w:delText>总无功功率</w:delText>
              </w:r>
              <w:r w:rsidDel="003D2C50">
                <w:delText>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。单位为</w:delText>
              </w:r>
              <w:r w:rsidDel="003D2C50">
                <w:rPr>
                  <w:rFonts w:hint="eastAsia"/>
                </w:rPr>
                <w:delText>k</w:delText>
              </w:r>
              <w:r w:rsidDel="003D2C50">
                <w:delText>var</w:delText>
              </w:r>
            </w:del>
          </w:p>
        </w:tc>
      </w:tr>
    </w:tbl>
    <w:p w14:paraId="591AF937" w14:textId="09F97061" w:rsidR="00EA5016" w:rsidDel="003D2C50" w:rsidRDefault="004C4817">
      <w:pPr>
        <w:pStyle w:val="1"/>
        <w:rPr>
          <w:del w:id="7483" w:author="win10" w:date="2020-06-12T13:56:00Z"/>
        </w:rPr>
        <w:pPrChange w:id="7484" w:author="win10" w:date="2020-06-12T13:57:00Z">
          <w:pPr/>
        </w:pPrChange>
      </w:pPr>
      <w:del w:id="7485" w:author="win10" w:date="2020-06-12T13:56:00Z">
        <w:r w:rsidDel="003D2C50">
          <w:rPr>
            <w:b w:val="0"/>
            <w:noProof/>
          </w:rPr>
          <mc:AlternateContent>
            <mc:Choice Requires="wps">
              <w:drawing>
                <wp:anchor distT="45720" distB="45720" distL="114300" distR="114300" simplePos="0" relativeHeight="251676672" behindDoc="0" locked="0" layoutInCell="1" allowOverlap="1" wp14:anchorId="0433F717" wp14:editId="589AF117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262890</wp:posOffset>
                  </wp:positionV>
                  <wp:extent cx="5494655" cy="1404620"/>
                  <wp:effectExtent l="0" t="0" r="10795" b="17780"/>
                  <wp:wrapSquare wrapText="bothSides"/>
                  <wp:docPr id="14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5448CD22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设备</w:t>
                              </w:r>
                              <w:r>
                                <w:rPr>
                                  <w:szCs w:val="21"/>
                                </w:rPr>
                                <w:t>MQTT</w:t>
                              </w:r>
                              <w:r>
                                <w:rPr>
                                  <w:szCs w:val="21"/>
                                </w:rPr>
                                <w:t>上报</w:t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07F2778F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Topic: /tianshun/v1/TS02E510000100/TS01E510000100/data/json</w:t>
                              </w:r>
                            </w:p>
                            <w:p w14:paraId="7BE15321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MQTT Client</w:t>
                              </w:r>
                              <w:r>
                                <w:rPr>
                                  <w:szCs w:val="21"/>
                                </w:rPr>
                                <w:t>发送的</w:t>
                              </w:r>
                              <w:r>
                                <w:rPr>
                                  <w:szCs w:val="21"/>
                                </w:rPr>
                                <w:t>payload</w:t>
                              </w:r>
                              <w:r>
                                <w:rPr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0E3F234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273A4D2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"deviceReq",</w:t>
                              </w:r>
                            </w:p>
                            <w:p w14:paraId="02AF185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"PV-203",</w:t>
                              </w:r>
                            </w:p>
                            <w:p w14:paraId="124520B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"3-1",</w:t>
                              </w:r>
                            </w:p>
                            <w:p w14:paraId="0104C9E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"data": {</w:t>
                              </w:r>
                            </w:p>
                            <w:p w14:paraId="2FC3517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"Rundata",</w:t>
                              </w:r>
                            </w:p>
                            <w:p w14:paraId="7319A0F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"priority": "High",</w:t>
                              </w:r>
                            </w:p>
                            <w:p w14:paraId="3942164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"serviceData": {</w:t>
                              </w:r>
                            </w:p>
                            <w:p w14:paraId="375DE73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"RatedOutput": 10.0,</w:t>
                              </w:r>
                            </w:p>
                            <w:p w14:paraId="287C8DD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"RatedReactiveOutput": 5.0,</w:t>
                              </w:r>
                            </w:p>
                            <w:p w14:paraId="4D59341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"LimitedPowerRatio": 1.0,</w:t>
                              </w:r>
                            </w:p>
                            <w:p w14:paraId="722F18E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"PowerFactorValue": 0.8,</w:t>
                              </w:r>
                            </w:p>
                            <w:p w14:paraId="13DC81D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"ReactivePowerRatio": 1.0,</w:t>
                              </w:r>
                            </w:p>
                            <w:p w14:paraId="0D6DAFB5" w14:textId="38E71C3A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"ActivePowerTotal": 5.0</w:t>
                              </w:r>
                              <w:r w:rsidR="00EB466B"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,</w:t>
                              </w:r>
                            </w:p>
                            <w:p w14:paraId="29607C4F" w14:textId="3C8A9208" w:rsidR="00EB466B" w:rsidRDefault="00EB466B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</w:t>
                              </w:r>
                              <w:r w:rsidRPr="00EB466B">
                                <w:t xml:space="preserve"> </w:t>
                              </w:r>
                              <w:r>
                                <w:t>ReactivePowerTotal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 xml:space="preserve"> ": 0</w:t>
                              </w:r>
                            </w:p>
                            <w:p w14:paraId="43FA78B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7AF6B72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"20190916T091220Z"</w:t>
                              </w:r>
                            </w:p>
                            <w:p w14:paraId="65DD8B3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</w:t>
                              </w:r>
                            </w:p>
                            <w:p w14:paraId="7F31B4D5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0433F717" id="_x0000_s1059" type="#_x0000_t202" style="position:absolute;left:0;text-align:left;margin-left:1.65pt;margin-top:20.7pt;width:432.6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">
                  <v:textbox style="mso-fit-shape-to-text:t">
                    <w:txbxContent>
                      <w:p w14:paraId="5448CD22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设备</w:t>
                        </w:r>
                        <w:r>
                          <w:rPr>
                            <w:szCs w:val="21"/>
                          </w:rPr>
                          <w:t>MQTT</w:t>
                        </w:r>
                        <w:r>
                          <w:rPr>
                            <w:szCs w:val="21"/>
                          </w:rPr>
                          <w:t>上报</w:t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</w:p>
                      <w:p w14:paraId="07F2778F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Topic: /tianshun/v1/TS02E510000100/TS01E510000100/data/json</w:t>
                        </w:r>
                      </w:p>
                      <w:p w14:paraId="7BE15321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MQTT Client</w:t>
                        </w:r>
                        <w:r>
                          <w:rPr>
                            <w:szCs w:val="21"/>
                          </w:rPr>
                          <w:t>发送的</w:t>
                        </w:r>
                        <w:r>
                          <w:rPr>
                            <w:szCs w:val="21"/>
                          </w:rPr>
                          <w:t>payload</w:t>
                        </w:r>
                        <w:r>
                          <w:rPr>
                            <w:szCs w:val="21"/>
                          </w:rPr>
                          <w:t>：</w:t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</w:p>
                      <w:p w14:paraId="0E3F234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273A4D2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"deviceReq",</w:t>
                        </w:r>
                      </w:p>
                      <w:p w14:paraId="02AF185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"PV-203",</w:t>
                        </w:r>
                      </w:p>
                      <w:p w14:paraId="124520B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"3-1",</w:t>
                        </w:r>
                      </w:p>
                      <w:p w14:paraId="0104C9E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"data": {</w:t>
                        </w:r>
                      </w:p>
                      <w:p w14:paraId="2FC3517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"Rundata",</w:t>
                        </w:r>
                      </w:p>
                      <w:p w14:paraId="7319A0F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"priority": "High",</w:t>
                        </w:r>
                      </w:p>
                      <w:p w14:paraId="3942164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"serviceData": {</w:t>
                        </w:r>
                      </w:p>
                      <w:p w14:paraId="375DE73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"RatedOutput": 10.0,</w:t>
                        </w:r>
                      </w:p>
                      <w:p w14:paraId="287C8DD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"RatedReactiveOutput": 5.0,</w:t>
                        </w:r>
                      </w:p>
                      <w:p w14:paraId="4D59341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"LimitedPowerRatio": 1.0,</w:t>
                        </w:r>
                      </w:p>
                      <w:p w14:paraId="722F18E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"PowerFactorValue": 0.8,</w:t>
                        </w:r>
                      </w:p>
                      <w:p w14:paraId="13DC81D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"ReactivePowerRatio": 1.0,</w:t>
                        </w:r>
                      </w:p>
                      <w:p w14:paraId="0D6DAFB5" w14:textId="38E71C3A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"ActivePowerTotal": 5.0</w:t>
                        </w:r>
                        <w:r w:rsidR="00EB466B"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,</w:t>
                        </w:r>
                      </w:p>
                      <w:p w14:paraId="29607C4F" w14:textId="3C8A9208" w:rsidR="00EB466B" w:rsidRDefault="00EB466B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</w:t>
                        </w:r>
                        <w:r w:rsidRPr="00EB466B">
                          <w:t xml:space="preserve"> </w:t>
                        </w:r>
                        <w:r>
                          <w:t>ReactivePowerTotal</w:t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 xml:space="preserve"> ": 0</w:t>
                        </w:r>
                      </w:p>
                      <w:p w14:paraId="43FA78B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7AF6B72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"20190916T091220Z"</w:t>
                        </w:r>
                      </w:p>
                      <w:p w14:paraId="65DD8B3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</w:t>
                        </w:r>
                      </w:p>
                      <w:p w14:paraId="7F31B4D5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3D2C50">
          <w:rPr>
            <w:rFonts w:hint="eastAsia"/>
            <w:bCs/>
          </w:rPr>
          <w:delText>示例</w:delText>
        </w:r>
        <w:r w:rsidDel="003D2C50">
          <w:rPr>
            <w:rFonts w:hint="eastAsia"/>
          </w:rPr>
          <w:delText>：</w:delText>
        </w:r>
      </w:del>
    </w:p>
    <w:p w14:paraId="7AD79356" w14:textId="4158F69B" w:rsidR="00EA5016" w:rsidDel="003D2C50" w:rsidRDefault="00EA5016">
      <w:pPr>
        <w:pStyle w:val="1"/>
        <w:rPr>
          <w:del w:id="7486" w:author="win10" w:date="2020-06-12T13:56:00Z"/>
        </w:rPr>
        <w:pPrChange w:id="7487" w:author="win10" w:date="2020-06-12T13:57:00Z">
          <w:pPr/>
        </w:pPrChange>
      </w:pPr>
    </w:p>
    <w:p w14:paraId="3B3C3AB6" w14:textId="5AA1FE25" w:rsidR="00EA5016" w:rsidDel="003D2C50" w:rsidRDefault="004C4817">
      <w:pPr>
        <w:pStyle w:val="1"/>
        <w:rPr>
          <w:del w:id="7488" w:author="win10" w:date="2020-06-12T13:56:00Z"/>
        </w:rPr>
        <w:pPrChange w:id="7489" w:author="win10" w:date="2020-06-12T13:57:00Z">
          <w:pPr>
            <w:ind w:firstLine="420"/>
          </w:pPr>
        </w:pPrChange>
      </w:pPr>
      <w:del w:id="7490" w:author="win10" w:date="2020-06-12T13:56:00Z">
        <w:r w:rsidDel="003D2C50">
          <w:delText>N</w:delText>
        </w:r>
        <w:r w:rsidDel="003D2C50">
          <w:rPr>
            <w:rFonts w:hint="eastAsia"/>
          </w:rPr>
          <w:delText>or</w:delText>
        </w:r>
        <w:r w:rsidDel="003D2C50">
          <w:delText>mal</w:delText>
        </w:r>
        <w:r w:rsidDel="003D2C50">
          <w:rPr>
            <w:rFonts w:hint="eastAsia"/>
          </w:rPr>
          <w:delText>类别数据如下表。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29128D90" w14:textId="36540449">
        <w:trPr>
          <w:tblHeader/>
          <w:tblCellSpacing w:w="0" w:type="dxa"/>
          <w:del w:id="7491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0A52453" w14:textId="7423A528" w:rsidR="00EA5016" w:rsidDel="003D2C50" w:rsidRDefault="004C4817">
            <w:pPr>
              <w:pStyle w:val="1"/>
              <w:rPr>
                <w:del w:id="749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493" w:author="win10" w:date="2020-06-12T13:57:00Z">
                <w:pPr>
                  <w:widowControl/>
                  <w:jc w:val="center"/>
                </w:pPr>
              </w:pPrChange>
            </w:pPr>
            <w:del w:id="749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A6F2D37" w14:textId="5AACDCD5" w:rsidR="00EA5016" w:rsidDel="003D2C50" w:rsidRDefault="004C4817">
            <w:pPr>
              <w:pStyle w:val="1"/>
              <w:rPr>
                <w:del w:id="749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496" w:author="win10" w:date="2020-06-12T13:57:00Z">
                <w:pPr>
                  <w:widowControl/>
                  <w:jc w:val="center"/>
                </w:pPr>
              </w:pPrChange>
            </w:pPr>
            <w:del w:id="749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6265F24" w14:textId="1650A546" w:rsidR="00EA5016" w:rsidDel="003D2C50" w:rsidRDefault="004C4817">
            <w:pPr>
              <w:pStyle w:val="1"/>
              <w:rPr>
                <w:del w:id="749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499" w:author="win10" w:date="2020-06-12T13:57:00Z">
                <w:pPr>
                  <w:widowControl/>
                  <w:jc w:val="center"/>
                </w:pPr>
              </w:pPrChange>
            </w:pPr>
            <w:del w:id="750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91C987C" w14:textId="0F7C8055" w:rsidR="00EA5016" w:rsidDel="003D2C50" w:rsidRDefault="004C4817">
            <w:pPr>
              <w:pStyle w:val="1"/>
              <w:rPr>
                <w:del w:id="750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502" w:author="win10" w:date="2020-06-12T13:57:00Z">
                <w:pPr>
                  <w:widowControl/>
                  <w:jc w:val="center"/>
                </w:pPr>
              </w:pPrChange>
            </w:pPr>
            <w:del w:id="750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2BC59B05" w14:textId="456F966A">
        <w:trPr>
          <w:tblCellSpacing w:w="0" w:type="dxa"/>
          <w:del w:id="7504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7CD8FD9" w14:textId="263E7A3E" w:rsidR="00EA5016" w:rsidDel="003D2C50" w:rsidRDefault="004C4817">
            <w:pPr>
              <w:pStyle w:val="1"/>
              <w:rPr>
                <w:del w:id="7505" w:author="win10" w:date="2020-06-12T13:56:00Z"/>
              </w:rPr>
              <w:pPrChange w:id="7506" w:author="win10" w:date="2020-06-12T13:57:00Z">
                <w:pPr>
                  <w:jc w:val="left"/>
                </w:pPr>
              </w:pPrChange>
            </w:pPr>
            <w:del w:id="7507" w:author="win10" w:date="2020-06-12T13:56:00Z">
              <w:r w:rsidDel="003D2C50">
                <w:delText>key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4145D10" w14:textId="648FEE24" w:rsidR="00EA5016" w:rsidDel="003D2C50" w:rsidRDefault="004C4817">
            <w:pPr>
              <w:pStyle w:val="1"/>
              <w:rPr>
                <w:del w:id="7508" w:author="win10" w:date="2020-06-12T13:56:00Z"/>
              </w:rPr>
              <w:pPrChange w:id="7509" w:author="win10" w:date="2020-06-12T13:57:00Z">
                <w:pPr>
                  <w:jc w:val="left"/>
                </w:pPr>
              </w:pPrChange>
            </w:pPr>
            <w:del w:id="7510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C42F181" w14:textId="74261A37" w:rsidR="00EA5016" w:rsidDel="003D2C50" w:rsidRDefault="004C4817">
            <w:pPr>
              <w:pStyle w:val="1"/>
              <w:rPr>
                <w:del w:id="7511" w:author="win10" w:date="2020-06-12T13:56:00Z"/>
              </w:rPr>
              <w:pPrChange w:id="7512" w:author="win10" w:date="2020-06-12T13:57:00Z">
                <w:pPr>
                  <w:jc w:val="left"/>
                </w:pPr>
              </w:pPrChange>
            </w:pPr>
            <w:del w:id="7513" w:author="win10" w:date="2020-06-12T13:56:00Z">
              <w:r w:rsidDel="003D2C50">
                <w:delText>String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F37884C" w14:textId="26F84FD4" w:rsidR="00EA5016" w:rsidDel="003D2C50" w:rsidRDefault="004C4817">
            <w:pPr>
              <w:pStyle w:val="1"/>
              <w:rPr>
                <w:del w:id="7514" w:author="win10" w:date="2020-06-12T13:56:00Z"/>
              </w:rPr>
              <w:pPrChange w:id="7515" w:author="win10" w:date="2020-06-12T13:57:00Z">
                <w:pPr>
                  <w:jc w:val="left"/>
                </w:pPr>
              </w:pPrChange>
            </w:pPr>
            <w:del w:id="7516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运行数据类别</w:delText>
              </w:r>
              <w:r w:rsidDel="003D2C50">
                <w:delText>。</w:delText>
              </w:r>
            </w:del>
          </w:p>
          <w:p w14:paraId="1074D2C9" w14:textId="2650D9E6" w:rsidR="00EA5016" w:rsidDel="003D2C50" w:rsidRDefault="004C4817">
            <w:pPr>
              <w:pStyle w:val="1"/>
              <w:rPr>
                <w:del w:id="7517" w:author="win10" w:date="2020-06-12T13:56:00Z"/>
              </w:rPr>
              <w:pPrChange w:id="7518" w:author="win10" w:date="2020-06-12T13:57:00Z">
                <w:pPr>
                  <w:jc w:val="left"/>
                </w:pPr>
              </w:pPrChange>
            </w:pPr>
            <w:del w:id="7519" w:author="win10" w:date="2020-06-12T13:56:00Z">
              <w:r w:rsidDel="003D2C50">
                <w:rPr>
                  <w:rFonts w:hint="eastAsia"/>
                </w:rPr>
                <w:delText>Q(P)</w:delText>
              </w:r>
              <w:r w:rsidDel="003D2C50">
                <w:rPr>
                  <w:rFonts w:hint="eastAsia"/>
                </w:rPr>
                <w:delText>曲线设置：</w:delText>
              </w:r>
              <w:r w:rsidDel="003D2C50">
                <w:delText>QPCurve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6CC71034" w14:textId="63656F66" w:rsidR="00EA5016" w:rsidDel="003D2C50" w:rsidRDefault="004C4817">
            <w:pPr>
              <w:pStyle w:val="1"/>
              <w:rPr>
                <w:del w:id="7520" w:author="win10" w:date="2020-06-12T13:56:00Z"/>
              </w:rPr>
              <w:pPrChange w:id="7521" w:author="win10" w:date="2020-06-12T13:57:00Z">
                <w:pPr>
                  <w:jc w:val="left"/>
                </w:pPr>
              </w:pPrChange>
            </w:pPr>
            <w:del w:id="7522" w:author="win10" w:date="2020-06-12T13:56:00Z">
              <w:r w:rsidDel="003D2C50">
                <w:rPr>
                  <w:rFonts w:hint="eastAsia"/>
                </w:rPr>
                <w:delText>Q(U)</w:delText>
              </w:r>
              <w:r w:rsidDel="003D2C50">
                <w:rPr>
                  <w:rFonts w:hint="eastAsia"/>
                </w:rPr>
                <w:delText>曲线设置：</w:delText>
              </w:r>
              <w:bookmarkStart w:id="7523" w:name="_Hlk20387294"/>
              <w:r w:rsidDel="003D2C50">
                <w:delText>QUCurve</w:delText>
              </w:r>
              <w:bookmarkEnd w:id="7523"/>
              <w:r w:rsidDel="003D2C50">
                <w:rPr>
                  <w:rFonts w:hint="eastAsia"/>
                </w:rPr>
                <w:delText>。</w:delText>
              </w:r>
            </w:del>
          </w:p>
        </w:tc>
      </w:tr>
      <w:tr w:rsidR="00EA5016" w:rsidDel="003D2C50" w14:paraId="01480292" w14:textId="01F298F5">
        <w:trPr>
          <w:tblCellSpacing w:w="0" w:type="dxa"/>
          <w:del w:id="7524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6D8D9AB" w14:textId="069CB33A" w:rsidR="00EA5016" w:rsidDel="003D2C50" w:rsidRDefault="004C4817">
            <w:pPr>
              <w:pStyle w:val="1"/>
              <w:rPr>
                <w:del w:id="7525" w:author="win10" w:date="2020-06-12T13:56:00Z"/>
              </w:rPr>
              <w:pPrChange w:id="7526" w:author="win10" w:date="2020-06-12T13:57:00Z">
                <w:pPr>
                  <w:jc w:val="left"/>
                </w:pPr>
              </w:pPrChange>
            </w:pPr>
            <w:del w:id="7527" w:author="win10" w:date="2020-06-12T13:56:00Z">
              <w:r w:rsidDel="003D2C50">
                <w:delText>value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8236091" w14:textId="0C8FCFCD" w:rsidR="00EA5016" w:rsidDel="003D2C50" w:rsidRDefault="004C4817">
            <w:pPr>
              <w:pStyle w:val="1"/>
              <w:rPr>
                <w:del w:id="7528" w:author="win10" w:date="2020-06-12T13:56:00Z"/>
              </w:rPr>
              <w:pPrChange w:id="7529" w:author="win10" w:date="2020-06-12T13:57:00Z">
                <w:pPr>
                  <w:jc w:val="left"/>
                </w:pPr>
              </w:pPrChange>
            </w:pPr>
            <w:del w:id="7530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03C86A5" w14:textId="68A65EA4" w:rsidR="00EA5016" w:rsidDel="003D2C50" w:rsidRDefault="004C4817">
            <w:pPr>
              <w:pStyle w:val="1"/>
              <w:rPr>
                <w:del w:id="7531" w:author="win10" w:date="2020-06-12T13:56:00Z"/>
              </w:rPr>
              <w:pPrChange w:id="7532" w:author="win10" w:date="2020-06-12T13:57:00Z">
                <w:pPr>
                  <w:jc w:val="left"/>
                </w:pPr>
              </w:pPrChange>
            </w:pPr>
            <w:del w:id="7533" w:author="win10" w:date="2020-06-12T13:56:00Z">
              <w:r w:rsidDel="003D2C50">
                <w:rPr>
                  <w:rFonts w:hint="eastAsia"/>
                </w:rPr>
                <w:delText>Float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D065E55" w14:textId="4C47E96D" w:rsidR="00EA5016" w:rsidDel="003D2C50" w:rsidRDefault="004C4817">
            <w:pPr>
              <w:pStyle w:val="1"/>
              <w:rPr>
                <w:del w:id="7534" w:author="win10" w:date="2020-06-12T13:56:00Z"/>
              </w:rPr>
              <w:pPrChange w:id="7535" w:author="win10" w:date="2020-06-12T13:57:00Z">
                <w:pPr>
                  <w:jc w:val="left"/>
                </w:pPr>
              </w:pPrChange>
            </w:pPr>
            <w:del w:id="7536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运行数据</w:delText>
              </w:r>
              <w:r w:rsidDel="003D2C50">
                <w:delText>的值。</w:delText>
              </w:r>
            </w:del>
          </w:p>
          <w:p w14:paraId="485D960E" w14:textId="3F3816D2" w:rsidR="00EA5016" w:rsidDel="003D2C50" w:rsidRDefault="004C4817">
            <w:pPr>
              <w:pStyle w:val="1"/>
              <w:rPr>
                <w:del w:id="7537" w:author="win10" w:date="2020-06-12T13:56:00Z"/>
              </w:rPr>
              <w:pPrChange w:id="7538" w:author="win10" w:date="2020-06-12T13:57:00Z">
                <w:pPr>
                  <w:jc w:val="left"/>
                </w:pPr>
              </w:pPrChange>
            </w:pPr>
            <w:del w:id="7539" w:author="win10" w:date="2020-06-12T13:56:00Z">
              <w:r w:rsidDel="003D2C50">
                <w:rPr>
                  <w:rFonts w:hint="eastAsia"/>
                </w:rPr>
                <w:delText>Q(P)</w:delText>
              </w:r>
              <w:r w:rsidDel="003D2C50">
                <w:rPr>
                  <w:rFonts w:hint="eastAsia"/>
                </w:rPr>
                <w:delText>曲线设置：</w:delText>
              </w:r>
              <w:r w:rsidDel="003D2C50">
                <w:rPr>
                  <w:rFonts w:hint="eastAsia"/>
                </w:rPr>
                <w:delText>50.0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100.0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1.000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0.900</w:delText>
              </w:r>
              <w:r w:rsidDel="003D2C50">
                <w:rPr>
                  <w:rFonts w:hint="eastAsia"/>
                </w:rPr>
                <w:delText>。</w:delText>
              </w:r>
              <w:r w:rsidDel="003D2C50">
                <w:rPr>
                  <w:rFonts w:hint="eastAsia"/>
                </w:rPr>
                <w:delText>4</w:delText>
              </w:r>
              <w:r w:rsidDel="003D2C50">
                <w:rPr>
                  <w:rFonts w:hint="eastAsia"/>
                </w:rPr>
                <w:delText>个值依次为</w:delText>
              </w:r>
              <w:r w:rsidDel="003D2C50">
                <w:rPr>
                  <w:rFonts w:hint="eastAsia"/>
                </w:rPr>
                <w:delText>Lower Power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Upper Power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Upper limit-PF Cap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Lower limit-PF Ind</w:delText>
              </w:r>
              <w:r w:rsidDel="003D2C50">
                <w:rPr>
                  <w:rFonts w:hint="eastAsia"/>
                </w:rPr>
                <w:delText>，单位依次为</w:delText>
              </w:r>
              <w:r w:rsidDel="003D2C50">
                <w:rPr>
                  <w:rFonts w:hint="eastAsia"/>
                </w:rPr>
                <w:delText>%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%</w:delText>
              </w:r>
              <w:r w:rsidDel="003D2C50">
                <w:rPr>
                  <w:rFonts w:hint="eastAsia"/>
                </w:rPr>
                <w:delText>、无、无</w:delText>
              </w:r>
            </w:del>
          </w:p>
          <w:p w14:paraId="4952733F" w14:textId="7FC24EFD" w:rsidR="00EA5016" w:rsidDel="003D2C50" w:rsidRDefault="004C4817">
            <w:pPr>
              <w:pStyle w:val="1"/>
              <w:rPr>
                <w:del w:id="7540" w:author="win10" w:date="2020-06-12T13:56:00Z"/>
              </w:rPr>
              <w:pPrChange w:id="7541" w:author="win10" w:date="2020-06-12T13:57:00Z">
                <w:pPr>
                  <w:jc w:val="left"/>
                </w:pPr>
              </w:pPrChange>
            </w:pPr>
            <w:del w:id="7542" w:author="win10" w:date="2020-06-12T13:56:00Z">
              <w:r w:rsidDel="003D2C50">
                <w:rPr>
                  <w:rFonts w:hint="eastAsia"/>
                </w:rPr>
                <w:delText>Q(U)</w:delText>
              </w:r>
              <w:r w:rsidDel="003D2C50">
                <w:rPr>
                  <w:rFonts w:hint="eastAsia"/>
                </w:rPr>
                <w:delText>曲线设置：</w:delText>
              </w:r>
              <w:r w:rsidDel="003D2C50">
                <w:rPr>
                  <w:rFonts w:hint="eastAsia"/>
                </w:rPr>
                <w:delText>80.0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115.0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90.0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105.0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25.0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25.0</w:delText>
              </w:r>
              <w:r w:rsidDel="003D2C50">
                <w:rPr>
                  <w:rFonts w:hint="eastAsia"/>
                </w:rPr>
                <w:delText>。</w:delText>
              </w:r>
              <w:r w:rsidDel="003D2C50">
                <w:rPr>
                  <w:rFonts w:hint="eastAsia"/>
                </w:rPr>
                <w:delText>7</w:delText>
              </w:r>
              <w:r w:rsidDel="003D2C50">
                <w:rPr>
                  <w:rFonts w:hint="eastAsia"/>
                </w:rPr>
                <w:delText>个值依次为</w:delText>
              </w:r>
              <w:r w:rsidDel="003D2C50">
                <w:rPr>
                  <w:rFonts w:hint="eastAsia"/>
                </w:rPr>
                <w:delText>Lower U Limit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Upper U Limit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U1 Limit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U2 Limit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Hysteresis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Lower Q/Sn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Upper Q/Sn</w:delText>
              </w:r>
              <w:r w:rsidDel="003D2C50">
                <w:rPr>
                  <w:rFonts w:hint="eastAsia"/>
                </w:rPr>
                <w:delText>，单位均为</w:delText>
              </w:r>
              <w:r w:rsidDel="003D2C50">
                <w:rPr>
                  <w:rFonts w:hint="eastAsia"/>
                </w:rPr>
                <w:delText>%</w:delText>
              </w:r>
            </w:del>
          </w:p>
          <w:p w14:paraId="7B1C21C2" w14:textId="5C5D4A27" w:rsidR="00EA5016" w:rsidDel="003D2C50" w:rsidRDefault="00EA5016">
            <w:pPr>
              <w:pStyle w:val="1"/>
              <w:rPr>
                <w:del w:id="7543" w:author="win10" w:date="2020-06-12T13:56:00Z"/>
              </w:rPr>
              <w:pPrChange w:id="7544" w:author="win10" w:date="2020-06-12T13:57:00Z">
                <w:pPr>
                  <w:jc w:val="left"/>
                </w:pPr>
              </w:pPrChange>
            </w:pPr>
          </w:p>
        </w:tc>
      </w:tr>
    </w:tbl>
    <w:p w14:paraId="42974E84" w14:textId="5194F072" w:rsidR="00EA5016" w:rsidDel="003D2C50" w:rsidRDefault="004C4817">
      <w:pPr>
        <w:pStyle w:val="1"/>
        <w:rPr>
          <w:del w:id="7545" w:author="win10" w:date="2020-06-12T13:56:00Z"/>
        </w:rPr>
        <w:pPrChange w:id="7546" w:author="win10" w:date="2020-06-12T13:57:00Z">
          <w:pPr/>
        </w:pPrChange>
      </w:pPr>
      <w:del w:id="7547" w:author="win10" w:date="2020-06-12T13:56:00Z">
        <w:r w:rsidDel="003D2C50">
          <w:rPr>
            <w:b w:val="0"/>
            <w:noProof/>
          </w:rPr>
          <mc:AlternateContent>
            <mc:Choice Requires="wps">
              <w:drawing>
                <wp:anchor distT="45720" distB="45720" distL="114300" distR="114300" simplePos="0" relativeHeight="251701248" behindDoc="0" locked="0" layoutInCell="1" allowOverlap="1" wp14:anchorId="4B1FE0FD" wp14:editId="21071763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262890</wp:posOffset>
                  </wp:positionV>
                  <wp:extent cx="5494655" cy="1404620"/>
                  <wp:effectExtent l="0" t="0" r="10795" b="17780"/>
                  <wp:wrapSquare wrapText="bothSides"/>
                  <wp:docPr id="2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01047BAC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设备</w:t>
                              </w:r>
                              <w:r>
                                <w:rPr>
                                  <w:szCs w:val="21"/>
                                </w:rPr>
                                <w:t>MQTT</w:t>
                              </w:r>
                              <w:r>
                                <w:rPr>
                                  <w:szCs w:val="21"/>
                                </w:rPr>
                                <w:t>上报</w:t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240919E7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Topic: /tianshun/v1/TS02E510000100/TS01E510000100/data/json</w:t>
                              </w:r>
                            </w:p>
                            <w:p w14:paraId="0C33710A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MQTT Client</w:t>
                              </w:r>
                              <w:r>
                                <w:rPr>
                                  <w:szCs w:val="21"/>
                                </w:rPr>
                                <w:t>发送的</w:t>
                              </w:r>
                              <w:r>
                                <w:rPr>
                                  <w:szCs w:val="21"/>
                                </w:rPr>
                                <w:t>payload</w:t>
                              </w:r>
                              <w:r>
                                <w:rPr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2C843B8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67EB7BC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"deviceReq",</w:t>
                              </w:r>
                            </w:p>
                            <w:p w14:paraId="4FF91E9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"PV-203",</w:t>
                              </w:r>
                            </w:p>
                            <w:p w14:paraId="231717A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"3-1",</w:t>
                              </w:r>
                            </w:p>
                            <w:p w14:paraId="47F2BC6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"data": {</w:t>
                              </w:r>
                            </w:p>
                            <w:p w14:paraId="4633973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"Rundata",</w:t>
                              </w:r>
                            </w:p>
                            <w:p w14:paraId="443DB96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"priority": "Normal",</w:t>
                              </w:r>
                            </w:p>
                            <w:p w14:paraId="0EFD9D4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"serviceData": {</w:t>
                              </w:r>
                            </w:p>
                            <w:p w14:paraId="3286600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"QPCurve": [50.0, 100.0, 1.000, 0.900],</w:t>
                              </w:r>
                            </w:p>
                            <w:p w14:paraId="681E430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"QUCurve": [80.0, 115.0, 90.0, 105.0, 0, 25.0, 25.0]</w:t>
                              </w:r>
                            </w:p>
                            <w:p w14:paraId="6BFE71F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1B678F7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"20190916T091220Z"</w:t>
                              </w:r>
                            </w:p>
                            <w:p w14:paraId="6EF8781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</w:t>
                              </w:r>
                            </w:p>
                            <w:p w14:paraId="4D22ECDB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4B1FE0FD" id="_x0000_s1060" type="#_x0000_t202" style="position:absolute;left:0;text-align:left;margin-left:1.65pt;margin-top:20.7pt;width:432.6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">
                  <v:textbox style="mso-fit-shape-to-text:t">
                    <w:txbxContent>
                      <w:p w14:paraId="01047BAC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设备</w:t>
                        </w:r>
                        <w:r>
                          <w:rPr>
                            <w:szCs w:val="21"/>
                          </w:rPr>
                          <w:t>MQTT</w:t>
                        </w:r>
                        <w:r>
                          <w:rPr>
                            <w:szCs w:val="21"/>
                          </w:rPr>
                          <w:t>上报</w:t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</w:p>
                      <w:p w14:paraId="240919E7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Topic: /tianshun/v1/TS02E510000100/TS01E510000100/data/json</w:t>
                        </w:r>
                      </w:p>
                      <w:p w14:paraId="0C33710A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MQTT Client</w:t>
                        </w:r>
                        <w:r>
                          <w:rPr>
                            <w:szCs w:val="21"/>
                          </w:rPr>
                          <w:t>发送的</w:t>
                        </w:r>
                        <w:r>
                          <w:rPr>
                            <w:szCs w:val="21"/>
                          </w:rPr>
                          <w:t>payload</w:t>
                        </w:r>
                        <w:r>
                          <w:rPr>
                            <w:szCs w:val="21"/>
                          </w:rPr>
                          <w:t>：</w:t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</w:p>
                      <w:p w14:paraId="2C843B8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67EB7BC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"deviceReq",</w:t>
                        </w:r>
                      </w:p>
                      <w:p w14:paraId="4FF91E9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"PV-203",</w:t>
                        </w:r>
                      </w:p>
                      <w:p w14:paraId="231717A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"3-1",</w:t>
                        </w:r>
                      </w:p>
                      <w:p w14:paraId="47F2BC6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"data": {</w:t>
                        </w:r>
                      </w:p>
                      <w:p w14:paraId="4633973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"Rundata",</w:t>
                        </w:r>
                      </w:p>
                      <w:p w14:paraId="443DB96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"priority": "Normal",</w:t>
                        </w:r>
                      </w:p>
                      <w:p w14:paraId="0EFD9D4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"serviceData": {</w:t>
                        </w:r>
                      </w:p>
                      <w:p w14:paraId="3286600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"QPCurve": [50.0, 100.0, 1.000, 0.900],</w:t>
                        </w:r>
                      </w:p>
                      <w:p w14:paraId="681E430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"QUCurve": [80.0, 115.0, 90.0, 105.0, 0, 25.0, 25.0]</w:t>
                        </w:r>
                      </w:p>
                      <w:p w14:paraId="6BFE71F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1B678F7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"20190916T091220Z"</w:t>
                        </w:r>
                      </w:p>
                      <w:p w14:paraId="6EF8781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</w:t>
                        </w:r>
                      </w:p>
                      <w:p w14:paraId="4D22ECDB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3D2C50">
          <w:rPr>
            <w:rFonts w:hint="eastAsia"/>
            <w:bCs/>
          </w:rPr>
          <w:delText>示例</w:delText>
        </w:r>
        <w:r w:rsidDel="003D2C50">
          <w:rPr>
            <w:rFonts w:hint="eastAsia"/>
          </w:rPr>
          <w:delText>：</w:delText>
        </w:r>
      </w:del>
    </w:p>
    <w:p w14:paraId="41ABEFA0" w14:textId="59D93774" w:rsidR="00EA5016" w:rsidDel="003D2C50" w:rsidRDefault="00EA5016">
      <w:pPr>
        <w:pStyle w:val="1"/>
        <w:rPr>
          <w:del w:id="7548" w:author="win10" w:date="2020-06-12T13:56:00Z"/>
        </w:rPr>
        <w:pPrChange w:id="7549" w:author="win10" w:date="2020-06-12T13:57:00Z">
          <w:pPr/>
        </w:pPrChange>
      </w:pPr>
    </w:p>
    <w:p w14:paraId="7C14B1FA" w14:textId="50E7EB04" w:rsidR="00EA5016" w:rsidDel="003D2C50" w:rsidRDefault="004C4817">
      <w:pPr>
        <w:pStyle w:val="1"/>
        <w:rPr>
          <w:del w:id="7550" w:author="win10" w:date="2020-06-12T13:56:00Z"/>
        </w:rPr>
        <w:pPrChange w:id="7551" w:author="win10" w:date="2020-06-12T13:57:00Z">
          <w:pPr>
            <w:pStyle w:val="3"/>
            <w:jc w:val="left"/>
          </w:pPr>
        </w:pPrChange>
      </w:pPr>
      <w:bookmarkStart w:id="7552" w:name="_Toc28352277"/>
      <w:del w:id="7553" w:author="win10" w:date="2020-06-12T13:56:00Z">
        <w:r w:rsidDel="003D2C50">
          <w:delText>4.</w:delText>
        </w:r>
        <w:r w:rsidDel="003D2C50">
          <w:rPr>
            <w:rFonts w:hint="eastAsia"/>
          </w:rPr>
          <w:delText>2.3</w:delText>
        </w:r>
        <w:r w:rsidDel="003D2C50">
          <w:delText xml:space="preserve"> </w:delText>
        </w:r>
        <w:r w:rsidDel="003D2C50">
          <w:rPr>
            <w:rFonts w:hint="eastAsia"/>
          </w:rPr>
          <w:delText>设备控制（</w:delText>
        </w:r>
        <w:r w:rsidDel="003D2C50">
          <w:rPr>
            <w:rFonts w:cs="Arial"/>
          </w:rPr>
          <w:delText>Control</w:delText>
        </w:r>
        <w:r w:rsidDel="003D2C50">
          <w:rPr>
            <w:rFonts w:hint="eastAsia"/>
          </w:rPr>
          <w:delText>）</w:delText>
        </w:r>
        <w:bookmarkEnd w:id="7552"/>
      </w:del>
    </w:p>
    <w:p w14:paraId="40FCB064" w14:textId="48331118" w:rsidR="00EA5016" w:rsidDel="003D2C50" w:rsidRDefault="004C4817">
      <w:pPr>
        <w:pStyle w:val="1"/>
        <w:rPr>
          <w:del w:id="7554" w:author="win10" w:date="2020-06-12T13:56:00Z"/>
        </w:rPr>
        <w:pPrChange w:id="7555" w:author="win10" w:date="2020-06-12T13:57:00Z">
          <w:pPr>
            <w:ind w:firstLineChars="200" w:firstLine="420"/>
          </w:pPr>
        </w:pPrChange>
      </w:pPr>
      <w:del w:id="7556" w:author="win10" w:date="2020-06-12T13:56:00Z">
        <w:r w:rsidDel="003D2C50">
          <w:rPr>
            <w:rFonts w:cs="Arial"/>
            <w:color w:val="3D3F43"/>
            <w:kern w:val="0"/>
            <w:szCs w:val="21"/>
          </w:rPr>
          <w:delText>cmd</w:delText>
        </w:r>
        <w:r w:rsidDel="003D2C50">
          <w:rPr>
            <w:rFonts w:ascii="&amp;quot" w:hAnsi="&amp;quot" w:cs="宋体"/>
            <w:color w:val="3D3F43"/>
            <w:kern w:val="0"/>
            <w:szCs w:val="21"/>
          </w:rPr>
          <w:delText>服务的命令名</w:delText>
        </w:r>
        <w:r w:rsidDel="003D2C50">
          <w:rPr>
            <w:rFonts w:ascii="&amp;quot" w:hAnsi="&amp;quot" w:cs="宋体" w:hint="eastAsia"/>
            <w:color w:val="3D3F43"/>
            <w:kern w:val="0"/>
            <w:szCs w:val="21"/>
          </w:rPr>
          <w:delText>定义表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35"/>
        <w:gridCol w:w="1134"/>
        <w:gridCol w:w="1275"/>
        <w:gridCol w:w="4046"/>
      </w:tblGrid>
      <w:tr w:rsidR="00EA5016" w:rsidDel="003D2C50" w14:paraId="57611463" w14:textId="690C8D10">
        <w:trPr>
          <w:tblHeader/>
          <w:tblCellSpacing w:w="0" w:type="dxa"/>
          <w:del w:id="7557" w:author="win10" w:date="2020-06-12T13:56:00Z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907CDD0" w14:textId="757BCDCC" w:rsidR="00EA5016" w:rsidDel="003D2C50" w:rsidRDefault="004C4817">
            <w:pPr>
              <w:pStyle w:val="1"/>
              <w:rPr>
                <w:del w:id="755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559" w:author="win10" w:date="2020-06-12T13:57:00Z">
                <w:pPr>
                  <w:widowControl/>
                  <w:jc w:val="center"/>
                </w:pPr>
              </w:pPrChange>
            </w:pPr>
            <w:del w:id="756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B6F6419" w14:textId="7092981B" w:rsidR="00EA5016" w:rsidDel="003D2C50" w:rsidRDefault="004C4817">
            <w:pPr>
              <w:pStyle w:val="1"/>
              <w:rPr>
                <w:del w:id="756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562" w:author="win10" w:date="2020-06-12T13:57:00Z">
                <w:pPr>
                  <w:widowControl/>
                  <w:jc w:val="center"/>
                </w:pPr>
              </w:pPrChange>
            </w:pPr>
            <w:del w:id="756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B60147B" w14:textId="7DB6D47E" w:rsidR="00EA5016" w:rsidDel="003D2C50" w:rsidRDefault="004C4817">
            <w:pPr>
              <w:pStyle w:val="1"/>
              <w:rPr>
                <w:del w:id="756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565" w:author="win10" w:date="2020-06-12T13:57:00Z">
                <w:pPr>
                  <w:widowControl/>
                  <w:jc w:val="center"/>
                </w:pPr>
              </w:pPrChange>
            </w:pPr>
            <w:del w:id="756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FFEA733" w14:textId="090A3E81" w:rsidR="00EA5016" w:rsidDel="003D2C50" w:rsidRDefault="004C4817">
            <w:pPr>
              <w:pStyle w:val="1"/>
              <w:rPr>
                <w:del w:id="756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568" w:author="win10" w:date="2020-06-12T13:57:00Z">
                <w:pPr>
                  <w:widowControl/>
                  <w:jc w:val="center"/>
                </w:pPr>
              </w:pPrChange>
            </w:pPr>
            <w:del w:id="756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68BB1B39" w14:textId="782B183B">
        <w:trPr>
          <w:tblCellSpacing w:w="0" w:type="dxa"/>
          <w:del w:id="7570" w:author="win10" w:date="2020-06-12T13:56:00Z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257F108" w14:textId="2902820B" w:rsidR="00EA5016" w:rsidDel="003D2C50" w:rsidRDefault="004C4817">
            <w:pPr>
              <w:pStyle w:val="1"/>
              <w:rPr>
                <w:del w:id="7571" w:author="win10" w:date="2020-06-12T13:56:00Z"/>
              </w:rPr>
              <w:pPrChange w:id="7572" w:author="win10" w:date="2020-06-12T13:57:00Z">
                <w:pPr>
                  <w:jc w:val="left"/>
                </w:pPr>
              </w:pPrChange>
            </w:pPr>
            <w:del w:id="7573" w:author="win10" w:date="2020-06-12T13:56:00Z">
              <w:r w:rsidDel="003D2C50">
                <w:delText>deviceInfo</w:delText>
              </w:r>
            </w:del>
          </w:p>
        </w:tc>
        <w:tc>
          <w:tcPr>
            <w:tcW w:w="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2C69C4B" w14:textId="1E8B3774" w:rsidR="00EA5016" w:rsidDel="003D2C50" w:rsidRDefault="004C4817">
            <w:pPr>
              <w:pStyle w:val="1"/>
              <w:rPr>
                <w:del w:id="7574" w:author="win10" w:date="2020-06-12T13:56:00Z"/>
              </w:rPr>
              <w:pPrChange w:id="7575" w:author="win10" w:date="2020-06-12T13:57:00Z">
                <w:pPr>
                  <w:jc w:val="left"/>
                </w:pPr>
              </w:pPrChange>
            </w:pPr>
            <w:del w:id="7576" w:author="win10" w:date="2020-06-12T13:56:00Z">
              <w:r w:rsidDel="003D2C50">
                <w:delText>必选</w:delText>
              </w:r>
            </w:del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866C1A9" w14:textId="3C85DC1E" w:rsidR="00EA5016" w:rsidDel="003D2C50" w:rsidRDefault="004C4817">
            <w:pPr>
              <w:pStyle w:val="1"/>
              <w:rPr>
                <w:del w:id="7577" w:author="win10" w:date="2020-06-12T13:56:00Z"/>
              </w:rPr>
              <w:pPrChange w:id="7578" w:author="win10" w:date="2020-06-12T13:57:00Z">
                <w:pPr>
                  <w:jc w:val="left"/>
                </w:pPr>
              </w:pPrChange>
            </w:pPr>
            <w:del w:id="7579" w:author="win10" w:date="2020-06-12T13:56:00Z">
              <w:r w:rsidDel="003D2C50">
                <w:delText>String</w:delText>
              </w:r>
            </w:del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920571E" w14:textId="4A27E939" w:rsidR="00EA5016" w:rsidDel="003D2C50" w:rsidRDefault="004C4817">
            <w:pPr>
              <w:pStyle w:val="1"/>
              <w:rPr>
                <w:del w:id="7580" w:author="win10" w:date="2020-06-12T13:56:00Z"/>
              </w:rPr>
              <w:pPrChange w:id="7581" w:author="win10" w:date="2020-06-12T13:57:00Z">
                <w:pPr>
                  <w:jc w:val="left"/>
                </w:pPr>
              </w:pPrChange>
            </w:pPr>
            <w:del w:id="7582" w:author="win10" w:date="2020-06-12T13:56:00Z">
              <w:r w:rsidDel="003D2C50">
                <w:rPr>
                  <w:rFonts w:hint="eastAsia"/>
                </w:rPr>
                <w:delText>设备信息</w:delText>
              </w:r>
              <w:r w:rsidDel="003D2C50">
                <w:delText>。</w:delText>
              </w:r>
            </w:del>
          </w:p>
        </w:tc>
      </w:tr>
      <w:tr w:rsidR="00EA5016" w:rsidDel="003D2C50" w14:paraId="3936A531" w14:textId="2B82B3B9">
        <w:trPr>
          <w:tblCellSpacing w:w="0" w:type="dxa"/>
          <w:del w:id="7583" w:author="win10" w:date="2020-06-12T13:56:00Z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D104753" w14:textId="4350F2D1" w:rsidR="00EA5016" w:rsidDel="003D2C50" w:rsidRDefault="004C4817">
            <w:pPr>
              <w:pStyle w:val="1"/>
              <w:rPr>
                <w:del w:id="7584" w:author="win10" w:date="2020-06-12T13:56:00Z"/>
              </w:rPr>
              <w:pPrChange w:id="7585" w:author="win10" w:date="2020-06-12T13:57:00Z">
                <w:pPr>
                  <w:jc w:val="left"/>
                </w:pPr>
              </w:pPrChange>
            </w:pPr>
            <w:del w:id="7586" w:author="win10" w:date="2020-06-12T13:56:00Z">
              <w:r w:rsidDel="003D2C50">
                <w:delText>deviceT</w:delText>
              </w:r>
              <w:r w:rsidDel="003D2C50">
                <w:rPr>
                  <w:rFonts w:hint="eastAsia"/>
                </w:rPr>
                <w:delText>ime</w:delText>
              </w:r>
            </w:del>
          </w:p>
        </w:tc>
        <w:tc>
          <w:tcPr>
            <w:tcW w:w="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48D3164" w14:textId="364275AF" w:rsidR="00EA5016" w:rsidDel="003D2C50" w:rsidRDefault="004C4817">
            <w:pPr>
              <w:pStyle w:val="1"/>
              <w:rPr>
                <w:del w:id="7587" w:author="win10" w:date="2020-06-12T13:56:00Z"/>
              </w:rPr>
              <w:pPrChange w:id="7588" w:author="win10" w:date="2020-06-12T13:57:00Z">
                <w:pPr>
                  <w:jc w:val="left"/>
                </w:pPr>
              </w:pPrChange>
            </w:pPr>
            <w:del w:id="7589" w:author="win10" w:date="2020-06-12T13:56:00Z">
              <w:r w:rsidDel="003D2C50">
                <w:rPr>
                  <w:rFonts w:hint="eastAsia"/>
                </w:rPr>
                <w:delText>可选</w:delText>
              </w:r>
            </w:del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7AC9514" w14:textId="383714A2" w:rsidR="00EA5016" w:rsidDel="003D2C50" w:rsidRDefault="004C4817">
            <w:pPr>
              <w:pStyle w:val="1"/>
              <w:rPr>
                <w:del w:id="7590" w:author="win10" w:date="2020-06-12T13:56:00Z"/>
              </w:rPr>
              <w:pPrChange w:id="7591" w:author="win10" w:date="2020-06-12T13:57:00Z">
                <w:pPr>
                  <w:jc w:val="left"/>
                </w:pPr>
              </w:pPrChange>
            </w:pPr>
            <w:del w:id="7592" w:author="win10" w:date="2020-06-12T13:56:00Z">
              <w:r w:rsidDel="003D2C50">
                <w:delText>String</w:delText>
              </w:r>
            </w:del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2E0129C" w14:textId="73840A0E" w:rsidR="00EA5016" w:rsidDel="003D2C50" w:rsidRDefault="004C4817">
            <w:pPr>
              <w:pStyle w:val="1"/>
              <w:rPr>
                <w:del w:id="7593" w:author="win10" w:date="2020-06-12T13:56:00Z"/>
              </w:rPr>
              <w:pPrChange w:id="7594" w:author="win10" w:date="2020-06-12T13:57:00Z">
                <w:pPr>
                  <w:jc w:val="left"/>
                </w:pPr>
              </w:pPrChange>
            </w:pPr>
            <w:del w:id="7595" w:author="win10" w:date="2020-06-12T13:56:00Z">
              <w:r w:rsidDel="003D2C50">
                <w:rPr>
                  <w:rFonts w:hint="eastAsia"/>
                </w:rPr>
                <w:delText>设备时间</w:delText>
              </w:r>
              <w:r w:rsidDel="003D2C50">
                <w:delText>。</w:delText>
              </w:r>
            </w:del>
          </w:p>
        </w:tc>
      </w:tr>
      <w:tr w:rsidR="00EA5016" w:rsidDel="003D2C50" w14:paraId="2C28A3C1" w14:textId="25B53F69">
        <w:trPr>
          <w:tblCellSpacing w:w="0" w:type="dxa"/>
          <w:del w:id="7596" w:author="win10" w:date="2020-06-12T13:56:00Z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06C1D53" w14:textId="303334C3" w:rsidR="00EA5016" w:rsidDel="003D2C50" w:rsidRDefault="004C4817">
            <w:pPr>
              <w:pStyle w:val="1"/>
              <w:rPr>
                <w:del w:id="7597" w:author="win10" w:date="2020-06-12T13:56:00Z"/>
              </w:rPr>
              <w:pPrChange w:id="7598" w:author="win10" w:date="2020-06-12T13:57:00Z">
                <w:pPr>
                  <w:jc w:val="left"/>
                </w:pPr>
              </w:pPrChange>
            </w:pPr>
            <w:del w:id="7599" w:author="win10" w:date="2020-06-12T13:56:00Z">
              <w:r w:rsidDel="003D2C50">
                <w:delText>OnOff</w:delText>
              </w:r>
            </w:del>
          </w:p>
        </w:tc>
        <w:tc>
          <w:tcPr>
            <w:tcW w:w="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EADA86E" w14:textId="26CDA440" w:rsidR="00EA5016" w:rsidDel="003D2C50" w:rsidRDefault="004C4817">
            <w:pPr>
              <w:pStyle w:val="1"/>
              <w:rPr>
                <w:del w:id="7600" w:author="win10" w:date="2020-06-12T13:56:00Z"/>
              </w:rPr>
              <w:pPrChange w:id="7601" w:author="win10" w:date="2020-06-12T13:57:00Z">
                <w:pPr>
                  <w:jc w:val="left"/>
                </w:pPr>
              </w:pPrChange>
            </w:pPr>
            <w:del w:id="7602" w:author="win10" w:date="2020-06-12T13:56:00Z">
              <w:r w:rsidDel="003D2C50">
                <w:rPr>
                  <w:rFonts w:hint="eastAsia"/>
                </w:rPr>
                <w:delText>必选</w:delText>
              </w:r>
            </w:del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7237567" w14:textId="6AD228AF" w:rsidR="00EA5016" w:rsidDel="003D2C50" w:rsidRDefault="004C4817">
            <w:pPr>
              <w:pStyle w:val="1"/>
              <w:rPr>
                <w:del w:id="7603" w:author="win10" w:date="2020-06-12T13:56:00Z"/>
              </w:rPr>
              <w:pPrChange w:id="7604" w:author="win10" w:date="2020-06-12T13:57:00Z">
                <w:pPr>
                  <w:jc w:val="left"/>
                </w:pPr>
              </w:pPrChange>
            </w:pPr>
            <w:del w:id="7605" w:author="win10" w:date="2020-06-12T13:56:00Z">
              <w:r w:rsidDel="003D2C50">
                <w:delText>String</w:delText>
              </w:r>
            </w:del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65BD5DF" w14:textId="14DAB743" w:rsidR="00EA5016" w:rsidDel="003D2C50" w:rsidRDefault="004C4817">
            <w:pPr>
              <w:pStyle w:val="1"/>
              <w:rPr>
                <w:del w:id="7606" w:author="win10" w:date="2020-06-12T13:56:00Z"/>
              </w:rPr>
              <w:pPrChange w:id="7607" w:author="win10" w:date="2020-06-12T13:57:00Z">
                <w:pPr>
                  <w:jc w:val="left"/>
                </w:pPr>
              </w:pPrChange>
            </w:pPr>
            <w:del w:id="7608" w:author="win10" w:date="2020-06-12T13:56:00Z">
              <w:r w:rsidDel="003D2C50">
                <w:rPr>
                  <w:rFonts w:hint="eastAsia"/>
                </w:rPr>
                <w:delText>开关机</w:delText>
              </w:r>
              <w:r w:rsidDel="003D2C50">
                <w:delText>。</w:delText>
              </w:r>
            </w:del>
          </w:p>
        </w:tc>
      </w:tr>
      <w:tr w:rsidR="00EA5016" w:rsidDel="003D2C50" w14:paraId="41C64672" w14:textId="09E9BE54">
        <w:trPr>
          <w:tblCellSpacing w:w="0" w:type="dxa"/>
          <w:del w:id="7609" w:author="win10" w:date="2020-06-12T13:56:00Z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E1EF17D" w14:textId="1D33DC5A" w:rsidR="00EA5016" w:rsidDel="003D2C50" w:rsidRDefault="004C4817">
            <w:pPr>
              <w:pStyle w:val="1"/>
              <w:rPr>
                <w:del w:id="7610" w:author="win10" w:date="2020-06-12T13:56:00Z"/>
              </w:rPr>
              <w:pPrChange w:id="7611" w:author="win10" w:date="2020-06-12T13:57:00Z">
                <w:pPr>
                  <w:jc w:val="left"/>
                </w:pPr>
              </w:pPrChange>
            </w:pPr>
            <w:del w:id="7612" w:author="win10" w:date="2020-06-12T13:56:00Z">
              <w:r w:rsidDel="003D2C50">
                <w:delText>ControlMode</w:delText>
              </w:r>
            </w:del>
          </w:p>
        </w:tc>
        <w:tc>
          <w:tcPr>
            <w:tcW w:w="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4232219" w14:textId="350DD0CD" w:rsidR="00EA5016" w:rsidDel="003D2C50" w:rsidRDefault="004C4817">
            <w:pPr>
              <w:pStyle w:val="1"/>
              <w:rPr>
                <w:del w:id="7613" w:author="win10" w:date="2020-06-12T13:56:00Z"/>
              </w:rPr>
              <w:pPrChange w:id="7614" w:author="win10" w:date="2020-06-12T13:57:00Z">
                <w:pPr>
                  <w:jc w:val="left"/>
                </w:pPr>
              </w:pPrChange>
            </w:pPr>
            <w:del w:id="7615" w:author="win10" w:date="2020-06-12T13:56:00Z">
              <w:r w:rsidDel="003D2C50">
                <w:rPr>
                  <w:rFonts w:hint="eastAsia"/>
                </w:rPr>
                <w:delText>必选</w:delText>
              </w:r>
            </w:del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2E0032F" w14:textId="7866723F" w:rsidR="00EA5016" w:rsidDel="003D2C50" w:rsidRDefault="004C4817">
            <w:pPr>
              <w:pStyle w:val="1"/>
              <w:rPr>
                <w:del w:id="7616" w:author="win10" w:date="2020-06-12T13:56:00Z"/>
              </w:rPr>
              <w:pPrChange w:id="7617" w:author="win10" w:date="2020-06-12T13:57:00Z">
                <w:pPr>
                  <w:jc w:val="left"/>
                </w:pPr>
              </w:pPrChange>
            </w:pPr>
            <w:del w:id="7618" w:author="win10" w:date="2020-06-12T13:56:00Z">
              <w:r w:rsidDel="003D2C50">
                <w:delText>String</w:delText>
              </w:r>
            </w:del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6E6DD57" w14:textId="7C8EB604" w:rsidR="00EA5016" w:rsidDel="003D2C50" w:rsidRDefault="004C4817">
            <w:pPr>
              <w:pStyle w:val="1"/>
              <w:rPr>
                <w:del w:id="7619" w:author="win10" w:date="2020-06-12T13:56:00Z"/>
              </w:rPr>
              <w:pPrChange w:id="7620" w:author="win10" w:date="2020-06-12T13:57:00Z">
                <w:pPr>
                  <w:jc w:val="left"/>
                </w:pPr>
              </w:pPrChange>
            </w:pPr>
            <w:del w:id="7621" w:author="win10" w:date="2020-06-12T13:56:00Z">
              <w:r w:rsidDel="003D2C50">
                <w:rPr>
                  <w:rFonts w:hint="eastAsia"/>
                </w:rPr>
                <w:delText>控制模式。</w:delText>
              </w:r>
            </w:del>
          </w:p>
        </w:tc>
      </w:tr>
      <w:tr w:rsidR="00EA5016" w:rsidDel="003D2C50" w14:paraId="75B8333F" w14:textId="4BEAD805">
        <w:trPr>
          <w:tblCellSpacing w:w="0" w:type="dxa"/>
          <w:del w:id="7622" w:author="win10" w:date="2020-06-12T13:56:00Z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E896D36" w14:textId="4FBF980C" w:rsidR="00EA5016" w:rsidDel="003D2C50" w:rsidRDefault="004C4817">
            <w:pPr>
              <w:pStyle w:val="1"/>
              <w:rPr>
                <w:del w:id="7623" w:author="win10" w:date="2020-06-12T13:56:00Z"/>
              </w:rPr>
              <w:pPrChange w:id="7624" w:author="win10" w:date="2020-06-12T13:57:00Z">
                <w:pPr>
                  <w:jc w:val="left"/>
                </w:pPr>
              </w:pPrChange>
            </w:pPr>
            <w:del w:id="7625" w:author="win10" w:date="2020-06-12T13:56:00Z">
              <w:r w:rsidDel="003D2C50">
                <w:delText>LimitedPowerSwitch</w:delText>
              </w:r>
            </w:del>
          </w:p>
        </w:tc>
        <w:tc>
          <w:tcPr>
            <w:tcW w:w="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92F9CBE" w14:textId="17F2B6B3" w:rsidR="00EA5016" w:rsidDel="003D2C50" w:rsidRDefault="004C4817">
            <w:pPr>
              <w:pStyle w:val="1"/>
              <w:rPr>
                <w:del w:id="7626" w:author="win10" w:date="2020-06-12T13:56:00Z"/>
              </w:rPr>
              <w:pPrChange w:id="7627" w:author="win10" w:date="2020-06-12T13:57:00Z">
                <w:pPr>
                  <w:jc w:val="left"/>
                </w:pPr>
              </w:pPrChange>
            </w:pPr>
            <w:del w:id="7628" w:author="win10" w:date="2020-06-12T13:56:00Z">
              <w:r w:rsidDel="003D2C50">
                <w:rPr>
                  <w:rFonts w:hint="eastAsia"/>
                </w:rPr>
                <w:delText>必选</w:delText>
              </w:r>
            </w:del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29CDCB3" w14:textId="1D5D4567" w:rsidR="00EA5016" w:rsidDel="003D2C50" w:rsidRDefault="004C4817">
            <w:pPr>
              <w:pStyle w:val="1"/>
              <w:rPr>
                <w:del w:id="7629" w:author="win10" w:date="2020-06-12T13:56:00Z"/>
              </w:rPr>
              <w:pPrChange w:id="7630" w:author="win10" w:date="2020-06-12T13:57:00Z">
                <w:pPr>
                  <w:jc w:val="left"/>
                </w:pPr>
              </w:pPrChange>
            </w:pPr>
            <w:del w:id="7631" w:author="win10" w:date="2020-06-12T13:56:00Z">
              <w:r w:rsidDel="003D2C50">
                <w:delText>String</w:delText>
              </w:r>
            </w:del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6CB70ED" w14:textId="06B0E917" w:rsidR="00EA5016" w:rsidDel="003D2C50" w:rsidRDefault="004C4817">
            <w:pPr>
              <w:pStyle w:val="1"/>
              <w:rPr>
                <w:del w:id="7632" w:author="win10" w:date="2020-06-12T13:56:00Z"/>
              </w:rPr>
              <w:pPrChange w:id="7633" w:author="win10" w:date="2020-06-12T13:57:00Z">
                <w:pPr>
                  <w:jc w:val="left"/>
                </w:pPr>
              </w:pPrChange>
            </w:pPr>
            <w:del w:id="7634" w:author="win10" w:date="2020-06-12T13:56:00Z">
              <w:r w:rsidDel="003D2C50">
                <w:rPr>
                  <w:rFonts w:hint="eastAsia"/>
                </w:rPr>
                <w:delText>限功率开关。</w:delText>
              </w:r>
            </w:del>
          </w:p>
        </w:tc>
      </w:tr>
      <w:tr w:rsidR="00EA5016" w:rsidDel="003D2C50" w14:paraId="4CF86B2C" w14:textId="13356A5B">
        <w:trPr>
          <w:tblCellSpacing w:w="0" w:type="dxa"/>
          <w:del w:id="7635" w:author="win10" w:date="2020-06-12T13:56:00Z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6930188" w14:textId="1740DBDF" w:rsidR="00EA5016" w:rsidDel="003D2C50" w:rsidRDefault="004C4817">
            <w:pPr>
              <w:pStyle w:val="1"/>
              <w:rPr>
                <w:del w:id="7636" w:author="win10" w:date="2020-06-12T13:56:00Z"/>
              </w:rPr>
              <w:pPrChange w:id="7637" w:author="win10" w:date="2020-06-12T13:57:00Z">
                <w:pPr>
                  <w:jc w:val="left"/>
                </w:pPr>
              </w:pPrChange>
            </w:pPr>
            <w:del w:id="7638" w:author="win10" w:date="2020-06-12T13:56:00Z">
              <w:r w:rsidDel="003D2C50">
                <w:delText>LimitedPowerRatio</w:delText>
              </w:r>
            </w:del>
          </w:p>
        </w:tc>
        <w:tc>
          <w:tcPr>
            <w:tcW w:w="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0AE8BCF" w14:textId="5E53AA89" w:rsidR="00EA5016" w:rsidDel="003D2C50" w:rsidRDefault="004C4817">
            <w:pPr>
              <w:pStyle w:val="1"/>
              <w:rPr>
                <w:del w:id="7639" w:author="win10" w:date="2020-06-12T13:56:00Z"/>
              </w:rPr>
              <w:pPrChange w:id="7640" w:author="win10" w:date="2020-06-12T13:57:00Z">
                <w:pPr>
                  <w:jc w:val="left"/>
                </w:pPr>
              </w:pPrChange>
            </w:pPr>
            <w:del w:id="7641" w:author="win10" w:date="2020-06-12T13:56:00Z">
              <w:r w:rsidDel="003D2C50">
                <w:rPr>
                  <w:rFonts w:hint="eastAsia"/>
                </w:rPr>
                <w:delText>必选</w:delText>
              </w:r>
            </w:del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3365008" w14:textId="157B023C" w:rsidR="00EA5016" w:rsidDel="003D2C50" w:rsidRDefault="004C4817">
            <w:pPr>
              <w:pStyle w:val="1"/>
              <w:rPr>
                <w:del w:id="7642" w:author="win10" w:date="2020-06-12T13:56:00Z"/>
              </w:rPr>
              <w:pPrChange w:id="7643" w:author="win10" w:date="2020-06-12T13:57:00Z">
                <w:pPr>
                  <w:jc w:val="left"/>
                </w:pPr>
              </w:pPrChange>
            </w:pPr>
            <w:del w:id="7644" w:author="win10" w:date="2020-06-12T13:56:00Z">
              <w:r w:rsidDel="003D2C50">
                <w:delText>Float</w:delText>
              </w:r>
            </w:del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5A8EF7D" w14:textId="56C308CC" w:rsidR="00EA5016" w:rsidDel="003D2C50" w:rsidRDefault="004C4817">
            <w:pPr>
              <w:pStyle w:val="1"/>
              <w:rPr>
                <w:del w:id="7645" w:author="win10" w:date="2020-06-12T13:56:00Z"/>
              </w:rPr>
              <w:pPrChange w:id="7646" w:author="win10" w:date="2020-06-12T13:57:00Z">
                <w:pPr>
                  <w:jc w:val="left"/>
                </w:pPr>
              </w:pPrChange>
            </w:pPr>
            <w:del w:id="7647" w:author="win10" w:date="2020-06-12T13:56:00Z">
              <w:r w:rsidDel="003D2C50">
                <w:rPr>
                  <w:rFonts w:hint="eastAsia"/>
                </w:rPr>
                <w:delText>限功率比例。</w:delText>
              </w:r>
            </w:del>
          </w:p>
        </w:tc>
      </w:tr>
      <w:tr w:rsidR="00EA5016" w:rsidDel="003D2C50" w14:paraId="102070C9" w14:textId="11B6E7BB">
        <w:trPr>
          <w:tblCellSpacing w:w="0" w:type="dxa"/>
          <w:del w:id="7648" w:author="win10" w:date="2020-06-12T13:56:00Z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13462E1" w14:textId="77388AF9" w:rsidR="00EA5016" w:rsidDel="003D2C50" w:rsidRDefault="004C4817">
            <w:pPr>
              <w:pStyle w:val="1"/>
              <w:rPr>
                <w:del w:id="7649" w:author="win10" w:date="2020-06-12T13:56:00Z"/>
              </w:rPr>
              <w:pPrChange w:id="7650" w:author="win10" w:date="2020-06-12T13:57:00Z">
                <w:pPr>
                  <w:jc w:val="left"/>
                </w:pPr>
              </w:pPrChange>
            </w:pPr>
            <w:del w:id="7651" w:author="win10" w:date="2020-06-12T13:56:00Z">
              <w:r w:rsidDel="003D2C50">
                <w:delText>SVGSwitch</w:delText>
              </w:r>
            </w:del>
          </w:p>
        </w:tc>
        <w:tc>
          <w:tcPr>
            <w:tcW w:w="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1C24129" w14:textId="41603F6B" w:rsidR="00EA5016" w:rsidDel="003D2C50" w:rsidRDefault="004C4817">
            <w:pPr>
              <w:pStyle w:val="1"/>
              <w:rPr>
                <w:del w:id="7652" w:author="win10" w:date="2020-06-12T13:56:00Z"/>
              </w:rPr>
              <w:pPrChange w:id="7653" w:author="win10" w:date="2020-06-12T13:57:00Z">
                <w:pPr>
                  <w:jc w:val="left"/>
                </w:pPr>
              </w:pPrChange>
            </w:pPr>
            <w:del w:id="7654" w:author="win10" w:date="2020-06-12T13:56:00Z">
              <w:r w:rsidDel="003D2C50">
                <w:rPr>
                  <w:rFonts w:hint="eastAsia"/>
                </w:rPr>
                <w:delText>可选</w:delText>
              </w:r>
            </w:del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44A7945" w14:textId="212A1598" w:rsidR="00EA5016" w:rsidDel="003D2C50" w:rsidRDefault="004C4817">
            <w:pPr>
              <w:pStyle w:val="1"/>
              <w:rPr>
                <w:del w:id="7655" w:author="win10" w:date="2020-06-12T13:56:00Z"/>
              </w:rPr>
              <w:pPrChange w:id="7656" w:author="win10" w:date="2020-06-12T13:57:00Z">
                <w:pPr>
                  <w:jc w:val="left"/>
                </w:pPr>
              </w:pPrChange>
            </w:pPr>
            <w:del w:id="7657" w:author="win10" w:date="2020-06-12T13:56:00Z">
              <w:r w:rsidDel="003D2C50">
                <w:delText>String</w:delText>
              </w:r>
            </w:del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81B0877" w14:textId="4C55C6C2" w:rsidR="00EA5016" w:rsidDel="003D2C50" w:rsidRDefault="004C4817">
            <w:pPr>
              <w:pStyle w:val="1"/>
              <w:rPr>
                <w:del w:id="7658" w:author="win10" w:date="2020-06-12T13:56:00Z"/>
              </w:rPr>
              <w:pPrChange w:id="7659" w:author="win10" w:date="2020-06-12T13:57:00Z">
                <w:pPr>
                  <w:jc w:val="left"/>
                </w:pPr>
              </w:pPrChange>
            </w:pPr>
            <w:del w:id="7660" w:author="win10" w:date="2020-06-12T13:56:00Z">
              <w:r w:rsidDel="003D2C50">
                <w:rPr>
                  <w:rFonts w:hint="eastAsia"/>
                </w:rPr>
                <w:delText>S</w:delText>
              </w:r>
              <w:r w:rsidDel="003D2C50">
                <w:delText>VG</w:delText>
              </w:r>
              <w:r w:rsidDel="003D2C50">
                <w:rPr>
                  <w:rFonts w:hint="eastAsia"/>
                </w:rPr>
                <w:delText>使能开关。</w:delText>
              </w:r>
            </w:del>
          </w:p>
        </w:tc>
      </w:tr>
      <w:tr w:rsidR="00EA5016" w:rsidDel="003D2C50" w14:paraId="769586F0" w14:textId="10235F0D">
        <w:trPr>
          <w:tblCellSpacing w:w="0" w:type="dxa"/>
          <w:del w:id="7661" w:author="win10" w:date="2020-06-12T13:56:00Z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793814C" w14:textId="146DDB7B" w:rsidR="00EA5016" w:rsidDel="003D2C50" w:rsidRDefault="004C4817">
            <w:pPr>
              <w:pStyle w:val="1"/>
              <w:rPr>
                <w:del w:id="7662" w:author="win10" w:date="2020-06-12T13:56:00Z"/>
              </w:rPr>
              <w:pPrChange w:id="7663" w:author="win10" w:date="2020-06-12T13:57:00Z">
                <w:pPr>
                  <w:jc w:val="left"/>
                </w:pPr>
              </w:pPrChange>
            </w:pPr>
            <w:del w:id="7664" w:author="win10" w:date="2020-06-12T13:56:00Z">
              <w:r w:rsidDel="003D2C50">
                <w:rPr>
                  <w:rFonts w:hint="eastAsia"/>
                </w:rPr>
                <w:delText>Re</w:delText>
              </w:r>
              <w:r w:rsidDel="003D2C50">
                <w:delText>activePowerSwitch</w:delText>
              </w:r>
            </w:del>
          </w:p>
        </w:tc>
        <w:tc>
          <w:tcPr>
            <w:tcW w:w="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0D415E2" w14:textId="1F865640" w:rsidR="00EA5016" w:rsidDel="003D2C50" w:rsidRDefault="004C4817">
            <w:pPr>
              <w:pStyle w:val="1"/>
              <w:rPr>
                <w:del w:id="7665" w:author="win10" w:date="2020-06-12T13:56:00Z"/>
              </w:rPr>
              <w:pPrChange w:id="7666" w:author="win10" w:date="2020-06-12T13:57:00Z">
                <w:pPr>
                  <w:jc w:val="left"/>
                </w:pPr>
              </w:pPrChange>
            </w:pPr>
            <w:del w:id="7667" w:author="win10" w:date="2020-06-12T13:56:00Z">
              <w:r w:rsidDel="003D2C50">
                <w:rPr>
                  <w:rFonts w:hint="eastAsia"/>
                </w:rPr>
                <w:delText>可选</w:delText>
              </w:r>
            </w:del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3582756" w14:textId="58C4FE49" w:rsidR="00EA5016" w:rsidDel="003D2C50" w:rsidRDefault="004C4817">
            <w:pPr>
              <w:pStyle w:val="1"/>
              <w:rPr>
                <w:del w:id="7668" w:author="win10" w:date="2020-06-12T13:56:00Z"/>
              </w:rPr>
              <w:pPrChange w:id="7669" w:author="win10" w:date="2020-06-12T13:57:00Z">
                <w:pPr>
                  <w:jc w:val="left"/>
                </w:pPr>
              </w:pPrChange>
            </w:pPr>
            <w:del w:id="7670" w:author="win10" w:date="2020-06-12T13:56:00Z">
              <w:r w:rsidDel="003D2C50">
                <w:delText>String</w:delText>
              </w:r>
            </w:del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7E9FCD6" w14:textId="1FF4DF33" w:rsidR="00EA5016" w:rsidDel="003D2C50" w:rsidRDefault="004C4817">
            <w:pPr>
              <w:pStyle w:val="1"/>
              <w:rPr>
                <w:del w:id="7671" w:author="win10" w:date="2020-06-12T13:56:00Z"/>
              </w:rPr>
              <w:pPrChange w:id="7672" w:author="win10" w:date="2020-06-12T13:57:00Z">
                <w:pPr>
                  <w:jc w:val="left"/>
                </w:pPr>
              </w:pPrChange>
            </w:pPr>
            <w:del w:id="7673" w:author="win10" w:date="2020-06-12T13:56:00Z">
              <w:r w:rsidDel="003D2C50">
                <w:rPr>
                  <w:rFonts w:hint="eastAsia"/>
                </w:rPr>
                <w:delText>无功调节选择开关。</w:delText>
              </w:r>
            </w:del>
          </w:p>
        </w:tc>
      </w:tr>
      <w:tr w:rsidR="00EA5016" w:rsidDel="003D2C50" w14:paraId="0302F9F9" w14:textId="1264CFE1">
        <w:trPr>
          <w:tblCellSpacing w:w="0" w:type="dxa"/>
          <w:del w:id="7674" w:author="win10" w:date="2020-06-12T13:56:00Z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166A64A" w14:textId="05E2B593" w:rsidR="00EA5016" w:rsidDel="003D2C50" w:rsidRDefault="004C4817">
            <w:pPr>
              <w:pStyle w:val="1"/>
              <w:rPr>
                <w:del w:id="7675" w:author="win10" w:date="2020-06-12T13:56:00Z"/>
              </w:rPr>
              <w:pPrChange w:id="7676" w:author="win10" w:date="2020-06-12T13:57:00Z">
                <w:pPr>
                  <w:jc w:val="left"/>
                </w:pPr>
              </w:pPrChange>
            </w:pPr>
            <w:del w:id="7677" w:author="win10" w:date="2020-06-12T13:56:00Z">
              <w:r w:rsidDel="003D2C50">
                <w:rPr>
                  <w:rFonts w:hint="eastAsia"/>
                </w:rPr>
                <w:delText>Po</w:delText>
              </w:r>
              <w:r w:rsidDel="003D2C50">
                <w:delText>werFactor</w:delText>
              </w:r>
            </w:del>
          </w:p>
        </w:tc>
        <w:tc>
          <w:tcPr>
            <w:tcW w:w="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A063D86" w14:textId="262C0DE1" w:rsidR="00EA5016" w:rsidDel="003D2C50" w:rsidRDefault="004C4817">
            <w:pPr>
              <w:pStyle w:val="1"/>
              <w:rPr>
                <w:del w:id="7678" w:author="win10" w:date="2020-06-12T13:56:00Z"/>
              </w:rPr>
              <w:pPrChange w:id="7679" w:author="win10" w:date="2020-06-12T13:57:00Z">
                <w:pPr>
                  <w:jc w:val="left"/>
                </w:pPr>
              </w:pPrChange>
            </w:pPr>
            <w:del w:id="7680" w:author="win10" w:date="2020-06-12T13:56:00Z">
              <w:r w:rsidDel="003D2C50">
                <w:rPr>
                  <w:rFonts w:hint="eastAsia"/>
                </w:rPr>
                <w:delText>可选</w:delText>
              </w:r>
            </w:del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C7312F3" w14:textId="14BA6D57" w:rsidR="00EA5016" w:rsidDel="003D2C50" w:rsidRDefault="004C4817">
            <w:pPr>
              <w:pStyle w:val="1"/>
              <w:rPr>
                <w:del w:id="7681" w:author="win10" w:date="2020-06-12T13:56:00Z"/>
              </w:rPr>
              <w:pPrChange w:id="7682" w:author="win10" w:date="2020-06-12T13:57:00Z">
                <w:pPr>
                  <w:jc w:val="left"/>
                </w:pPr>
              </w:pPrChange>
            </w:pPr>
            <w:del w:id="7683" w:author="win10" w:date="2020-06-12T13:56:00Z">
              <w:r w:rsidDel="003D2C50">
                <w:delText>Float</w:delText>
              </w:r>
            </w:del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5AAC2E2" w14:textId="009294D8" w:rsidR="00EA5016" w:rsidDel="003D2C50" w:rsidRDefault="004C4817">
            <w:pPr>
              <w:pStyle w:val="1"/>
              <w:rPr>
                <w:del w:id="7684" w:author="win10" w:date="2020-06-12T13:56:00Z"/>
              </w:rPr>
              <w:pPrChange w:id="7685" w:author="win10" w:date="2020-06-12T13:57:00Z">
                <w:pPr>
                  <w:jc w:val="left"/>
                </w:pPr>
              </w:pPrChange>
            </w:pPr>
            <w:del w:id="7686" w:author="win10" w:date="2020-06-12T13:56:00Z">
              <w:r w:rsidDel="003D2C50">
                <w:rPr>
                  <w:rFonts w:hint="eastAsia"/>
                </w:rPr>
                <w:delText>功率因数设置。</w:delText>
              </w:r>
            </w:del>
          </w:p>
        </w:tc>
      </w:tr>
      <w:tr w:rsidR="00EA5016" w:rsidDel="003D2C50" w14:paraId="1ED7EE71" w14:textId="73B08B19">
        <w:trPr>
          <w:tblCellSpacing w:w="0" w:type="dxa"/>
          <w:del w:id="7687" w:author="win10" w:date="2020-06-12T13:56:00Z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43C7CD5" w14:textId="1E545504" w:rsidR="00EA5016" w:rsidDel="003D2C50" w:rsidRDefault="004C4817">
            <w:pPr>
              <w:pStyle w:val="1"/>
              <w:rPr>
                <w:del w:id="7688" w:author="win10" w:date="2020-06-12T13:56:00Z"/>
              </w:rPr>
              <w:pPrChange w:id="7689" w:author="win10" w:date="2020-06-12T13:57:00Z">
                <w:pPr>
                  <w:jc w:val="left"/>
                </w:pPr>
              </w:pPrChange>
            </w:pPr>
            <w:del w:id="7690" w:author="win10" w:date="2020-06-12T13:56:00Z">
              <w:r w:rsidDel="003D2C50">
                <w:rPr>
                  <w:rFonts w:hint="eastAsia"/>
                </w:rPr>
                <w:delText>Re</w:delText>
              </w:r>
              <w:r w:rsidDel="003D2C50">
                <w:delText>activePowerRatio</w:delText>
              </w:r>
            </w:del>
          </w:p>
        </w:tc>
        <w:tc>
          <w:tcPr>
            <w:tcW w:w="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F8DB3C6" w14:textId="691374CD" w:rsidR="00EA5016" w:rsidDel="003D2C50" w:rsidRDefault="004C4817">
            <w:pPr>
              <w:pStyle w:val="1"/>
              <w:rPr>
                <w:del w:id="7691" w:author="win10" w:date="2020-06-12T13:56:00Z"/>
              </w:rPr>
              <w:pPrChange w:id="7692" w:author="win10" w:date="2020-06-12T13:57:00Z">
                <w:pPr>
                  <w:jc w:val="left"/>
                </w:pPr>
              </w:pPrChange>
            </w:pPr>
            <w:del w:id="7693" w:author="win10" w:date="2020-06-12T13:56:00Z">
              <w:r w:rsidDel="003D2C50">
                <w:rPr>
                  <w:rFonts w:hint="eastAsia"/>
                </w:rPr>
                <w:delText>可选</w:delText>
              </w:r>
            </w:del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A368CD8" w14:textId="5B4663F0" w:rsidR="00EA5016" w:rsidDel="003D2C50" w:rsidRDefault="004C4817">
            <w:pPr>
              <w:pStyle w:val="1"/>
              <w:rPr>
                <w:del w:id="7694" w:author="win10" w:date="2020-06-12T13:56:00Z"/>
              </w:rPr>
              <w:pPrChange w:id="7695" w:author="win10" w:date="2020-06-12T13:57:00Z">
                <w:pPr>
                  <w:jc w:val="left"/>
                </w:pPr>
              </w:pPrChange>
            </w:pPr>
            <w:del w:id="7696" w:author="win10" w:date="2020-06-12T13:56:00Z">
              <w:r w:rsidDel="003D2C50">
                <w:delText>Float</w:delText>
              </w:r>
            </w:del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9C6131C" w14:textId="3D1898F4" w:rsidR="00EA5016" w:rsidDel="003D2C50" w:rsidRDefault="004C4817">
            <w:pPr>
              <w:pStyle w:val="1"/>
              <w:rPr>
                <w:del w:id="7697" w:author="win10" w:date="2020-06-12T13:56:00Z"/>
              </w:rPr>
              <w:pPrChange w:id="7698" w:author="win10" w:date="2020-06-12T13:57:00Z">
                <w:pPr>
                  <w:jc w:val="left"/>
                </w:pPr>
              </w:pPrChange>
            </w:pPr>
            <w:del w:id="7699" w:author="win10" w:date="2020-06-12T13:56:00Z">
              <w:r w:rsidDel="003D2C50">
                <w:rPr>
                  <w:rFonts w:hint="eastAsia"/>
                </w:rPr>
                <w:delText>无功比例设置。</w:delText>
              </w:r>
            </w:del>
          </w:p>
        </w:tc>
      </w:tr>
      <w:tr w:rsidR="00EA5016" w:rsidDel="003D2C50" w14:paraId="306A317E" w14:textId="554CD493">
        <w:trPr>
          <w:tblCellSpacing w:w="0" w:type="dxa"/>
          <w:del w:id="7700" w:author="win10" w:date="2020-06-12T13:56:00Z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CE333A6" w14:textId="41F5807B" w:rsidR="00EA5016" w:rsidDel="003D2C50" w:rsidRDefault="004C4817">
            <w:pPr>
              <w:pStyle w:val="1"/>
              <w:rPr>
                <w:del w:id="7701" w:author="win10" w:date="2020-06-12T13:56:00Z"/>
              </w:rPr>
              <w:pPrChange w:id="7702" w:author="win10" w:date="2020-06-12T13:57:00Z">
                <w:pPr>
                  <w:jc w:val="left"/>
                </w:pPr>
              </w:pPrChange>
            </w:pPr>
            <w:del w:id="7703" w:author="win10" w:date="2020-06-12T13:56:00Z">
              <w:r w:rsidDel="003D2C50">
                <w:rPr>
                  <w:rFonts w:hint="eastAsia"/>
                </w:rPr>
                <w:delText>Q</w:delText>
              </w:r>
              <w:r w:rsidDel="003D2C50">
                <w:delText>PCurve</w:delText>
              </w:r>
            </w:del>
          </w:p>
        </w:tc>
        <w:tc>
          <w:tcPr>
            <w:tcW w:w="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34155E7" w14:textId="23C5CA79" w:rsidR="00EA5016" w:rsidDel="003D2C50" w:rsidRDefault="004C4817">
            <w:pPr>
              <w:pStyle w:val="1"/>
              <w:rPr>
                <w:del w:id="7704" w:author="win10" w:date="2020-06-12T13:56:00Z"/>
              </w:rPr>
              <w:pPrChange w:id="7705" w:author="win10" w:date="2020-06-12T13:57:00Z">
                <w:pPr>
                  <w:jc w:val="left"/>
                </w:pPr>
              </w:pPrChange>
            </w:pPr>
            <w:del w:id="7706" w:author="win10" w:date="2020-06-12T13:56:00Z">
              <w:r w:rsidDel="003D2C50">
                <w:rPr>
                  <w:rFonts w:hint="eastAsia"/>
                </w:rPr>
                <w:delText>可选</w:delText>
              </w:r>
            </w:del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C89364A" w14:textId="5FC3534D" w:rsidR="00EA5016" w:rsidDel="003D2C50" w:rsidRDefault="004C4817">
            <w:pPr>
              <w:pStyle w:val="1"/>
              <w:rPr>
                <w:del w:id="7707" w:author="win10" w:date="2020-06-12T13:56:00Z"/>
              </w:rPr>
              <w:pPrChange w:id="7708" w:author="win10" w:date="2020-06-12T13:57:00Z">
                <w:pPr>
                  <w:jc w:val="left"/>
                </w:pPr>
              </w:pPrChange>
            </w:pPr>
            <w:del w:id="7709" w:author="win10" w:date="2020-06-12T13:56:00Z">
              <w:r w:rsidDel="003D2C50">
                <w:delText>Float</w:delText>
              </w:r>
            </w:del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6F497A3" w14:textId="2D489A1B" w:rsidR="00EA5016" w:rsidDel="003D2C50" w:rsidRDefault="004C4817">
            <w:pPr>
              <w:pStyle w:val="1"/>
              <w:rPr>
                <w:del w:id="7710" w:author="win10" w:date="2020-06-12T13:56:00Z"/>
              </w:rPr>
              <w:pPrChange w:id="7711" w:author="win10" w:date="2020-06-12T13:57:00Z">
                <w:pPr>
                  <w:jc w:val="left"/>
                </w:pPr>
              </w:pPrChange>
            </w:pPr>
            <w:del w:id="7712" w:author="win10" w:date="2020-06-12T13:56:00Z">
              <w:r w:rsidDel="003D2C50">
                <w:rPr>
                  <w:rFonts w:hint="eastAsia"/>
                </w:rPr>
                <w:delText>Q(P)</w:delText>
              </w:r>
              <w:r w:rsidDel="003D2C50">
                <w:rPr>
                  <w:rFonts w:hint="eastAsia"/>
                </w:rPr>
                <w:delText>曲线设置。</w:delText>
              </w:r>
            </w:del>
          </w:p>
        </w:tc>
      </w:tr>
      <w:tr w:rsidR="00EA5016" w:rsidDel="003D2C50" w14:paraId="04B40496" w14:textId="26B95722">
        <w:trPr>
          <w:tblCellSpacing w:w="0" w:type="dxa"/>
          <w:del w:id="7713" w:author="win10" w:date="2020-06-12T13:56:00Z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4F96A1D" w14:textId="07C04988" w:rsidR="00EA5016" w:rsidDel="003D2C50" w:rsidRDefault="004C4817">
            <w:pPr>
              <w:pStyle w:val="1"/>
              <w:rPr>
                <w:del w:id="7714" w:author="win10" w:date="2020-06-12T13:56:00Z"/>
              </w:rPr>
              <w:pPrChange w:id="7715" w:author="win10" w:date="2020-06-12T13:57:00Z">
                <w:pPr>
                  <w:jc w:val="left"/>
                </w:pPr>
              </w:pPrChange>
            </w:pPr>
            <w:del w:id="7716" w:author="win10" w:date="2020-06-12T13:56:00Z">
              <w:r w:rsidDel="003D2C50">
                <w:rPr>
                  <w:rFonts w:hint="eastAsia"/>
                </w:rPr>
                <w:delText>Q</w:delText>
              </w:r>
              <w:r w:rsidDel="003D2C50">
                <w:delText>UCurve</w:delText>
              </w:r>
            </w:del>
          </w:p>
        </w:tc>
        <w:tc>
          <w:tcPr>
            <w:tcW w:w="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F68D558" w14:textId="6450CA85" w:rsidR="00EA5016" w:rsidDel="003D2C50" w:rsidRDefault="004C4817">
            <w:pPr>
              <w:pStyle w:val="1"/>
              <w:rPr>
                <w:del w:id="7717" w:author="win10" w:date="2020-06-12T13:56:00Z"/>
              </w:rPr>
              <w:pPrChange w:id="7718" w:author="win10" w:date="2020-06-12T13:57:00Z">
                <w:pPr>
                  <w:jc w:val="left"/>
                </w:pPr>
              </w:pPrChange>
            </w:pPr>
            <w:del w:id="7719" w:author="win10" w:date="2020-06-12T13:56:00Z">
              <w:r w:rsidDel="003D2C50">
                <w:rPr>
                  <w:rFonts w:hint="eastAsia"/>
                </w:rPr>
                <w:delText>可选</w:delText>
              </w:r>
            </w:del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3CD5FB9" w14:textId="734A460B" w:rsidR="00EA5016" w:rsidDel="003D2C50" w:rsidRDefault="004C4817">
            <w:pPr>
              <w:pStyle w:val="1"/>
              <w:rPr>
                <w:del w:id="7720" w:author="win10" w:date="2020-06-12T13:56:00Z"/>
              </w:rPr>
              <w:pPrChange w:id="7721" w:author="win10" w:date="2020-06-12T13:57:00Z">
                <w:pPr>
                  <w:jc w:val="left"/>
                </w:pPr>
              </w:pPrChange>
            </w:pPr>
            <w:del w:id="7722" w:author="win10" w:date="2020-06-12T13:56:00Z">
              <w:r w:rsidDel="003D2C50">
                <w:delText>Float</w:delText>
              </w:r>
            </w:del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8DDEC03" w14:textId="3DD4C5E9" w:rsidR="00EA5016" w:rsidDel="003D2C50" w:rsidRDefault="004C4817">
            <w:pPr>
              <w:pStyle w:val="1"/>
              <w:rPr>
                <w:del w:id="7723" w:author="win10" w:date="2020-06-12T13:56:00Z"/>
              </w:rPr>
              <w:pPrChange w:id="7724" w:author="win10" w:date="2020-06-12T13:57:00Z">
                <w:pPr>
                  <w:jc w:val="left"/>
                </w:pPr>
              </w:pPrChange>
            </w:pPr>
            <w:del w:id="7725" w:author="win10" w:date="2020-06-12T13:56:00Z">
              <w:r w:rsidDel="003D2C50">
                <w:rPr>
                  <w:rFonts w:hint="eastAsia"/>
                </w:rPr>
                <w:delText>Q(U)</w:delText>
              </w:r>
              <w:r w:rsidDel="003D2C50">
                <w:rPr>
                  <w:rFonts w:hint="eastAsia"/>
                </w:rPr>
                <w:delText>曲线设置。</w:delText>
              </w:r>
            </w:del>
          </w:p>
        </w:tc>
      </w:tr>
    </w:tbl>
    <w:p w14:paraId="0920ABA3" w14:textId="2F5084E0" w:rsidR="00EA5016" w:rsidDel="003D2C50" w:rsidRDefault="00EA5016">
      <w:pPr>
        <w:pStyle w:val="1"/>
        <w:rPr>
          <w:del w:id="7726" w:author="win10" w:date="2020-06-12T13:56:00Z"/>
        </w:rPr>
        <w:pPrChange w:id="7727" w:author="win10" w:date="2020-06-12T13:57:00Z">
          <w:pPr/>
        </w:pPrChange>
      </w:pPr>
    </w:p>
    <w:p w14:paraId="45654815" w14:textId="6E5A7F0C" w:rsidR="00EA5016" w:rsidDel="003D2C50" w:rsidRDefault="004C4817">
      <w:pPr>
        <w:pStyle w:val="1"/>
        <w:rPr>
          <w:del w:id="7728" w:author="win10" w:date="2020-06-12T13:56:00Z"/>
          <w:rFonts w:cs="Arial"/>
          <w:bCs/>
        </w:rPr>
        <w:pPrChange w:id="7729" w:author="win10" w:date="2020-06-12T13:57:00Z">
          <w:pPr>
            <w:ind w:firstLine="420"/>
          </w:pPr>
        </w:pPrChange>
      </w:pPr>
      <w:del w:id="7730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deviceInfo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5EE92D63" w14:textId="248E44A3">
        <w:trPr>
          <w:tblHeader/>
          <w:tblCellSpacing w:w="0" w:type="dxa"/>
          <w:del w:id="7731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98B2C7D" w14:textId="569884B3" w:rsidR="00EA5016" w:rsidDel="003D2C50" w:rsidRDefault="004C4817">
            <w:pPr>
              <w:pStyle w:val="1"/>
              <w:rPr>
                <w:del w:id="773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733" w:author="win10" w:date="2020-06-12T13:57:00Z">
                <w:pPr>
                  <w:widowControl/>
                  <w:jc w:val="center"/>
                </w:pPr>
              </w:pPrChange>
            </w:pPr>
            <w:del w:id="773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B368F9A" w14:textId="3DDCCF42" w:rsidR="00EA5016" w:rsidDel="003D2C50" w:rsidRDefault="004C4817">
            <w:pPr>
              <w:pStyle w:val="1"/>
              <w:rPr>
                <w:del w:id="773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736" w:author="win10" w:date="2020-06-12T13:57:00Z">
                <w:pPr>
                  <w:widowControl/>
                  <w:jc w:val="center"/>
                </w:pPr>
              </w:pPrChange>
            </w:pPr>
            <w:del w:id="773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72FD8C5" w14:textId="58780D13" w:rsidR="00EA5016" w:rsidDel="003D2C50" w:rsidRDefault="004C4817">
            <w:pPr>
              <w:pStyle w:val="1"/>
              <w:rPr>
                <w:del w:id="773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739" w:author="win10" w:date="2020-06-12T13:57:00Z">
                <w:pPr>
                  <w:widowControl/>
                  <w:jc w:val="center"/>
                </w:pPr>
              </w:pPrChange>
            </w:pPr>
            <w:del w:id="774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19BBE87" w14:textId="10017FBE" w:rsidR="00EA5016" w:rsidDel="003D2C50" w:rsidRDefault="004C4817">
            <w:pPr>
              <w:pStyle w:val="1"/>
              <w:rPr>
                <w:del w:id="774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742" w:author="win10" w:date="2020-06-12T13:57:00Z">
                <w:pPr>
                  <w:widowControl/>
                  <w:jc w:val="center"/>
                </w:pPr>
              </w:pPrChange>
            </w:pPr>
            <w:del w:id="774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657EB80C" w14:textId="0CC741D3">
        <w:trPr>
          <w:tblCellSpacing w:w="0" w:type="dxa"/>
          <w:del w:id="7744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27F21D5" w14:textId="74E07E3A" w:rsidR="00EA5016" w:rsidDel="003D2C50" w:rsidRDefault="004C4817">
            <w:pPr>
              <w:pStyle w:val="1"/>
              <w:rPr>
                <w:del w:id="7745" w:author="win10" w:date="2020-06-12T13:56:00Z"/>
              </w:rPr>
              <w:pPrChange w:id="7746" w:author="win10" w:date="2020-06-12T13:57:00Z">
                <w:pPr>
                  <w:jc w:val="left"/>
                </w:pPr>
              </w:pPrChange>
            </w:pPr>
            <w:del w:id="7747" w:author="win10" w:date="2020-06-12T13:56:00Z">
              <w:r w:rsidDel="003D2C50">
                <w:delText>key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241AD50" w14:textId="2965C54F" w:rsidR="00EA5016" w:rsidDel="003D2C50" w:rsidRDefault="004C4817">
            <w:pPr>
              <w:pStyle w:val="1"/>
              <w:rPr>
                <w:del w:id="7748" w:author="win10" w:date="2020-06-12T13:56:00Z"/>
              </w:rPr>
              <w:pPrChange w:id="7749" w:author="win10" w:date="2020-06-12T13:57:00Z">
                <w:pPr>
                  <w:jc w:val="left"/>
                </w:pPr>
              </w:pPrChange>
            </w:pPr>
            <w:del w:id="7750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CA2B419" w14:textId="39B21267" w:rsidR="00EA5016" w:rsidDel="003D2C50" w:rsidRDefault="004C4817">
            <w:pPr>
              <w:pStyle w:val="1"/>
              <w:rPr>
                <w:del w:id="7751" w:author="win10" w:date="2020-06-12T13:56:00Z"/>
              </w:rPr>
              <w:pPrChange w:id="7752" w:author="win10" w:date="2020-06-12T13:57:00Z">
                <w:pPr>
                  <w:jc w:val="left"/>
                </w:pPr>
              </w:pPrChange>
            </w:pPr>
            <w:del w:id="7753" w:author="win10" w:date="2020-06-12T13:56:00Z">
              <w:r w:rsidDel="003D2C50">
                <w:delText>String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8E3FB59" w14:textId="75F63441" w:rsidR="00EA5016" w:rsidDel="003D2C50" w:rsidRDefault="004C4817">
            <w:pPr>
              <w:pStyle w:val="1"/>
              <w:rPr>
                <w:del w:id="7754" w:author="win10" w:date="2020-06-12T13:56:00Z"/>
              </w:rPr>
              <w:pPrChange w:id="7755" w:author="win10" w:date="2020-06-12T13:57:00Z">
                <w:pPr>
                  <w:jc w:val="left"/>
                </w:pPr>
              </w:pPrChange>
            </w:pPr>
            <w:del w:id="7756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信息类型，只有读取属性</w:delText>
              </w:r>
              <w:r w:rsidDel="003D2C50">
                <w:delText>。</w:delText>
              </w:r>
            </w:del>
          </w:p>
          <w:p w14:paraId="6D2E5E1F" w14:textId="75E64FF3" w:rsidR="00EA5016" w:rsidDel="003D2C50" w:rsidRDefault="004C4817">
            <w:pPr>
              <w:pStyle w:val="1"/>
              <w:rPr>
                <w:del w:id="7757" w:author="win10" w:date="2020-06-12T13:56:00Z"/>
              </w:rPr>
              <w:pPrChange w:id="7758" w:author="win10" w:date="2020-06-12T13:57:00Z">
                <w:pPr>
                  <w:jc w:val="left"/>
                </w:pPr>
              </w:pPrChange>
            </w:pPr>
            <w:del w:id="7759" w:author="win10" w:date="2020-06-12T13:56:00Z">
              <w:r w:rsidDel="003D2C50">
                <w:rPr>
                  <w:rFonts w:hint="eastAsia"/>
                </w:rPr>
                <w:delText>厂家</w:delText>
              </w:r>
              <w:r w:rsidDel="003D2C50">
                <w:delText>：</w:delText>
              </w:r>
              <w:r w:rsidDel="003D2C50">
                <w:delText>Company</w:delText>
              </w:r>
              <w:r w:rsidDel="003D2C50">
                <w:delText>。</w:delText>
              </w:r>
            </w:del>
          </w:p>
          <w:p w14:paraId="26DDAE78" w14:textId="08867F79" w:rsidR="00EA5016" w:rsidDel="003D2C50" w:rsidRDefault="004C4817">
            <w:pPr>
              <w:pStyle w:val="1"/>
              <w:rPr>
                <w:del w:id="7760" w:author="win10" w:date="2020-06-12T13:56:00Z"/>
              </w:rPr>
              <w:pPrChange w:id="7761" w:author="win10" w:date="2020-06-12T13:57:00Z">
                <w:pPr>
                  <w:jc w:val="left"/>
                </w:pPr>
              </w:pPrChange>
            </w:pPr>
            <w:del w:id="7762" w:author="win10" w:date="2020-06-12T13:56:00Z">
              <w:r w:rsidDel="003D2C50">
                <w:rPr>
                  <w:rFonts w:hint="eastAsia"/>
                </w:rPr>
                <w:delText>型号：</w:delText>
              </w:r>
              <w:r w:rsidDel="003D2C50">
                <w:rPr>
                  <w:rFonts w:hint="eastAsia"/>
                </w:rPr>
                <w:delText>M</w:delText>
              </w:r>
              <w:r w:rsidDel="003D2C50">
                <w:delText>odel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217AF7F4" w14:textId="6BF55828" w:rsidR="00EA5016" w:rsidDel="003D2C50" w:rsidRDefault="004C4817">
            <w:pPr>
              <w:pStyle w:val="1"/>
              <w:rPr>
                <w:del w:id="7763" w:author="win10" w:date="2020-06-12T13:56:00Z"/>
              </w:rPr>
              <w:pPrChange w:id="7764" w:author="win10" w:date="2020-06-12T13:57:00Z">
                <w:pPr>
                  <w:jc w:val="left"/>
                </w:pPr>
              </w:pPrChange>
            </w:pPr>
            <w:del w:id="7765" w:author="win10" w:date="2020-06-12T13:56:00Z">
              <w:r w:rsidDel="003D2C50">
                <w:rPr>
                  <w:rFonts w:hint="eastAsia"/>
                </w:rPr>
                <w:delText>设备编号</w:delText>
              </w:r>
              <w:r w:rsidDel="003D2C50">
                <w:delText>：</w:delText>
              </w:r>
              <w:r w:rsidDel="003D2C50">
                <w:delText>SN</w:delText>
              </w:r>
              <w:r w:rsidDel="003D2C50">
                <w:delText>。</w:delText>
              </w:r>
            </w:del>
          </w:p>
          <w:p w14:paraId="058714A0" w14:textId="01EB4BF3" w:rsidR="00EA5016" w:rsidDel="003D2C50" w:rsidRDefault="004C4817">
            <w:pPr>
              <w:pStyle w:val="1"/>
              <w:rPr>
                <w:del w:id="7766" w:author="win10" w:date="2020-06-12T13:56:00Z"/>
              </w:rPr>
              <w:pPrChange w:id="7767" w:author="win10" w:date="2020-06-12T13:57:00Z">
                <w:pPr>
                  <w:jc w:val="left"/>
                </w:pPr>
              </w:pPrChange>
            </w:pPr>
            <w:del w:id="7768" w:author="win10" w:date="2020-06-12T13:56:00Z">
              <w:r w:rsidDel="003D2C50">
                <w:rPr>
                  <w:rFonts w:hint="eastAsia"/>
                </w:rPr>
                <w:delText>软件版本：</w:delText>
              </w:r>
              <w:r w:rsidDel="003D2C50">
                <w:rPr>
                  <w:rFonts w:hint="eastAsia"/>
                </w:rPr>
                <w:delText>V</w:delText>
              </w:r>
              <w:r w:rsidDel="003D2C50">
                <w:delText>ersion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2A2EEE75" w14:textId="7E0123CC" w:rsidR="00EA5016" w:rsidDel="003D2C50" w:rsidRDefault="004C4817">
            <w:pPr>
              <w:pStyle w:val="1"/>
              <w:rPr>
                <w:del w:id="7769" w:author="win10" w:date="2020-06-12T13:56:00Z"/>
              </w:rPr>
              <w:pPrChange w:id="7770" w:author="win10" w:date="2020-06-12T13:57:00Z">
                <w:pPr>
                  <w:jc w:val="left"/>
                </w:pPr>
              </w:pPrChange>
            </w:pPr>
            <w:del w:id="7771" w:author="win10" w:date="2020-06-12T13:56:00Z">
              <w:r w:rsidDel="003D2C50">
                <w:rPr>
                  <w:rFonts w:hint="eastAsia"/>
                </w:rPr>
                <w:delText>制造商</w:delText>
              </w:r>
              <w:r w:rsidDel="003D2C50">
                <w:delText>：</w:delText>
              </w:r>
              <w:bookmarkStart w:id="7772" w:name="_Hlk20228139"/>
              <w:r w:rsidDel="003D2C50">
                <w:rPr>
                  <w:rFonts w:hint="eastAsia"/>
                </w:rPr>
                <w:delText>M</w:delText>
              </w:r>
              <w:r w:rsidDel="003D2C50">
                <w:delText>anufacturers</w:delText>
              </w:r>
              <w:bookmarkEnd w:id="7772"/>
              <w:r w:rsidDel="003D2C50">
                <w:delText>。</w:delText>
              </w:r>
            </w:del>
          </w:p>
        </w:tc>
      </w:tr>
      <w:tr w:rsidR="00EA5016" w:rsidDel="003D2C50" w14:paraId="585F5820" w14:textId="54A78305">
        <w:trPr>
          <w:tblCellSpacing w:w="0" w:type="dxa"/>
          <w:del w:id="7773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9679161" w14:textId="2E9EAF7E" w:rsidR="00EA5016" w:rsidDel="003D2C50" w:rsidRDefault="004C4817">
            <w:pPr>
              <w:pStyle w:val="1"/>
              <w:rPr>
                <w:del w:id="7774" w:author="win10" w:date="2020-06-12T13:56:00Z"/>
              </w:rPr>
              <w:pPrChange w:id="7775" w:author="win10" w:date="2020-06-12T13:57:00Z">
                <w:pPr>
                  <w:jc w:val="left"/>
                </w:pPr>
              </w:pPrChange>
            </w:pPr>
            <w:del w:id="7776" w:author="win10" w:date="2020-06-12T13:56:00Z">
              <w:r w:rsidDel="003D2C50">
                <w:delText>value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5411B18" w14:textId="7BFE884F" w:rsidR="00EA5016" w:rsidDel="003D2C50" w:rsidRDefault="004C4817">
            <w:pPr>
              <w:pStyle w:val="1"/>
              <w:rPr>
                <w:del w:id="7777" w:author="win10" w:date="2020-06-12T13:56:00Z"/>
              </w:rPr>
              <w:pPrChange w:id="7778" w:author="win10" w:date="2020-06-12T13:57:00Z">
                <w:pPr>
                  <w:jc w:val="left"/>
                </w:pPr>
              </w:pPrChange>
            </w:pPr>
            <w:del w:id="7779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DB92DED" w14:textId="61B56498" w:rsidR="00EA5016" w:rsidDel="003D2C50" w:rsidRDefault="004C4817">
            <w:pPr>
              <w:pStyle w:val="1"/>
              <w:rPr>
                <w:del w:id="7780" w:author="win10" w:date="2020-06-12T13:56:00Z"/>
              </w:rPr>
              <w:pPrChange w:id="7781" w:author="win10" w:date="2020-06-12T13:57:00Z">
                <w:pPr>
                  <w:jc w:val="left"/>
                </w:pPr>
              </w:pPrChange>
            </w:pPr>
            <w:del w:id="7782" w:author="win10" w:date="2020-06-12T13:56:00Z">
              <w:r w:rsidDel="003D2C50">
                <w:delText>String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423BE81" w14:textId="5A317C28" w:rsidR="00EA5016" w:rsidDel="003D2C50" w:rsidRDefault="004C4817">
            <w:pPr>
              <w:pStyle w:val="1"/>
              <w:rPr>
                <w:del w:id="7783" w:author="win10" w:date="2020-06-12T13:56:00Z"/>
              </w:rPr>
              <w:pPrChange w:id="7784" w:author="win10" w:date="2020-06-12T13:57:00Z">
                <w:pPr>
                  <w:jc w:val="left"/>
                </w:pPr>
              </w:pPrChange>
            </w:pPr>
            <w:del w:id="7785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信息</w:delText>
              </w:r>
              <w:r w:rsidDel="003D2C50">
                <w:delText>的值。</w:delText>
              </w:r>
            </w:del>
          </w:p>
          <w:p w14:paraId="7A5039CB" w14:textId="1B753629" w:rsidR="00EA5016" w:rsidDel="003D2C50" w:rsidRDefault="004C4817">
            <w:pPr>
              <w:pStyle w:val="1"/>
              <w:rPr>
                <w:del w:id="7786" w:author="win10" w:date="2020-06-12T13:56:00Z"/>
              </w:rPr>
              <w:pPrChange w:id="7787" w:author="win10" w:date="2020-06-12T13:57:00Z">
                <w:pPr>
                  <w:jc w:val="left"/>
                </w:pPr>
              </w:pPrChange>
            </w:pPr>
            <w:del w:id="7788" w:author="win10" w:date="2020-06-12T13:56:00Z">
              <w:r w:rsidDel="003D2C50">
                <w:rPr>
                  <w:rFonts w:hint="eastAsia"/>
                </w:rPr>
                <w:delText>请求消息：空。</w:delText>
              </w:r>
            </w:del>
          </w:p>
          <w:p w14:paraId="72C62644" w14:textId="1EE60C51" w:rsidR="00EA5016" w:rsidDel="003D2C50" w:rsidRDefault="004C4817">
            <w:pPr>
              <w:pStyle w:val="1"/>
              <w:rPr>
                <w:del w:id="7789" w:author="win10" w:date="2020-06-12T13:56:00Z"/>
              </w:rPr>
              <w:pPrChange w:id="7790" w:author="win10" w:date="2020-06-12T13:57:00Z">
                <w:pPr>
                  <w:jc w:val="left"/>
                </w:pPr>
              </w:pPrChange>
            </w:pPr>
            <w:del w:id="7791" w:author="win10" w:date="2020-06-12T13:56:00Z">
              <w:r w:rsidDel="003D2C50">
                <w:rPr>
                  <w:rFonts w:hint="eastAsia"/>
                </w:rPr>
                <w:delText>应答消息：</w:delText>
              </w:r>
            </w:del>
          </w:p>
          <w:p w14:paraId="36B6F2EB" w14:textId="35A5DEBD" w:rsidR="00EA5016" w:rsidDel="003D2C50" w:rsidRDefault="004C4817">
            <w:pPr>
              <w:pStyle w:val="1"/>
              <w:rPr>
                <w:del w:id="7792" w:author="win10" w:date="2020-06-12T13:56:00Z"/>
              </w:rPr>
              <w:pPrChange w:id="7793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7794" w:author="win10" w:date="2020-06-12T13:56:00Z">
              <w:r w:rsidDel="003D2C50">
                <w:rPr>
                  <w:rFonts w:hint="eastAsia"/>
                </w:rPr>
                <w:delText>厂家</w:delText>
              </w:r>
              <w:r w:rsidDel="003D2C50">
                <w:delText>：</w:delText>
              </w:r>
              <w:r w:rsidDel="003D2C50">
                <w:delText>SUNGROW</w:delText>
              </w:r>
              <w:r w:rsidDel="003D2C50">
                <w:delText>。</w:delText>
              </w:r>
            </w:del>
          </w:p>
          <w:p w14:paraId="2391F0B9" w14:textId="2BB2473E" w:rsidR="00EA5016" w:rsidDel="003D2C50" w:rsidRDefault="004C4817">
            <w:pPr>
              <w:pStyle w:val="1"/>
              <w:rPr>
                <w:del w:id="7795" w:author="win10" w:date="2020-06-12T13:56:00Z"/>
              </w:rPr>
              <w:pPrChange w:id="7796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7797" w:author="win10" w:date="2020-06-12T13:56:00Z">
              <w:r w:rsidDel="003D2C50">
                <w:rPr>
                  <w:rFonts w:hint="eastAsia"/>
                </w:rPr>
                <w:delText>型号</w:delText>
              </w:r>
              <w:r w:rsidDel="003D2C50">
                <w:delText>：</w:delText>
              </w:r>
              <w:r w:rsidDel="003D2C50">
                <w:delText>SG10KTL-M</w:delText>
              </w:r>
              <w:r w:rsidDel="003D2C50">
                <w:delText>。</w:delText>
              </w:r>
            </w:del>
          </w:p>
          <w:p w14:paraId="30CCAA65" w14:textId="40264830" w:rsidR="00EA5016" w:rsidDel="003D2C50" w:rsidRDefault="004C4817">
            <w:pPr>
              <w:pStyle w:val="1"/>
              <w:rPr>
                <w:del w:id="7798" w:author="win10" w:date="2020-06-12T13:56:00Z"/>
              </w:rPr>
              <w:pPrChange w:id="7799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7800" w:author="win10" w:date="2020-06-12T13:56:00Z">
              <w:r w:rsidDel="003D2C50">
                <w:rPr>
                  <w:rFonts w:hint="eastAsia"/>
                </w:rPr>
                <w:delText>设备编号</w:delText>
              </w:r>
              <w:r w:rsidDel="003D2C50">
                <w:delText>：</w:delText>
              </w:r>
              <w:r w:rsidDel="003D2C50">
                <w:delText>121212001</w:delText>
              </w:r>
              <w:r w:rsidDel="003D2C50">
                <w:delText>。</w:delText>
              </w:r>
            </w:del>
          </w:p>
          <w:p w14:paraId="36B1BF95" w14:textId="56742B0C" w:rsidR="00EA5016" w:rsidDel="003D2C50" w:rsidRDefault="004C4817">
            <w:pPr>
              <w:pStyle w:val="1"/>
              <w:rPr>
                <w:del w:id="7801" w:author="win10" w:date="2020-06-12T13:56:00Z"/>
              </w:rPr>
              <w:pPrChange w:id="7802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7803" w:author="win10" w:date="2020-06-12T13:56:00Z">
              <w:r w:rsidDel="003D2C50">
                <w:rPr>
                  <w:rFonts w:hint="eastAsia"/>
                </w:rPr>
                <w:delText>软件版本：</w:delText>
              </w:r>
              <w:r w:rsidDel="003D2C50">
                <w:rPr>
                  <w:rFonts w:hint="eastAsia"/>
                </w:rPr>
                <w:delText>1.0.1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5C0F7744" w14:textId="60DB35B0" w:rsidR="00EA5016" w:rsidDel="003D2C50" w:rsidRDefault="004C4817">
            <w:pPr>
              <w:pStyle w:val="1"/>
              <w:rPr>
                <w:del w:id="7804" w:author="win10" w:date="2020-06-12T13:56:00Z"/>
              </w:rPr>
              <w:pPrChange w:id="7805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7806" w:author="win10" w:date="2020-06-12T13:56:00Z">
              <w:r w:rsidDel="003D2C50">
                <w:rPr>
                  <w:rFonts w:hint="eastAsia"/>
                </w:rPr>
                <w:delText>制造商：</w:delText>
              </w:r>
              <w:r w:rsidDel="003D2C50">
                <w:delText>SUNGROW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</w:tc>
      </w:tr>
    </w:tbl>
    <w:p w14:paraId="5CC49718" w14:textId="080A4C38" w:rsidR="00EA5016" w:rsidDel="003D2C50" w:rsidRDefault="004C4817">
      <w:pPr>
        <w:pStyle w:val="1"/>
        <w:rPr>
          <w:del w:id="7807" w:author="win10" w:date="2020-06-12T13:56:00Z"/>
        </w:rPr>
        <w:pPrChange w:id="7808" w:author="win10" w:date="2020-06-12T13:57:00Z">
          <w:pPr/>
        </w:pPrChange>
      </w:pPr>
      <w:del w:id="7809" w:author="win10" w:date="2020-06-12T13:56:00Z">
        <w:r w:rsidDel="003D2C50">
          <w:rPr>
            <w:b w:val="0"/>
            <w:noProof/>
          </w:rPr>
          <mc:AlternateContent>
            <mc:Choice Requires="wps">
              <w:drawing>
                <wp:anchor distT="45720" distB="45720" distL="114300" distR="114300" simplePos="0" relativeHeight="251677696" behindDoc="0" locked="0" layoutInCell="1" allowOverlap="1" wp14:anchorId="281903C3" wp14:editId="62B21EAA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262890</wp:posOffset>
                  </wp:positionV>
                  <wp:extent cx="5494655" cy="1404620"/>
                  <wp:effectExtent l="0" t="0" r="10795" b="17780"/>
                  <wp:wrapSquare wrapText="bothSides"/>
                  <wp:docPr id="15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2FDBF8CC" w14:textId="77777777" w:rsidR="00DE3E82" w:rsidRDefault="00DE3E82">
                              <w:r>
                                <w:t>平台</w:t>
                              </w:r>
                              <w:r>
                                <w:rPr>
                                  <w:rFonts w:hint="eastAsia"/>
                                </w:rPr>
                                <w:t>下发</w:t>
                              </w:r>
                              <w:r>
                                <w:t>MQTT</w:t>
                              </w:r>
                              <w:r>
                                <w:t>命令</w:t>
                              </w:r>
                              <w:r>
                                <w:t xml:space="preserve"> </w:t>
                              </w:r>
                            </w:p>
                            <w:p w14:paraId="24E46707" w14:textId="77777777" w:rsidR="00DE3E82" w:rsidRDefault="00DE3E82">
                              <w:r>
                                <w:t>Topic: /tianshun/v1/TS02E510000100/TS01E510000100/cmd/json</w:t>
                              </w:r>
                            </w:p>
                            <w:p w14:paraId="695144DE" w14:textId="77777777" w:rsidR="00DE3E82" w:rsidRDefault="00DE3E82">
                              <w:r>
                                <w:t>MQTT Client</w:t>
                              </w:r>
                              <w:r>
                                <w:t>发送的</w:t>
                              </w:r>
                              <w:r>
                                <w:t>payload</w:t>
                              </w:r>
                              <w:r>
                                <w:t>：</w:t>
                              </w:r>
                              <w:r>
                                <w:t xml:space="preserve"> </w:t>
                              </w:r>
                            </w:p>
                            <w:p w14:paraId="6DCBE3D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41F1B91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"cloudReq",</w:t>
                              </w:r>
                            </w:p>
                            <w:p w14:paraId="715610C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"PV-203",</w:t>
                              </w:r>
                            </w:p>
                            <w:p w14:paraId="0DCF6ED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"3-1",</w:t>
                              </w:r>
                            </w:p>
                            <w:p w14:paraId="69DB734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"Control",</w:t>
                              </w:r>
                            </w:p>
                            <w:p w14:paraId="22E2A12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"mid": 2019,</w:t>
                              </w:r>
                            </w:p>
                            <w:p w14:paraId="6B4DCCC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"cmd": "deviceInfo",</w:t>
                              </w:r>
                            </w:p>
                            <w:p w14:paraId="22B6E10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"paras": {},</w:t>
                              </w:r>
                            </w:p>
                            <w:p w14:paraId="5CE40D2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"20190916T091240Z"</w:t>
                              </w:r>
                            </w:p>
                            <w:p w14:paraId="33DA81A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281903C3" id="_x0000_s1061" type="#_x0000_t202" style="position:absolute;left:0;text-align:left;margin-left:1.65pt;margin-top:20.7pt;width:432.6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">
                  <v:textbox style="mso-fit-shape-to-text:t">
                    <w:txbxContent>
                      <w:p w14:paraId="2FDBF8CC" w14:textId="77777777" w:rsidR="00DE3E82" w:rsidRDefault="00DE3E82">
                        <w:r>
                          <w:t>平台</w:t>
                        </w:r>
                        <w:r>
                          <w:rPr>
                            <w:rFonts w:hint="eastAsia"/>
                          </w:rPr>
                          <w:t>下发</w:t>
                        </w:r>
                        <w:r>
                          <w:t>MQTT</w:t>
                        </w:r>
                        <w:r>
                          <w:t>命令</w:t>
                        </w:r>
                        <w:r>
                          <w:t xml:space="preserve"> </w:t>
                        </w:r>
                      </w:p>
                      <w:p w14:paraId="24E46707" w14:textId="77777777" w:rsidR="00DE3E82" w:rsidRDefault="00DE3E82">
                        <w:r>
                          <w:t>Topic: /tianshun/v1/TS02E510000100/TS01E510000100/cmd/json</w:t>
                        </w:r>
                      </w:p>
                      <w:p w14:paraId="695144DE" w14:textId="77777777" w:rsidR="00DE3E82" w:rsidRDefault="00DE3E82">
                        <w:r>
                          <w:t>MQTT Client</w:t>
                        </w:r>
                        <w:r>
                          <w:t>发送的</w:t>
                        </w:r>
                        <w:r>
                          <w:t>payload</w:t>
                        </w:r>
                        <w:r>
                          <w:t>：</w:t>
                        </w:r>
                        <w:r>
                          <w:t xml:space="preserve"> </w:t>
                        </w:r>
                      </w:p>
                      <w:p w14:paraId="6DCBE3D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41F1B91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"cloudReq",</w:t>
                        </w:r>
                      </w:p>
                      <w:p w14:paraId="715610C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"PV-203",</w:t>
                        </w:r>
                      </w:p>
                      <w:p w14:paraId="0DCF6ED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"3-1",</w:t>
                        </w:r>
                      </w:p>
                      <w:p w14:paraId="69DB734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"Control",</w:t>
                        </w:r>
                      </w:p>
                      <w:p w14:paraId="22E2A12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"mid": 2019,</w:t>
                        </w:r>
                      </w:p>
                      <w:p w14:paraId="6B4DCCC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"cmd": "deviceInfo",</w:t>
                        </w:r>
                      </w:p>
                      <w:p w14:paraId="22B6E10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"paras": {},</w:t>
                        </w:r>
                      </w:p>
                      <w:p w14:paraId="5CE40D2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"20190916T091240Z"</w:t>
                        </w:r>
                      </w:p>
                      <w:p w14:paraId="33DA81A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3D2C50">
          <w:rPr>
            <w:rFonts w:hint="eastAsia"/>
            <w:bCs/>
          </w:rPr>
          <w:delText>示例</w:delText>
        </w:r>
        <w:r w:rsidDel="003D2C50">
          <w:rPr>
            <w:rFonts w:hint="eastAsia"/>
          </w:rPr>
          <w:delText>：</w:delText>
        </w:r>
      </w:del>
    </w:p>
    <w:p w14:paraId="7CE55AE4" w14:textId="0E1AAA02" w:rsidR="00EA5016" w:rsidDel="003D2C50" w:rsidRDefault="00EA5016">
      <w:pPr>
        <w:pStyle w:val="1"/>
        <w:rPr>
          <w:del w:id="7810" w:author="win10" w:date="2020-06-12T13:56:00Z"/>
        </w:rPr>
        <w:pPrChange w:id="7811" w:author="win10" w:date="2020-06-12T13:57:00Z">
          <w:pPr/>
        </w:pPrChange>
      </w:pPr>
    </w:p>
    <w:p w14:paraId="05DCE19B" w14:textId="2FF8C1E7" w:rsidR="00EA5016" w:rsidDel="003D2C50" w:rsidRDefault="00EA5016">
      <w:pPr>
        <w:pStyle w:val="1"/>
        <w:rPr>
          <w:del w:id="7812" w:author="win10" w:date="2020-06-12T13:56:00Z"/>
        </w:rPr>
        <w:pPrChange w:id="7813" w:author="win10" w:date="2020-06-12T13:57:00Z">
          <w:pPr/>
        </w:pPrChange>
      </w:pPr>
    </w:p>
    <w:p w14:paraId="05C7A5B1" w14:textId="55A84B7F" w:rsidR="00EA5016" w:rsidDel="003D2C50" w:rsidRDefault="004C4817">
      <w:pPr>
        <w:pStyle w:val="1"/>
        <w:rPr>
          <w:del w:id="7814" w:author="win10" w:date="2020-06-12T13:56:00Z"/>
        </w:rPr>
        <w:pPrChange w:id="7815" w:author="win10" w:date="2020-06-12T13:57:00Z">
          <w:pPr/>
        </w:pPrChange>
      </w:pPr>
      <w:del w:id="7816" w:author="win10" w:date="2020-06-12T13:56:00Z">
        <w:r w:rsidDel="003D2C50">
          <w:rPr>
            <w:b w:val="0"/>
            <w:noProof/>
          </w:rPr>
          <mc:AlternateContent>
            <mc:Choice Requires="wps">
              <w:drawing>
                <wp:anchor distT="45720" distB="45720" distL="114300" distR="114300" simplePos="0" relativeHeight="251679744" behindDoc="0" locked="0" layoutInCell="1" allowOverlap="1" wp14:anchorId="664F3CE4" wp14:editId="08DFEE91">
                  <wp:simplePos x="0" y="0"/>
                  <wp:positionH relativeFrom="margin">
                    <wp:align>left</wp:align>
                  </wp:positionH>
                  <wp:positionV relativeFrom="paragraph">
                    <wp:posOffset>1905</wp:posOffset>
                  </wp:positionV>
                  <wp:extent cx="5494655" cy="1404620"/>
                  <wp:effectExtent l="0" t="0" r="10795" b="13970"/>
                  <wp:wrapSquare wrapText="bothSides"/>
                  <wp:docPr id="16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70F45AD1" w14:textId="77777777" w:rsidR="00DE3E82" w:rsidRDefault="00DE3E82">
                              <w:r>
                                <w:rPr>
                                  <w:rFonts w:hint="eastAsia"/>
                                </w:rPr>
                                <w:t>设备应答</w:t>
                              </w:r>
                              <w:r>
                                <w:t>MQTT</w:t>
                              </w:r>
                              <w:r>
                                <w:rPr>
                                  <w:rFonts w:hint="eastAsia"/>
                                </w:rPr>
                                <w:t>消息</w:t>
                              </w:r>
                              <w:r>
                                <w:t xml:space="preserve"> </w:t>
                              </w:r>
                            </w:p>
                            <w:p w14:paraId="694D04BA" w14:textId="77777777" w:rsidR="00DE3E82" w:rsidRDefault="00DE3E82">
                              <w:r>
                                <w:t>Topic: /tianshun/v1/TS02E510000100/TS01E510000100/cmd/json</w:t>
                              </w:r>
                            </w:p>
                            <w:p w14:paraId="4ABB36B3" w14:textId="77777777" w:rsidR="00DE3E82" w:rsidRDefault="00DE3E82">
                              <w:r>
                                <w:t>MQTT Client</w:t>
                              </w:r>
                              <w:r>
                                <w:t>发送的</w:t>
                              </w:r>
                              <w:r>
                                <w:t>payload</w:t>
                              </w:r>
                              <w:r>
                                <w:t>：</w:t>
                              </w:r>
                              <w:r>
                                <w:t xml:space="preserve"> </w:t>
                              </w:r>
                            </w:p>
                            <w:p w14:paraId="0B2E56C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0BC403C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"deviceResp",</w:t>
                              </w:r>
                            </w:p>
                            <w:p w14:paraId="79D0FFC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"PV-203",</w:t>
                              </w:r>
                            </w:p>
                            <w:p w14:paraId="61F1F22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"3-1",</w:t>
                              </w:r>
                            </w:p>
                            <w:p w14:paraId="19E483B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"Control",</w:t>
                              </w:r>
                            </w:p>
                            <w:p w14:paraId="6E9CBA8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"mid": 2019,</w:t>
                              </w:r>
                            </w:p>
                            <w:p w14:paraId="0DAC7A6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"cmd": "deviceInfo",</w:t>
                              </w:r>
                            </w:p>
                            <w:p w14:paraId="2CDF8AA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"paras": {</w:t>
                              </w:r>
                            </w:p>
                            <w:p w14:paraId="16D79B2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"Company": "SUNGROW",</w:t>
                              </w:r>
                            </w:p>
                            <w:p w14:paraId="68675F7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"Model": "SG10KTL-M",</w:t>
                              </w:r>
                            </w:p>
                            <w:p w14:paraId="60C6123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"SN": "121212001",</w:t>
                              </w:r>
                            </w:p>
                            <w:p w14:paraId="29B6052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"Version": "1.0.1",</w:t>
                              </w:r>
                            </w:p>
                            <w:p w14:paraId="46F15B7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"Manufacturers": "SUNGROW"</w:t>
                              </w:r>
                            </w:p>
                            <w:p w14:paraId="344F1FC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5A82E19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"20190916T091240Z"</w:t>
                              </w:r>
                            </w:p>
                            <w:p w14:paraId="6A14746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664F3CE4" id="_x0000_s1062" type="#_x0000_t202" style="position:absolute;left:0;text-align:left;margin-left:0;margin-top:.15pt;width:432.65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">
                  <v:textbox style="mso-fit-shape-to-text:t">
                    <w:txbxContent>
                      <w:p w14:paraId="70F45AD1" w14:textId="77777777" w:rsidR="00DE3E82" w:rsidRDefault="00DE3E82">
                        <w:r>
                          <w:rPr>
                            <w:rFonts w:hint="eastAsia"/>
                          </w:rPr>
                          <w:t>设备应答</w:t>
                        </w:r>
                        <w:r>
                          <w:t>MQTT</w:t>
                        </w:r>
                        <w:r>
                          <w:rPr>
                            <w:rFonts w:hint="eastAsia"/>
                          </w:rPr>
                          <w:t>消息</w:t>
                        </w:r>
                        <w:r>
                          <w:t xml:space="preserve"> </w:t>
                        </w:r>
                      </w:p>
                      <w:p w14:paraId="694D04BA" w14:textId="77777777" w:rsidR="00DE3E82" w:rsidRDefault="00DE3E82">
                        <w:r>
                          <w:t>Topic: /tianshun/v1/TS02E510000100/TS01E510000100/cmd/json</w:t>
                        </w:r>
                      </w:p>
                      <w:p w14:paraId="4ABB36B3" w14:textId="77777777" w:rsidR="00DE3E82" w:rsidRDefault="00DE3E82">
                        <w:r>
                          <w:t>MQTT Client</w:t>
                        </w:r>
                        <w:r>
                          <w:t>发送的</w:t>
                        </w:r>
                        <w:r>
                          <w:t>payload</w:t>
                        </w:r>
                        <w:r>
                          <w:t>：</w:t>
                        </w:r>
                        <w:r>
                          <w:t xml:space="preserve"> </w:t>
                        </w:r>
                      </w:p>
                      <w:p w14:paraId="0B2E56C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0BC403C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"deviceResp",</w:t>
                        </w:r>
                      </w:p>
                      <w:p w14:paraId="79D0FFC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"PV-203",</w:t>
                        </w:r>
                      </w:p>
                      <w:p w14:paraId="61F1F22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"3-1",</w:t>
                        </w:r>
                      </w:p>
                      <w:p w14:paraId="19E483B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"Control",</w:t>
                        </w:r>
                      </w:p>
                      <w:p w14:paraId="6E9CBA8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"mid": 2019,</w:t>
                        </w:r>
                      </w:p>
                      <w:p w14:paraId="0DAC7A6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"cmd": "deviceInfo",</w:t>
                        </w:r>
                      </w:p>
                      <w:p w14:paraId="2CDF8AA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"paras": {</w:t>
                        </w:r>
                      </w:p>
                      <w:p w14:paraId="16D79B2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"Company": "SUNGROW",</w:t>
                        </w:r>
                      </w:p>
                      <w:p w14:paraId="68675F7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"Model": "SG10KTL-M",</w:t>
                        </w:r>
                      </w:p>
                      <w:p w14:paraId="60C6123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"SN": "121212001",</w:t>
                        </w:r>
                      </w:p>
                      <w:p w14:paraId="29B6052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"Version": "1.0.1",</w:t>
                        </w:r>
                      </w:p>
                      <w:p w14:paraId="46F15B7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"Manufacturers": "SUNGROW"</w:t>
                        </w:r>
                      </w:p>
                      <w:p w14:paraId="344F1FC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5A82E19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"20190916T091240Z"</w:t>
                        </w:r>
                      </w:p>
                      <w:p w14:paraId="6A14746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del>
    </w:p>
    <w:p w14:paraId="572C3B7C" w14:textId="59BD3778" w:rsidR="00EA5016" w:rsidDel="003D2C50" w:rsidRDefault="004C4817">
      <w:pPr>
        <w:pStyle w:val="1"/>
        <w:rPr>
          <w:del w:id="7817" w:author="win10" w:date="2020-06-12T13:56:00Z"/>
          <w:rFonts w:cs="Arial"/>
          <w:bCs/>
        </w:rPr>
        <w:pPrChange w:id="7818" w:author="win10" w:date="2020-06-12T13:57:00Z">
          <w:pPr>
            <w:ind w:firstLine="420"/>
          </w:pPr>
        </w:pPrChange>
      </w:pPr>
      <w:del w:id="7819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deviceTime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56F2E920" w14:textId="390E8484" w:rsidR="00EA5016" w:rsidDel="003D2C50" w:rsidRDefault="004C4817">
      <w:pPr>
        <w:pStyle w:val="1"/>
        <w:rPr>
          <w:del w:id="7820" w:author="win10" w:date="2020-06-12T13:56:00Z"/>
          <w:rFonts w:cs="Arial"/>
          <w:bCs/>
        </w:rPr>
        <w:pPrChange w:id="7821" w:author="win10" w:date="2020-06-12T13:57:00Z">
          <w:pPr/>
        </w:pPrChange>
      </w:pPr>
      <w:del w:id="7822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165B5397" w14:textId="3500D045">
        <w:trPr>
          <w:tblHeader/>
          <w:tblCellSpacing w:w="0" w:type="dxa"/>
          <w:del w:id="7823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FE64BBD" w14:textId="4A6CC4F5" w:rsidR="00EA5016" w:rsidDel="003D2C50" w:rsidRDefault="004C4817">
            <w:pPr>
              <w:pStyle w:val="1"/>
              <w:rPr>
                <w:del w:id="782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825" w:author="win10" w:date="2020-06-12T13:57:00Z">
                <w:pPr>
                  <w:widowControl/>
                  <w:jc w:val="center"/>
                </w:pPr>
              </w:pPrChange>
            </w:pPr>
            <w:del w:id="782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0F466B5" w14:textId="1EFDD3D2" w:rsidR="00EA5016" w:rsidDel="003D2C50" w:rsidRDefault="004C4817">
            <w:pPr>
              <w:pStyle w:val="1"/>
              <w:rPr>
                <w:del w:id="782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828" w:author="win10" w:date="2020-06-12T13:57:00Z">
                <w:pPr>
                  <w:widowControl/>
                  <w:jc w:val="center"/>
                </w:pPr>
              </w:pPrChange>
            </w:pPr>
            <w:del w:id="782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B14E773" w14:textId="334CD0F9" w:rsidR="00EA5016" w:rsidDel="003D2C50" w:rsidRDefault="004C4817">
            <w:pPr>
              <w:pStyle w:val="1"/>
              <w:rPr>
                <w:del w:id="783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831" w:author="win10" w:date="2020-06-12T13:57:00Z">
                <w:pPr>
                  <w:widowControl/>
                  <w:jc w:val="center"/>
                </w:pPr>
              </w:pPrChange>
            </w:pPr>
            <w:del w:id="783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BFFFB60" w14:textId="1C7AFB21" w:rsidR="00EA5016" w:rsidDel="003D2C50" w:rsidRDefault="004C4817">
            <w:pPr>
              <w:pStyle w:val="1"/>
              <w:rPr>
                <w:del w:id="783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834" w:author="win10" w:date="2020-06-12T13:57:00Z">
                <w:pPr>
                  <w:widowControl/>
                  <w:jc w:val="center"/>
                </w:pPr>
              </w:pPrChange>
            </w:pPr>
            <w:del w:id="783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1C3E8B62" w14:textId="5E665C65">
        <w:trPr>
          <w:tblCellSpacing w:w="0" w:type="dxa"/>
          <w:del w:id="783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8A286CC" w14:textId="48B90F6E" w:rsidR="00EA5016" w:rsidDel="003D2C50" w:rsidRDefault="004C4817">
            <w:pPr>
              <w:pStyle w:val="1"/>
              <w:rPr>
                <w:del w:id="7837" w:author="win10" w:date="2020-06-12T13:56:00Z"/>
              </w:rPr>
              <w:pPrChange w:id="7838" w:author="win10" w:date="2020-06-12T13:57:00Z">
                <w:pPr>
                  <w:jc w:val="left"/>
                </w:pPr>
              </w:pPrChange>
            </w:pPr>
            <w:del w:id="7839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E1A09C4" w14:textId="3AB1680F" w:rsidR="00EA5016" w:rsidDel="003D2C50" w:rsidRDefault="004C4817">
            <w:pPr>
              <w:pStyle w:val="1"/>
              <w:rPr>
                <w:del w:id="7840" w:author="win10" w:date="2020-06-12T13:56:00Z"/>
              </w:rPr>
              <w:pPrChange w:id="7841" w:author="win10" w:date="2020-06-12T13:57:00Z">
                <w:pPr>
                  <w:jc w:val="left"/>
                </w:pPr>
              </w:pPrChange>
            </w:pPr>
            <w:del w:id="7842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7F56CE2" w14:textId="521DBF6B" w:rsidR="00EA5016" w:rsidDel="003D2C50" w:rsidRDefault="004C4817">
            <w:pPr>
              <w:pStyle w:val="1"/>
              <w:rPr>
                <w:del w:id="7843" w:author="win10" w:date="2020-06-12T13:56:00Z"/>
              </w:rPr>
              <w:pPrChange w:id="7844" w:author="win10" w:date="2020-06-12T13:57:00Z">
                <w:pPr>
                  <w:jc w:val="left"/>
                </w:pPr>
              </w:pPrChange>
            </w:pPr>
            <w:del w:id="7845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D5EFB48" w14:textId="2A09C050" w:rsidR="00EA5016" w:rsidDel="003D2C50" w:rsidRDefault="004C4817">
            <w:pPr>
              <w:pStyle w:val="1"/>
              <w:rPr>
                <w:del w:id="7846" w:author="win10" w:date="2020-06-12T13:56:00Z"/>
              </w:rPr>
              <w:pPrChange w:id="7847" w:author="win10" w:date="2020-06-12T13:57:00Z">
                <w:pPr>
                  <w:jc w:val="left"/>
                </w:pPr>
              </w:pPrChange>
            </w:pPr>
            <w:del w:id="7848" w:author="win10" w:date="2020-06-12T13:56:00Z">
              <w:r w:rsidDel="003D2C50">
                <w:rPr>
                  <w:rFonts w:hint="eastAsia"/>
                </w:rPr>
                <w:delText>设备时间，读属性</w:delText>
              </w:r>
              <w:r w:rsidDel="003D2C50">
                <w:delText>。</w:delText>
              </w:r>
            </w:del>
          </w:p>
          <w:p w14:paraId="4FDAE98C" w14:textId="570E65DB" w:rsidR="00EA5016" w:rsidDel="003D2C50" w:rsidRDefault="004C4817">
            <w:pPr>
              <w:pStyle w:val="1"/>
              <w:rPr>
                <w:del w:id="7849" w:author="win10" w:date="2020-06-12T13:56:00Z"/>
              </w:rPr>
              <w:pPrChange w:id="7850" w:author="win10" w:date="2020-06-12T13:57:00Z">
                <w:pPr>
                  <w:jc w:val="left"/>
                </w:pPr>
              </w:pPrChange>
            </w:pPr>
            <w:del w:id="7851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17D839D6" w14:textId="5AD18022">
        <w:trPr>
          <w:tblCellSpacing w:w="0" w:type="dxa"/>
          <w:del w:id="785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675FB2E" w14:textId="748466F5" w:rsidR="00EA5016" w:rsidDel="003D2C50" w:rsidRDefault="004C4817">
            <w:pPr>
              <w:pStyle w:val="1"/>
              <w:rPr>
                <w:del w:id="7853" w:author="win10" w:date="2020-06-12T13:56:00Z"/>
              </w:rPr>
              <w:pPrChange w:id="7854" w:author="win10" w:date="2020-06-12T13:57:00Z">
                <w:pPr>
                  <w:jc w:val="left"/>
                </w:pPr>
              </w:pPrChange>
            </w:pPr>
            <w:del w:id="7855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731DF9E" w14:textId="30D2C7F9" w:rsidR="00EA5016" w:rsidDel="003D2C50" w:rsidRDefault="004C4817">
            <w:pPr>
              <w:pStyle w:val="1"/>
              <w:rPr>
                <w:del w:id="7856" w:author="win10" w:date="2020-06-12T13:56:00Z"/>
              </w:rPr>
              <w:pPrChange w:id="7857" w:author="win10" w:date="2020-06-12T13:57:00Z">
                <w:pPr>
                  <w:jc w:val="left"/>
                </w:pPr>
              </w:pPrChange>
            </w:pPr>
            <w:del w:id="7858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F5C63F2" w14:textId="57E2EE35" w:rsidR="00EA5016" w:rsidDel="003D2C50" w:rsidRDefault="004C4817">
            <w:pPr>
              <w:pStyle w:val="1"/>
              <w:rPr>
                <w:del w:id="7859" w:author="win10" w:date="2020-06-12T13:56:00Z"/>
              </w:rPr>
              <w:pPrChange w:id="7860" w:author="win10" w:date="2020-06-12T13:57:00Z">
                <w:pPr>
                  <w:jc w:val="left"/>
                </w:pPr>
              </w:pPrChange>
            </w:pPr>
            <w:del w:id="7861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67339EB" w14:textId="04E402AD" w:rsidR="00EA5016" w:rsidDel="003D2C50" w:rsidRDefault="004C4817">
            <w:pPr>
              <w:pStyle w:val="1"/>
              <w:rPr>
                <w:del w:id="7862" w:author="win10" w:date="2020-06-12T13:56:00Z"/>
              </w:rPr>
              <w:pPrChange w:id="7863" w:author="win10" w:date="2020-06-12T13:57:00Z">
                <w:pPr/>
              </w:pPrChange>
            </w:pPr>
            <w:del w:id="7864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时间</w:delText>
              </w:r>
              <w:r w:rsidDel="003D2C50">
                <w:delText>的值。</w:delText>
              </w:r>
            </w:del>
          </w:p>
          <w:p w14:paraId="4D81C1B7" w14:textId="5F3E49DD" w:rsidR="00EA5016" w:rsidDel="003D2C50" w:rsidRDefault="004C4817">
            <w:pPr>
              <w:pStyle w:val="1"/>
              <w:rPr>
                <w:del w:id="7865" w:author="win10" w:date="2020-06-12T13:56:00Z"/>
              </w:rPr>
              <w:pPrChange w:id="7866" w:author="win10" w:date="2020-06-12T13:57:00Z">
                <w:pPr/>
              </w:pPrChange>
            </w:pPr>
            <w:del w:id="7867" w:author="win10" w:date="2020-06-12T13:56:00Z">
              <w:r w:rsidDel="003D2C50">
                <w:rPr>
                  <w:rFonts w:hint="eastAsia"/>
                </w:rPr>
                <w:delText>请求消息：空。</w:delText>
              </w:r>
            </w:del>
          </w:p>
          <w:p w14:paraId="05F15F0D" w14:textId="75EE8782" w:rsidR="00EA5016" w:rsidDel="003D2C50" w:rsidRDefault="004C4817">
            <w:pPr>
              <w:pStyle w:val="1"/>
              <w:rPr>
                <w:del w:id="7868" w:author="win10" w:date="2020-06-12T13:56:00Z"/>
              </w:rPr>
              <w:pPrChange w:id="7869" w:author="win10" w:date="2020-06-12T13:57:00Z">
                <w:pPr/>
              </w:pPrChange>
            </w:pPr>
            <w:del w:id="7870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</w:rPr>
                <w:delText>20190916T091240Z</w:delText>
              </w:r>
              <w:r w:rsidDel="003D2C50">
                <w:delText>。</w:delText>
              </w:r>
            </w:del>
          </w:p>
        </w:tc>
      </w:tr>
    </w:tbl>
    <w:p w14:paraId="5D2F7E7D" w14:textId="322D8692" w:rsidR="00EA5016" w:rsidDel="003D2C50" w:rsidRDefault="00EA5016">
      <w:pPr>
        <w:pStyle w:val="1"/>
        <w:rPr>
          <w:del w:id="7871" w:author="win10" w:date="2020-06-12T13:56:00Z"/>
          <w:bCs/>
        </w:rPr>
        <w:pPrChange w:id="7872" w:author="win10" w:date="2020-06-12T13:57:00Z">
          <w:pPr/>
        </w:pPrChange>
      </w:pPr>
    </w:p>
    <w:p w14:paraId="021460A6" w14:textId="1B30E49C" w:rsidR="00EA5016" w:rsidDel="003D2C50" w:rsidRDefault="004C4817">
      <w:pPr>
        <w:pStyle w:val="1"/>
        <w:rPr>
          <w:del w:id="7873" w:author="win10" w:date="2020-06-12T13:56:00Z"/>
          <w:rFonts w:cs="Arial"/>
          <w:bCs/>
        </w:rPr>
        <w:pPrChange w:id="7874" w:author="win10" w:date="2020-06-12T13:57:00Z">
          <w:pPr/>
        </w:pPrChange>
      </w:pPr>
      <w:del w:id="7875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1DEB3D1B" w14:textId="1E2A8289">
        <w:trPr>
          <w:tblHeader/>
          <w:tblCellSpacing w:w="0" w:type="dxa"/>
          <w:del w:id="787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2CC6E9C" w14:textId="61E51411" w:rsidR="00EA5016" w:rsidDel="003D2C50" w:rsidRDefault="004C4817">
            <w:pPr>
              <w:pStyle w:val="1"/>
              <w:rPr>
                <w:del w:id="787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878" w:author="win10" w:date="2020-06-12T13:57:00Z">
                <w:pPr>
                  <w:widowControl/>
                  <w:jc w:val="center"/>
                </w:pPr>
              </w:pPrChange>
            </w:pPr>
            <w:del w:id="787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7BC3A41" w14:textId="59B61640" w:rsidR="00EA5016" w:rsidDel="003D2C50" w:rsidRDefault="004C4817">
            <w:pPr>
              <w:pStyle w:val="1"/>
              <w:rPr>
                <w:del w:id="788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881" w:author="win10" w:date="2020-06-12T13:57:00Z">
                <w:pPr>
                  <w:widowControl/>
                  <w:jc w:val="center"/>
                </w:pPr>
              </w:pPrChange>
            </w:pPr>
            <w:del w:id="788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B13A973" w14:textId="0F52359C" w:rsidR="00EA5016" w:rsidDel="003D2C50" w:rsidRDefault="004C4817">
            <w:pPr>
              <w:pStyle w:val="1"/>
              <w:rPr>
                <w:del w:id="788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884" w:author="win10" w:date="2020-06-12T13:57:00Z">
                <w:pPr>
                  <w:widowControl/>
                  <w:jc w:val="center"/>
                </w:pPr>
              </w:pPrChange>
            </w:pPr>
            <w:del w:id="788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C5898CF" w14:textId="14B5D148" w:rsidR="00EA5016" w:rsidDel="003D2C50" w:rsidRDefault="004C4817">
            <w:pPr>
              <w:pStyle w:val="1"/>
              <w:rPr>
                <w:del w:id="788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887" w:author="win10" w:date="2020-06-12T13:57:00Z">
                <w:pPr>
                  <w:widowControl/>
                  <w:jc w:val="center"/>
                </w:pPr>
              </w:pPrChange>
            </w:pPr>
            <w:del w:id="788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1045F999" w14:textId="1D9BD038">
        <w:trPr>
          <w:tblCellSpacing w:w="0" w:type="dxa"/>
          <w:del w:id="7889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493EAAE" w14:textId="7877D330" w:rsidR="00EA5016" w:rsidDel="003D2C50" w:rsidRDefault="004C4817">
            <w:pPr>
              <w:pStyle w:val="1"/>
              <w:rPr>
                <w:del w:id="7890" w:author="win10" w:date="2020-06-12T13:56:00Z"/>
              </w:rPr>
              <w:pPrChange w:id="7891" w:author="win10" w:date="2020-06-12T13:57:00Z">
                <w:pPr>
                  <w:jc w:val="left"/>
                </w:pPr>
              </w:pPrChange>
            </w:pPr>
            <w:del w:id="7892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99F060E" w14:textId="6988E9BD" w:rsidR="00EA5016" w:rsidDel="003D2C50" w:rsidRDefault="004C4817">
            <w:pPr>
              <w:pStyle w:val="1"/>
              <w:rPr>
                <w:del w:id="7893" w:author="win10" w:date="2020-06-12T13:56:00Z"/>
              </w:rPr>
              <w:pPrChange w:id="7894" w:author="win10" w:date="2020-06-12T13:57:00Z">
                <w:pPr>
                  <w:jc w:val="left"/>
                </w:pPr>
              </w:pPrChange>
            </w:pPr>
            <w:del w:id="789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4B80FB2" w14:textId="5FE6ED3A" w:rsidR="00EA5016" w:rsidDel="003D2C50" w:rsidRDefault="004C4817">
            <w:pPr>
              <w:pStyle w:val="1"/>
              <w:rPr>
                <w:del w:id="7896" w:author="win10" w:date="2020-06-12T13:56:00Z"/>
              </w:rPr>
              <w:pPrChange w:id="7897" w:author="win10" w:date="2020-06-12T13:57:00Z">
                <w:pPr>
                  <w:jc w:val="left"/>
                </w:pPr>
              </w:pPrChange>
            </w:pPr>
            <w:del w:id="7898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43ED384" w14:textId="2FE4A457" w:rsidR="00EA5016" w:rsidDel="003D2C50" w:rsidRDefault="004C4817">
            <w:pPr>
              <w:pStyle w:val="1"/>
              <w:rPr>
                <w:del w:id="7899" w:author="win10" w:date="2020-06-12T13:56:00Z"/>
              </w:rPr>
              <w:pPrChange w:id="7900" w:author="win10" w:date="2020-06-12T13:57:00Z">
                <w:pPr>
                  <w:jc w:val="left"/>
                </w:pPr>
              </w:pPrChange>
            </w:pPr>
            <w:del w:id="7901" w:author="win10" w:date="2020-06-12T13:56:00Z">
              <w:r w:rsidDel="003D2C50">
                <w:rPr>
                  <w:rFonts w:hint="eastAsia"/>
                </w:rPr>
                <w:delText>设备时间，写属性</w:delText>
              </w:r>
              <w:r w:rsidDel="003D2C50">
                <w:delText>。</w:delText>
              </w:r>
            </w:del>
          </w:p>
          <w:p w14:paraId="19453D1B" w14:textId="31D398DB" w:rsidR="00EA5016" w:rsidDel="003D2C50" w:rsidRDefault="004C4817">
            <w:pPr>
              <w:pStyle w:val="1"/>
              <w:rPr>
                <w:del w:id="7902" w:author="win10" w:date="2020-06-12T13:56:00Z"/>
              </w:rPr>
              <w:pPrChange w:id="7903" w:author="win10" w:date="2020-06-12T13:57:00Z">
                <w:pPr>
                  <w:jc w:val="left"/>
                </w:pPr>
              </w:pPrChange>
            </w:pPr>
            <w:del w:id="7904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564C1BD5" w14:textId="11456CC5">
        <w:trPr>
          <w:tblCellSpacing w:w="0" w:type="dxa"/>
          <w:del w:id="7905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7850C51" w14:textId="0CCC81F4" w:rsidR="00EA5016" w:rsidDel="003D2C50" w:rsidRDefault="004C4817">
            <w:pPr>
              <w:pStyle w:val="1"/>
              <w:rPr>
                <w:del w:id="7906" w:author="win10" w:date="2020-06-12T13:56:00Z"/>
              </w:rPr>
              <w:pPrChange w:id="7907" w:author="win10" w:date="2020-06-12T13:57:00Z">
                <w:pPr>
                  <w:jc w:val="left"/>
                </w:pPr>
              </w:pPrChange>
            </w:pPr>
            <w:del w:id="7908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6365FEE" w14:textId="14028062" w:rsidR="00EA5016" w:rsidDel="003D2C50" w:rsidRDefault="004C4817">
            <w:pPr>
              <w:pStyle w:val="1"/>
              <w:rPr>
                <w:del w:id="7909" w:author="win10" w:date="2020-06-12T13:56:00Z"/>
              </w:rPr>
              <w:pPrChange w:id="7910" w:author="win10" w:date="2020-06-12T13:57:00Z">
                <w:pPr>
                  <w:jc w:val="left"/>
                </w:pPr>
              </w:pPrChange>
            </w:pPr>
            <w:del w:id="7911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F0B2BDE" w14:textId="135945DF" w:rsidR="00EA5016" w:rsidDel="003D2C50" w:rsidRDefault="004C4817">
            <w:pPr>
              <w:pStyle w:val="1"/>
              <w:rPr>
                <w:del w:id="7912" w:author="win10" w:date="2020-06-12T13:56:00Z"/>
              </w:rPr>
              <w:pPrChange w:id="7913" w:author="win10" w:date="2020-06-12T13:57:00Z">
                <w:pPr>
                  <w:jc w:val="left"/>
                </w:pPr>
              </w:pPrChange>
            </w:pPr>
            <w:del w:id="7914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A9EA79D" w14:textId="00B40D07" w:rsidR="00EA5016" w:rsidDel="003D2C50" w:rsidRDefault="004C4817">
            <w:pPr>
              <w:pStyle w:val="1"/>
              <w:rPr>
                <w:del w:id="7915" w:author="win10" w:date="2020-06-12T13:56:00Z"/>
              </w:rPr>
              <w:pPrChange w:id="7916" w:author="win10" w:date="2020-06-12T13:57:00Z">
                <w:pPr>
                  <w:jc w:val="left"/>
                </w:pPr>
              </w:pPrChange>
            </w:pPr>
            <w:del w:id="7917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时间</w:delText>
              </w:r>
              <w:r w:rsidDel="003D2C50">
                <w:delText>的值。</w:delText>
              </w:r>
            </w:del>
          </w:p>
          <w:p w14:paraId="0390DBD9" w14:textId="062A1933" w:rsidR="00EA5016" w:rsidDel="003D2C50" w:rsidRDefault="004C4817">
            <w:pPr>
              <w:pStyle w:val="1"/>
              <w:rPr>
                <w:del w:id="7918" w:author="win10" w:date="2020-06-12T13:56:00Z"/>
              </w:rPr>
              <w:pPrChange w:id="7919" w:author="win10" w:date="2020-06-12T13:57:00Z">
                <w:pPr>
                  <w:jc w:val="left"/>
                </w:pPr>
              </w:pPrChange>
            </w:pPr>
            <w:del w:id="7920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cs="Arial"/>
                </w:rPr>
                <w:delText>20190916T091240Z</w:delText>
              </w:r>
              <w:r w:rsidDel="003D2C50">
                <w:delText>。</w:delText>
              </w:r>
            </w:del>
          </w:p>
          <w:p w14:paraId="674ED4F1" w14:textId="6360BD27" w:rsidR="00EA5016" w:rsidDel="003D2C50" w:rsidRDefault="004C4817">
            <w:pPr>
              <w:pStyle w:val="1"/>
              <w:rPr>
                <w:del w:id="7921" w:author="win10" w:date="2020-06-12T13:56:00Z"/>
              </w:rPr>
              <w:pPrChange w:id="7922" w:author="win10" w:date="2020-06-12T13:57:00Z">
                <w:pPr>
                  <w:jc w:val="left"/>
                </w:pPr>
              </w:pPrChange>
            </w:pPr>
            <w:del w:id="7923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40D4A501" w14:textId="1A174154" w:rsidR="00EA5016" w:rsidDel="003D2C50" w:rsidRDefault="004C4817">
      <w:pPr>
        <w:pStyle w:val="1"/>
        <w:rPr>
          <w:del w:id="7924" w:author="win10" w:date="2020-06-12T13:56:00Z"/>
        </w:rPr>
        <w:pPrChange w:id="7925" w:author="win10" w:date="2020-06-12T13:57:00Z">
          <w:pPr/>
        </w:pPrChange>
      </w:pPr>
      <w:del w:id="7926" w:author="win10" w:date="2020-06-12T13:56:00Z">
        <w:r w:rsidDel="003D2C50">
          <w:rPr>
            <w:b w:val="0"/>
            <w:noProof/>
          </w:rPr>
          <mc:AlternateContent>
            <mc:Choice Requires="wps">
              <w:drawing>
                <wp:anchor distT="45720" distB="45720" distL="114300" distR="114300" simplePos="0" relativeHeight="251678720" behindDoc="0" locked="0" layoutInCell="1" allowOverlap="1" wp14:anchorId="11CFEE32" wp14:editId="70F1AC82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262890</wp:posOffset>
                  </wp:positionV>
                  <wp:extent cx="5494655" cy="1404620"/>
                  <wp:effectExtent l="0" t="0" r="10795" b="17780"/>
                  <wp:wrapSquare wrapText="bothSides"/>
                  <wp:docPr id="1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419FC290" w14:textId="77777777" w:rsidR="00DE3E82" w:rsidRDefault="00DE3E82">
                              <w:r>
                                <w:t>平台</w:t>
                              </w:r>
                              <w:r>
                                <w:rPr>
                                  <w:rFonts w:hint="eastAsia"/>
                                </w:rPr>
                                <w:t>下发</w:t>
                              </w:r>
                              <w:r>
                                <w:t>MQTT</w:t>
                              </w:r>
                              <w:r>
                                <w:t>命令</w:t>
                              </w:r>
                              <w:r>
                                <w:t xml:space="preserve"> </w:t>
                              </w:r>
                            </w:p>
                            <w:p w14:paraId="28F7F1AB" w14:textId="77777777" w:rsidR="00DE3E82" w:rsidRDefault="00DE3E82">
                              <w:r>
                                <w:t>Topic: /tianshun/v1/TS02E510000100/TS01E510000100/cmd/json</w:t>
                              </w:r>
                            </w:p>
                            <w:p w14:paraId="4AFF016A" w14:textId="77777777" w:rsidR="00DE3E82" w:rsidRDefault="00DE3E82">
                              <w:r>
                                <w:t>MQTT Client</w:t>
                              </w:r>
                              <w:r>
                                <w:t>发送的</w:t>
                              </w:r>
                              <w:r>
                                <w:t>payload</w:t>
                              </w:r>
                              <w:r>
                                <w:t>：</w:t>
                              </w:r>
                              <w:r>
                                <w:t xml:space="preserve"> </w:t>
                              </w:r>
                            </w:p>
                            <w:p w14:paraId="33E6269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1F64061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"cloudReq",</w:t>
                              </w:r>
                            </w:p>
                            <w:p w14:paraId="5B4B5F6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"PV-203",</w:t>
                              </w:r>
                            </w:p>
                            <w:p w14:paraId="7597B63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"3-1",</w:t>
                              </w:r>
                            </w:p>
                            <w:p w14:paraId="5836B7A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"Control",</w:t>
                              </w:r>
                            </w:p>
                            <w:p w14:paraId="46310AD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"mid": 2019,</w:t>
                              </w:r>
                            </w:p>
                            <w:p w14:paraId="6279AD4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"cmd": "deviceTime",</w:t>
                              </w:r>
                            </w:p>
                            <w:p w14:paraId="70F9481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"paras": {</w:t>
                              </w:r>
                            </w:p>
                            <w:p w14:paraId="264FAF9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"Set": "20190916T091240Z"</w:t>
                              </w:r>
                            </w:p>
                            <w:p w14:paraId="5A10ED4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566BB56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"20190916T091240Z"</w:t>
                              </w:r>
                            </w:p>
                            <w:p w14:paraId="7D1C015E" w14:textId="77777777" w:rsidR="00DE3E82" w:rsidRDefault="00DE3E82"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11CFEE32" id="_x0000_s1063" type="#_x0000_t202" style="position:absolute;left:0;text-align:left;margin-left:1.65pt;margin-top:20.7pt;width:432.6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">
                  <v:textbox style="mso-fit-shape-to-text:t">
                    <w:txbxContent>
                      <w:p w14:paraId="419FC290" w14:textId="77777777" w:rsidR="00DE3E82" w:rsidRDefault="00DE3E82">
                        <w:r>
                          <w:t>平台</w:t>
                        </w:r>
                        <w:r>
                          <w:rPr>
                            <w:rFonts w:hint="eastAsia"/>
                          </w:rPr>
                          <w:t>下发</w:t>
                        </w:r>
                        <w:r>
                          <w:t>MQTT</w:t>
                        </w:r>
                        <w:r>
                          <w:t>命令</w:t>
                        </w:r>
                        <w:r>
                          <w:t xml:space="preserve"> </w:t>
                        </w:r>
                      </w:p>
                      <w:p w14:paraId="28F7F1AB" w14:textId="77777777" w:rsidR="00DE3E82" w:rsidRDefault="00DE3E82">
                        <w:r>
                          <w:t>Topic: /tianshun/v1/TS02E510000100/TS01E510000100/cmd/json</w:t>
                        </w:r>
                      </w:p>
                      <w:p w14:paraId="4AFF016A" w14:textId="77777777" w:rsidR="00DE3E82" w:rsidRDefault="00DE3E82">
                        <w:r>
                          <w:t>MQTT Client</w:t>
                        </w:r>
                        <w:r>
                          <w:t>发送的</w:t>
                        </w:r>
                        <w:r>
                          <w:t>payload</w:t>
                        </w:r>
                        <w:r>
                          <w:t>：</w:t>
                        </w:r>
                        <w:r>
                          <w:t xml:space="preserve"> </w:t>
                        </w:r>
                      </w:p>
                      <w:p w14:paraId="33E6269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1F64061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"cloudReq",</w:t>
                        </w:r>
                      </w:p>
                      <w:p w14:paraId="5B4B5F6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"PV-203",</w:t>
                        </w:r>
                      </w:p>
                      <w:p w14:paraId="7597B63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"3-1",</w:t>
                        </w:r>
                      </w:p>
                      <w:p w14:paraId="5836B7A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"Control",</w:t>
                        </w:r>
                      </w:p>
                      <w:p w14:paraId="46310AD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"mid": 2019,</w:t>
                        </w:r>
                      </w:p>
                      <w:p w14:paraId="6279AD4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"cmd": "deviceTime",</w:t>
                        </w:r>
                      </w:p>
                      <w:p w14:paraId="70F9481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"paras": {</w:t>
                        </w:r>
                      </w:p>
                      <w:p w14:paraId="264FAF9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"Set": "20190916T091240Z"</w:t>
                        </w:r>
                      </w:p>
                      <w:p w14:paraId="5A10ED4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566BB56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"20190916T091240Z"</w:t>
                        </w:r>
                      </w:p>
                      <w:p w14:paraId="7D1C015E" w14:textId="77777777" w:rsidR="00DE3E82" w:rsidRDefault="00DE3E82"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3D2C50">
          <w:rPr>
            <w:rFonts w:hint="eastAsia"/>
            <w:bCs/>
          </w:rPr>
          <w:delText>示例</w:delText>
        </w:r>
        <w:r w:rsidDel="003D2C50">
          <w:rPr>
            <w:rFonts w:hint="eastAsia"/>
          </w:rPr>
          <w:delText>：</w:delText>
        </w:r>
      </w:del>
    </w:p>
    <w:p w14:paraId="295B8BC6" w14:textId="0931EB1E" w:rsidR="007A7879" w:rsidDel="003D2C50" w:rsidRDefault="007A7879">
      <w:pPr>
        <w:pStyle w:val="1"/>
        <w:rPr>
          <w:del w:id="7927" w:author="win10" w:date="2020-06-12T13:56:00Z"/>
        </w:rPr>
        <w:pPrChange w:id="7928" w:author="win10" w:date="2020-06-12T13:57:00Z">
          <w:pPr/>
        </w:pPrChange>
      </w:pPr>
    </w:p>
    <w:p w14:paraId="38CADD0C" w14:textId="5B1588D5" w:rsidR="00EA5016" w:rsidDel="003D2C50" w:rsidRDefault="00EA5016">
      <w:pPr>
        <w:pStyle w:val="1"/>
        <w:rPr>
          <w:del w:id="7929" w:author="win10" w:date="2020-06-12T13:56:00Z"/>
        </w:rPr>
        <w:pPrChange w:id="7930" w:author="win10" w:date="2020-06-12T13:57:00Z">
          <w:pPr/>
        </w:pPrChange>
      </w:pPr>
    </w:p>
    <w:p w14:paraId="598EEC5A" w14:textId="05AC0253" w:rsidR="00EA5016" w:rsidDel="003D2C50" w:rsidRDefault="007A7879">
      <w:pPr>
        <w:pStyle w:val="1"/>
        <w:rPr>
          <w:del w:id="7931" w:author="win10" w:date="2020-06-12T13:56:00Z"/>
        </w:rPr>
        <w:pPrChange w:id="7932" w:author="win10" w:date="2020-06-12T13:57:00Z">
          <w:pPr/>
        </w:pPrChange>
      </w:pPr>
      <w:del w:id="7933" w:author="win10" w:date="2020-06-12T13:56:00Z">
        <w:r w:rsidDel="003D2C50">
          <w:rPr>
            <w:b w:val="0"/>
            <w:noProof/>
          </w:rPr>
          <mc:AlternateContent>
            <mc:Choice Requires="wps">
              <w:drawing>
                <wp:anchor distT="45720" distB="45720" distL="114300" distR="114300" simplePos="0" relativeHeight="251680768" behindDoc="0" locked="0" layoutInCell="1" allowOverlap="1" wp14:anchorId="0273E7D9" wp14:editId="6A2C9532">
                  <wp:simplePos x="0" y="0"/>
                  <wp:positionH relativeFrom="margin">
                    <wp:posOffset>53650</wp:posOffset>
                  </wp:positionH>
                  <wp:positionV relativeFrom="paragraph">
                    <wp:posOffset>272489</wp:posOffset>
                  </wp:positionV>
                  <wp:extent cx="5494655" cy="1404620"/>
                  <wp:effectExtent l="0" t="0" r="10795" b="13970"/>
                  <wp:wrapSquare wrapText="bothSides"/>
                  <wp:docPr id="17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1F00801B" w14:textId="77777777" w:rsidR="00DE3E82" w:rsidRDefault="00DE3E82">
                              <w:r>
                                <w:rPr>
                                  <w:rFonts w:hint="eastAsia"/>
                                </w:rPr>
                                <w:t>设备应答</w:t>
                              </w:r>
                              <w:r>
                                <w:t>MQTT</w:t>
                              </w:r>
                              <w:r>
                                <w:rPr>
                                  <w:rFonts w:hint="eastAsia"/>
                                </w:rPr>
                                <w:t>消息</w:t>
                              </w:r>
                              <w:r>
                                <w:t xml:space="preserve"> </w:t>
                              </w:r>
                            </w:p>
                            <w:p w14:paraId="713F3B9C" w14:textId="77777777" w:rsidR="00DE3E82" w:rsidRDefault="00DE3E82">
                              <w:r>
                                <w:t>Topic: /tianshun/v1/TS02E510000100/TS01E510000100/cmd/json</w:t>
                              </w:r>
                            </w:p>
                            <w:p w14:paraId="21DECB88" w14:textId="77777777" w:rsidR="00DE3E82" w:rsidRDefault="00DE3E82">
                              <w:r>
                                <w:t>MQTT Client</w:t>
                              </w:r>
                              <w:r>
                                <w:t>发送的</w:t>
                              </w:r>
                              <w:r>
                                <w:t>payload</w:t>
                              </w:r>
                              <w:r>
                                <w:t>：</w:t>
                              </w:r>
                              <w:r>
                                <w:t xml:space="preserve"> </w:t>
                              </w:r>
                            </w:p>
                            <w:p w14:paraId="7B32DD9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696D05F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"deviceResp",</w:t>
                              </w:r>
                            </w:p>
                            <w:p w14:paraId="168A891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"PV-203",</w:t>
                              </w:r>
                            </w:p>
                            <w:p w14:paraId="5BBAA95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"3-1",</w:t>
                              </w:r>
                            </w:p>
                            <w:p w14:paraId="2300962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"Control",</w:t>
                              </w:r>
                            </w:p>
                            <w:p w14:paraId="688E0F1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"mid": 2019,</w:t>
                              </w:r>
                            </w:p>
                            <w:p w14:paraId="2CE4ED6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"cmd": "deviceTime",</w:t>
                              </w:r>
                            </w:p>
                            <w:p w14:paraId="65741CF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"paras": {</w:t>
                              </w:r>
                            </w:p>
                            <w:p w14:paraId="3287674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"Set": "Success"</w:t>
                              </w:r>
                            </w:p>
                            <w:p w14:paraId="0F91CFD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67DEEB5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"20190916T091240Z"</w:t>
                              </w:r>
                            </w:p>
                            <w:p w14:paraId="6DF6E44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0273E7D9" id="_x0000_s1064" type="#_x0000_t202" style="position:absolute;left:0;text-align:left;margin-left:4.2pt;margin-top:21.45pt;width:432.6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">
                  <v:textbox style="mso-fit-shape-to-text:t">
                    <w:txbxContent>
                      <w:p w14:paraId="1F00801B" w14:textId="77777777" w:rsidR="00DE3E82" w:rsidRDefault="00DE3E82">
                        <w:r>
                          <w:rPr>
                            <w:rFonts w:hint="eastAsia"/>
                          </w:rPr>
                          <w:t>设备应答</w:t>
                        </w:r>
                        <w:r>
                          <w:t>MQTT</w:t>
                        </w:r>
                        <w:r>
                          <w:rPr>
                            <w:rFonts w:hint="eastAsia"/>
                          </w:rPr>
                          <w:t>消息</w:t>
                        </w:r>
                        <w:r>
                          <w:t xml:space="preserve"> </w:t>
                        </w:r>
                      </w:p>
                      <w:p w14:paraId="713F3B9C" w14:textId="77777777" w:rsidR="00DE3E82" w:rsidRDefault="00DE3E82">
                        <w:r>
                          <w:t>Topic: /tianshun/v1/TS02E510000100/TS01E510000100/cmd/json</w:t>
                        </w:r>
                      </w:p>
                      <w:p w14:paraId="21DECB88" w14:textId="77777777" w:rsidR="00DE3E82" w:rsidRDefault="00DE3E82">
                        <w:r>
                          <w:t>MQTT Client</w:t>
                        </w:r>
                        <w:r>
                          <w:t>发送的</w:t>
                        </w:r>
                        <w:r>
                          <w:t>payload</w:t>
                        </w:r>
                        <w:r>
                          <w:t>：</w:t>
                        </w:r>
                        <w:r>
                          <w:t xml:space="preserve"> </w:t>
                        </w:r>
                      </w:p>
                      <w:p w14:paraId="7B32DD9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696D05F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"deviceResp",</w:t>
                        </w:r>
                      </w:p>
                      <w:p w14:paraId="168A891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"PV-203",</w:t>
                        </w:r>
                      </w:p>
                      <w:p w14:paraId="5BBAA95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"3-1",</w:t>
                        </w:r>
                      </w:p>
                      <w:p w14:paraId="2300962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"Control",</w:t>
                        </w:r>
                      </w:p>
                      <w:p w14:paraId="688E0F1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"mid": 2019,</w:t>
                        </w:r>
                      </w:p>
                      <w:p w14:paraId="2CE4ED6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"cmd": "deviceTime",</w:t>
                        </w:r>
                      </w:p>
                      <w:p w14:paraId="65741CF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"paras": {</w:t>
                        </w:r>
                      </w:p>
                      <w:p w14:paraId="3287674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"Set": "Success"</w:t>
                        </w:r>
                      </w:p>
                      <w:p w14:paraId="0F91CFD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67DEEB5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"20190916T091240Z"</w:t>
                        </w:r>
                      </w:p>
                      <w:p w14:paraId="6DF6E44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del>
    </w:p>
    <w:p w14:paraId="0C94CE58" w14:textId="32E1CBDF" w:rsidR="007A7879" w:rsidDel="003D2C50" w:rsidRDefault="007A7879">
      <w:pPr>
        <w:pStyle w:val="1"/>
        <w:rPr>
          <w:del w:id="7934" w:author="win10" w:date="2020-06-12T13:56:00Z"/>
        </w:rPr>
        <w:pPrChange w:id="7935" w:author="win10" w:date="2020-06-12T13:57:00Z">
          <w:pPr/>
        </w:pPrChange>
      </w:pPr>
    </w:p>
    <w:p w14:paraId="5B0E0E1D" w14:textId="73C917B0" w:rsidR="00EA5016" w:rsidDel="003D2C50" w:rsidRDefault="004C4817">
      <w:pPr>
        <w:pStyle w:val="1"/>
        <w:rPr>
          <w:del w:id="7936" w:author="win10" w:date="2020-06-12T13:56:00Z"/>
          <w:rFonts w:cs="Arial"/>
          <w:bCs/>
        </w:rPr>
        <w:pPrChange w:id="7937" w:author="win10" w:date="2020-06-12T13:57:00Z">
          <w:pPr>
            <w:ind w:firstLine="420"/>
          </w:pPr>
        </w:pPrChange>
      </w:pPr>
      <w:del w:id="7938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OnOff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45404B12" w14:textId="54FD4E2C" w:rsidR="00EA5016" w:rsidDel="003D2C50" w:rsidRDefault="004C4817">
      <w:pPr>
        <w:pStyle w:val="1"/>
        <w:rPr>
          <w:del w:id="7939" w:author="win10" w:date="2020-06-12T13:56:00Z"/>
          <w:rFonts w:cs="Arial"/>
          <w:bCs/>
        </w:rPr>
        <w:pPrChange w:id="7940" w:author="win10" w:date="2020-06-12T13:57:00Z">
          <w:pPr/>
        </w:pPrChange>
      </w:pPr>
      <w:del w:id="7941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6EA6DE82" w14:textId="12E35248">
        <w:trPr>
          <w:tblHeader/>
          <w:tblCellSpacing w:w="0" w:type="dxa"/>
          <w:del w:id="794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E8CD7E4" w14:textId="476BADEE" w:rsidR="00EA5016" w:rsidDel="003D2C50" w:rsidRDefault="004C4817">
            <w:pPr>
              <w:pStyle w:val="1"/>
              <w:rPr>
                <w:del w:id="794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944" w:author="win10" w:date="2020-06-12T13:57:00Z">
                <w:pPr>
                  <w:widowControl/>
                  <w:jc w:val="center"/>
                </w:pPr>
              </w:pPrChange>
            </w:pPr>
            <w:del w:id="794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C432451" w14:textId="0CAFA382" w:rsidR="00EA5016" w:rsidDel="003D2C50" w:rsidRDefault="004C4817">
            <w:pPr>
              <w:pStyle w:val="1"/>
              <w:rPr>
                <w:del w:id="794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947" w:author="win10" w:date="2020-06-12T13:57:00Z">
                <w:pPr>
                  <w:widowControl/>
                  <w:jc w:val="center"/>
                </w:pPr>
              </w:pPrChange>
            </w:pPr>
            <w:del w:id="794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6D4ECC7" w14:textId="7CC4C6B8" w:rsidR="00EA5016" w:rsidDel="003D2C50" w:rsidRDefault="004C4817">
            <w:pPr>
              <w:pStyle w:val="1"/>
              <w:rPr>
                <w:del w:id="794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950" w:author="win10" w:date="2020-06-12T13:57:00Z">
                <w:pPr>
                  <w:widowControl/>
                  <w:jc w:val="center"/>
                </w:pPr>
              </w:pPrChange>
            </w:pPr>
            <w:del w:id="795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18C4E5C" w14:textId="76CF89B8" w:rsidR="00EA5016" w:rsidDel="003D2C50" w:rsidRDefault="004C4817">
            <w:pPr>
              <w:pStyle w:val="1"/>
              <w:rPr>
                <w:del w:id="795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953" w:author="win10" w:date="2020-06-12T13:57:00Z">
                <w:pPr>
                  <w:widowControl/>
                  <w:jc w:val="center"/>
                </w:pPr>
              </w:pPrChange>
            </w:pPr>
            <w:del w:id="795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6B2A8FE2" w14:textId="14A02E99">
        <w:trPr>
          <w:tblCellSpacing w:w="0" w:type="dxa"/>
          <w:del w:id="7955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2B31F2F" w14:textId="44217075" w:rsidR="00EA5016" w:rsidDel="003D2C50" w:rsidRDefault="004C4817">
            <w:pPr>
              <w:pStyle w:val="1"/>
              <w:rPr>
                <w:del w:id="7956" w:author="win10" w:date="2020-06-12T13:56:00Z"/>
              </w:rPr>
              <w:pPrChange w:id="7957" w:author="win10" w:date="2020-06-12T13:57:00Z">
                <w:pPr>
                  <w:jc w:val="left"/>
                </w:pPr>
              </w:pPrChange>
            </w:pPr>
            <w:del w:id="7958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CC00E96" w14:textId="3413DD7D" w:rsidR="00EA5016" w:rsidDel="003D2C50" w:rsidRDefault="004C4817">
            <w:pPr>
              <w:pStyle w:val="1"/>
              <w:rPr>
                <w:del w:id="7959" w:author="win10" w:date="2020-06-12T13:56:00Z"/>
              </w:rPr>
              <w:pPrChange w:id="7960" w:author="win10" w:date="2020-06-12T13:57:00Z">
                <w:pPr>
                  <w:jc w:val="left"/>
                </w:pPr>
              </w:pPrChange>
            </w:pPr>
            <w:del w:id="7961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EFC7964" w14:textId="155B1B57" w:rsidR="00EA5016" w:rsidDel="003D2C50" w:rsidRDefault="004C4817">
            <w:pPr>
              <w:pStyle w:val="1"/>
              <w:rPr>
                <w:del w:id="7962" w:author="win10" w:date="2020-06-12T13:56:00Z"/>
              </w:rPr>
              <w:pPrChange w:id="7963" w:author="win10" w:date="2020-06-12T13:57:00Z">
                <w:pPr>
                  <w:jc w:val="left"/>
                </w:pPr>
              </w:pPrChange>
            </w:pPr>
            <w:del w:id="7964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6C9D68E" w14:textId="2515914F" w:rsidR="00EA5016" w:rsidDel="003D2C50" w:rsidRDefault="004C4817">
            <w:pPr>
              <w:pStyle w:val="1"/>
              <w:rPr>
                <w:del w:id="7965" w:author="win10" w:date="2020-06-12T13:56:00Z"/>
              </w:rPr>
              <w:pPrChange w:id="7966" w:author="win10" w:date="2020-06-12T13:57:00Z">
                <w:pPr>
                  <w:jc w:val="left"/>
                </w:pPr>
              </w:pPrChange>
            </w:pPr>
            <w:del w:id="7967" w:author="win10" w:date="2020-06-12T13:56:00Z">
              <w:r w:rsidDel="003D2C50">
                <w:rPr>
                  <w:rFonts w:hint="eastAsia"/>
                </w:rPr>
                <w:delText>开关机，读属性</w:delText>
              </w:r>
              <w:r w:rsidDel="003D2C50">
                <w:delText>。</w:delText>
              </w:r>
            </w:del>
          </w:p>
          <w:p w14:paraId="6838EEB5" w14:textId="63BE3FBD" w:rsidR="00EA5016" w:rsidDel="003D2C50" w:rsidRDefault="004C4817">
            <w:pPr>
              <w:pStyle w:val="1"/>
              <w:rPr>
                <w:del w:id="7968" w:author="win10" w:date="2020-06-12T13:56:00Z"/>
              </w:rPr>
              <w:pPrChange w:id="7969" w:author="win10" w:date="2020-06-12T13:57:00Z">
                <w:pPr>
                  <w:jc w:val="left"/>
                </w:pPr>
              </w:pPrChange>
            </w:pPr>
            <w:del w:id="7970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08A5A1A4" w14:textId="40897444">
        <w:trPr>
          <w:tblCellSpacing w:w="0" w:type="dxa"/>
          <w:del w:id="797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ADED426" w14:textId="0797E101" w:rsidR="00EA5016" w:rsidDel="003D2C50" w:rsidRDefault="004C4817">
            <w:pPr>
              <w:pStyle w:val="1"/>
              <w:rPr>
                <w:del w:id="7972" w:author="win10" w:date="2020-06-12T13:56:00Z"/>
              </w:rPr>
              <w:pPrChange w:id="7973" w:author="win10" w:date="2020-06-12T13:57:00Z">
                <w:pPr>
                  <w:jc w:val="left"/>
                </w:pPr>
              </w:pPrChange>
            </w:pPr>
            <w:del w:id="7974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17DAA2B" w14:textId="4BFA9855" w:rsidR="00EA5016" w:rsidDel="003D2C50" w:rsidRDefault="004C4817">
            <w:pPr>
              <w:pStyle w:val="1"/>
              <w:rPr>
                <w:del w:id="7975" w:author="win10" w:date="2020-06-12T13:56:00Z"/>
              </w:rPr>
              <w:pPrChange w:id="7976" w:author="win10" w:date="2020-06-12T13:57:00Z">
                <w:pPr>
                  <w:jc w:val="left"/>
                </w:pPr>
              </w:pPrChange>
            </w:pPr>
            <w:del w:id="7977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CF610D5" w14:textId="50300BD8" w:rsidR="00EA5016" w:rsidDel="003D2C50" w:rsidRDefault="004C4817">
            <w:pPr>
              <w:pStyle w:val="1"/>
              <w:rPr>
                <w:del w:id="7978" w:author="win10" w:date="2020-06-12T13:56:00Z"/>
              </w:rPr>
              <w:pPrChange w:id="7979" w:author="win10" w:date="2020-06-12T13:57:00Z">
                <w:pPr>
                  <w:jc w:val="left"/>
                </w:pPr>
              </w:pPrChange>
            </w:pPr>
            <w:del w:id="7980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6F093B8" w14:textId="354A5F79" w:rsidR="00EA5016" w:rsidDel="003D2C50" w:rsidRDefault="004C4817">
            <w:pPr>
              <w:pStyle w:val="1"/>
              <w:rPr>
                <w:del w:id="7981" w:author="win10" w:date="2020-06-12T13:56:00Z"/>
              </w:rPr>
              <w:pPrChange w:id="7982" w:author="win10" w:date="2020-06-12T13:57:00Z">
                <w:pPr>
                  <w:jc w:val="left"/>
                </w:pPr>
              </w:pPrChange>
            </w:pPr>
            <w:del w:id="7983" w:author="win10" w:date="2020-06-12T13:56:00Z">
              <w:r w:rsidDel="003D2C50">
                <w:rPr>
                  <w:rFonts w:hint="eastAsia"/>
                </w:rPr>
                <w:delText>开关机状态</w:delText>
              </w:r>
              <w:r w:rsidDel="003D2C50">
                <w:delText>。</w:delText>
              </w:r>
            </w:del>
          </w:p>
          <w:p w14:paraId="165FD99B" w14:textId="2CFA2385" w:rsidR="00EA5016" w:rsidDel="003D2C50" w:rsidRDefault="004C4817">
            <w:pPr>
              <w:pStyle w:val="1"/>
              <w:rPr>
                <w:del w:id="7984" w:author="win10" w:date="2020-06-12T13:56:00Z"/>
              </w:rPr>
              <w:pPrChange w:id="7985" w:author="win10" w:date="2020-06-12T13:57:00Z">
                <w:pPr>
                  <w:jc w:val="left"/>
                </w:pPr>
              </w:pPrChange>
            </w:pPr>
            <w:del w:id="7986" w:author="win10" w:date="2020-06-12T13:56:00Z">
              <w:r w:rsidDel="003D2C50">
                <w:rPr>
                  <w:rFonts w:hint="eastAsia"/>
                </w:rPr>
                <w:delText>请求消息：空。</w:delText>
              </w:r>
            </w:del>
          </w:p>
          <w:p w14:paraId="762BC807" w14:textId="3ED65BB8" w:rsidR="00EA5016" w:rsidDel="003D2C50" w:rsidRDefault="004C4817">
            <w:pPr>
              <w:pStyle w:val="1"/>
              <w:rPr>
                <w:del w:id="7987" w:author="win10" w:date="2020-06-12T13:56:00Z"/>
              </w:rPr>
              <w:pPrChange w:id="7988" w:author="win10" w:date="2020-06-12T13:57:00Z">
                <w:pPr>
                  <w:jc w:val="left"/>
                </w:pPr>
              </w:pPrChange>
            </w:pPr>
            <w:del w:id="7989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</w:rPr>
                <w:delText>Start</w:delText>
              </w:r>
              <w:r w:rsidDel="003D2C50">
                <w:rPr>
                  <w:rFonts w:cs="Arial" w:hint="eastAsia"/>
                </w:rPr>
                <w:delText>（开机）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/>
                </w:rPr>
                <w:delText>Stop</w:delText>
              </w:r>
              <w:r w:rsidDel="003D2C50">
                <w:rPr>
                  <w:rFonts w:cs="Arial" w:hint="eastAsia"/>
                </w:rPr>
                <w:delText>（关机）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delText>OnOff</w:delText>
              </w:r>
              <w:r w:rsidDel="003D2C50">
                <w:rPr>
                  <w:rFonts w:hint="eastAsia"/>
                </w:rPr>
                <w:delText>ing</w:delText>
              </w:r>
              <w:r w:rsidDel="003D2C50">
                <w:rPr>
                  <w:rFonts w:hint="eastAsia"/>
                </w:rPr>
                <w:delText>（开关机中）</w:delText>
              </w:r>
              <w:r w:rsidDel="003D2C50">
                <w:delText>。</w:delText>
              </w:r>
            </w:del>
          </w:p>
        </w:tc>
      </w:tr>
    </w:tbl>
    <w:p w14:paraId="5536D609" w14:textId="743E270C" w:rsidR="00EA5016" w:rsidDel="003D2C50" w:rsidRDefault="00EA5016">
      <w:pPr>
        <w:pStyle w:val="1"/>
        <w:rPr>
          <w:del w:id="7990" w:author="win10" w:date="2020-06-12T13:56:00Z"/>
          <w:bCs/>
        </w:rPr>
        <w:pPrChange w:id="7991" w:author="win10" w:date="2020-06-12T13:57:00Z">
          <w:pPr/>
        </w:pPrChange>
      </w:pPr>
    </w:p>
    <w:p w14:paraId="33BDFFB8" w14:textId="60375A18" w:rsidR="00EA5016" w:rsidDel="003D2C50" w:rsidRDefault="004C4817">
      <w:pPr>
        <w:pStyle w:val="1"/>
        <w:rPr>
          <w:del w:id="7992" w:author="win10" w:date="2020-06-12T13:56:00Z"/>
          <w:rFonts w:cs="Arial"/>
          <w:bCs/>
        </w:rPr>
        <w:pPrChange w:id="7993" w:author="win10" w:date="2020-06-12T13:57:00Z">
          <w:pPr/>
        </w:pPrChange>
      </w:pPr>
      <w:del w:id="7994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6431B2AE" w14:textId="201B1FF9">
        <w:trPr>
          <w:tblHeader/>
          <w:tblCellSpacing w:w="0" w:type="dxa"/>
          <w:del w:id="7995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B0817A1" w14:textId="706AEE0F" w:rsidR="00EA5016" w:rsidDel="003D2C50" w:rsidRDefault="004C4817">
            <w:pPr>
              <w:pStyle w:val="1"/>
              <w:rPr>
                <w:del w:id="799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7997" w:author="win10" w:date="2020-06-12T13:57:00Z">
                <w:pPr>
                  <w:widowControl/>
                  <w:jc w:val="center"/>
                </w:pPr>
              </w:pPrChange>
            </w:pPr>
            <w:del w:id="799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07F308A" w14:textId="759E0E84" w:rsidR="00EA5016" w:rsidDel="003D2C50" w:rsidRDefault="004C4817">
            <w:pPr>
              <w:pStyle w:val="1"/>
              <w:rPr>
                <w:del w:id="799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000" w:author="win10" w:date="2020-06-12T13:57:00Z">
                <w:pPr>
                  <w:widowControl/>
                  <w:jc w:val="center"/>
                </w:pPr>
              </w:pPrChange>
            </w:pPr>
            <w:del w:id="800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A75E8B0" w14:textId="4D122DC3" w:rsidR="00EA5016" w:rsidDel="003D2C50" w:rsidRDefault="004C4817">
            <w:pPr>
              <w:pStyle w:val="1"/>
              <w:rPr>
                <w:del w:id="800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003" w:author="win10" w:date="2020-06-12T13:57:00Z">
                <w:pPr>
                  <w:widowControl/>
                  <w:jc w:val="center"/>
                </w:pPr>
              </w:pPrChange>
            </w:pPr>
            <w:del w:id="800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86C7783" w14:textId="386BF176" w:rsidR="00EA5016" w:rsidDel="003D2C50" w:rsidRDefault="004C4817">
            <w:pPr>
              <w:pStyle w:val="1"/>
              <w:rPr>
                <w:del w:id="800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006" w:author="win10" w:date="2020-06-12T13:57:00Z">
                <w:pPr>
                  <w:widowControl/>
                  <w:jc w:val="center"/>
                </w:pPr>
              </w:pPrChange>
            </w:pPr>
            <w:del w:id="800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1A8C9096" w14:textId="68849930">
        <w:trPr>
          <w:tblCellSpacing w:w="0" w:type="dxa"/>
          <w:del w:id="8008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1A0B219" w14:textId="48D8E402" w:rsidR="00EA5016" w:rsidDel="003D2C50" w:rsidRDefault="004C4817">
            <w:pPr>
              <w:pStyle w:val="1"/>
              <w:rPr>
                <w:del w:id="8009" w:author="win10" w:date="2020-06-12T13:56:00Z"/>
              </w:rPr>
              <w:pPrChange w:id="8010" w:author="win10" w:date="2020-06-12T13:57:00Z">
                <w:pPr>
                  <w:jc w:val="left"/>
                </w:pPr>
              </w:pPrChange>
            </w:pPr>
            <w:del w:id="8011" w:author="win10" w:date="2020-06-12T13:56:00Z">
              <w:r w:rsidDel="003D2C50">
                <w:delText>key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CDD50B5" w14:textId="51601C05" w:rsidR="00EA5016" w:rsidDel="003D2C50" w:rsidRDefault="004C4817">
            <w:pPr>
              <w:pStyle w:val="1"/>
              <w:rPr>
                <w:del w:id="8012" w:author="win10" w:date="2020-06-12T13:56:00Z"/>
              </w:rPr>
              <w:pPrChange w:id="8013" w:author="win10" w:date="2020-06-12T13:57:00Z">
                <w:pPr>
                  <w:jc w:val="left"/>
                </w:pPr>
              </w:pPrChange>
            </w:pPr>
            <w:del w:id="8014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16E119D" w14:textId="313F0C15" w:rsidR="00EA5016" w:rsidDel="003D2C50" w:rsidRDefault="004C4817">
            <w:pPr>
              <w:pStyle w:val="1"/>
              <w:rPr>
                <w:del w:id="8015" w:author="win10" w:date="2020-06-12T13:56:00Z"/>
              </w:rPr>
              <w:pPrChange w:id="8016" w:author="win10" w:date="2020-06-12T13:57:00Z">
                <w:pPr>
                  <w:jc w:val="left"/>
                </w:pPr>
              </w:pPrChange>
            </w:pPr>
            <w:del w:id="8017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6A67033" w14:textId="00EFA6F9" w:rsidR="00EA5016" w:rsidDel="003D2C50" w:rsidRDefault="004C4817">
            <w:pPr>
              <w:pStyle w:val="1"/>
              <w:rPr>
                <w:del w:id="8018" w:author="win10" w:date="2020-06-12T13:56:00Z"/>
              </w:rPr>
              <w:pPrChange w:id="8019" w:author="win10" w:date="2020-06-12T13:57:00Z">
                <w:pPr>
                  <w:jc w:val="left"/>
                </w:pPr>
              </w:pPrChange>
            </w:pPr>
            <w:del w:id="8020" w:author="win10" w:date="2020-06-12T13:56:00Z">
              <w:r w:rsidDel="003D2C50">
                <w:rPr>
                  <w:rFonts w:hint="eastAsia"/>
                </w:rPr>
                <w:delText>开关机，写属性</w:delText>
              </w:r>
              <w:r w:rsidDel="003D2C50">
                <w:delText>。</w:delText>
              </w:r>
            </w:del>
          </w:p>
          <w:p w14:paraId="6A2B4F42" w14:textId="0A4A895E" w:rsidR="00EA5016" w:rsidDel="003D2C50" w:rsidRDefault="004C4817">
            <w:pPr>
              <w:pStyle w:val="1"/>
              <w:rPr>
                <w:del w:id="8021" w:author="win10" w:date="2020-06-12T13:56:00Z"/>
              </w:rPr>
              <w:pPrChange w:id="8022" w:author="win10" w:date="2020-06-12T13:57:00Z">
                <w:pPr>
                  <w:jc w:val="left"/>
                </w:pPr>
              </w:pPrChange>
            </w:pPr>
            <w:del w:id="8023" w:author="win10" w:date="2020-06-12T13:56:00Z">
              <w:r w:rsidDel="003D2C50">
                <w:rPr>
                  <w:rFonts w:hint="eastAsia"/>
                </w:rPr>
                <w:delText>操作</w:delText>
              </w:r>
              <w:r w:rsidDel="003D2C50">
                <w:delText>：</w:delText>
              </w:r>
              <w:r w:rsidDel="003D2C50">
                <w:delText>O</w:delText>
              </w:r>
              <w:r w:rsidDel="003D2C50">
                <w:rPr>
                  <w:rFonts w:hint="eastAsia"/>
                </w:rPr>
                <w:delText>per</w:delText>
              </w:r>
              <w:r w:rsidDel="003D2C50">
                <w:delText>ation</w:delText>
              </w:r>
              <w:r w:rsidDel="003D2C50">
                <w:delText>。</w:delText>
              </w:r>
            </w:del>
          </w:p>
        </w:tc>
      </w:tr>
      <w:tr w:rsidR="00EA5016" w:rsidDel="003D2C50" w14:paraId="11BC54F3" w14:textId="3440C316">
        <w:trPr>
          <w:tblCellSpacing w:w="0" w:type="dxa"/>
          <w:del w:id="8024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D939CC4" w14:textId="095CFB16" w:rsidR="00EA5016" w:rsidDel="003D2C50" w:rsidRDefault="004C4817">
            <w:pPr>
              <w:pStyle w:val="1"/>
              <w:rPr>
                <w:del w:id="8025" w:author="win10" w:date="2020-06-12T13:56:00Z"/>
              </w:rPr>
              <w:pPrChange w:id="8026" w:author="win10" w:date="2020-06-12T13:57:00Z">
                <w:pPr>
                  <w:jc w:val="left"/>
                </w:pPr>
              </w:pPrChange>
            </w:pPr>
            <w:del w:id="8027" w:author="win10" w:date="2020-06-12T13:56:00Z">
              <w:r w:rsidDel="003D2C50">
                <w:delText>value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2F1CF9D" w14:textId="1485BE5B" w:rsidR="00EA5016" w:rsidDel="003D2C50" w:rsidRDefault="004C4817">
            <w:pPr>
              <w:pStyle w:val="1"/>
              <w:rPr>
                <w:del w:id="8028" w:author="win10" w:date="2020-06-12T13:56:00Z"/>
              </w:rPr>
              <w:pPrChange w:id="8029" w:author="win10" w:date="2020-06-12T13:57:00Z">
                <w:pPr>
                  <w:jc w:val="left"/>
                </w:pPr>
              </w:pPrChange>
            </w:pPr>
            <w:del w:id="8030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1B68DA8" w14:textId="7834CBA5" w:rsidR="00EA5016" w:rsidDel="003D2C50" w:rsidRDefault="004C4817">
            <w:pPr>
              <w:pStyle w:val="1"/>
              <w:rPr>
                <w:del w:id="8031" w:author="win10" w:date="2020-06-12T13:56:00Z"/>
              </w:rPr>
              <w:pPrChange w:id="8032" w:author="win10" w:date="2020-06-12T13:57:00Z">
                <w:pPr>
                  <w:jc w:val="left"/>
                </w:pPr>
              </w:pPrChange>
            </w:pPr>
            <w:del w:id="8033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36534C7" w14:textId="647977B4" w:rsidR="00EA5016" w:rsidDel="003D2C50" w:rsidRDefault="004C4817">
            <w:pPr>
              <w:pStyle w:val="1"/>
              <w:rPr>
                <w:del w:id="8034" w:author="win10" w:date="2020-06-12T13:56:00Z"/>
              </w:rPr>
              <w:pPrChange w:id="8035" w:author="win10" w:date="2020-06-12T13:57:00Z">
                <w:pPr/>
              </w:pPrChange>
            </w:pPr>
            <w:del w:id="8036" w:author="win10" w:date="2020-06-12T13:56:00Z">
              <w:r w:rsidDel="003D2C50">
                <w:rPr>
                  <w:rFonts w:hint="eastAsia"/>
                </w:rPr>
                <w:delText>开关机操作</w:delText>
              </w:r>
              <w:r w:rsidDel="003D2C50">
                <w:delText>。</w:delText>
              </w:r>
            </w:del>
          </w:p>
          <w:p w14:paraId="3CA6B2D3" w14:textId="4BEB1B8D" w:rsidR="00EA5016" w:rsidDel="003D2C50" w:rsidRDefault="004C4817">
            <w:pPr>
              <w:pStyle w:val="1"/>
              <w:rPr>
                <w:del w:id="8037" w:author="win10" w:date="2020-06-12T13:56:00Z"/>
              </w:rPr>
              <w:pPrChange w:id="8038" w:author="win10" w:date="2020-06-12T13:57:00Z">
                <w:pPr>
                  <w:jc w:val="left"/>
                </w:pPr>
              </w:pPrChange>
            </w:pPr>
            <w:del w:id="8039" w:author="win10" w:date="2020-06-12T13:56:00Z">
              <w:r w:rsidDel="003D2C50">
                <w:rPr>
                  <w:rFonts w:hint="eastAsia"/>
                </w:rPr>
                <w:delText>请求消息</w:delText>
              </w:r>
              <w:r w:rsidDel="003D2C50">
                <w:delText>：</w:delText>
              </w:r>
              <w:r w:rsidDel="003D2C50">
                <w:rPr>
                  <w:rFonts w:cs="Arial" w:hint="eastAsia"/>
                </w:rPr>
                <w:delText>Start</w:delText>
              </w:r>
              <w:r w:rsidDel="003D2C50">
                <w:rPr>
                  <w:rFonts w:cs="Arial" w:hint="eastAsia"/>
                </w:rPr>
                <w:delText>（开机）、</w:delText>
              </w:r>
              <w:r w:rsidDel="003D2C50">
                <w:rPr>
                  <w:rFonts w:cs="Arial" w:hint="eastAsia"/>
                </w:rPr>
                <w:delText>Stop</w:delText>
              </w:r>
              <w:r w:rsidDel="003D2C50">
                <w:rPr>
                  <w:rFonts w:cs="Arial" w:hint="eastAsia"/>
                </w:rPr>
                <w:delText>（关机）、</w:delText>
              </w:r>
              <w:r w:rsidDel="003D2C50">
                <w:rPr>
                  <w:rFonts w:cs="Arial" w:hint="eastAsia"/>
                </w:rPr>
                <w:delText>EmergencyStop</w:delText>
              </w:r>
              <w:r w:rsidDel="003D2C50">
                <w:rPr>
                  <w:rFonts w:cs="Arial" w:hint="eastAsia"/>
                </w:rPr>
                <w:delText>（紧急停机）</w:delText>
              </w:r>
              <w:r w:rsidDel="003D2C50">
                <w:delText>。</w:delText>
              </w:r>
            </w:del>
          </w:p>
          <w:p w14:paraId="62271E25" w14:textId="2F358BCB" w:rsidR="00EA5016" w:rsidDel="003D2C50" w:rsidRDefault="004C4817">
            <w:pPr>
              <w:pStyle w:val="1"/>
              <w:rPr>
                <w:del w:id="8040" w:author="win10" w:date="2020-06-12T13:56:00Z"/>
              </w:rPr>
              <w:pPrChange w:id="8041" w:author="win10" w:date="2020-06-12T13:57:00Z">
                <w:pPr>
                  <w:jc w:val="left"/>
                </w:pPr>
              </w:pPrChange>
            </w:pPr>
            <w:del w:id="8042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0113AA26" w14:textId="338902C0" w:rsidR="00EA5016" w:rsidDel="003D2C50" w:rsidRDefault="00EA5016">
      <w:pPr>
        <w:pStyle w:val="1"/>
        <w:rPr>
          <w:del w:id="8043" w:author="win10" w:date="2020-06-12T13:56:00Z"/>
          <w:bCs/>
        </w:rPr>
        <w:pPrChange w:id="8044" w:author="win10" w:date="2020-06-12T13:57:00Z">
          <w:pPr/>
        </w:pPrChange>
      </w:pPr>
    </w:p>
    <w:p w14:paraId="6A732C4C" w14:textId="28DB5A3D" w:rsidR="00EA5016" w:rsidDel="003D2C50" w:rsidRDefault="004C4817">
      <w:pPr>
        <w:pStyle w:val="1"/>
        <w:rPr>
          <w:del w:id="8045" w:author="win10" w:date="2020-06-12T13:56:00Z"/>
        </w:rPr>
        <w:pPrChange w:id="8046" w:author="win10" w:date="2020-06-12T13:57:00Z">
          <w:pPr/>
        </w:pPrChange>
      </w:pPr>
      <w:del w:id="8047" w:author="win10" w:date="2020-06-12T13:56:00Z">
        <w:r w:rsidDel="003D2C50">
          <w:rPr>
            <w:b w:val="0"/>
            <w:noProof/>
          </w:rPr>
          <mc:AlternateContent>
            <mc:Choice Requires="wps">
              <w:drawing>
                <wp:anchor distT="45720" distB="45720" distL="114300" distR="114300" simplePos="0" relativeHeight="251692032" behindDoc="0" locked="0" layoutInCell="1" allowOverlap="1" wp14:anchorId="086CDEDC" wp14:editId="53AE5777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262890</wp:posOffset>
                  </wp:positionV>
                  <wp:extent cx="5494655" cy="1404620"/>
                  <wp:effectExtent l="0" t="0" r="10795" b="17780"/>
                  <wp:wrapSquare wrapText="bothSides"/>
                  <wp:docPr id="22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0E55F1E5" w14:textId="77777777" w:rsidR="00DE3E82" w:rsidRDefault="00DE3E82">
                              <w:r>
                                <w:t>平台</w:t>
                              </w:r>
                              <w:r>
                                <w:rPr>
                                  <w:rFonts w:hint="eastAsia"/>
                                </w:rPr>
                                <w:t>下发</w:t>
                              </w:r>
                              <w:r>
                                <w:t>MQTT</w:t>
                              </w:r>
                              <w:r>
                                <w:t>命令</w:t>
                              </w:r>
                              <w:r>
                                <w:t xml:space="preserve"> </w:t>
                              </w:r>
                            </w:p>
                            <w:p w14:paraId="122DA8D3" w14:textId="77777777" w:rsidR="00DE3E82" w:rsidRDefault="00DE3E82">
                              <w:r>
                                <w:t>Topic: /tianshun/v1/TS02E510000100/TS01E510000100/cmd/json</w:t>
                              </w:r>
                            </w:p>
                            <w:p w14:paraId="7CB256D4" w14:textId="77777777" w:rsidR="00DE3E82" w:rsidRDefault="00DE3E82">
                              <w:r>
                                <w:t>MQTT Client</w:t>
                              </w:r>
                              <w:r>
                                <w:t>发送的</w:t>
                              </w:r>
                              <w:r>
                                <w:t>payload</w:t>
                              </w:r>
                              <w:r>
                                <w:t>：</w:t>
                              </w:r>
                              <w:r>
                                <w:t xml:space="preserve"> </w:t>
                              </w:r>
                            </w:p>
                            <w:p w14:paraId="60B9FB5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59EC7AB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"cloudReq",</w:t>
                              </w:r>
                            </w:p>
                            <w:p w14:paraId="602DBD1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"PV-203",</w:t>
                              </w:r>
                            </w:p>
                            <w:p w14:paraId="55BAFA2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"3-1",</w:t>
                              </w:r>
                            </w:p>
                            <w:p w14:paraId="011CC21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"Control",</w:t>
                              </w:r>
                            </w:p>
                            <w:p w14:paraId="474E4D6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"mid": 2019,</w:t>
                              </w:r>
                            </w:p>
                            <w:p w14:paraId="21FC8E5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"cmd": "OnOff",</w:t>
                              </w:r>
                            </w:p>
                            <w:p w14:paraId="70EC57D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"paras": {</w:t>
                              </w:r>
                            </w:p>
                            <w:p w14:paraId="35F2EFE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"Operation": "Start"</w:t>
                              </w:r>
                            </w:p>
                            <w:p w14:paraId="43EB5E0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3783AB0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"20190916T091240Z"</w:t>
                              </w:r>
                            </w:p>
                            <w:p w14:paraId="51442B7D" w14:textId="77777777" w:rsidR="00DE3E82" w:rsidRDefault="00DE3E82"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086CDEDC" id="_x0000_s1065" type="#_x0000_t202" style="position:absolute;left:0;text-align:left;margin-left:1.65pt;margin-top:20.7pt;width:432.6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">
                  <v:textbox style="mso-fit-shape-to-text:t">
                    <w:txbxContent>
                      <w:p w14:paraId="0E55F1E5" w14:textId="77777777" w:rsidR="00DE3E82" w:rsidRDefault="00DE3E82">
                        <w:r>
                          <w:t>平台</w:t>
                        </w:r>
                        <w:r>
                          <w:rPr>
                            <w:rFonts w:hint="eastAsia"/>
                          </w:rPr>
                          <w:t>下发</w:t>
                        </w:r>
                        <w:r>
                          <w:t>MQTT</w:t>
                        </w:r>
                        <w:r>
                          <w:t>命令</w:t>
                        </w:r>
                        <w:r>
                          <w:t xml:space="preserve"> </w:t>
                        </w:r>
                      </w:p>
                      <w:p w14:paraId="122DA8D3" w14:textId="77777777" w:rsidR="00DE3E82" w:rsidRDefault="00DE3E82">
                        <w:r>
                          <w:t>Topic: /tianshun/v1/TS02E510000100/TS01E510000100/cmd/json</w:t>
                        </w:r>
                      </w:p>
                      <w:p w14:paraId="7CB256D4" w14:textId="77777777" w:rsidR="00DE3E82" w:rsidRDefault="00DE3E82">
                        <w:r>
                          <w:t>MQTT Client</w:t>
                        </w:r>
                        <w:r>
                          <w:t>发送的</w:t>
                        </w:r>
                        <w:r>
                          <w:t>payload</w:t>
                        </w:r>
                        <w:r>
                          <w:t>：</w:t>
                        </w:r>
                        <w:r>
                          <w:t xml:space="preserve"> </w:t>
                        </w:r>
                      </w:p>
                      <w:p w14:paraId="60B9FB5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59EC7AB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"cloudReq",</w:t>
                        </w:r>
                      </w:p>
                      <w:p w14:paraId="602DBD1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"PV-203",</w:t>
                        </w:r>
                      </w:p>
                      <w:p w14:paraId="55BAFA2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"3-1",</w:t>
                        </w:r>
                      </w:p>
                      <w:p w14:paraId="011CC21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"Control",</w:t>
                        </w:r>
                      </w:p>
                      <w:p w14:paraId="474E4D6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"mid": 2019,</w:t>
                        </w:r>
                      </w:p>
                      <w:p w14:paraId="21FC8E5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"cmd": "OnOff",</w:t>
                        </w:r>
                      </w:p>
                      <w:p w14:paraId="70EC57D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"paras": {</w:t>
                        </w:r>
                      </w:p>
                      <w:p w14:paraId="35F2EFE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"Operation": "Start"</w:t>
                        </w:r>
                      </w:p>
                      <w:p w14:paraId="43EB5E0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3783AB0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"20190916T091240Z"</w:t>
                        </w:r>
                      </w:p>
                      <w:p w14:paraId="51442B7D" w14:textId="77777777" w:rsidR="00DE3E82" w:rsidRDefault="00DE3E82"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3D2C50">
          <w:rPr>
            <w:rFonts w:hint="eastAsia"/>
            <w:bCs/>
          </w:rPr>
          <w:delText>示例</w:delText>
        </w:r>
        <w:r w:rsidDel="003D2C50">
          <w:rPr>
            <w:rFonts w:hint="eastAsia"/>
          </w:rPr>
          <w:delText>：</w:delText>
        </w:r>
      </w:del>
    </w:p>
    <w:p w14:paraId="5F775E2A" w14:textId="0221A4B0" w:rsidR="00EA5016" w:rsidDel="003D2C50" w:rsidRDefault="00EA5016">
      <w:pPr>
        <w:pStyle w:val="1"/>
        <w:rPr>
          <w:del w:id="8048" w:author="win10" w:date="2020-06-12T13:56:00Z"/>
        </w:rPr>
        <w:pPrChange w:id="8049" w:author="win10" w:date="2020-06-12T13:57:00Z">
          <w:pPr/>
        </w:pPrChange>
      </w:pPr>
    </w:p>
    <w:p w14:paraId="6AC23C45" w14:textId="5FB7B533" w:rsidR="00EA5016" w:rsidDel="003D2C50" w:rsidRDefault="00EA5016">
      <w:pPr>
        <w:pStyle w:val="1"/>
        <w:rPr>
          <w:del w:id="8050" w:author="win10" w:date="2020-06-12T13:56:00Z"/>
        </w:rPr>
        <w:pPrChange w:id="8051" w:author="win10" w:date="2020-06-12T13:57:00Z">
          <w:pPr/>
        </w:pPrChange>
      </w:pPr>
    </w:p>
    <w:p w14:paraId="388F249E" w14:textId="5591253A" w:rsidR="00EA5016" w:rsidDel="003D2C50" w:rsidRDefault="004C4817">
      <w:pPr>
        <w:pStyle w:val="1"/>
        <w:rPr>
          <w:del w:id="8052" w:author="win10" w:date="2020-06-12T13:56:00Z"/>
        </w:rPr>
        <w:pPrChange w:id="8053" w:author="win10" w:date="2020-06-12T13:57:00Z">
          <w:pPr/>
        </w:pPrChange>
      </w:pPr>
      <w:del w:id="8054" w:author="win10" w:date="2020-06-12T13:56:00Z">
        <w:r w:rsidDel="003D2C50">
          <w:rPr>
            <w:b w:val="0"/>
            <w:noProof/>
          </w:rPr>
          <mc:AlternateContent>
            <mc:Choice Requires="wps">
              <w:drawing>
                <wp:anchor distT="45720" distB="45720" distL="114300" distR="114300" simplePos="0" relativeHeight="251717632" behindDoc="0" locked="0" layoutInCell="1" allowOverlap="1" wp14:anchorId="625E5D40" wp14:editId="592C451A">
                  <wp:simplePos x="0" y="0"/>
                  <wp:positionH relativeFrom="margin">
                    <wp:align>left</wp:align>
                  </wp:positionH>
                  <wp:positionV relativeFrom="paragraph">
                    <wp:posOffset>81915</wp:posOffset>
                  </wp:positionV>
                  <wp:extent cx="5494655" cy="1404620"/>
                  <wp:effectExtent l="0" t="0" r="10795" b="13970"/>
                  <wp:wrapSquare wrapText="bothSides"/>
                  <wp:docPr id="3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604246C5" w14:textId="77777777" w:rsidR="00DE3E82" w:rsidRDefault="00DE3E82">
                              <w:r>
                                <w:rPr>
                                  <w:rFonts w:hint="eastAsia"/>
                                </w:rPr>
                                <w:t>设备应答</w:t>
                              </w:r>
                              <w:r>
                                <w:t>MQTT</w:t>
                              </w:r>
                              <w:r>
                                <w:rPr>
                                  <w:rFonts w:hint="eastAsia"/>
                                </w:rPr>
                                <w:t>消息</w:t>
                              </w:r>
                              <w:r>
                                <w:t xml:space="preserve"> </w:t>
                              </w:r>
                            </w:p>
                            <w:p w14:paraId="69A1D8DE" w14:textId="77777777" w:rsidR="00DE3E82" w:rsidRDefault="00DE3E82">
                              <w:r>
                                <w:t>Topic: /tianshun/v1/TS02E510000100/TS01E510000100/cmd/json</w:t>
                              </w:r>
                            </w:p>
                            <w:p w14:paraId="0109ACAC" w14:textId="77777777" w:rsidR="00DE3E82" w:rsidRDefault="00DE3E82">
                              <w:r>
                                <w:t>MQTT Client</w:t>
                              </w:r>
                              <w:r>
                                <w:t>发送的</w:t>
                              </w:r>
                              <w:r>
                                <w:t>payload</w:t>
                              </w:r>
                              <w:r>
                                <w:t>：</w:t>
                              </w:r>
                              <w:r>
                                <w:t xml:space="preserve"> </w:t>
                              </w:r>
                            </w:p>
                            <w:p w14:paraId="6B31E4C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74236DA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"deviceResp",</w:t>
                              </w:r>
                            </w:p>
                            <w:p w14:paraId="0E329BA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"PV-203",</w:t>
                              </w:r>
                            </w:p>
                            <w:p w14:paraId="468B070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"3-1",</w:t>
                              </w:r>
                            </w:p>
                            <w:p w14:paraId="5E986BF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"Control",</w:t>
                              </w:r>
                            </w:p>
                            <w:p w14:paraId="1872717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"mid": 2019,</w:t>
                              </w:r>
                            </w:p>
                            <w:p w14:paraId="7978C04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"cmd": "OnOff",</w:t>
                              </w:r>
                            </w:p>
                            <w:p w14:paraId="2875EF1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"paras": {</w:t>
                              </w:r>
                            </w:p>
                            <w:p w14:paraId="4F610F5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"Operation": "Success"</w:t>
                              </w:r>
                            </w:p>
                            <w:p w14:paraId="5996E80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0D5049C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"20190916T091240Z"</w:t>
                              </w:r>
                            </w:p>
                            <w:p w14:paraId="5C2C47F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625E5D40" id="_x0000_s1066" type="#_x0000_t202" style="position:absolute;left:0;text-align:left;margin-left:0;margin-top:6.45pt;width:432.65pt;height:110.6pt;z-index:2517176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">
                  <v:textbox style="mso-fit-shape-to-text:t">
                    <w:txbxContent>
                      <w:p w14:paraId="604246C5" w14:textId="77777777" w:rsidR="00DE3E82" w:rsidRDefault="00DE3E82">
                        <w:r>
                          <w:rPr>
                            <w:rFonts w:hint="eastAsia"/>
                          </w:rPr>
                          <w:t>设备应答</w:t>
                        </w:r>
                        <w:r>
                          <w:t>MQTT</w:t>
                        </w:r>
                        <w:r>
                          <w:rPr>
                            <w:rFonts w:hint="eastAsia"/>
                          </w:rPr>
                          <w:t>消息</w:t>
                        </w:r>
                        <w:r>
                          <w:t xml:space="preserve"> </w:t>
                        </w:r>
                      </w:p>
                      <w:p w14:paraId="69A1D8DE" w14:textId="77777777" w:rsidR="00DE3E82" w:rsidRDefault="00DE3E82">
                        <w:r>
                          <w:t>Topic: /tianshun/v1/TS02E510000100/TS01E510000100/cmd/json</w:t>
                        </w:r>
                      </w:p>
                      <w:p w14:paraId="0109ACAC" w14:textId="77777777" w:rsidR="00DE3E82" w:rsidRDefault="00DE3E82">
                        <w:r>
                          <w:t>MQTT Client</w:t>
                        </w:r>
                        <w:r>
                          <w:t>发送的</w:t>
                        </w:r>
                        <w:r>
                          <w:t>payload</w:t>
                        </w:r>
                        <w:r>
                          <w:t>：</w:t>
                        </w:r>
                        <w:r>
                          <w:t xml:space="preserve"> </w:t>
                        </w:r>
                      </w:p>
                      <w:p w14:paraId="6B31E4C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74236DA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"deviceResp",</w:t>
                        </w:r>
                      </w:p>
                      <w:p w14:paraId="0E329BA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"PV-203",</w:t>
                        </w:r>
                      </w:p>
                      <w:p w14:paraId="468B070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"3-1",</w:t>
                        </w:r>
                      </w:p>
                      <w:p w14:paraId="5E986BF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"Control",</w:t>
                        </w:r>
                      </w:p>
                      <w:p w14:paraId="1872717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"mid": 2019,</w:t>
                        </w:r>
                      </w:p>
                      <w:p w14:paraId="7978C04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"cmd": "OnOff",</w:t>
                        </w:r>
                      </w:p>
                      <w:p w14:paraId="2875EF1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"paras": {</w:t>
                        </w:r>
                      </w:p>
                      <w:p w14:paraId="4F610F5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"Operation": "Success"</w:t>
                        </w:r>
                      </w:p>
                      <w:p w14:paraId="5996E80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0D5049C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"20190916T091240Z"</w:t>
                        </w:r>
                      </w:p>
                      <w:p w14:paraId="5C2C47F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del>
    </w:p>
    <w:p w14:paraId="667C9D69" w14:textId="04202061" w:rsidR="00EA5016" w:rsidDel="003D2C50" w:rsidRDefault="004C4817">
      <w:pPr>
        <w:pStyle w:val="1"/>
        <w:rPr>
          <w:del w:id="8055" w:author="win10" w:date="2020-06-12T13:56:00Z"/>
          <w:rFonts w:cs="Arial"/>
          <w:bCs/>
        </w:rPr>
        <w:pPrChange w:id="8056" w:author="win10" w:date="2020-06-12T13:57:00Z">
          <w:pPr>
            <w:ind w:firstLine="420"/>
          </w:pPr>
        </w:pPrChange>
      </w:pPr>
      <w:del w:id="8057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ControlMode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55AFA115" w14:textId="56188FC5" w:rsidR="00EA5016" w:rsidDel="003D2C50" w:rsidRDefault="004C4817">
      <w:pPr>
        <w:pStyle w:val="1"/>
        <w:rPr>
          <w:del w:id="8058" w:author="win10" w:date="2020-06-12T13:56:00Z"/>
          <w:rFonts w:cs="Arial"/>
          <w:bCs/>
        </w:rPr>
        <w:pPrChange w:id="8059" w:author="win10" w:date="2020-06-12T13:57:00Z">
          <w:pPr/>
        </w:pPrChange>
      </w:pPr>
      <w:del w:id="8060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202A85C2" w14:textId="322D05BA">
        <w:trPr>
          <w:tblHeader/>
          <w:tblCellSpacing w:w="0" w:type="dxa"/>
          <w:del w:id="806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DC37799" w14:textId="2FE36C8A" w:rsidR="00EA5016" w:rsidDel="003D2C50" w:rsidRDefault="004C4817">
            <w:pPr>
              <w:pStyle w:val="1"/>
              <w:rPr>
                <w:del w:id="806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063" w:author="win10" w:date="2020-06-12T13:57:00Z">
                <w:pPr>
                  <w:widowControl/>
                  <w:jc w:val="center"/>
                </w:pPr>
              </w:pPrChange>
            </w:pPr>
            <w:del w:id="806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ED001AC" w14:textId="491A8DBB" w:rsidR="00EA5016" w:rsidDel="003D2C50" w:rsidRDefault="004C4817">
            <w:pPr>
              <w:pStyle w:val="1"/>
              <w:rPr>
                <w:del w:id="806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066" w:author="win10" w:date="2020-06-12T13:57:00Z">
                <w:pPr>
                  <w:widowControl/>
                  <w:jc w:val="center"/>
                </w:pPr>
              </w:pPrChange>
            </w:pPr>
            <w:del w:id="806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CDCFC32" w14:textId="3D48B304" w:rsidR="00EA5016" w:rsidDel="003D2C50" w:rsidRDefault="004C4817">
            <w:pPr>
              <w:pStyle w:val="1"/>
              <w:rPr>
                <w:del w:id="806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069" w:author="win10" w:date="2020-06-12T13:57:00Z">
                <w:pPr>
                  <w:widowControl/>
                  <w:jc w:val="center"/>
                </w:pPr>
              </w:pPrChange>
            </w:pPr>
            <w:del w:id="807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4C40CC3" w14:textId="445CAB86" w:rsidR="00EA5016" w:rsidDel="003D2C50" w:rsidRDefault="004C4817">
            <w:pPr>
              <w:pStyle w:val="1"/>
              <w:rPr>
                <w:del w:id="807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072" w:author="win10" w:date="2020-06-12T13:57:00Z">
                <w:pPr>
                  <w:widowControl/>
                  <w:jc w:val="center"/>
                </w:pPr>
              </w:pPrChange>
            </w:pPr>
            <w:del w:id="807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4FA8A9CB" w14:textId="10B2407E">
        <w:trPr>
          <w:tblCellSpacing w:w="0" w:type="dxa"/>
          <w:del w:id="8074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A5A3321" w14:textId="60CF56AB" w:rsidR="00EA5016" w:rsidDel="003D2C50" w:rsidRDefault="004C4817">
            <w:pPr>
              <w:pStyle w:val="1"/>
              <w:rPr>
                <w:del w:id="8075" w:author="win10" w:date="2020-06-12T13:56:00Z"/>
              </w:rPr>
              <w:pPrChange w:id="8076" w:author="win10" w:date="2020-06-12T13:57:00Z">
                <w:pPr>
                  <w:jc w:val="left"/>
                </w:pPr>
              </w:pPrChange>
            </w:pPr>
            <w:del w:id="8077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1682FB0" w14:textId="71555CE7" w:rsidR="00EA5016" w:rsidDel="003D2C50" w:rsidRDefault="004C4817">
            <w:pPr>
              <w:pStyle w:val="1"/>
              <w:rPr>
                <w:del w:id="8078" w:author="win10" w:date="2020-06-12T13:56:00Z"/>
              </w:rPr>
              <w:pPrChange w:id="8079" w:author="win10" w:date="2020-06-12T13:57:00Z">
                <w:pPr>
                  <w:jc w:val="left"/>
                </w:pPr>
              </w:pPrChange>
            </w:pPr>
            <w:del w:id="8080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4FA3D57" w14:textId="2EE05A52" w:rsidR="00EA5016" w:rsidDel="003D2C50" w:rsidRDefault="004C4817">
            <w:pPr>
              <w:pStyle w:val="1"/>
              <w:rPr>
                <w:del w:id="8081" w:author="win10" w:date="2020-06-12T13:56:00Z"/>
              </w:rPr>
              <w:pPrChange w:id="8082" w:author="win10" w:date="2020-06-12T13:57:00Z">
                <w:pPr>
                  <w:jc w:val="left"/>
                </w:pPr>
              </w:pPrChange>
            </w:pPr>
            <w:del w:id="8083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F101A9A" w14:textId="272FDF9F" w:rsidR="00EA5016" w:rsidDel="003D2C50" w:rsidRDefault="004C4817">
            <w:pPr>
              <w:pStyle w:val="1"/>
              <w:rPr>
                <w:del w:id="8084" w:author="win10" w:date="2020-06-12T13:56:00Z"/>
              </w:rPr>
              <w:pPrChange w:id="8085" w:author="win10" w:date="2020-06-12T13:57:00Z">
                <w:pPr>
                  <w:jc w:val="left"/>
                </w:pPr>
              </w:pPrChange>
            </w:pPr>
            <w:del w:id="8086" w:author="win10" w:date="2020-06-12T13:56:00Z">
              <w:r w:rsidDel="003D2C50">
                <w:rPr>
                  <w:rFonts w:hint="eastAsia"/>
                </w:rPr>
                <w:delText>控制模式，读属性</w:delText>
              </w:r>
              <w:r w:rsidDel="003D2C50">
                <w:delText>。</w:delText>
              </w:r>
            </w:del>
          </w:p>
          <w:p w14:paraId="57D98AA4" w14:textId="7FDE5D67" w:rsidR="00EA5016" w:rsidDel="003D2C50" w:rsidRDefault="004C4817">
            <w:pPr>
              <w:pStyle w:val="1"/>
              <w:rPr>
                <w:del w:id="8087" w:author="win10" w:date="2020-06-12T13:56:00Z"/>
              </w:rPr>
              <w:pPrChange w:id="8088" w:author="win10" w:date="2020-06-12T13:57:00Z">
                <w:pPr>
                  <w:jc w:val="left"/>
                </w:pPr>
              </w:pPrChange>
            </w:pPr>
            <w:del w:id="8089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7513BB1D" w14:textId="2BB34FB3">
        <w:trPr>
          <w:tblCellSpacing w:w="0" w:type="dxa"/>
          <w:del w:id="8090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486A006" w14:textId="1A12D33C" w:rsidR="00EA5016" w:rsidDel="003D2C50" w:rsidRDefault="004C4817">
            <w:pPr>
              <w:pStyle w:val="1"/>
              <w:rPr>
                <w:del w:id="8091" w:author="win10" w:date="2020-06-12T13:56:00Z"/>
              </w:rPr>
              <w:pPrChange w:id="8092" w:author="win10" w:date="2020-06-12T13:57:00Z">
                <w:pPr>
                  <w:jc w:val="left"/>
                </w:pPr>
              </w:pPrChange>
            </w:pPr>
            <w:del w:id="8093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BB5C067" w14:textId="79F4D73F" w:rsidR="00EA5016" w:rsidDel="003D2C50" w:rsidRDefault="004C4817">
            <w:pPr>
              <w:pStyle w:val="1"/>
              <w:rPr>
                <w:del w:id="8094" w:author="win10" w:date="2020-06-12T13:56:00Z"/>
              </w:rPr>
              <w:pPrChange w:id="8095" w:author="win10" w:date="2020-06-12T13:57:00Z">
                <w:pPr>
                  <w:jc w:val="left"/>
                </w:pPr>
              </w:pPrChange>
            </w:pPr>
            <w:del w:id="8096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6A2E810" w14:textId="35599011" w:rsidR="00EA5016" w:rsidDel="003D2C50" w:rsidRDefault="004C4817">
            <w:pPr>
              <w:pStyle w:val="1"/>
              <w:rPr>
                <w:del w:id="8097" w:author="win10" w:date="2020-06-12T13:56:00Z"/>
              </w:rPr>
              <w:pPrChange w:id="8098" w:author="win10" w:date="2020-06-12T13:57:00Z">
                <w:pPr>
                  <w:jc w:val="left"/>
                </w:pPr>
              </w:pPrChange>
            </w:pPr>
            <w:del w:id="8099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2AD93F1" w14:textId="2C4A906F" w:rsidR="00EA5016" w:rsidDel="003D2C50" w:rsidRDefault="004C4817">
            <w:pPr>
              <w:pStyle w:val="1"/>
              <w:rPr>
                <w:del w:id="8100" w:author="win10" w:date="2020-06-12T13:56:00Z"/>
              </w:rPr>
              <w:pPrChange w:id="8101" w:author="win10" w:date="2020-06-12T13:57:00Z">
                <w:pPr>
                  <w:jc w:val="left"/>
                </w:pPr>
              </w:pPrChange>
            </w:pPr>
            <w:del w:id="8102" w:author="win10" w:date="2020-06-12T13:56:00Z">
              <w:r w:rsidDel="003D2C50">
                <w:rPr>
                  <w:rFonts w:hint="eastAsia"/>
                </w:rPr>
                <w:delText>控制模式状态</w:delText>
              </w:r>
              <w:r w:rsidDel="003D2C50">
                <w:delText>。</w:delText>
              </w:r>
            </w:del>
          </w:p>
          <w:p w14:paraId="18114E22" w14:textId="17BBBC8E" w:rsidR="00EA5016" w:rsidDel="003D2C50" w:rsidRDefault="004C4817">
            <w:pPr>
              <w:pStyle w:val="1"/>
              <w:rPr>
                <w:del w:id="8103" w:author="win10" w:date="2020-06-12T13:56:00Z"/>
              </w:rPr>
              <w:pPrChange w:id="8104" w:author="win10" w:date="2020-06-12T13:57:00Z">
                <w:pPr>
                  <w:jc w:val="left"/>
                </w:pPr>
              </w:pPrChange>
            </w:pPr>
            <w:del w:id="8105" w:author="win10" w:date="2020-06-12T13:56:00Z">
              <w:r w:rsidDel="003D2C50">
                <w:rPr>
                  <w:rFonts w:hint="eastAsia"/>
                </w:rPr>
                <w:delText>请求消息：空。</w:delText>
              </w:r>
            </w:del>
          </w:p>
          <w:p w14:paraId="6AEF3010" w14:textId="431C31E7" w:rsidR="00EA5016" w:rsidDel="003D2C50" w:rsidRDefault="004C4817">
            <w:pPr>
              <w:pStyle w:val="1"/>
              <w:rPr>
                <w:del w:id="8106" w:author="win10" w:date="2020-06-12T13:56:00Z"/>
              </w:rPr>
              <w:pPrChange w:id="8107" w:author="win10" w:date="2020-06-12T13:57:00Z">
                <w:pPr>
                  <w:jc w:val="left"/>
                </w:pPr>
              </w:pPrChange>
            </w:pPr>
            <w:del w:id="8108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</w:rPr>
                <w:delText>None</w:delText>
              </w:r>
              <w:r w:rsidDel="003D2C50">
                <w:rPr>
                  <w:rFonts w:cs="Arial" w:hint="eastAsia"/>
                </w:rPr>
                <w:delText>（都无效）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/>
                </w:rPr>
                <w:delText>Both</w:delText>
              </w:r>
              <w:r w:rsidDel="003D2C50">
                <w:rPr>
                  <w:rFonts w:cs="Arial" w:hint="eastAsia"/>
                </w:rPr>
                <w:delText>（都有效）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/>
                </w:rPr>
                <w:delText>Remote</w:delText>
              </w:r>
              <w:r w:rsidDel="003D2C50">
                <w:rPr>
                  <w:rFonts w:cs="Arial" w:hint="eastAsia"/>
                </w:rPr>
                <w:delText>（远程）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/>
                </w:rPr>
                <w:delText>Local</w:delText>
              </w:r>
              <w:r w:rsidDel="003D2C50">
                <w:rPr>
                  <w:rFonts w:cs="Arial" w:hint="eastAsia"/>
                </w:rPr>
                <w:delText>（本地）</w:delText>
              </w:r>
              <w:r w:rsidDel="003D2C50">
                <w:delText>。</w:delText>
              </w:r>
            </w:del>
          </w:p>
        </w:tc>
      </w:tr>
    </w:tbl>
    <w:p w14:paraId="10FE378E" w14:textId="19054545" w:rsidR="00EA5016" w:rsidDel="003D2C50" w:rsidRDefault="00EA5016">
      <w:pPr>
        <w:pStyle w:val="1"/>
        <w:rPr>
          <w:del w:id="8109" w:author="win10" w:date="2020-06-12T13:56:00Z"/>
          <w:bCs/>
        </w:rPr>
        <w:pPrChange w:id="8110" w:author="win10" w:date="2020-06-12T13:57:00Z">
          <w:pPr/>
        </w:pPrChange>
      </w:pPr>
    </w:p>
    <w:p w14:paraId="03A60B58" w14:textId="63D0E0FE" w:rsidR="00EA5016" w:rsidDel="003D2C50" w:rsidRDefault="004C4817">
      <w:pPr>
        <w:pStyle w:val="1"/>
        <w:rPr>
          <w:del w:id="8111" w:author="win10" w:date="2020-06-12T13:56:00Z"/>
          <w:rFonts w:cs="Arial"/>
          <w:bCs/>
        </w:rPr>
        <w:pPrChange w:id="8112" w:author="win10" w:date="2020-06-12T13:57:00Z">
          <w:pPr/>
        </w:pPrChange>
      </w:pPr>
      <w:del w:id="8113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3F06BB3F" w14:textId="14D8F079">
        <w:trPr>
          <w:tblHeader/>
          <w:tblCellSpacing w:w="0" w:type="dxa"/>
          <w:del w:id="8114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40DF0C2" w14:textId="4104FCB0" w:rsidR="00EA5016" w:rsidDel="003D2C50" w:rsidRDefault="004C4817">
            <w:pPr>
              <w:pStyle w:val="1"/>
              <w:rPr>
                <w:del w:id="811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116" w:author="win10" w:date="2020-06-12T13:57:00Z">
                <w:pPr>
                  <w:widowControl/>
                  <w:jc w:val="center"/>
                </w:pPr>
              </w:pPrChange>
            </w:pPr>
            <w:del w:id="811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5DA0862" w14:textId="31773AA0" w:rsidR="00EA5016" w:rsidDel="003D2C50" w:rsidRDefault="004C4817">
            <w:pPr>
              <w:pStyle w:val="1"/>
              <w:rPr>
                <w:del w:id="811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119" w:author="win10" w:date="2020-06-12T13:57:00Z">
                <w:pPr>
                  <w:widowControl/>
                  <w:jc w:val="center"/>
                </w:pPr>
              </w:pPrChange>
            </w:pPr>
            <w:del w:id="812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8808380" w14:textId="1192438F" w:rsidR="00EA5016" w:rsidDel="003D2C50" w:rsidRDefault="004C4817">
            <w:pPr>
              <w:pStyle w:val="1"/>
              <w:rPr>
                <w:del w:id="812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122" w:author="win10" w:date="2020-06-12T13:57:00Z">
                <w:pPr>
                  <w:widowControl/>
                  <w:jc w:val="center"/>
                </w:pPr>
              </w:pPrChange>
            </w:pPr>
            <w:del w:id="812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5418E8F" w14:textId="4F4E95E2" w:rsidR="00EA5016" w:rsidDel="003D2C50" w:rsidRDefault="004C4817">
            <w:pPr>
              <w:pStyle w:val="1"/>
              <w:rPr>
                <w:del w:id="812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125" w:author="win10" w:date="2020-06-12T13:57:00Z">
                <w:pPr>
                  <w:widowControl/>
                  <w:jc w:val="center"/>
                </w:pPr>
              </w:pPrChange>
            </w:pPr>
            <w:del w:id="812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2A1634DA" w14:textId="2C605F80">
        <w:trPr>
          <w:tblCellSpacing w:w="0" w:type="dxa"/>
          <w:del w:id="8127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04A3BAE" w14:textId="1F6DB0C4" w:rsidR="00EA5016" w:rsidDel="003D2C50" w:rsidRDefault="004C4817">
            <w:pPr>
              <w:pStyle w:val="1"/>
              <w:rPr>
                <w:del w:id="8128" w:author="win10" w:date="2020-06-12T13:56:00Z"/>
              </w:rPr>
              <w:pPrChange w:id="8129" w:author="win10" w:date="2020-06-12T13:57:00Z">
                <w:pPr>
                  <w:jc w:val="left"/>
                </w:pPr>
              </w:pPrChange>
            </w:pPr>
            <w:del w:id="8130" w:author="win10" w:date="2020-06-12T13:56:00Z">
              <w:r w:rsidDel="003D2C50">
                <w:delText>key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AE022E1" w14:textId="348E8C51" w:rsidR="00EA5016" w:rsidDel="003D2C50" w:rsidRDefault="004C4817">
            <w:pPr>
              <w:pStyle w:val="1"/>
              <w:rPr>
                <w:del w:id="8131" w:author="win10" w:date="2020-06-12T13:56:00Z"/>
              </w:rPr>
              <w:pPrChange w:id="8132" w:author="win10" w:date="2020-06-12T13:57:00Z">
                <w:pPr>
                  <w:jc w:val="left"/>
                </w:pPr>
              </w:pPrChange>
            </w:pPr>
            <w:del w:id="8133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3A6F312" w14:textId="1DECB848" w:rsidR="00EA5016" w:rsidDel="003D2C50" w:rsidRDefault="004C4817">
            <w:pPr>
              <w:pStyle w:val="1"/>
              <w:rPr>
                <w:del w:id="8134" w:author="win10" w:date="2020-06-12T13:56:00Z"/>
              </w:rPr>
              <w:pPrChange w:id="8135" w:author="win10" w:date="2020-06-12T13:57:00Z">
                <w:pPr>
                  <w:jc w:val="left"/>
                </w:pPr>
              </w:pPrChange>
            </w:pPr>
            <w:del w:id="8136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6C7DFE3" w14:textId="488327A1" w:rsidR="00EA5016" w:rsidDel="003D2C50" w:rsidRDefault="004C4817">
            <w:pPr>
              <w:pStyle w:val="1"/>
              <w:rPr>
                <w:del w:id="8137" w:author="win10" w:date="2020-06-12T13:56:00Z"/>
              </w:rPr>
              <w:pPrChange w:id="8138" w:author="win10" w:date="2020-06-12T13:57:00Z">
                <w:pPr>
                  <w:jc w:val="left"/>
                </w:pPr>
              </w:pPrChange>
            </w:pPr>
            <w:del w:id="8139" w:author="win10" w:date="2020-06-12T13:56:00Z">
              <w:r w:rsidDel="003D2C50">
                <w:rPr>
                  <w:rFonts w:hint="eastAsia"/>
                </w:rPr>
                <w:delText>控制模式，写属性</w:delText>
              </w:r>
              <w:r w:rsidDel="003D2C50">
                <w:delText>。</w:delText>
              </w:r>
            </w:del>
          </w:p>
          <w:p w14:paraId="6CE50C4F" w14:textId="5BCEECD4" w:rsidR="00EA5016" w:rsidDel="003D2C50" w:rsidRDefault="004C4817">
            <w:pPr>
              <w:pStyle w:val="1"/>
              <w:rPr>
                <w:del w:id="8140" w:author="win10" w:date="2020-06-12T13:56:00Z"/>
              </w:rPr>
              <w:pPrChange w:id="8141" w:author="win10" w:date="2020-06-12T13:57:00Z">
                <w:pPr>
                  <w:jc w:val="left"/>
                </w:pPr>
              </w:pPrChange>
            </w:pPr>
            <w:del w:id="8142" w:author="win10" w:date="2020-06-12T13:56:00Z">
              <w:r w:rsidDel="003D2C50">
                <w:rPr>
                  <w:rFonts w:hint="eastAsia"/>
                </w:rPr>
                <w:delText>操作</w:delText>
              </w:r>
              <w:r w:rsidDel="003D2C50">
                <w:delText>：</w:delText>
              </w:r>
              <w:r w:rsidDel="003D2C50">
                <w:delText>O</w:delText>
              </w:r>
              <w:r w:rsidDel="003D2C50">
                <w:rPr>
                  <w:rFonts w:hint="eastAsia"/>
                </w:rPr>
                <w:delText>per</w:delText>
              </w:r>
              <w:r w:rsidDel="003D2C50">
                <w:delText>ation</w:delText>
              </w:r>
              <w:r w:rsidDel="003D2C50">
                <w:delText>。</w:delText>
              </w:r>
            </w:del>
          </w:p>
        </w:tc>
      </w:tr>
      <w:tr w:rsidR="00EA5016" w:rsidDel="003D2C50" w14:paraId="37F043B7" w14:textId="037AA14A">
        <w:trPr>
          <w:tblCellSpacing w:w="0" w:type="dxa"/>
          <w:del w:id="8143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0F6564E" w14:textId="1602370C" w:rsidR="00EA5016" w:rsidDel="003D2C50" w:rsidRDefault="004C4817">
            <w:pPr>
              <w:pStyle w:val="1"/>
              <w:rPr>
                <w:del w:id="8144" w:author="win10" w:date="2020-06-12T13:56:00Z"/>
              </w:rPr>
              <w:pPrChange w:id="8145" w:author="win10" w:date="2020-06-12T13:57:00Z">
                <w:pPr>
                  <w:jc w:val="left"/>
                </w:pPr>
              </w:pPrChange>
            </w:pPr>
            <w:del w:id="8146" w:author="win10" w:date="2020-06-12T13:56:00Z">
              <w:r w:rsidDel="003D2C50">
                <w:delText>value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559B045" w14:textId="0B60C15F" w:rsidR="00EA5016" w:rsidDel="003D2C50" w:rsidRDefault="004C4817">
            <w:pPr>
              <w:pStyle w:val="1"/>
              <w:rPr>
                <w:del w:id="8147" w:author="win10" w:date="2020-06-12T13:56:00Z"/>
              </w:rPr>
              <w:pPrChange w:id="8148" w:author="win10" w:date="2020-06-12T13:57:00Z">
                <w:pPr>
                  <w:jc w:val="left"/>
                </w:pPr>
              </w:pPrChange>
            </w:pPr>
            <w:del w:id="8149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CCC4147" w14:textId="51DE4114" w:rsidR="00EA5016" w:rsidDel="003D2C50" w:rsidRDefault="004C4817">
            <w:pPr>
              <w:pStyle w:val="1"/>
              <w:rPr>
                <w:del w:id="8150" w:author="win10" w:date="2020-06-12T13:56:00Z"/>
              </w:rPr>
              <w:pPrChange w:id="8151" w:author="win10" w:date="2020-06-12T13:57:00Z">
                <w:pPr>
                  <w:jc w:val="left"/>
                </w:pPr>
              </w:pPrChange>
            </w:pPr>
            <w:del w:id="8152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2F0FE2A" w14:textId="13A21675" w:rsidR="00EA5016" w:rsidDel="003D2C50" w:rsidRDefault="004C4817">
            <w:pPr>
              <w:pStyle w:val="1"/>
              <w:rPr>
                <w:del w:id="8153" w:author="win10" w:date="2020-06-12T13:56:00Z"/>
              </w:rPr>
              <w:pPrChange w:id="8154" w:author="win10" w:date="2020-06-12T13:57:00Z">
                <w:pPr/>
              </w:pPrChange>
            </w:pPr>
            <w:del w:id="8155" w:author="win10" w:date="2020-06-12T13:56:00Z">
              <w:r w:rsidDel="003D2C50">
                <w:rPr>
                  <w:rFonts w:hint="eastAsia"/>
                </w:rPr>
                <w:delText>控制模式操作</w:delText>
              </w:r>
              <w:r w:rsidDel="003D2C50">
                <w:delText>。</w:delText>
              </w:r>
            </w:del>
          </w:p>
          <w:p w14:paraId="42533BAB" w14:textId="591C6D25" w:rsidR="00EA5016" w:rsidDel="003D2C50" w:rsidRDefault="004C4817">
            <w:pPr>
              <w:pStyle w:val="1"/>
              <w:rPr>
                <w:del w:id="8156" w:author="win10" w:date="2020-06-12T13:56:00Z"/>
              </w:rPr>
              <w:pPrChange w:id="8157" w:author="win10" w:date="2020-06-12T13:57:00Z">
                <w:pPr>
                  <w:jc w:val="left"/>
                </w:pPr>
              </w:pPrChange>
            </w:pPr>
            <w:del w:id="8158" w:author="win10" w:date="2020-06-12T13:56:00Z">
              <w:r w:rsidDel="003D2C50">
                <w:rPr>
                  <w:rFonts w:hint="eastAsia"/>
                </w:rPr>
                <w:delText>请求消息</w:delText>
              </w:r>
              <w:r w:rsidDel="003D2C50">
                <w:delText>：</w:delText>
              </w:r>
              <w:r w:rsidDel="003D2C50">
                <w:rPr>
                  <w:rFonts w:cs="Arial"/>
                </w:rPr>
                <w:delText>None</w:delText>
              </w:r>
              <w:r w:rsidDel="003D2C50">
                <w:rPr>
                  <w:rFonts w:cs="Arial" w:hint="eastAsia"/>
                </w:rPr>
                <w:delText>（都无效）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/>
                </w:rPr>
                <w:delText>Both</w:delText>
              </w:r>
              <w:r w:rsidDel="003D2C50">
                <w:rPr>
                  <w:rFonts w:cs="Arial" w:hint="eastAsia"/>
                </w:rPr>
                <w:delText>（都有效）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/>
                </w:rPr>
                <w:delText>Remote</w:delText>
              </w:r>
              <w:r w:rsidDel="003D2C50">
                <w:rPr>
                  <w:rFonts w:cs="Arial" w:hint="eastAsia"/>
                </w:rPr>
                <w:delText>（远程）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/>
                </w:rPr>
                <w:delText>Local</w:delText>
              </w:r>
              <w:r w:rsidDel="003D2C50">
                <w:rPr>
                  <w:rFonts w:cs="Arial" w:hint="eastAsia"/>
                </w:rPr>
                <w:delText>（本地）</w:delText>
              </w:r>
              <w:r w:rsidDel="003D2C50">
                <w:delText>。</w:delText>
              </w:r>
            </w:del>
          </w:p>
          <w:p w14:paraId="0E24E19F" w14:textId="4BAE9443" w:rsidR="00EA5016" w:rsidDel="003D2C50" w:rsidRDefault="004C4817">
            <w:pPr>
              <w:pStyle w:val="1"/>
              <w:rPr>
                <w:del w:id="8159" w:author="win10" w:date="2020-06-12T13:56:00Z"/>
              </w:rPr>
              <w:pPrChange w:id="8160" w:author="win10" w:date="2020-06-12T13:57:00Z">
                <w:pPr>
                  <w:jc w:val="left"/>
                </w:pPr>
              </w:pPrChange>
            </w:pPr>
            <w:del w:id="8161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17628ABD" w14:textId="128A4A49" w:rsidR="00EA5016" w:rsidDel="003D2C50" w:rsidRDefault="00EA5016">
      <w:pPr>
        <w:pStyle w:val="1"/>
        <w:rPr>
          <w:del w:id="8162" w:author="win10" w:date="2020-06-12T13:56:00Z"/>
        </w:rPr>
        <w:pPrChange w:id="8163" w:author="win10" w:date="2020-06-12T13:57:00Z">
          <w:pPr/>
        </w:pPrChange>
      </w:pPr>
    </w:p>
    <w:p w14:paraId="3A714489" w14:textId="5E50810C" w:rsidR="00EA5016" w:rsidDel="003D2C50" w:rsidRDefault="00EA5016">
      <w:pPr>
        <w:pStyle w:val="1"/>
        <w:rPr>
          <w:del w:id="8164" w:author="win10" w:date="2020-06-12T13:56:00Z"/>
        </w:rPr>
        <w:pPrChange w:id="8165" w:author="win10" w:date="2020-06-12T13:57:00Z">
          <w:pPr/>
        </w:pPrChange>
      </w:pPr>
    </w:p>
    <w:p w14:paraId="265F0760" w14:textId="5173A1D8" w:rsidR="00EA5016" w:rsidDel="003D2C50" w:rsidRDefault="00EA5016">
      <w:pPr>
        <w:pStyle w:val="1"/>
        <w:rPr>
          <w:del w:id="8166" w:author="win10" w:date="2020-06-12T13:56:00Z"/>
        </w:rPr>
        <w:pPrChange w:id="8167" w:author="win10" w:date="2020-06-12T13:57:00Z">
          <w:pPr/>
        </w:pPrChange>
      </w:pPr>
    </w:p>
    <w:p w14:paraId="26AAABEB" w14:textId="77E3C686" w:rsidR="00EA5016" w:rsidDel="003D2C50" w:rsidRDefault="004C4817">
      <w:pPr>
        <w:pStyle w:val="1"/>
        <w:rPr>
          <w:del w:id="8168" w:author="win10" w:date="2020-06-12T13:56:00Z"/>
          <w:rFonts w:cs="Arial"/>
          <w:bCs/>
        </w:rPr>
        <w:pPrChange w:id="8169" w:author="win10" w:date="2020-06-12T13:57:00Z">
          <w:pPr>
            <w:ind w:firstLine="420"/>
          </w:pPr>
        </w:pPrChange>
      </w:pPr>
      <w:del w:id="8170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LimitedPowerSwitch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7C921921" w14:textId="64B0C3F4" w:rsidR="00EA5016" w:rsidDel="003D2C50" w:rsidRDefault="004C4817">
      <w:pPr>
        <w:pStyle w:val="1"/>
        <w:rPr>
          <w:del w:id="8171" w:author="win10" w:date="2020-06-12T13:56:00Z"/>
          <w:rFonts w:cs="Arial"/>
          <w:bCs/>
        </w:rPr>
        <w:pPrChange w:id="8172" w:author="win10" w:date="2020-06-12T13:57:00Z">
          <w:pPr/>
        </w:pPrChange>
      </w:pPr>
      <w:del w:id="8173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72641FF5" w14:textId="389D8360">
        <w:trPr>
          <w:tblHeader/>
          <w:tblCellSpacing w:w="0" w:type="dxa"/>
          <w:del w:id="8174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BDB0120" w14:textId="5E74D302" w:rsidR="00EA5016" w:rsidDel="003D2C50" w:rsidRDefault="004C4817">
            <w:pPr>
              <w:pStyle w:val="1"/>
              <w:rPr>
                <w:del w:id="817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176" w:author="win10" w:date="2020-06-12T13:57:00Z">
                <w:pPr>
                  <w:widowControl/>
                  <w:jc w:val="center"/>
                </w:pPr>
              </w:pPrChange>
            </w:pPr>
            <w:del w:id="817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BC6DF18" w14:textId="582870CC" w:rsidR="00EA5016" w:rsidDel="003D2C50" w:rsidRDefault="004C4817">
            <w:pPr>
              <w:pStyle w:val="1"/>
              <w:rPr>
                <w:del w:id="817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179" w:author="win10" w:date="2020-06-12T13:57:00Z">
                <w:pPr>
                  <w:widowControl/>
                  <w:jc w:val="center"/>
                </w:pPr>
              </w:pPrChange>
            </w:pPr>
            <w:del w:id="818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7699DF2" w14:textId="0DBF1129" w:rsidR="00EA5016" w:rsidDel="003D2C50" w:rsidRDefault="004C4817">
            <w:pPr>
              <w:pStyle w:val="1"/>
              <w:rPr>
                <w:del w:id="818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182" w:author="win10" w:date="2020-06-12T13:57:00Z">
                <w:pPr>
                  <w:widowControl/>
                  <w:jc w:val="center"/>
                </w:pPr>
              </w:pPrChange>
            </w:pPr>
            <w:del w:id="818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9DD1B11" w14:textId="4769959D" w:rsidR="00EA5016" w:rsidDel="003D2C50" w:rsidRDefault="004C4817">
            <w:pPr>
              <w:pStyle w:val="1"/>
              <w:rPr>
                <w:del w:id="818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185" w:author="win10" w:date="2020-06-12T13:57:00Z">
                <w:pPr>
                  <w:widowControl/>
                  <w:jc w:val="center"/>
                </w:pPr>
              </w:pPrChange>
            </w:pPr>
            <w:del w:id="818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6A9D61C0" w14:textId="06B50DCC">
        <w:trPr>
          <w:tblCellSpacing w:w="0" w:type="dxa"/>
          <w:del w:id="818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62AF078" w14:textId="76022B8F" w:rsidR="00EA5016" w:rsidDel="003D2C50" w:rsidRDefault="004C4817">
            <w:pPr>
              <w:pStyle w:val="1"/>
              <w:rPr>
                <w:del w:id="8188" w:author="win10" w:date="2020-06-12T13:56:00Z"/>
              </w:rPr>
              <w:pPrChange w:id="8189" w:author="win10" w:date="2020-06-12T13:57:00Z">
                <w:pPr>
                  <w:jc w:val="left"/>
                </w:pPr>
              </w:pPrChange>
            </w:pPr>
            <w:del w:id="8190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857E5D0" w14:textId="68BD49F3" w:rsidR="00EA5016" w:rsidDel="003D2C50" w:rsidRDefault="004C4817">
            <w:pPr>
              <w:pStyle w:val="1"/>
              <w:rPr>
                <w:del w:id="8191" w:author="win10" w:date="2020-06-12T13:56:00Z"/>
              </w:rPr>
              <w:pPrChange w:id="8192" w:author="win10" w:date="2020-06-12T13:57:00Z">
                <w:pPr>
                  <w:jc w:val="left"/>
                </w:pPr>
              </w:pPrChange>
            </w:pPr>
            <w:del w:id="8193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F183B93" w14:textId="43B9BA36" w:rsidR="00EA5016" w:rsidDel="003D2C50" w:rsidRDefault="004C4817">
            <w:pPr>
              <w:pStyle w:val="1"/>
              <w:rPr>
                <w:del w:id="8194" w:author="win10" w:date="2020-06-12T13:56:00Z"/>
              </w:rPr>
              <w:pPrChange w:id="8195" w:author="win10" w:date="2020-06-12T13:57:00Z">
                <w:pPr>
                  <w:jc w:val="left"/>
                </w:pPr>
              </w:pPrChange>
            </w:pPr>
            <w:del w:id="8196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FB2362A" w14:textId="01EFB890" w:rsidR="00EA5016" w:rsidDel="003D2C50" w:rsidRDefault="004C4817">
            <w:pPr>
              <w:pStyle w:val="1"/>
              <w:rPr>
                <w:del w:id="8197" w:author="win10" w:date="2020-06-12T13:56:00Z"/>
              </w:rPr>
              <w:pPrChange w:id="8198" w:author="win10" w:date="2020-06-12T13:57:00Z">
                <w:pPr>
                  <w:jc w:val="left"/>
                </w:pPr>
              </w:pPrChange>
            </w:pPr>
            <w:del w:id="8199" w:author="win10" w:date="2020-06-12T13:56:00Z">
              <w:r w:rsidDel="003D2C50">
                <w:rPr>
                  <w:rFonts w:hint="eastAsia"/>
                </w:rPr>
                <w:delText>限功率开关，读属性</w:delText>
              </w:r>
              <w:r w:rsidDel="003D2C50">
                <w:delText>。</w:delText>
              </w:r>
            </w:del>
          </w:p>
          <w:p w14:paraId="72D4D933" w14:textId="30BE1193" w:rsidR="00EA5016" w:rsidDel="003D2C50" w:rsidRDefault="004C4817">
            <w:pPr>
              <w:pStyle w:val="1"/>
              <w:rPr>
                <w:del w:id="8200" w:author="win10" w:date="2020-06-12T13:56:00Z"/>
              </w:rPr>
              <w:pPrChange w:id="8201" w:author="win10" w:date="2020-06-12T13:57:00Z">
                <w:pPr>
                  <w:jc w:val="left"/>
                </w:pPr>
              </w:pPrChange>
            </w:pPr>
            <w:del w:id="8202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2CB4C7C9" w14:textId="0D5CB87F">
        <w:trPr>
          <w:tblCellSpacing w:w="0" w:type="dxa"/>
          <w:del w:id="8203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2BBF611" w14:textId="061C0637" w:rsidR="00EA5016" w:rsidDel="003D2C50" w:rsidRDefault="004C4817">
            <w:pPr>
              <w:pStyle w:val="1"/>
              <w:rPr>
                <w:del w:id="8204" w:author="win10" w:date="2020-06-12T13:56:00Z"/>
              </w:rPr>
              <w:pPrChange w:id="8205" w:author="win10" w:date="2020-06-12T13:57:00Z">
                <w:pPr>
                  <w:jc w:val="left"/>
                </w:pPr>
              </w:pPrChange>
            </w:pPr>
            <w:del w:id="8206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FDBB28E" w14:textId="01DDB4FA" w:rsidR="00EA5016" w:rsidDel="003D2C50" w:rsidRDefault="004C4817">
            <w:pPr>
              <w:pStyle w:val="1"/>
              <w:rPr>
                <w:del w:id="8207" w:author="win10" w:date="2020-06-12T13:56:00Z"/>
              </w:rPr>
              <w:pPrChange w:id="8208" w:author="win10" w:date="2020-06-12T13:57:00Z">
                <w:pPr>
                  <w:jc w:val="left"/>
                </w:pPr>
              </w:pPrChange>
            </w:pPr>
            <w:del w:id="8209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A5DDD42" w14:textId="5E1F5B52" w:rsidR="00EA5016" w:rsidDel="003D2C50" w:rsidRDefault="004C4817">
            <w:pPr>
              <w:pStyle w:val="1"/>
              <w:rPr>
                <w:del w:id="8210" w:author="win10" w:date="2020-06-12T13:56:00Z"/>
              </w:rPr>
              <w:pPrChange w:id="8211" w:author="win10" w:date="2020-06-12T13:57:00Z">
                <w:pPr>
                  <w:jc w:val="left"/>
                </w:pPr>
              </w:pPrChange>
            </w:pPr>
            <w:del w:id="8212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DFE0790" w14:textId="7DC5B97F" w:rsidR="00EA5016" w:rsidDel="003D2C50" w:rsidRDefault="004C4817">
            <w:pPr>
              <w:pStyle w:val="1"/>
              <w:rPr>
                <w:del w:id="8213" w:author="win10" w:date="2020-06-12T13:56:00Z"/>
              </w:rPr>
              <w:pPrChange w:id="8214" w:author="win10" w:date="2020-06-12T13:57:00Z">
                <w:pPr>
                  <w:jc w:val="left"/>
                </w:pPr>
              </w:pPrChange>
            </w:pPr>
            <w:del w:id="8215" w:author="win10" w:date="2020-06-12T13:56:00Z">
              <w:r w:rsidDel="003D2C50">
                <w:rPr>
                  <w:rFonts w:hint="eastAsia"/>
                </w:rPr>
                <w:delText>限功率开关状态</w:delText>
              </w:r>
              <w:r w:rsidDel="003D2C50">
                <w:delText>。</w:delText>
              </w:r>
            </w:del>
          </w:p>
          <w:p w14:paraId="7575104D" w14:textId="746A4AD6" w:rsidR="00EA5016" w:rsidDel="003D2C50" w:rsidRDefault="004C4817">
            <w:pPr>
              <w:pStyle w:val="1"/>
              <w:rPr>
                <w:del w:id="8216" w:author="win10" w:date="2020-06-12T13:56:00Z"/>
              </w:rPr>
              <w:pPrChange w:id="8217" w:author="win10" w:date="2020-06-12T13:57:00Z">
                <w:pPr>
                  <w:jc w:val="left"/>
                </w:pPr>
              </w:pPrChange>
            </w:pPr>
            <w:del w:id="8218" w:author="win10" w:date="2020-06-12T13:56:00Z">
              <w:r w:rsidDel="003D2C50">
                <w:rPr>
                  <w:rFonts w:hint="eastAsia"/>
                </w:rPr>
                <w:delText>请求消息：空。</w:delText>
              </w:r>
            </w:del>
          </w:p>
          <w:p w14:paraId="26FF56E1" w14:textId="174A02DE" w:rsidR="00EA5016" w:rsidDel="003D2C50" w:rsidRDefault="004C4817">
            <w:pPr>
              <w:pStyle w:val="1"/>
              <w:rPr>
                <w:del w:id="8219" w:author="win10" w:date="2020-06-12T13:56:00Z"/>
              </w:rPr>
              <w:pPrChange w:id="8220" w:author="win10" w:date="2020-06-12T13:57:00Z">
                <w:pPr>
                  <w:jc w:val="left"/>
                </w:pPr>
              </w:pPrChange>
            </w:pPr>
            <w:del w:id="8221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</w:rPr>
                <w:delText>On</w:delText>
              </w:r>
              <w:r w:rsidDel="003D2C50">
                <w:rPr>
                  <w:rFonts w:cs="Arial" w:hint="eastAsia"/>
                </w:rPr>
                <w:delText>（启用）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/>
                </w:rPr>
                <w:delText>Off</w:delText>
              </w:r>
              <w:r w:rsidDel="003D2C50">
                <w:rPr>
                  <w:rFonts w:cs="Arial" w:hint="eastAsia"/>
                </w:rPr>
                <w:delText>（停用）</w:delText>
              </w:r>
              <w:r w:rsidDel="003D2C50">
                <w:delText>。</w:delText>
              </w:r>
            </w:del>
          </w:p>
        </w:tc>
      </w:tr>
    </w:tbl>
    <w:p w14:paraId="2E613FE4" w14:textId="391E9C4E" w:rsidR="00EA5016" w:rsidDel="003D2C50" w:rsidRDefault="00EA5016">
      <w:pPr>
        <w:pStyle w:val="1"/>
        <w:rPr>
          <w:del w:id="8222" w:author="win10" w:date="2020-06-12T13:56:00Z"/>
          <w:bCs/>
        </w:rPr>
        <w:pPrChange w:id="8223" w:author="win10" w:date="2020-06-12T13:57:00Z">
          <w:pPr/>
        </w:pPrChange>
      </w:pPr>
    </w:p>
    <w:p w14:paraId="63DCC772" w14:textId="6CDC5775" w:rsidR="00EA5016" w:rsidDel="003D2C50" w:rsidRDefault="004C4817">
      <w:pPr>
        <w:pStyle w:val="1"/>
        <w:rPr>
          <w:del w:id="8224" w:author="win10" w:date="2020-06-12T13:56:00Z"/>
          <w:rFonts w:cs="Arial"/>
          <w:bCs/>
        </w:rPr>
        <w:pPrChange w:id="8225" w:author="win10" w:date="2020-06-12T13:57:00Z">
          <w:pPr/>
        </w:pPrChange>
      </w:pPr>
      <w:del w:id="8226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5075A08B" w14:textId="66000A8F">
        <w:trPr>
          <w:tblHeader/>
          <w:tblCellSpacing w:w="0" w:type="dxa"/>
          <w:del w:id="8227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7DC5468" w14:textId="0AB093AE" w:rsidR="00EA5016" w:rsidDel="003D2C50" w:rsidRDefault="004C4817">
            <w:pPr>
              <w:pStyle w:val="1"/>
              <w:rPr>
                <w:del w:id="822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229" w:author="win10" w:date="2020-06-12T13:57:00Z">
                <w:pPr>
                  <w:widowControl/>
                  <w:jc w:val="center"/>
                </w:pPr>
              </w:pPrChange>
            </w:pPr>
            <w:del w:id="823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A9ED426" w14:textId="057F32B7" w:rsidR="00EA5016" w:rsidDel="003D2C50" w:rsidRDefault="004C4817">
            <w:pPr>
              <w:pStyle w:val="1"/>
              <w:rPr>
                <w:del w:id="823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232" w:author="win10" w:date="2020-06-12T13:57:00Z">
                <w:pPr>
                  <w:widowControl/>
                  <w:jc w:val="center"/>
                </w:pPr>
              </w:pPrChange>
            </w:pPr>
            <w:del w:id="823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A3DA2C0" w14:textId="73CB11D0" w:rsidR="00EA5016" w:rsidDel="003D2C50" w:rsidRDefault="004C4817">
            <w:pPr>
              <w:pStyle w:val="1"/>
              <w:rPr>
                <w:del w:id="823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235" w:author="win10" w:date="2020-06-12T13:57:00Z">
                <w:pPr>
                  <w:widowControl/>
                  <w:jc w:val="center"/>
                </w:pPr>
              </w:pPrChange>
            </w:pPr>
            <w:del w:id="823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9997DA3" w14:textId="0A4DCEB7" w:rsidR="00EA5016" w:rsidDel="003D2C50" w:rsidRDefault="004C4817">
            <w:pPr>
              <w:pStyle w:val="1"/>
              <w:rPr>
                <w:del w:id="823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238" w:author="win10" w:date="2020-06-12T13:57:00Z">
                <w:pPr>
                  <w:widowControl/>
                  <w:jc w:val="center"/>
                </w:pPr>
              </w:pPrChange>
            </w:pPr>
            <w:del w:id="823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3FDB39A4" w14:textId="48988FCA">
        <w:trPr>
          <w:tblCellSpacing w:w="0" w:type="dxa"/>
          <w:del w:id="8240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B9CD587" w14:textId="24D14B2C" w:rsidR="00EA5016" w:rsidDel="003D2C50" w:rsidRDefault="004C4817">
            <w:pPr>
              <w:pStyle w:val="1"/>
              <w:rPr>
                <w:del w:id="8241" w:author="win10" w:date="2020-06-12T13:56:00Z"/>
              </w:rPr>
              <w:pPrChange w:id="8242" w:author="win10" w:date="2020-06-12T13:57:00Z">
                <w:pPr>
                  <w:jc w:val="left"/>
                </w:pPr>
              </w:pPrChange>
            </w:pPr>
            <w:del w:id="8243" w:author="win10" w:date="2020-06-12T13:56:00Z">
              <w:r w:rsidDel="003D2C50">
                <w:delText>key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AB87E7F" w14:textId="32290931" w:rsidR="00EA5016" w:rsidDel="003D2C50" w:rsidRDefault="004C4817">
            <w:pPr>
              <w:pStyle w:val="1"/>
              <w:rPr>
                <w:del w:id="8244" w:author="win10" w:date="2020-06-12T13:56:00Z"/>
              </w:rPr>
              <w:pPrChange w:id="8245" w:author="win10" w:date="2020-06-12T13:57:00Z">
                <w:pPr>
                  <w:jc w:val="left"/>
                </w:pPr>
              </w:pPrChange>
            </w:pPr>
            <w:del w:id="8246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2D9C1E6" w14:textId="553C87A5" w:rsidR="00EA5016" w:rsidDel="003D2C50" w:rsidRDefault="004C4817">
            <w:pPr>
              <w:pStyle w:val="1"/>
              <w:rPr>
                <w:del w:id="8247" w:author="win10" w:date="2020-06-12T13:56:00Z"/>
              </w:rPr>
              <w:pPrChange w:id="8248" w:author="win10" w:date="2020-06-12T13:57:00Z">
                <w:pPr>
                  <w:jc w:val="left"/>
                </w:pPr>
              </w:pPrChange>
            </w:pPr>
            <w:del w:id="8249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6F086BF" w14:textId="11868C0C" w:rsidR="00EA5016" w:rsidDel="003D2C50" w:rsidRDefault="004C4817">
            <w:pPr>
              <w:pStyle w:val="1"/>
              <w:rPr>
                <w:del w:id="8250" w:author="win10" w:date="2020-06-12T13:56:00Z"/>
              </w:rPr>
              <w:pPrChange w:id="8251" w:author="win10" w:date="2020-06-12T13:57:00Z">
                <w:pPr>
                  <w:jc w:val="left"/>
                </w:pPr>
              </w:pPrChange>
            </w:pPr>
            <w:del w:id="8252" w:author="win10" w:date="2020-06-12T13:56:00Z">
              <w:r w:rsidDel="003D2C50">
                <w:rPr>
                  <w:rFonts w:hint="eastAsia"/>
                </w:rPr>
                <w:delText>限功率开关，写属性</w:delText>
              </w:r>
              <w:r w:rsidDel="003D2C50">
                <w:delText>。</w:delText>
              </w:r>
            </w:del>
          </w:p>
          <w:p w14:paraId="746E2054" w14:textId="01056FA4" w:rsidR="00EA5016" w:rsidDel="003D2C50" w:rsidRDefault="004C4817">
            <w:pPr>
              <w:pStyle w:val="1"/>
              <w:rPr>
                <w:del w:id="8253" w:author="win10" w:date="2020-06-12T13:56:00Z"/>
              </w:rPr>
              <w:pPrChange w:id="8254" w:author="win10" w:date="2020-06-12T13:57:00Z">
                <w:pPr>
                  <w:jc w:val="left"/>
                </w:pPr>
              </w:pPrChange>
            </w:pPr>
            <w:del w:id="8255" w:author="win10" w:date="2020-06-12T13:56:00Z">
              <w:r w:rsidDel="003D2C50">
                <w:rPr>
                  <w:rFonts w:hint="eastAsia"/>
                </w:rPr>
                <w:delText>操作</w:delText>
              </w:r>
              <w:r w:rsidDel="003D2C50">
                <w:delText>：</w:delText>
              </w:r>
              <w:r w:rsidDel="003D2C50">
                <w:delText>O</w:delText>
              </w:r>
              <w:r w:rsidDel="003D2C50">
                <w:rPr>
                  <w:rFonts w:hint="eastAsia"/>
                </w:rPr>
                <w:delText>per</w:delText>
              </w:r>
              <w:r w:rsidDel="003D2C50">
                <w:delText>ation</w:delText>
              </w:r>
              <w:r w:rsidDel="003D2C50">
                <w:delText>。</w:delText>
              </w:r>
            </w:del>
          </w:p>
        </w:tc>
      </w:tr>
      <w:tr w:rsidR="00EA5016" w:rsidDel="003D2C50" w14:paraId="765E2AC1" w14:textId="046865F7">
        <w:trPr>
          <w:tblCellSpacing w:w="0" w:type="dxa"/>
          <w:del w:id="8256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83F1D9F" w14:textId="3225384F" w:rsidR="00EA5016" w:rsidDel="003D2C50" w:rsidRDefault="004C4817">
            <w:pPr>
              <w:pStyle w:val="1"/>
              <w:rPr>
                <w:del w:id="8257" w:author="win10" w:date="2020-06-12T13:56:00Z"/>
              </w:rPr>
              <w:pPrChange w:id="8258" w:author="win10" w:date="2020-06-12T13:57:00Z">
                <w:pPr>
                  <w:jc w:val="left"/>
                </w:pPr>
              </w:pPrChange>
            </w:pPr>
            <w:del w:id="8259" w:author="win10" w:date="2020-06-12T13:56:00Z">
              <w:r w:rsidDel="003D2C50">
                <w:delText>value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8603CD3" w14:textId="3FA7BDD9" w:rsidR="00EA5016" w:rsidDel="003D2C50" w:rsidRDefault="004C4817">
            <w:pPr>
              <w:pStyle w:val="1"/>
              <w:rPr>
                <w:del w:id="8260" w:author="win10" w:date="2020-06-12T13:56:00Z"/>
              </w:rPr>
              <w:pPrChange w:id="8261" w:author="win10" w:date="2020-06-12T13:57:00Z">
                <w:pPr>
                  <w:jc w:val="left"/>
                </w:pPr>
              </w:pPrChange>
            </w:pPr>
            <w:del w:id="8262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F0A18E1" w14:textId="093155EA" w:rsidR="00EA5016" w:rsidDel="003D2C50" w:rsidRDefault="004C4817">
            <w:pPr>
              <w:pStyle w:val="1"/>
              <w:rPr>
                <w:del w:id="8263" w:author="win10" w:date="2020-06-12T13:56:00Z"/>
              </w:rPr>
              <w:pPrChange w:id="8264" w:author="win10" w:date="2020-06-12T13:57:00Z">
                <w:pPr>
                  <w:jc w:val="left"/>
                </w:pPr>
              </w:pPrChange>
            </w:pPr>
            <w:del w:id="8265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16972B6" w14:textId="2EF1C99E" w:rsidR="00EA5016" w:rsidDel="003D2C50" w:rsidRDefault="004C4817">
            <w:pPr>
              <w:pStyle w:val="1"/>
              <w:rPr>
                <w:del w:id="8266" w:author="win10" w:date="2020-06-12T13:56:00Z"/>
              </w:rPr>
              <w:pPrChange w:id="8267" w:author="win10" w:date="2020-06-12T13:57:00Z">
                <w:pPr/>
              </w:pPrChange>
            </w:pPr>
            <w:del w:id="8268" w:author="win10" w:date="2020-06-12T13:56:00Z">
              <w:r w:rsidDel="003D2C50">
                <w:rPr>
                  <w:rFonts w:hint="eastAsia"/>
                </w:rPr>
                <w:delText>限功率开关操作</w:delText>
              </w:r>
              <w:r w:rsidDel="003D2C50">
                <w:delText>。</w:delText>
              </w:r>
            </w:del>
          </w:p>
          <w:p w14:paraId="75629D6F" w14:textId="2E769C86" w:rsidR="00EA5016" w:rsidDel="003D2C50" w:rsidRDefault="004C4817">
            <w:pPr>
              <w:pStyle w:val="1"/>
              <w:rPr>
                <w:del w:id="8269" w:author="win10" w:date="2020-06-12T13:56:00Z"/>
              </w:rPr>
              <w:pPrChange w:id="8270" w:author="win10" w:date="2020-06-12T13:57:00Z">
                <w:pPr>
                  <w:jc w:val="left"/>
                </w:pPr>
              </w:pPrChange>
            </w:pPr>
            <w:del w:id="8271" w:author="win10" w:date="2020-06-12T13:56:00Z">
              <w:r w:rsidDel="003D2C50">
                <w:rPr>
                  <w:rFonts w:hint="eastAsia"/>
                </w:rPr>
                <w:delText>请求消息</w:delText>
              </w:r>
              <w:r w:rsidDel="003D2C50">
                <w:delText>：</w:delText>
              </w:r>
              <w:r w:rsidDel="003D2C50">
                <w:rPr>
                  <w:rFonts w:cs="Arial"/>
                </w:rPr>
                <w:delText>On</w:delText>
              </w:r>
              <w:r w:rsidDel="003D2C50">
                <w:rPr>
                  <w:rFonts w:cs="Arial" w:hint="eastAsia"/>
                </w:rPr>
                <w:delText>（启用）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/>
                </w:rPr>
                <w:delText>Off</w:delText>
              </w:r>
              <w:r w:rsidDel="003D2C50">
                <w:rPr>
                  <w:rFonts w:cs="Arial" w:hint="eastAsia"/>
                </w:rPr>
                <w:delText>（停用）</w:delText>
              </w:r>
              <w:r w:rsidDel="003D2C50">
                <w:delText>。</w:delText>
              </w:r>
            </w:del>
          </w:p>
          <w:p w14:paraId="633EAC20" w14:textId="46108FC6" w:rsidR="00EA5016" w:rsidDel="003D2C50" w:rsidRDefault="004C4817">
            <w:pPr>
              <w:pStyle w:val="1"/>
              <w:rPr>
                <w:del w:id="8272" w:author="win10" w:date="2020-06-12T13:56:00Z"/>
              </w:rPr>
              <w:pPrChange w:id="8273" w:author="win10" w:date="2020-06-12T13:57:00Z">
                <w:pPr>
                  <w:jc w:val="left"/>
                </w:pPr>
              </w:pPrChange>
            </w:pPr>
            <w:del w:id="8274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159B13DE" w14:textId="341C6FB3" w:rsidR="00EA5016" w:rsidDel="003D2C50" w:rsidRDefault="00EA5016">
      <w:pPr>
        <w:pStyle w:val="1"/>
        <w:rPr>
          <w:del w:id="8275" w:author="win10" w:date="2020-06-12T13:56:00Z"/>
        </w:rPr>
        <w:pPrChange w:id="8276" w:author="win10" w:date="2020-06-12T13:57:00Z">
          <w:pPr/>
        </w:pPrChange>
      </w:pPr>
    </w:p>
    <w:p w14:paraId="7955F8E5" w14:textId="35A300EA" w:rsidR="00EA5016" w:rsidDel="003D2C50" w:rsidRDefault="004C4817">
      <w:pPr>
        <w:pStyle w:val="1"/>
        <w:rPr>
          <w:del w:id="8277" w:author="win10" w:date="2020-06-12T13:56:00Z"/>
          <w:rFonts w:cs="Arial"/>
          <w:bCs/>
        </w:rPr>
        <w:pPrChange w:id="8278" w:author="win10" w:date="2020-06-12T13:57:00Z">
          <w:pPr>
            <w:ind w:firstLine="420"/>
          </w:pPr>
        </w:pPrChange>
      </w:pPr>
      <w:del w:id="8279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LimitedPowerRatio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723A73CE" w14:textId="09277CB8" w:rsidR="00EA5016" w:rsidDel="003D2C50" w:rsidRDefault="004C4817">
      <w:pPr>
        <w:pStyle w:val="1"/>
        <w:rPr>
          <w:del w:id="8280" w:author="win10" w:date="2020-06-12T13:56:00Z"/>
          <w:rFonts w:cs="Arial"/>
          <w:bCs/>
        </w:rPr>
        <w:pPrChange w:id="8281" w:author="win10" w:date="2020-06-12T13:57:00Z">
          <w:pPr/>
        </w:pPrChange>
      </w:pPr>
      <w:del w:id="8282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2A900685" w14:textId="17F8F996">
        <w:trPr>
          <w:tblHeader/>
          <w:tblCellSpacing w:w="0" w:type="dxa"/>
          <w:del w:id="8283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779A789" w14:textId="4E0CA110" w:rsidR="00EA5016" w:rsidDel="003D2C50" w:rsidRDefault="004C4817">
            <w:pPr>
              <w:pStyle w:val="1"/>
              <w:rPr>
                <w:del w:id="828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285" w:author="win10" w:date="2020-06-12T13:57:00Z">
                <w:pPr>
                  <w:widowControl/>
                  <w:jc w:val="center"/>
                </w:pPr>
              </w:pPrChange>
            </w:pPr>
            <w:del w:id="828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11D1CCC" w14:textId="363545D0" w:rsidR="00EA5016" w:rsidDel="003D2C50" w:rsidRDefault="004C4817">
            <w:pPr>
              <w:pStyle w:val="1"/>
              <w:rPr>
                <w:del w:id="828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288" w:author="win10" w:date="2020-06-12T13:57:00Z">
                <w:pPr>
                  <w:widowControl/>
                  <w:jc w:val="center"/>
                </w:pPr>
              </w:pPrChange>
            </w:pPr>
            <w:del w:id="828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4E67268" w14:textId="61C19D68" w:rsidR="00EA5016" w:rsidDel="003D2C50" w:rsidRDefault="004C4817">
            <w:pPr>
              <w:pStyle w:val="1"/>
              <w:rPr>
                <w:del w:id="829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291" w:author="win10" w:date="2020-06-12T13:57:00Z">
                <w:pPr>
                  <w:widowControl/>
                  <w:jc w:val="center"/>
                </w:pPr>
              </w:pPrChange>
            </w:pPr>
            <w:del w:id="829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7BFF7BE" w14:textId="05473640" w:rsidR="00EA5016" w:rsidDel="003D2C50" w:rsidRDefault="004C4817">
            <w:pPr>
              <w:pStyle w:val="1"/>
              <w:rPr>
                <w:del w:id="829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294" w:author="win10" w:date="2020-06-12T13:57:00Z">
                <w:pPr>
                  <w:widowControl/>
                  <w:jc w:val="center"/>
                </w:pPr>
              </w:pPrChange>
            </w:pPr>
            <w:del w:id="829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1453B3E6" w14:textId="178B8041">
        <w:trPr>
          <w:tblCellSpacing w:w="0" w:type="dxa"/>
          <w:del w:id="829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256F5A1" w14:textId="1CBDAA51" w:rsidR="00EA5016" w:rsidDel="003D2C50" w:rsidRDefault="004C4817">
            <w:pPr>
              <w:pStyle w:val="1"/>
              <w:rPr>
                <w:del w:id="8297" w:author="win10" w:date="2020-06-12T13:56:00Z"/>
              </w:rPr>
              <w:pPrChange w:id="8298" w:author="win10" w:date="2020-06-12T13:57:00Z">
                <w:pPr>
                  <w:jc w:val="left"/>
                </w:pPr>
              </w:pPrChange>
            </w:pPr>
            <w:del w:id="8299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D1A0F1D" w14:textId="0FCA6E94" w:rsidR="00EA5016" w:rsidDel="003D2C50" w:rsidRDefault="004C4817">
            <w:pPr>
              <w:pStyle w:val="1"/>
              <w:rPr>
                <w:del w:id="8300" w:author="win10" w:date="2020-06-12T13:56:00Z"/>
              </w:rPr>
              <w:pPrChange w:id="8301" w:author="win10" w:date="2020-06-12T13:57:00Z">
                <w:pPr>
                  <w:jc w:val="left"/>
                </w:pPr>
              </w:pPrChange>
            </w:pPr>
            <w:del w:id="8302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BC2751F" w14:textId="0E17C52A" w:rsidR="00EA5016" w:rsidDel="003D2C50" w:rsidRDefault="004C4817">
            <w:pPr>
              <w:pStyle w:val="1"/>
              <w:rPr>
                <w:del w:id="8303" w:author="win10" w:date="2020-06-12T13:56:00Z"/>
              </w:rPr>
              <w:pPrChange w:id="8304" w:author="win10" w:date="2020-06-12T13:57:00Z">
                <w:pPr>
                  <w:jc w:val="left"/>
                </w:pPr>
              </w:pPrChange>
            </w:pPr>
            <w:del w:id="8305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E13F8D6" w14:textId="26831E77" w:rsidR="00EA5016" w:rsidDel="003D2C50" w:rsidRDefault="004C4817">
            <w:pPr>
              <w:pStyle w:val="1"/>
              <w:rPr>
                <w:del w:id="8306" w:author="win10" w:date="2020-06-12T13:56:00Z"/>
              </w:rPr>
              <w:pPrChange w:id="8307" w:author="win10" w:date="2020-06-12T13:57:00Z">
                <w:pPr>
                  <w:jc w:val="left"/>
                </w:pPr>
              </w:pPrChange>
            </w:pPr>
            <w:del w:id="8308" w:author="win10" w:date="2020-06-12T13:56:00Z">
              <w:r w:rsidDel="003D2C50">
                <w:rPr>
                  <w:rFonts w:hint="eastAsia"/>
                </w:rPr>
                <w:delText>限功率比例，读属性</w:delText>
              </w:r>
              <w:r w:rsidDel="003D2C50">
                <w:delText>。</w:delText>
              </w:r>
            </w:del>
          </w:p>
          <w:p w14:paraId="4F3DE3A9" w14:textId="32D103CC" w:rsidR="00EA5016" w:rsidDel="003D2C50" w:rsidRDefault="004C4817">
            <w:pPr>
              <w:pStyle w:val="1"/>
              <w:rPr>
                <w:del w:id="8309" w:author="win10" w:date="2020-06-12T13:56:00Z"/>
              </w:rPr>
              <w:pPrChange w:id="8310" w:author="win10" w:date="2020-06-12T13:57:00Z">
                <w:pPr>
                  <w:jc w:val="left"/>
                </w:pPr>
              </w:pPrChange>
            </w:pPr>
            <w:del w:id="8311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56475741" w14:textId="320CC9DD">
        <w:trPr>
          <w:tblCellSpacing w:w="0" w:type="dxa"/>
          <w:del w:id="831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A292870" w14:textId="4271E09A" w:rsidR="00EA5016" w:rsidDel="003D2C50" w:rsidRDefault="004C4817">
            <w:pPr>
              <w:pStyle w:val="1"/>
              <w:rPr>
                <w:del w:id="8313" w:author="win10" w:date="2020-06-12T13:56:00Z"/>
              </w:rPr>
              <w:pPrChange w:id="8314" w:author="win10" w:date="2020-06-12T13:57:00Z">
                <w:pPr>
                  <w:jc w:val="left"/>
                </w:pPr>
              </w:pPrChange>
            </w:pPr>
            <w:del w:id="8315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8013F22" w14:textId="2C2BB2CD" w:rsidR="00EA5016" w:rsidDel="003D2C50" w:rsidRDefault="004C4817">
            <w:pPr>
              <w:pStyle w:val="1"/>
              <w:rPr>
                <w:del w:id="8316" w:author="win10" w:date="2020-06-12T13:56:00Z"/>
              </w:rPr>
              <w:pPrChange w:id="8317" w:author="win10" w:date="2020-06-12T13:57:00Z">
                <w:pPr>
                  <w:jc w:val="left"/>
                </w:pPr>
              </w:pPrChange>
            </w:pPr>
            <w:del w:id="8318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2DFCB26" w14:textId="302C3C6B" w:rsidR="00EA5016" w:rsidDel="003D2C50" w:rsidRDefault="004C4817">
            <w:pPr>
              <w:pStyle w:val="1"/>
              <w:rPr>
                <w:del w:id="8319" w:author="win10" w:date="2020-06-12T13:56:00Z"/>
              </w:rPr>
              <w:pPrChange w:id="8320" w:author="win10" w:date="2020-06-12T13:57:00Z">
                <w:pPr>
                  <w:jc w:val="left"/>
                </w:pPr>
              </w:pPrChange>
            </w:pPr>
            <w:del w:id="8321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E815BCE" w14:textId="1315DBC1" w:rsidR="00EA5016" w:rsidDel="003D2C50" w:rsidRDefault="004C4817">
            <w:pPr>
              <w:pStyle w:val="1"/>
              <w:rPr>
                <w:del w:id="8322" w:author="win10" w:date="2020-06-12T13:56:00Z"/>
              </w:rPr>
              <w:pPrChange w:id="8323" w:author="win10" w:date="2020-06-12T13:57:00Z">
                <w:pPr/>
              </w:pPrChange>
            </w:pPr>
            <w:del w:id="8324" w:author="win10" w:date="2020-06-12T13:56:00Z">
              <w:r w:rsidDel="003D2C50">
                <w:rPr>
                  <w:rFonts w:hint="eastAsia"/>
                </w:rPr>
                <w:delText>限功率比例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，单位为</w:delText>
              </w:r>
              <w:r w:rsidDel="003D2C50">
                <w:rPr>
                  <w:rFonts w:hint="eastAsia"/>
                </w:rPr>
                <w:delText>%</w:delText>
              </w:r>
              <w:r w:rsidDel="003D2C50">
                <w:delText>。</w:delText>
              </w:r>
            </w:del>
          </w:p>
          <w:p w14:paraId="13ABB000" w14:textId="13F49A1A" w:rsidR="00EA5016" w:rsidDel="003D2C50" w:rsidRDefault="004C4817">
            <w:pPr>
              <w:pStyle w:val="1"/>
              <w:rPr>
                <w:del w:id="8325" w:author="win10" w:date="2020-06-12T13:56:00Z"/>
              </w:rPr>
              <w:pPrChange w:id="8326" w:author="win10" w:date="2020-06-12T13:57:00Z">
                <w:pPr/>
              </w:pPrChange>
            </w:pPr>
            <w:del w:id="8327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3C8BB263" w14:textId="4D0E20CA" w:rsidR="00EA5016" w:rsidDel="003D2C50" w:rsidRDefault="004C4817">
            <w:pPr>
              <w:pStyle w:val="1"/>
              <w:rPr>
                <w:del w:id="8328" w:author="win10" w:date="2020-06-12T13:56:00Z"/>
              </w:rPr>
              <w:pPrChange w:id="8329" w:author="win10" w:date="2020-06-12T13:57:00Z">
                <w:pPr/>
              </w:pPrChange>
            </w:pPr>
            <w:del w:id="8330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 w:hint="eastAsia"/>
                </w:rPr>
                <w:delText>1.0</w:delText>
              </w:r>
              <w:r w:rsidDel="003D2C50">
                <w:delText>。</w:delText>
              </w:r>
            </w:del>
          </w:p>
        </w:tc>
      </w:tr>
    </w:tbl>
    <w:p w14:paraId="09EB49E9" w14:textId="2FA8ED04" w:rsidR="00EA5016" w:rsidDel="003D2C50" w:rsidRDefault="00EA5016">
      <w:pPr>
        <w:pStyle w:val="1"/>
        <w:rPr>
          <w:del w:id="8331" w:author="win10" w:date="2020-06-12T13:56:00Z"/>
          <w:bCs/>
        </w:rPr>
        <w:pPrChange w:id="8332" w:author="win10" w:date="2020-06-12T13:57:00Z">
          <w:pPr/>
        </w:pPrChange>
      </w:pPr>
    </w:p>
    <w:p w14:paraId="227F1556" w14:textId="6220FC81" w:rsidR="00EA5016" w:rsidDel="003D2C50" w:rsidRDefault="004C4817">
      <w:pPr>
        <w:pStyle w:val="1"/>
        <w:rPr>
          <w:del w:id="8333" w:author="win10" w:date="2020-06-12T13:56:00Z"/>
          <w:rFonts w:cs="Arial"/>
          <w:bCs/>
        </w:rPr>
        <w:pPrChange w:id="8334" w:author="win10" w:date="2020-06-12T13:57:00Z">
          <w:pPr/>
        </w:pPrChange>
      </w:pPr>
      <w:del w:id="8335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61940D16" w14:textId="551D8AA6">
        <w:trPr>
          <w:tblHeader/>
          <w:tblCellSpacing w:w="0" w:type="dxa"/>
          <w:del w:id="833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06245BC" w14:textId="2A13B53B" w:rsidR="00EA5016" w:rsidDel="003D2C50" w:rsidRDefault="004C4817">
            <w:pPr>
              <w:pStyle w:val="1"/>
              <w:rPr>
                <w:del w:id="833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338" w:author="win10" w:date="2020-06-12T13:57:00Z">
                <w:pPr>
                  <w:widowControl/>
                  <w:jc w:val="center"/>
                </w:pPr>
              </w:pPrChange>
            </w:pPr>
            <w:del w:id="833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519E755" w14:textId="77CC7CD3" w:rsidR="00EA5016" w:rsidDel="003D2C50" w:rsidRDefault="004C4817">
            <w:pPr>
              <w:pStyle w:val="1"/>
              <w:rPr>
                <w:del w:id="834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341" w:author="win10" w:date="2020-06-12T13:57:00Z">
                <w:pPr>
                  <w:widowControl/>
                  <w:jc w:val="center"/>
                </w:pPr>
              </w:pPrChange>
            </w:pPr>
            <w:del w:id="834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DCC7DE6" w14:textId="26381690" w:rsidR="00EA5016" w:rsidDel="003D2C50" w:rsidRDefault="004C4817">
            <w:pPr>
              <w:pStyle w:val="1"/>
              <w:rPr>
                <w:del w:id="834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344" w:author="win10" w:date="2020-06-12T13:57:00Z">
                <w:pPr>
                  <w:widowControl/>
                  <w:jc w:val="center"/>
                </w:pPr>
              </w:pPrChange>
            </w:pPr>
            <w:del w:id="834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906B680" w14:textId="66C2AAC1" w:rsidR="00EA5016" w:rsidDel="003D2C50" w:rsidRDefault="004C4817">
            <w:pPr>
              <w:pStyle w:val="1"/>
              <w:rPr>
                <w:del w:id="834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347" w:author="win10" w:date="2020-06-12T13:57:00Z">
                <w:pPr>
                  <w:widowControl/>
                  <w:jc w:val="center"/>
                </w:pPr>
              </w:pPrChange>
            </w:pPr>
            <w:del w:id="834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3999EC95" w14:textId="7C02AFD3">
        <w:trPr>
          <w:tblCellSpacing w:w="0" w:type="dxa"/>
          <w:del w:id="8349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7C6F4DD" w14:textId="2C565384" w:rsidR="00EA5016" w:rsidDel="003D2C50" w:rsidRDefault="004C4817">
            <w:pPr>
              <w:pStyle w:val="1"/>
              <w:rPr>
                <w:del w:id="8350" w:author="win10" w:date="2020-06-12T13:56:00Z"/>
              </w:rPr>
              <w:pPrChange w:id="8351" w:author="win10" w:date="2020-06-12T13:57:00Z">
                <w:pPr>
                  <w:jc w:val="left"/>
                </w:pPr>
              </w:pPrChange>
            </w:pPr>
            <w:del w:id="8352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6AC7D07" w14:textId="4641C22F" w:rsidR="00EA5016" w:rsidDel="003D2C50" w:rsidRDefault="004C4817">
            <w:pPr>
              <w:pStyle w:val="1"/>
              <w:rPr>
                <w:del w:id="8353" w:author="win10" w:date="2020-06-12T13:56:00Z"/>
              </w:rPr>
              <w:pPrChange w:id="8354" w:author="win10" w:date="2020-06-12T13:57:00Z">
                <w:pPr>
                  <w:jc w:val="left"/>
                </w:pPr>
              </w:pPrChange>
            </w:pPr>
            <w:del w:id="835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2455EF7" w14:textId="5ADA94A2" w:rsidR="00EA5016" w:rsidDel="003D2C50" w:rsidRDefault="004C4817">
            <w:pPr>
              <w:pStyle w:val="1"/>
              <w:rPr>
                <w:del w:id="8356" w:author="win10" w:date="2020-06-12T13:56:00Z"/>
              </w:rPr>
              <w:pPrChange w:id="8357" w:author="win10" w:date="2020-06-12T13:57:00Z">
                <w:pPr>
                  <w:jc w:val="left"/>
                </w:pPr>
              </w:pPrChange>
            </w:pPr>
            <w:del w:id="8358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A591973" w14:textId="73A757EE" w:rsidR="00EA5016" w:rsidDel="003D2C50" w:rsidRDefault="004C4817">
            <w:pPr>
              <w:pStyle w:val="1"/>
              <w:rPr>
                <w:del w:id="8359" w:author="win10" w:date="2020-06-12T13:56:00Z"/>
              </w:rPr>
              <w:pPrChange w:id="8360" w:author="win10" w:date="2020-06-12T13:57:00Z">
                <w:pPr>
                  <w:jc w:val="left"/>
                </w:pPr>
              </w:pPrChange>
            </w:pPr>
            <w:del w:id="8361" w:author="win10" w:date="2020-06-12T13:56:00Z">
              <w:r w:rsidDel="003D2C50">
                <w:rPr>
                  <w:rFonts w:hint="eastAsia"/>
                </w:rPr>
                <w:delText>限功率比例，写属性</w:delText>
              </w:r>
              <w:r w:rsidDel="003D2C50">
                <w:delText>。</w:delText>
              </w:r>
            </w:del>
          </w:p>
          <w:p w14:paraId="573223F2" w14:textId="1017CC3B" w:rsidR="00EA5016" w:rsidDel="003D2C50" w:rsidRDefault="004C4817">
            <w:pPr>
              <w:pStyle w:val="1"/>
              <w:rPr>
                <w:del w:id="8362" w:author="win10" w:date="2020-06-12T13:56:00Z"/>
              </w:rPr>
              <w:pPrChange w:id="8363" w:author="win10" w:date="2020-06-12T13:57:00Z">
                <w:pPr>
                  <w:jc w:val="left"/>
                </w:pPr>
              </w:pPrChange>
            </w:pPr>
            <w:del w:id="8364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132EFDCA" w14:textId="6322A1A1">
        <w:trPr>
          <w:tblCellSpacing w:w="0" w:type="dxa"/>
          <w:del w:id="8365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115D8A8" w14:textId="00B5D7E2" w:rsidR="00EA5016" w:rsidDel="003D2C50" w:rsidRDefault="004C4817">
            <w:pPr>
              <w:pStyle w:val="1"/>
              <w:rPr>
                <w:del w:id="8366" w:author="win10" w:date="2020-06-12T13:56:00Z"/>
              </w:rPr>
              <w:pPrChange w:id="8367" w:author="win10" w:date="2020-06-12T13:57:00Z">
                <w:pPr>
                  <w:jc w:val="left"/>
                </w:pPr>
              </w:pPrChange>
            </w:pPr>
            <w:del w:id="8368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E259EA4" w14:textId="1C50D8BA" w:rsidR="00EA5016" w:rsidDel="003D2C50" w:rsidRDefault="004C4817">
            <w:pPr>
              <w:pStyle w:val="1"/>
              <w:rPr>
                <w:del w:id="8369" w:author="win10" w:date="2020-06-12T13:56:00Z"/>
              </w:rPr>
              <w:pPrChange w:id="8370" w:author="win10" w:date="2020-06-12T13:57:00Z">
                <w:pPr>
                  <w:jc w:val="left"/>
                </w:pPr>
              </w:pPrChange>
            </w:pPr>
            <w:del w:id="8371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443CBDA" w14:textId="11BD9AF7" w:rsidR="00EA5016" w:rsidDel="003D2C50" w:rsidRDefault="004C4817">
            <w:pPr>
              <w:pStyle w:val="1"/>
              <w:rPr>
                <w:del w:id="8372" w:author="win10" w:date="2020-06-12T13:56:00Z"/>
              </w:rPr>
              <w:pPrChange w:id="8373" w:author="win10" w:date="2020-06-12T13:57:00Z">
                <w:pPr>
                  <w:jc w:val="left"/>
                </w:pPr>
              </w:pPrChange>
            </w:pPr>
            <w:del w:id="8374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7F02E9B" w14:textId="59BD57FA" w:rsidR="00EA5016" w:rsidDel="003D2C50" w:rsidRDefault="004C4817">
            <w:pPr>
              <w:pStyle w:val="1"/>
              <w:rPr>
                <w:del w:id="8375" w:author="win10" w:date="2020-06-12T13:56:00Z"/>
              </w:rPr>
              <w:pPrChange w:id="8376" w:author="win10" w:date="2020-06-12T13:57:00Z">
                <w:pPr>
                  <w:jc w:val="left"/>
                </w:pPr>
              </w:pPrChange>
            </w:pPr>
            <w:del w:id="8377" w:author="win10" w:date="2020-06-12T13:56:00Z">
              <w:r w:rsidDel="003D2C50">
                <w:rPr>
                  <w:rFonts w:hint="eastAsia"/>
                </w:rPr>
                <w:delText>限功率比例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，单位为</w:delText>
              </w:r>
              <w:r w:rsidDel="003D2C50">
                <w:rPr>
                  <w:rFonts w:hint="eastAsia"/>
                </w:rPr>
                <w:delText>%</w:delText>
              </w:r>
              <w:r w:rsidDel="003D2C50">
                <w:delText>。</w:delText>
              </w:r>
            </w:del>
          </w:p>
          <w:p w14:paraId="3438C3EE" w14:textId="2A0F0258" w:rsidR="00EA5016" w:rsidDel="003D2C50" w:rsidRDefault="004C4817">
            <w:pPr>
              <w:pStyle w:val="1"/>
              <w:rPr>
                <w:del w:id="8378" w:author="win10" w:date="2020-06-12T13:56:00Z"/>
              </w:rPr>
              <w:pPrChange w:id="8379" w:author="win10" w:date="2020-06-12T13:57:00Z">
                <w:pPr>
                  <w:jc w:val="left"/>
                </w:pPr>
              </w:pPrChange>
            </w:pPr>
            <w:del w:id="8380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cs="Arial" w:hint="eastAsia"/>
                </w:rPr>
                <w:delText>1.0</w:delText>
              </w:r>
              <w:r w:rsidDel="003D2C50">
                <w:delText>。</w:delText>
              </w:r>
            </w:del>
          </w:p>
          <w:p w14:paraId="00C15037" w14:textId="3E8082B1" w:rsidR="00EA5016" w:rsidDel="003D2C50" w:rsidRDefault="004C4817">
            <w:pPr>
              <w:pStyle w:val="1"/>
              <w:rPr>
                <w:del w:id="8381" w:author="win10" w:date="2020-06-12T13:56:00Z"/>
              </w:rPr>
              <w:pPrChange w:id="8382" w:author="win10" w:date="2020-06-12T13:57:00Z">
                <w:pPr>
                  <w:jc w:val="left"/>
                </w:pPr>
              </w:pPrChange>
            </w:pPr>
            <w:del w:id="8383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0CCADD84" w14:textId="53C1B294" w:rsidR="00EA5016" w:rsidDel="003D2C50" w:rsidRDefault="004C4817">
      <w:pPr>
        <w:pStyle w:val="1"/>
        <w:rPr>
          <w:del w:id="8384" w:author="win10" w:date="2020-06-12T13:56:00Z"/>
          <w:rFonts w:cs="Arial"/>
          <w:bCs/>
        </w:rPr>
        <w:pPrChange w:id="8385" w:author="win10" w:date="2020-06-12T13:57:00Z">
          <w:pPr>
            <w:ind w:firstLine="420"/>
          </w:pPr>
        </w:pPrChange>
      </w:pPr>
      <w:del w:id="8386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SVGSwitch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5DA0D998" w14:textId="3E01495D" w:rsidR="00EA5016" w:rsidDel="003D2C50" w:rsidRDefault="004C4817">
      <w:pPr>
        <w:pStyle w:val="1"/>
        <w:rPr>
          <w:del w:id="8387" w:author="win10" w:date="2020-06-12T13:56:00Z"/>
          <w:rFonts w:cs="Arial"/>
          <w:bCs/>
        </w:rPr>
        <w:pPrChange w:id="8388" w:author="win10" w:date="2020-06-12T13:57:00Z">
          <w:pPr/>
        </w:pPrChange>
      </w:pPr>
      <w:del w:id="8389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32B873E2" w14:textId="230BDC26">
        <w:trPr>
          <w:tblHeader/>
          <w:tblCellSpacing w:w="0" w:type="dxa"/>
          <w:del w:id="8390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EC88D18" w14:textId="0646E5AE" w:rsidR="00EA5016" w:rsidDel="003D2C50" w:rsidRDefault="004C4817">
            <w:pPr>
              <w:pStyle w:val="1"/>
              <w:rPr>
                <w:del w:id="839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392" w:author="win10" w:date="2020-06-12T13:57:00Z">
                <w:pPr>
                  <w:widowControl/>
                  <w:jc w:val="center"/>
                </w:pPr>
              </w:pPrChange>
            </w:pPr>
            <w:del w:id="839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ED9D763" w14:textId="566E67EF" w:rsidR="00EA5016" w:rsidDel="003D2C50" w:rsidRDefault="004C4817">
            <w:pPr>
              <w:pStyle w:val="1"/>
              <w:rPr>
                <w:del w:id="839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395" w:author="win10" w:date="2020-06-12T13:57:00Z">
                <w:pPr>
                  <w:widowControl/>
                  <w:jc w:val="center"/>
                </w:pPr>
              </w:pPrChange>
            </w:pPr>
            <w:del w:id="839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628F2F7" w14:textId="70EBBCD6" w:rsidR="00EA5016" w:rsidDel="003D2C50" w:rsidRDefault="004C4817">
            <w:pPr>
              <w:pStyle w:val="1"/>
              <w:rPr>
                <w:del w:id="839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398" w:author="win10" w:date="2020-06-12T13:57:00Z">
                <w:pPr>
                  <w:widowControl/>
                  <w:jc w:val="center"/>
                </w:pPr>
              </w:pPrChange>
            </w:pPr>
            <w:del w:id="839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BFDCD43" w14:textId="1ED9C29E" w:rsidR="00EA5016" w:rsidDel="003D2C50" w:rsidRDefault="004C4817">
            <w:pPr>
              <w:pStyle w:val="1"/>
              <w:rPr>
                <w:del w:id="840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401" w:author="win10" w:date="2020-06-12T13:57:00Z">
                <w:pPr>
                  <w:widowControl/>
                  <w:jc w:val="center"/>
                </w:pPr>
              </w:pPrChange>
            </w:pPr>
            <w:del w:id="840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29FEF08A" w14:textId="370272AF">
        <w:trPr>
          <w:tblCellSpacing w:w="0" w:type="dxa"/>
          <w:del w:id="8403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9427832" w14:textId="1A87CEE5" w:rsidR="00EA5016" w:rsidDel="003D2C50" w:rsidRDefault="004C4817">
            <w:pPr>
              <w:pStyle w:val="1"/>
              <w:rPr>
                <w:del w:id="8404" w:author="win10" w:date="2020-06-12T13:56:00Z"/>
              </w:rPr>
              <w:pPrChange w:id="8405" w:author="win10" w:date="2020-06-12T13:57:00Z">
                <w:pPr>
                  <w:jc w:val="left"/>
                </w:pPr>
              </w:pPrChange>
            </w:pPr>
            <w:del w:id="8406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60A00DD" w14:textId="3EC06CD9" w:rsidR="00EA5016" w:rsidDel="003D2C50" w:rsidRDefault="004C4817">
            <w:pPr>
              <w:pStyle w:val="1"/>
              <w:rPr>
                <w:del w:id="8407" w:author="win10" w:date="2020-06-12T13:56:00Z"/>
              </w:rPr>
              <w:pPrChange w:id="8408" w:author="win10" w:date="2020-06-12T13:57:00Z">
                <w:pPr>
                  <w:jc w:val="left"/>
                </w:pPr>
              </w:pPrChange>
            </w:pPr>
            <w:del w:id="8409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8CFEAF0" w14:textId="1C922AC0" w:rsidR="00EA5016" w:rsidDel="003D2C50" w:rsidRDefault="004C4817">
            <w:pPr>
              <w:pStyle w:val="1"/>
              <w:rPr>
                <w:del w:id="8410" w:author="win10" w:date="2020-06-12T13:56:00Z"/>
              </w:rPr>
              <w:pPrChange w:id="8411" w:author="win10" w:date="2020-06-12T13:57:00Z">
                <w:pPr>
                  <w:jc w:val="left"/>
                </w:pPr>
              </w:pPrChange>
            </w:pPr>
            <w:del w:id="8412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B74CC10" w14:textId="5B7A6ADC" w:rsidR="00EA5016" w:rsidDel="003D2C50" w:rsidRDefault="004C4817">
            <w:pPr>
              <w:pStyle w:val="1"/>
              <w:rPr>
                <w:del w:id="8413" w:author="win10" w:date="2020-06-12T13:56:00Z"/>
              </w:rPr>
              <w:pPrChange w:id="8414" w:author="win10" w:date="2020-06-12T13:57:00Z">
                <w:pPr>
                  <w:jc w:val="left"/>
                </w:pPr>
              </w:pPrChange>
            </w:pPr>
            <w:del w:id="8415" w:author="win10" w:date="2020-06-12T13:56:00Z">
              <w:r w:rsidDel="003D2C50">
                <w:rPr>
                  <w:rFonts w:hint="eastAsia"/>
                </w:rPr>
                <w:delText>S</w:delText>
              </w:r>
              <w:r w:rsidDel="003D2C50">
                <w:delText>VG</w:delText>
              </w:r>
              <w:r w:rsidDel="003D2C50">
                <w:rPr>
                  <w:rFonts w:hint="eastAsia"/>
                </w:rPr>
                <w:delText>开关，读属性</w:delText>
              </w:r>
              <w:r w:rsidDel="003D2C50">
                <w:delText>。</w:delText>
              </w:r>
            </w:del>
          </w:p>
          <w:p w14:paraId="6AC5313D" w14:textId="4D830923" w:rsidR="00EA5016" w:rsidDel="003D2C50" w:rsidRDefault="004C4817">
            <w:pPr>
              <w:pStyle w:val="1"/>
              <w:rPr>
                <w:del w:id="8416" w:author="win10" w:date="2020-06-12T13:56:00Z"/>
              </w:rPr>
              <w:pPrChange w:id="8417" w:author="win10" w:date="2020-06-12T13:57:00Z">
                <w:pPr>
                  <w:jc w:val="left"/>
                </w:pPr>
              </w:pPrChange>
            </w:pPr>
            <w:del w:id="8418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52293EE1" w14:textId="1E73AF80">
        <w:trPr>
          <w:tblCellSpacing w:w="0" w:type="dxa"/>
          <w:del w:id="8419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45EAFE1" w14:textId="52447C88" w:rsidR="00EA5016" w:rsidDel="003D2C50" w:rsidRDefault="004C4817">
            <w:pPr>
              <w:pStyle w:val="1"/>
              <w:rPr>
                <w:del w:id="8420" w:author="win10" w:date="2020-06-12T13:56:00Z"/>
              </w:rPr>
              <w:pPrChange w:id="8421" w:author="win10" w:date="2020-06-12T13:57:00Z">
                <w:pPr>
                  <w:jc w:val="left"/>
                </w:pPr>
              </w:pPrChange>
            </w:pPr>
            <w:del w:id="8422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F8E2B19" w14:textId="12D6EF8F" w:rsidR="00EA5016" w:rsidDel="003D2C50" w:rsidRDefault="004C4817">
            <w:pPr>
              <w:pStyle w:val="1"/>
              <w:rPr>
                <w:del w:id="8423" w:author="win10" w:date="2020-06-12T13:56:00Z"/>
              </w:rPr>
              <w:pPrChange w:id="8424" w:author="win10" w:date="2020-06-12T13:57:00Z">
                <w:pPr>
                  <w:jc w:val="left"/>
                </w:pPr>
              </w:pPrChange>
            </w:pPr>
            <w:del w:id="842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C18282F" w14:textId="51FF86DF" w:rsidR="00EA5016" w:rsidDel="003D2C50" w:rsidRDefault="004C4817">
            <w:pPr>
              <w:pStyle w:val="1"/>
              <w:rPr>
                <w:del w:id="8426" w:author="win10" w:date="2020-06-12T13:56:00Z"/>
              </w:rPr>
              <w:pPrChange w:id="8427" w:author="win10" w:date="2020-06-12T13:57:00Z">
                <w:pPr>
                  <w:jc w:val="left"/>
                </w:pPr>
              </w:pPrChange>
            </w:pPr>
            <w:del w:id="8428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5CA8591" w14:textId="7F15FC23" w:rsidR="00EA5016" w:rsidDel="003D2C50" w:rsidRDefault="004C4817">
            <w:pPr>
              <w:pStyle w:val="1"/>
              <w:rPr>
                <w:del w:id="8429" w:author="win10" w:date="2020-06-12T13:56:00Z"/>
              </w:rPr>
              <w:pPrChange w:id="8430" w:author="win10" w:date="2020-06-12T13:57:00Z">
                <w:pPr>
                  <w:jc w:val="left"/>
                </w:pPr>
              </w:pPrChange>
            </w:pPr>
            <w:del w:id="8431" w:author="win10" w:date="2020-06-12T13:56:00Z">
              <w:r w:rsidDel="003D2C50">
                <w:rPr>
                  <w:rFonts w:hint="eastAsia"/>
                </w:rPr>
                <w:delText>S</w:delText>
              </w:r>
              <w:r w:rsidDel="003D2C50">
                <w:delText>VG</w:delText>
              </w:r>
              <w:r w:rsidDel="003D2C50">
                <w:rPr>
                  <w:rFonts w:hint="eastAsia"/>
                </w:rPr>
                <w:delText>开关状态</w:delText>
              </w:r>
              <w:r w:rsidDel="003D2C50">
                <w:delText>。</w:delText>
              </w:r>
            </w:del>
          </w:p>
          <w:p w14:paraId="0572D423" w14:textId="2ECBFA41" w:rsidR="00EA5016" w:rsidDel="003D2C50" w:rsidRDefault="004C4817">
            <w:pPr>
              <w:pStyle w:val="1"/>
              <w:rPr>
                <w:del w:id="8432" w:author="win10" w:date="2020-06-12T13:56:00Z"/>
              </w:rPr>
              <w:pPrChange w:id="8433" w:author="win10" w:date="2020-06-12T13:57:00Z">
                <w:pPr>
                  <w:jc w:val="left"/>
                </w:pPr>
              </w:pPrChange>
            </w:pPr>
            <w:del w:id="8434" w:author="win10" w:date="2020-06-12T13:56:00Z">
              <w:r w:rsidDel="003D2C50">
                <w:rPr>
                  <w:rFonts w:hint="eastAsia"/>
                </w:rPr>
                <w:delText>请求消息：空。</w:delText>
              </w:r>
            </w:del>
          </w:p>
          <w:p w14:paraId="2140E8A1" w14:textId="19990579" w:rsidR="00EA5016" w:rsidDel="003D2C50" w:rsidRDefault="004C4817">
            <w:pPr>
              <w:pStyle w:val="1"/>
              <w:rPr>
                <w:del w:id="8435" w:author="win10" w:date="2020-06-12T13:56:00Z"/>
              </w:rPr>
              <w:pPrChange w:id="8436" w:author="win10" w:date="2020-06-12T13:57:00Z">
                <w:pPr>
                  <w:jc w:val="left"/>
                </w:pPr>
              </w:pPrChange>
            </w:pPr>
            <w:del w:id="8437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 w:hint="eastAsia"/>
                </w:rPr>
                <w:delText>On</w:delText>
              </w:r>
              <w:r w:rsidDel="003D2C50">
                <w:rPr>
                  <w:rFonts w:cs="Arial" w:hint="eastAsia"/>
                </w:rPr>
                <w:delText>（启用）、</w:delText>
              </w:r>
              <w:r w:rsidDel="003D2C50">
                <w:rPr>
                  <w:rFonts w:cs="Arial" w:hint="eastAsia"/>
                </w:rPr>
                <w:delText>Off</w:delText>
              </w:r>
              <w:r w:rsidDel="003D2C50">
                <w:rPr>
                  <w:rFonts w:cs="Arial" w:hint="eastAsia"/>
                </w:rPr>
                <w:delText>（停用）</w:delText>
              </w:r>
              <w:r w:rsidDel="003D2C50">
                <w:delText>。</w:delText>
              </w:r>
            </w:del>
          </w:p>
        </w:tc>
      </w:tr>
    </w:tbl>
    <w:p w14:paraId="135E2824" w14:textId="57209259" w:rsidR="00EA5016" w:rsidDel="003D2C50" w:rsidRDefault="00EA5016">
      <w:pPr>
        <w:pStyle w:val="1"/>
        <w:rPr>
          <w:del w:id="8438" w:author="win10" w:date="2020-06-12T13:56:00Z"/>
          <w:bCs/>
        </w:rPr>
        <w:pPrChange w:id="8439" w:author="win10" w:date="2020-06-12T13:57:00Z">
          <w:pPr/>
        </w:pPrChange>
      </w:pPr>
    </w:p>
    <w:p w14:paraId="1E369DDC" w14:textId="39051C4E" w:rsidR="00EA5016" w:rsidDel="003D2C50" w:rsidRDefault="004C4817">
      <w:pPr>
        <w:pStyle w:val="1"/>
        <w:rPr>
          <w:del w:id="8440" w:author="win10" w:date="2020-06-12T13:56:00Z"/>
          <w:rFonts w:cs="Arial"/>
          <w:bCs/>
        </w:rPr>
        <w:pPrChange w:id="8441" w:author="win10" w:date="2020-06-12T13:57:00Z">
          <w:pPr/>
        </w:pPrChange>
      </w:pPr>
      <w:del w:id="8442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73F977D5" w14:textId="7CCA8414">
        <w:trPr>
          <w:tblHeader/>
          <w:tblCellSpacing w:w="0" w:type="dxa"/>
          <w:del w:id="8443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052BDEA" w14:textId="036E2D73" w:rsidR="00EA5016" w:rsidDel="003D2C50" w:rsidRDefault="004C4817">
            <w:pPr>
              <w:pStyle w:val="1"/>
              <w:rPr>
                <w:del w:id="844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445" w:author="win10" w:date="2020-06-12T13:57:00Z">
                <w:pPr>
                  <w:widowControl/>
                  <w:jc w:val="center"/>
                </w:pPr>
              </w:pPrChange>
            </w:pPr>
            <w:del w:id="844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14C8E4D" w14:textId="5B512667" w:rsidR="00EA5016" w:rsidDel="003D2C50" w:rsidRDefault="004C4817">
            <w:pPr>
              <w:pStyle w:val="1"/>
              <w:rPr>
                <w:del w:id="844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448" w:author="win10" w:date="2020-06-12T13:57:00Z">
                <w:pPr>
                  <w:widowControl/>
                  <w:jc w:val="center"/>
                </w:pPr>
              </w:pPrChange>
            </w:pPr>
            <w:del w:id="844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0FC0714" w14:textId="1C7F5615" w:rsidR="00EA5016" w:rsidDel="003D2C50" w:rsidRDefault="004C4817">
            <w:pPr>
              <w:pStyle w:val="1"/>
              <w:rPr>
                <w:del w:id="845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451" w:author="win10" w:date="2020-06-12T13:57:00Z">
                <w:pPr>
                  <w:widowControl/>
                  <w:jc w:val="center"/>
                </w:pPr>
              </w:pPrChange>
            </w:pPr>
            <w:del w:id="845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FA83B57" w14:textId="5961175F" w:rsidR="00EA5016" w:rsidDel="003D2C50" w:rsidRDefault="004C4817">
            <w:pPr>
              <w:pStyle w:val="1"/>
              <w:rPr>
                <w:del w:id="845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454" w:author="win10" w:date="2020-06-12T13:57:00Z">
                <w:pPr>
                  <w:widowControl/>
                  <w:jc w:val="center"/>
                </w:pPr>
              </w:pPrChange>
            </w:pPr>
            <w:del w:id="845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40457F81" w14:textId="3FCA22A3">
        <w:trPr>
          <w:tblCellSpacing w:w="0" w:type="dxa"/>
          <w:del w:id="8456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47710B4" w14:textId="4B606734" w:rsidR="00EA5016" w:rsidDel="003D2C50" w:rsidRDefault="004C4817">
            <w:pPr>
              <w:pStyle w:val="1"/>
              <w:rPr>
                <w:del w:id="8457" w:author="win10" w:date="2020-06-12T13:56:00Z"/>
              </w:rPr>
              <w:pPrChange w:id="8458" w:author="win10" w:date="2020-06-12T13:57:00Z">
                <w:pPr>
                  <w:jc w:val="left"/>
                </w:pPr>
              </w:pPrChange>
            </w:pPr>
            <w:del w:id="8459" w:author="win10" w:date="2020-06-12T13:56:00Z">
              <w:r w:rsidDel="003D2C50">
                <w:delText>key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6C899A4" w14:textId="36886FCF" w:rsidR="00EA5016" w:rsidDel="003D2C50" w:rsidRDefault="004C4817">
            <w:pPr>
              <w:pStyle w:val="1"/>
              <w:rPr>
                <w:del w:id="8460" w:author="win10" w:date="2020-06-12T13:56:00Z"/>
              </w:rPr>
              <w:pPrChange w:id="8461" w:author="win10" w:date="2020-06-12T13:57:00Z">
                <w:pPr>
                  <w:jc w:val="left"/>
                </w:pPr>
              </w:pPrChange>
            </w:pPr>
            <w:del w:id="8462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8BAF0A8" w14:textId="5A864BA8" w:rsidR="00EA5016" w:rsidDel="003D2C50" w:rsidRDefault="004C4817">
            <w:pPr>
              <w:pStyle w:val="1"/>
              <w:rPr>
                <w:del w:id="8463" w:author="win10" w:date="2020-06-12T13:56:00Z"/>
              </w:rPr>
              <w:pPrChange w:id="8464" w:author="win10" w:date="2020-06-12T13:57:00Z">
                <w:pPr>
                  <w:jc w:val="left"/>
                </w:pPr>
              </w:pPrChange>
            </w:pPr>
            <w:del w:id="8465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6AF5332" w14:textId="7F0D47CC" w:rsidR="00EA5016" w:rsidDel="003D2C50" w:rsidRDefault="004C4817">
            <w:pPr>
              <w:pStyle w:val="1"/>
              <w:rPr>
                <w:del w:id="8466" w:author="win10" w:date="2020-06-12T13:56:00Z"/>
              </w:rPr>
              <w:pPrChange w:id="8467" w:author="win10" w:date="2020-06-12T13:57:00Z">
                <w:pPr>
                  <w:jc w:val="left"/>
                </w:pPr>
              </w:pPrChange>
            </w:pPr>
            <w:del w:id="8468" w:author="win10" w:date="2020-06-12T13:56:00Z">
              <w:r w:rsidDel="003D2C50">
                <w:rPr>
                  <w:rFonts w:hint="eastAsia"/>
                </w:rPr>
                <w:delText>S</w:delText>
              </w:r>
              <w:r w:rsidDel="003D2C50">
                <w:delText>VG</w:delText>
              </w:r>
              <w:r w:rsidDel="003D2C50">
                <w:rPr>
                  <w:rFonts w:hint="eastAsia"/>
                </w:rPr>
                <w:delText>开关，写属性</w:delText>
              </w:r>
              <w:r w:rsidDel="003D2C50">
                <w:delText>。</w:delText>
              </w:r>
            </w:del>
          </w:p>
          <w:p w14:paraId="7F1769DF" w14:textId="037522F1" w:rsidR="00EA5016" w:rsidDel="003D2C50" w:rsidRDefault="004C4817">
            <w:pPr>
              <w:pStyle w:val="1"/>
              <w:rPr>
                <w:del w:id="8469" w:author="win10" w:date="2020-06-12T13:56:00Z"/>
              </w:rPr>
              <w:pPrChange w:id="8470" w:author="win10" w:date="2020-06-12T13:57:00Z">
                <w:pPr>
                  <w:jc w:val="left"/>
                </w:pPr>
              </w:pPrChange>
            </w:pPr>
            <w:del w:id="8471" w:author="win10" w:date="2020-06-12T13:56:00Z">
              <w:r w:rsidDel="003D2C50">
                <w:rPr>
                  <w:rFonts w:hint="eastAsia"/>
                </w:rPr>
                <w:delText>操作</w:delText>
              </w:r>
              <w:r w:rsidDel="003D2C50">
                <w:delText>：</w:delText>
              </w:r>
              <w:r w:rsidDel="003D2C50">
                <w:delText>O</w:delText>
              </w:r>
              <w:r w:rsidDel="003D2C50">
                <w:rPr>
                  <w:rFonts w:hint="eastAsia"/>
                </w:rPr>
                <w:delText>per</w:delText>
              </w:r>
              <w:r w:rsidDel="003D2C50">
                <w:delText>ation</w:delText>
              </w:r>
              <w:r w:rsidDel="003D2C50">
                <w:delText>。</w:delText>
              </w:r>
            </w:del>
          </w:p>
        </w:tc>
      </w:tr>
      <w:tr w:rsidR="00EA5016" w:rsidDel="003D2C50" w14:paraId="2270D15D" w14:textId="266A3F86">
        <w:trPr>
          <w:tblCellSpacing w:w="0" w:type="dxa"/>
          <w:del w:id="8472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5395C7E" w14:textId="2BBF2C9E" w:rsidR="00EA5016" w:rsidDel="003D2C50" w:rsidRDefault="004C4817">
            <w:pPr>
              <w:pStyle w:val="1"/>
              <w:rPr>
                <w:del w:id="8473" w:author="win10" w:date="2020-06-12T13:56:00Z"/>
              </w:rPr>
              <w:pPrChange w:id="8474" w:author="win10" w:date="2020-06-12T13:57:00Z">
                <w:pPr>
                  <w:jc w:val="left"/>
                </w:pPr>
              </w:pPrChange>
            </w:pPr>
            <w:del w:id="8475" w:author="win10" w:date="2020-06-12T13:56:00Z">
              <w:r w:rsidDel="003D2C50">
                <w:delText>value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49E2571" w14:textId="31B30716" w:rsidR="00EA5016" w:rsidDel="003D2C50" w:rsidRDefault="004C4817">
            <w:pPr>
              <w:pStyle w:val="1"/>
              <w:rPr>
                <w:del w:id="8476" w:author="win10" w:date="2020-06-12T13:56:00Z"/>
              </w:rPr>
              <w:pPrChange w:id="8477" w:author="win10" w:date="2020-06-12T13:57:00Z">
                <w:pPr>
                  <w:jc w:val="left"/>
                </w:pPr>
              </w:pPrChange>
            </w:pPr>
            <w:del w:id="8478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20F2776" w14:textId="3F15DAA1" w:rsidR="00EA5016" w:rsidDel="003D2C50" w:rsidRDefault="004C4817">
            <w:pPr>
              <w:pStyle w:val="1"/>
              <w:rPr>
                <w:del w:id="8479" w:author="win10" w:date="2020-06-12T13:56:00Z"/>
              </w:rPr>
              <w:pPrChange w:id="8480" w:author="win10" w:date="2020-06-12T13:57:00Z">
                <w:pPr>
                  <w:jc w:val="left"/>
                </w:pPr>
              </w:pPrChange>
            </w:pPr>
            <w:del w:id="8481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A699151" w14:textId="2A228CD4" w:rsidR="00EA5016" w:rsidDel="003D2C50" w:rsidRDefault="004C4817">
            <w:pPr>
              <w:pStyle w:val="1"/>
              <w:rPr>
                <w:del w:id="8482" w:author="win10" w:date="2020-06-12T13:56:00Z"/>
              </w:rPr>
              <w:pPrChange w:id="8483" w:author="win10" w:date="2020-06-12T13:57:00Z">
                <w:pPr/>
              </w:pPrChange>
            </w:pPr>
            <w:del w:id="8484" w:author="win10" w:date="2020-06-12T13:56:00Z">
              <w:r w:rsidDel="003D2C50">
                <w:rPr>
                  <w:rFonts w:hint="eastAsia"/>
                </w:rPr>
                <w:delText>S</w:delText>
              </w:r>
              <w:r w:rsidDel="003D2C50">
                <w:delText>VG</w:delText>
              </w:r>
              <w:r w:rsidDel="003D2C50">
                <w:rPr>
                  <w:rFonts w:hint="eastAsia"/>
                </w:rPr>
                <w:delText>开关操作</w:delText>
              </w:r>
              <w:r w:rsidDel="003D2C50">
                <w:delText>。</w:delText>
              </w:r>
            </w:del>
          </w:p>
          <w:p w14:paraId="5EF893C9" w14:textId="61AFC037" w:rsidR="00EA5016" w:rsidDel="003D2C50" w:rsidRDefault="004C4817">
            <w:pPr>
              <w:pStyle w:val="1"/>
              <w:rPr>
                <w:del w:id="8485" w:author="win10" w:date="2020-06-12T13:56:00Z"/>
              </w:rPr>
              <w:pPrChange w:id="8486" w:author="win10" w:date="2020-06-12T13:57:00Z">
                <w:pPr>
                  <w:jc w:val="left"/>
                </w:pPr>
              </w:pPrChange>
            </w:pPr>
            <w:del w:id="8487" w:author="win10" w:date="2020-06-12T13:56:00Z">
              <w:r w:rsidDel="003D2C50">
                <w:rPr>
                  <w:rFonts w:hint="eastAsia"/>
                </w:rPr>
                <w:delText>请求消息</w:delText>
              </w:r>
              <w:r w:rsidDel="003D2C50">
                <w:delText>：</w:delText>
              </w:r>
              <w:r w:rsidDel="003D2C50">
                <w:rPr>
                  <w:rFonts w:cs="Arial" w:hint="eastAsia"/>
                </w:rPr>
                <w:delText>On</w:delText>
              </w:r>
              <w:r w:rsidDel="003D2C50">
                <w:rPr>
                  <w:rFonts w:cs="Arial" w:hint="eastAsia"/>
                </w:rPr>
                <w:delText>（启用）、</w:delText>
              </w:r>
              <w:r w:rsidDel="003D2C50">
                <w:rPr>
                  <w:rFonts w:cs="Arial" w:hint="eastAsia"/>
                </w:rPr>
                <w:delText>Off</w:delText>
              </w:r>
              <w:r w:rsidDel="003D2C50">
                <w:rPr>
                  <w:rFonts w:cs="Arial" w:hint="eastAsia"/>
                </w:rPr>
                <w:delText>（停用）</w:delText>
              </w:r>
              <w:r w:rsidDel="003D2C50">
                <w:delText>。</w:delText>
              </w:r>
            </w:del>
          </w:p>
          <w:p w14:paraId="014A822E" w14:textId="7B592841" w:rsidR="00EA5016" w:rsidDel="003D2C50" w:rsidRDefault="004C4817">
            <w:pPr>
              <w:pStyle w:val="1"/>
              <w:rPr>
                <w:del w:id="8488" w:author="win10" w:date="2020-06-12T13:56:00Z"/>
              </w:rPr>
              <w:pPrChange w:id="8489" w:author="win10" w:date="2020-06-12T13:57:00Z">
                <w:pPr>
                  <w:jc w:val="left"/>
                </w:pPr>
              </w:pPrChange>
            </w:pPr>
            <w:del w:id="8490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5D1CAE88" w14:textId="5513BF89" w:rsidR="00EA5016" w:rsidDel="003D2C50" w:rsidRDefault="00EA5016">
      <w:pPr>
        <w:pStyle w:val="1"/>
        <w:rPr>
          <w:del w:id="8491" w:author="win10" w:date="2020-06-12T13:56:00Z"/>
        </w:rPr>
        <w:pPrChange w:id="8492" w:author="win10" w:date="2020-06-12T13:57:00Z">
          <w:pPr/>
        </w:pPrChange>
      </w:pPr>
    </w:p>
    <w:p w14:paraId="30608344" w14:textId="50540A9C" w:rsidR="00EA5016" w:rsidDel="003D2C50" w:rsidRDefault="004C4817">
      <w:pPr>
        <w:pStyle w:val="1"/>
        <w:rPr>
          <w:del w:id="8493" w:author="win10" w:date="2020-06-12T13:56:00Z"/>
          <w:rFonts w:cs="Arial"/>
          <w:bCs/>
        </w:rPr>
        <w:pPrChange w:id="8494" w:author="win10" w:date="2020-06-12T13:57:00Z">
          <w:pPr>
            <w:ind w:firstLine="420"/>
          </w:pPr>
        </w:pPrChange>
      </w:pPr>
      <w:del w:id="8495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ReactivePowerSwitch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0198A06C" w14:textId="6A60497A" w:rsidR="00EA5016" w:rsidDel="003D2C50" w:rsidRDefault="004C4817">
      <w:pPr>
        <w:pStyle w:val="1"/>
        <w:rPr>
          <w:del w:id="8496" w:author="win10" w:date="2020-06-12T13:56:00Z"/>
          <w:rFonts w:cs="Arial"/>
          <w:bCs/>
        </w:rPr>
        <w:pPrChange w:id="8497" w:author="win10" w:date="2020-06-12T13:57:00Z">
          <w:pPr/>
        </w:pPrChange>
      </w:pPr>
      <w:del w:id="8498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2FDCF45D" w14:textId="19B04226">
        <w:trPr>
          <w:tblHeader/>
          <w:tblCellSpacing w:w="0" w:type="dxa"/>
          <w:del w:id="8499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74F051B" w14:textId="29A72224" w:rsidR="00EA5016" w:rsidDel="003D2C50" w:rsidRDefault="004C4817">
            <w:pPr>
              <w:pStyle w:val="1"/>
              <w:rPr>
                <w:del w:id="850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501" w:author="win10" w:date="2020-06-12T13:57:00Z">
                <w:pPr>
                  <w:widowControl/>
                  <w:jc w:val="center"/>
                </w:pPr>
              </w:pPrChange>
            </w:pPr>
            <w:del w:id="850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D83CDA8" w14:textId="3BEB543A" w:rsidR="00EA5016" w:rsidDel="003D2C50" w:rsidRDefault="004C4817">
            <w:pPr>
              <w:pStyle w:val="1"/>
              <w:rPr>
                <w:del w:id="850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504" w:author="win10" w:date="2020-06-12T13:57:00Z">
                <w:pPr>
                  <w:widowControl/>
                  <w:jc w:val="center"/>
                </w:pPr>
              </w:pPrChange>
            </w:pPr>
            <w:del w:id="850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47553BE" w14:textId="198FAF16" w:rsidR="00EA5016" w:rsidDel="003D2C50" w:rsidRDefault="004C4817">
            <w:pPr>
              <w:pStyle w:val="1"/>
              <w:rPr>
                <w:del w:id="850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507" w:author="win10" w:date="2020-06-12T13:57:00Z">
                <w:pPr>
                  <w:widowControl/>
                  <w:jc w:val="center"/>
                </w:pPr>
              </w:pPrChange>
            </w:pPr>
            <w:del w:id="850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41A4BDB" w14:textId="08896339" w:rsidR="00EA5016" w:rsidDel="003D2C50" w:rsidRDefault="004C4817">
            <w:pPr>
              <w:pStyle w:val="1"/>
              <w:rPr>
                <w:del w:id="850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510" w:author="win10" w:date="2020-06-12T13:57:00Z">
                <w:pPr>
                  <w:widowControl/>
                  <w:jc w:val="center"/>
                </w:pPr>
              </w:pPrChange>
            </w:pPr>
            <w:del w:id="851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579EA0C0" w14:textId="23461409">
        <w:trPr>
          <w:tblCellSpacing w:w="0" w:type="dxa"/>
          <w:del w:id="851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A976B87" w14:textId="371890DD" w:rsidR="00EA5016" w:rsidDel="003D2C50" w:rsidRDefault="004C4817">
            <w:pPr>
              <w:pStyle w:val="1"/>
              <w:rPr>
                <w:del w:id="8513" w:author="win10" w:date="2020-06-12T13:56:00Z"/>
              </w:rPr>
              <w:pPrChange w:id="8514" w:author="win10" w:date="2020-06-12T13:57:00Z">
                <w:pPr>
                  <w:jc w:val="left"/>
                </w:pPr>
              </w:pPrChange>
            </w:pPr>
            <w:del w:id="8515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E04E86B" w14:textId="1EA72DE8" w:rsidR="00EA5016" w:rsidDel="003D2C50" w:rsidRDefault="004C4817">
            <w:pPr>
              <w:pStyle w:val="1"/>
              <w:rPr>
                <w:del w:id="8516" w:author="win10" w:date="2020-06-12T13:56:00Z"/>
              </w:rPr>
              <w:pPrChange w:id="8517" w:author="win10" w:date="2020-06-12T13:57:00Z">
                <w:pPr>
                  <w:jc w:val="left"/>
                </w:pPr>
              </w:pPrChange>
            </w:pPr>
            <w:del w:id="8518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D552A90" w14:textId="1BAF448F" w:rsidR="00EA5016" w:rsidDel="003D2C50" w:rsidRDefault="004C4817">
            <w:pPr>
              <w:pStyle w:val="1"/>
              <w:rPr>
                <w:del w:id="8519" w:author="win10" w:date="2020-06-12T13:56:00Z"/>
              </w:rPr>
              <w:pPrChange w:id="8520" w:author="win10" w:date="2020-06-12T13:57:00Z">
                <w:pPr>
                  <w:jc w:val="left"/>
                </w:pPr>
              </w:pPrChange>
            </w:pPr>
            <w:del w:id="8521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74E9A0D" w14:textId="378A62DF" w:rsidR="00EA5016" w:rsidDel="003D2C50" w:rsidRDefault="004C4817">
            <w:pPr>
              <w:pStyle w:val="1"/>
              <w:rPr>
                <w:del w:id="8522" w:author="win10" w:date="2020-06-12T13:56:00Z"/>
              </w:rPr>
              <w:pPrChange w:id="8523" w:author="win10" w:date="2020-06-12T13:57:00Z">
                <w:pPr>
                  <w:jc w:val="left"/>
                </w:pPr>
              </w:pPrChange>
            </w:pPr>
            <w:del w:id="8524" w:author="win10" w:date="2020-06-12T13:56:00Z">
              <w:r w:rsidDel="003D2C50">
                <w:rPr>
                  <w:rFonts w:hint="eastAsia"/>
                </w:rPr>
                <w:delText>无功调节选择开关，读属性</w:delText>
              </w:r>
              <w:r w:rsidDel="003D2C50">
                <w:delText>。</w:delText>
              </w:r>
            </w:del>
          </w:p>
          <w:p w14:paraId="3D789FFE" w14:textId="0E6DBF06" w:rsidR="00EA5016" w:rsidDel="003D2C50" w:rsidRDefault="004C4817">
            <w:pPr>
              <w:pStyle w:val="1"/>
              <w:rPr>
                <w:del w:id="8525" w:author="win10" w:date="2020-06-12T13:56:00Z"/>
              </w:rPr>
              <w:pPrChange w:id="8526" w:author="win10" w:date="2020-06-12T13:57:00Z">
                <w:pPr>
                  <w:jc w:val="left"/>
                </w:pPr>
              </w:pPrChange>
            </w:pPr>
            <w:del w:id="8527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45589991" w14:textId="3A3FD208">
        <w:trPr>
          <w:tblCellSpacing w:w="0" w:type="dxa"/>
          <w:del w:id="8528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B89B88B" w14:textId="627902AA" w:rsidR="00EA5016" w:rsidDel="003D2C50" w:rsidRDefault="004C4817">
            <w:pPr>
              <w:pStyle w:val="1"/>
              <w:rPr>
                <w:del w:id="8529" w:author="win10" w:date="2020-06-12T13:56:00Z"/>
              </w:rPr>
              <w:pPrChange w:id="8530" w:author="win10" w:date="2020-06-12T13:57:00Z">
                <w:pPr>
                  <w:jc w:val="left"/>
                </w:pPr>
              </w:pPrChange>
            </w:pPr>
            <w:del w:id="8531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D79A1AE" w14:textId="5225A6FB" w:rsidR="00EA5016" w:rsidDel="003D2C50" w:rsidRDefault="004C4817">
            <w:pPr>
              <w:pStyle w:val="1"/>
              <w:rPr>
                <w:del w:id="8532" w:author="win10" w:date="2020-06-12T13:56:00Z"/>
              </w:rPr>
              <w:pPrChange w:id="8533" w:author="win10" w:date="2020-06-12T13:57:00Z">
                <w:pPr>
                  <w:jc w:val="left"/>
                </w:pPr>
              </w:pPrChange>
            </w:pPr>
            <w:del w:id="8534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E3C93B5" w14:textId="1F8364D8" w:rsidR="00EA5016" w:rsidDel="003D2C50" w:rsidRDefault="004C4817">
            <w:pPr>
              <w:pStyle w:val="1"/>
              <w:rPr>
                <w:del w:id="8535" w:author="win10" w:date="2020-06-12T13:56:00Z"/>
              </w:rPr>
              <w:pPrChange w:id="8536" w:author="win10" w:date="2020-06-12T13:57:00Z">
                <w:pPr>
                  <w:jc w:val="left"/>
                </w:pPr>
              </w:pPrChange>
            </w:pPr>
            <w:del w:id="8537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4FB7E91" w14:textId="6A67A708" w:rsidR="00EA5016" w:rsidDel="003D2C50" w:rsidRDefault="004C4817">
            <w:pPr>
              <w:pStyle w:val="1"/>
              <w:rPr>
                <w:del w:id="8538" w:author="win10" w:date="2020-06-12T13:56:00Z"/>
              </w:rPr>
              <w:pPrChange w:id="8539" w:author="win10" w:date="2020-06-12T13:57:00Z">
                <w:pPr>
                  <w:jc w:val="left"/>
                </w:pPr>
              </w:pPrChange>
            </w:pPr>
            <w:del w:id="8540" w:author="win10" w:date="2020-06-12T13:56:00Z">
              <w:r w:rsidDel="003D2C50">
                <w:rPr>
                  <w:rFonts w:hint="eastAsia"/>
                </w:rPr>
                <w:delText>无功调节选择开关状态</w:delText>
              </w:r>
              <w:r w:rsidDel="003D2C50">
                <w:delText>。</w:delText>
              </w:r>
            </w:del>
          </w:p>
          <w:p w14:paraId="5F33453C" w14:textId="35676A9F" w:rsidR="00EA5016" w:rsidDel="003D2C50" w:rsidRDefault="004C4817">
            <w:pPr>
              <w:pStyle w:val="1"/>
              <w:rPr>
                <w:del w:id="8541" w:author="win10" w:date="2020-06-12T13:56:00Z"/>
              </w:rPr>
              <w:pPrChange w:id="8542" w:author="win10" w:date="2020-06-12T13:57:00Z">
                <w:pPr>
                  <w:jc w:val="left"/>
                </w:pPr>
              </w:pPrChange>
            </w:pPr>
            <w:del w:id="8543" w:author="win10" w:date="2020-06-12T13:56:00Z">
              <w:r w:rsidDel="003D2C50">
                <w:rPr>
                  <w:rFonts w:hint="eastAsia"/>
                </w:rPr>
                <w:delText>请求消息：空。</w:delText>
              </w:r>
            </w:del>
          </w:p>
          <w:p w14:paraId="4CF3F05A" w14:textId="0ADF795E" w:rsidR="00EA5016" w:rsidDel="003D2C50" w:rsidRDefault="004C4817">
            <w:pPr>
              <w:pStyle w:val="1"/>
              <w:rPr>
                <w:del w:id="8544" w:author="win10" w:date="2020-06-12T13:56:00Z"/>
              </w:rPr>
              <w:pPrChange w:id="8545" w:author="win10" w:date="2020-06-12T13:57:00Z">
                <w:pPr>
                  <w:jc w:val="left"/>
                </w:pPr>
              </w:pPrChange>
            </w:pPr>
            <w:del w:id="8546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</w:rPr>
                <w:delText>Off</w:delText>
              </w:r>
              <w:r w:rsidDel="003D2C50">
                <w:rPr>
                  <w:rFonts w:cs="Arial" w:hint="eastAsia"/>
                </w:rPr>
                <w:delText>（关闭）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/>
                </w:rPr>
                <w:delText>PowerFactor</w:delText>
              </w:r>
              <w:r w:rsidDel="003D2C50">
                <w:rPr>
                  <w:rFonts w:cs="Arial" w:hint="eastAsia"/>
                </w:rPr>
                <w:delText>（功率因数设置有效）、</w:delText>
              </w:r>
              <w:r w:rsidDel="003D2C50">
                <w:rPr>
                  <w:rFonts w:cs="Arial"/>
                </w:rPr>
                <w:delText>ReactivePower</w:delText>
              </w:r>
              <w:r w:rsidDel="003D2C50">
                <w:rPr>
                  <w:rFonts w:cs="Arial" w:hint="eastAsia"/>
                </w:rPr>
                <w:delText>（无功比例设置有效）、</w:delText>
              </w:r>
              <w:r w:rsidDel="003D2C50">
                <w:rPr>
                  <w:rFonts w:cs="Arial" w:hint="eastAsia"/>
                </w:rPr>
                <w:delText>Q</w:delText>
              </w:r>
              <w:r w:rsidDel="003D2C50">
                <w:rPr>
                  <w:rFonts w:cs="Arial"/>
                </w:rPr>
                <w:delText>PCurve</w:delText>
              </w:r>
              <w:r w:rsidDel="003D2C50">
                <w:rPr>
                  <w:rFonts w:cs="Arial" w:hint="eastAsia"/>
                </w:rPr>
                <w:delText>（</w:delText>
              </w:r>
              <w:r w:rsidDel="003D2C50">
                <w:rPr>
                  <w:rFonts w:cs="Arial" w:hint="eastAsia"/>
                </w:rPr>
                <w:delText>Q</w:delText>
              </w:r>
              <w:r w:rsidDel="003D2C50">
                <w:rPr>
                  <w:rFonts w:cs="Arial"/>
                </w:rPr>
                <w:delText>P</w:delText>
              </w:r>
              <w:r w:rsidDel="003D2C50">
                <w:rPr>
                  <w:rFonts w:cs="Arial" w:hint="eastAsia"/>
                </w:rPr>
                <w:delText>曲线设置启用）、</w:delText>
              </w:r>
              <w:r w:rsidDel="003D2C50">
                <w:rPr>
                  <w:rFonts w:cs="Arial" w:hint="eastAsia"/>
                </w:rPr>
                <w:delText>Q</w:delText>
              </w:r>
              <w:r w:rsidDel="003D2C50">
                <w:rPr>
                  <w:rFonts w:cs="Arial"/>
                </w:rPr>
                <w:delText>UCurve</w:delText>
              </w:r>
              <w:r w:rsidDel="003D2C50">
                <w:rPr>
                  <w:rFonts w:cs="Arial" w:hint="eastAsia"/>
                </w:rPr>
                <w:delText>（</w:delText>
              </w:r>
              <w:r w:rsidDel="003D2C50">
                <w:rPr>
                  <w:rFonts w:cs="Arial" w:hint="eastAsia"/>
                </w:rPr>
                <w:delText>Q</w:delText>
              </w:r>
              <w:r w:rsidDel="003D2C50">
                <w:rPr>
                  <w:rFonts w:cs="Arial"/>
                </w:rPr>
                <w:delText>U</w:delText>
              </w:r>
              <w:r w:rsidDel="003D2C50">
                <w:rPr>
                  <w:rFonts w:cs="Arial" w:hint="eastAsia"/>
                </w:rPr>
                <w:delText>曲线设置启用）</w:delText>
              </w:r>
              <w:r w:rsidDel="003D2C50">
                <w:delText>。</w:delText>
              </w:r>
            </w:del>
          </w:p>
        </w:tc>
      </w:tr>
    </w:tbl>
    <w:p w14:paraId="73082697" w14:textId="3D69504D" w:rsidR="00EA5016" w:rsidDel="003D2C50" w:rsidRDefault="00EA5016">
      <w:pPr>
        <w:pStyle w:val="1"/>
        <w:rPr>
          <w:del w:id="8547" w:author="win10" w:date="2020-06-12T13:56:00Z"/>
          <w:bCs/>
        </w:rPr>
        <w:pPrChange w:id="8548" w:author="win10" w:date="2020-06-12T13:57:00Z">
          <w:pPr/>
        </w:pPrChange>
      </w:pPr>
    </w:p>
    <w:p w14:paraId="1ABD63AC" w14:textId="3A6E193E" w:rsidR="00EA5016" w:rsidDel="003D2C50" w:rsidRDefault="004C4817">
      <w:pPr>
        <w:pStyle w:val="1"/>
        <w:rPr>
          <w:del w:id="8549" w:author="win10" w:date="2020-06-12T13:56:00Z"/>
          <w:rFonts w:cs="Arial"/>
          <w:bCs/>
        </w:rPr>
        <w:pPrChange w:id="8550" w:author="win10" w:date="2020-06-12T13:57:00Z">
          <w:pPr/>
        </w:pPrChange>
      </w:pPr>
      <w:del w:id="8551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6DF2BB43" w14:textId="6E4B216C">
        <w:trPr>
          <w:tblHeader/>
          <w:tblCellSpacing w:w="0" w:type="dxa"/>
          <w:del w:id="8552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EA577DA" w14:textId="0A929FE7" w:rsidR="00EA5016" w:rsidDel="003D2C50" w:rsidRDefault="004C4817">
            <w:pPr>
              <w:pStyle w:val="1"/>
              <w:rPr>
                <w:del w:id="855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554" w:author="win10" w:date="2020-06-12T13:57:00Z">
                <w:pPr>
                  <w:widowControl/>
                  <w:jc w:val="center"/>
                </w:pPr>
              </w:pPrChange>
            </w:pPr>
            <w:del w:id="855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CF3D324" w14:textId="08AD47F0" w:rsidR="00EA5016" w:rsidDel="003D2C50" w:rsidRDefault="004C4817">
            <w:pPr>
              <w:pStyle w:val="1"/>
              <w:rPr>
                <w:del w:id="855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557" w:author="win10" w:date="2020-06-12T13:57:00Z">
                <w:pPr>
                  <w:widowControl/>
                  <w:jc w:val="center"/>
                </w:pPr>
              </w:pPrChange>
            </w:pPr>
            <w:del w:id="855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0F7EA1E" w14:textId="695745A5" w:rsidR="00EA5016" w:rsidDel="003D2C50" w:rsidRDefault="004C4817">
            <w:pPr>
              <w:pStyle w:val="1"/>
              <w:rPr>
                <w:del w:id="855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560" w:author="win10" w:date="2020-06-12T13:57:00Z">
                <w:pPr>
                  <w:widowControl/>
                  <w:jc w:val="center"/>
                </w:pPr>
              </w:pPrChange>
            </w:pPr>
            <w:del w:id="856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1DD32CE" w14:textId="2F7D2041" w:rsidR="00EA5016" w:rsidDel="003D2C50" w:rsidRDefault="004C4817">
            <w:pPr>
              <w:pStyle w:val="1"/>
              <w:rPr>
                <w:del w:id="856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563" w:author="win10" w:date="2020-06-12T13:57:00Z">
                <w:pPr>
                  <w:widowControl/>
                  <w:jc w:val="center"/>
                </w:pPr>
              </w:pPrChange>
            </w:pPr>
            <w:del w:id="856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7BF5E9E4" w14:textId="2CF4B054">
        <w:trPr>
          <w:tblCellSpacing w:w="0" w:type="dxa"/>
          <w:del w:id="8565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406DC8C" w14:textId="75821F18" w:rsidR="00EA5016" w:rsidDel="003D2C50" w:rsidRDefault="004C4817">
            <w:pPr>
              <w:pStyle w:val="1"/>
              <w:rPr>
                <w:del w:id="8566" w:author="win10" w:date="2020-06-12T13:56:00Z"/>
              </w:rPr>
              <w:pPrChange w:id="8567" w:author="win10" w:date="2020-06-12T13:57:00Z">
                <w:pPr>
                  <w:jc w:val="left"/>
                </w:pPr>
              </w:pPrChange>
            </w:pPr>
            <w:del w:id="8568" w:author="win10" w:date="2020-06-12T13:56:00Z">
              <w:r w:rsidDel="003D2C50">
                <w:delText>key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647AD37" w14:textId="5AD4EA11" w:rsidR="00EA5016" w:rsidDel="003D2C50" w:rsidRDefault="004C4817">
            <w:pPr>
              <w:pStyle w:val="1"/>
              <w:rPr>
                <w:del w:id="8569" w:author="win10" w:date="2020-06-12T13:56:00Z"/>
              </w:rPr>
              <w:pPrChange w:id="8570" w:author="win10" w:date="2020-06-12T13:57:00Z">
                <w:pPr>
                  <w:jc w:val="left"/>
                </w:pPr>
              </w:pPrChange>
            </w:pPr>
            <w:del w:id="8571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6CD0652" w14:textId="5035D8F2" w:rsidR="00EA5016" w:rsidDel="003D2C50" w:rsidRDefault="004C4817">
            <w:pPr>
              <w:pStyle w:val="1"/>
              <w:rPr>
                <w:del w:id="8572" w:author="win10" w:date="2020-06-12T13:56:00Z"/>
              </w:rPr>
              <w:pPrChange w:id="8573" w:author="win10" w:date="2020-06-12T13:57:00Z">
                <w:pPr>
                  <w:jc w:val="left"/>
                </w:pPr>
              </w:pPrChange>
            </w:pPr>
            <w:del w:id="8574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27874D8" w14:textId="6120FA5B" w:rsidR="00EA5016" w:rsidDel="003D2C50" w:rsidRDefault="004C4817">
            <w:pPr>
              <w:pStyle w:val="1"/>
              <w:rPr>
                <w:del w:id="8575" w:author="win10" w:date="2020-06-12T13:56:00Z"/>
              </w:rPr>
              <w:pPrChange w:id="8576" w:author="win10" w:date="2020-06-12T13:57:00Z">
                <w:pPr>
                  <w:jc w:val="left"/>
                </w:pPr>
              </w:pPrChange>
            </w:pPr>
            <w:del w:id="8577" w:author="win10" w:date="2020-06-12T13:56:00Z">
              <w:r w:rsidDel="003D2C50">
                <w:rPr>
                  <w:rFonts w:hint="eastAsia"/>
                </w:rPr>
                <w:delText>无功调节选择开关，写属性</w:delText>
              </w:r>
              <w:r w:rsidDel="003D2C50">
                <w:delText>。</w:delText>
              </w:r>
            </w:del>
          </w:p>
          <w:p w14:paraId="42276261" w14:textId="32CE3C86" w:rsidR="00EA5016" w:rsidDel="003D2C50" w:rsidRDefault="004C4817">
            <w:pPr>
              <w:pStyle w:val="1"/>
              <w:rPr>
                <w:del w:id="8578" w:author="win10" w:date="2020-06-12T13:56:00Z"/>
              </w:rPr>
              <w:pPrChange w:id="8579" w:author="win10" w:date="2020-06-12T13:57:00Z">
                <w:pPr>
                  <w:jc w:val="left"/>
                </w:pPr>
              </w:pPrChange>
            </w:pPr>
            <w:del w:id="8580" w:author="win10" w:date="2020-06-12T13:56:00Z">
              <w:r w:rsidDel="003D2C50">
                <w:rPr>
                  <w:rFonts w:hint="eastAsia"/>
                </w:rPr>
                <w:delText>操作</w:delText>
              </w:r>
              <w:r w:rsidDel="003D2C50">
                <w:delText>：</w:delText>
              </w:r>
              <w:r w:rsidDel="003D2C50">
                <w:delText>O</w:delText>
              </w:r>
              <w:r w:rsidDel="003D2C50">
                <w:rPr>
                  <w:rFonts w:hint="eastAsia"/>
                </w:rPr>
                <w:delText>per</w:delText>
              </w:r>
              <w:r w:rsidDel="003D2C50">
                <w:delText>ation</w:delText>
              </w:r>
              <w:r w:rsidDel="003D2C50">
                <w:delText>。</w:delText>
              </w:r>
            </w:del>
          </w:p>
        </w:tc>
      </w:tr>
      <w:tr w:rsidR="00EA5016" w:rsidDel="003D2C50" w14:paraId="2D56B59F" w14:textId="50A455D8">
        <w:trPr>
          <w:tblCellSpacing w:w="0" w:type="dxa"/>
          <w:del w:id="8581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41ADB0C" w14:textId="7C81EF2B" w:rsidR="00EA5016" w:rsidDel="003D2C50" w:rsidRDefault="004C4817">
            <w:pPr>
              <w:pStyle w:val="1"/>
              <w:rPr>
                <w:del w:id="8582" w:author="win10" w:date="2020-06-12T13:56:00Z"/>
              </w:rPr>
              <w:pPrChange w:id="8583" w:author="win10" w:date="2020-06-12T13:57:00Z">
                <w:pPr>
                  <w:jc w:val="left"/>
                </w:pPr>
              </w:pPrChange>
            </w:pPr>
            <w:del w:id="8584" w:author="win10" w:date="2020-06-12T13:56:00Z">
              <w:r w:rsidDel="003D2C50">
                <w:delText>value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55221B8" w14:textId="50D9AE19" w:rsidR="00EA5016" w:rsidDel="003D2C50" w:rsidRDefault="004C4817">
            <w:pPr>
              <w:pStyle w:val="1"/>
              <w:rPr>
                <w:del w:id="8585" w:author="win10" w:date="2020-06-12T13:56:00Z"/>
              </w:rPr>
              <w:pPrChange w:id="8586" w:author="win10" w:date="2020-06-12T13:57:00Z">
                <w:pPr>
                  <w:jc w:val="left"/>
                </w:pPr>
              </w:pPrChange>
            </w:pPr>
            <w:del w:id="8587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AE458D3" w14:textId="67583A3A" w:rsidR="00EA5016" w:rsidDel="003D2C50" w:rsidRDefault="004C4817">
            <w:pPr>
              <w:pStyle w:val="1"/>
              <w:rPr>
                <w:del w:id="8588" w:author="win10" w:date="2020-06-12T13:56:00Z"/>
              </w:rPr>
              <w:pPrChange w:id="8589" w:author="win10" w:date="2020-06-12T13:57:00Z">
                <w:pPr>
                  <w:jc w:val="left"/>
                </w:pPr>
              </w:pPrChange>
            </w:pPr>
            <w:del w:id="8590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5306D59" w14:textId="680EBEF6" w:rsidR="00EA5016" w:rsidDel="003D2C50" w:rsidRDefault="004C4817">
            <w:pPr>
              <w:pStyle w:val="1"/>
              <w:rPr>
                <w:del w:id="8591" w:author="win10" w:date="2020-06-12T13:56:00Z"/>
              </w:rPr>
              <w:pPrChange w:id="8592" w:author="win10" w:date="2020-06-12T13:57:00Z">
                <w:pPr/>
              </w:pPrChange>
            </w:pPr>
            <w:del w:id="8593" w:author="win10" w:date="2020-06-12T13:56:00Z">
              <w:r w:rsidDel="003D2C50">
                <w:rPr>
                  <w:rFonts w:hint="eastAsia"/>
                </w:rPr>
                <w:delText>无功调节选择开关操作</w:delText>
              </w:r>
              <w:r w:rsidDel="003D2C50">
                <w:delText>。</w:delText>
              </w:r>
            </w:del>
          </w:p>
          <w:p w14:paraId="7DDFA8E0" w14:textId="7794BE16" w:rsidR="00EA5016" w:rsidDel="003D2C50" w:rsidRDefault="004C4817">
            <w:pPr>
              <w:pStyle w:val="1"/>
              <w:rPr>
                <w:del w:id="8594" w:author="win10" w:date="2020-06-12T13:56:00Z"/>
              </w:rPr>
              <w:pPrChange w:id="8595" w:author="win10" w:date="2020-06-12T13:57:00Z">
                <w:pPr>
                  <w:jc w:val="left"/>
                </w:pPr>
              </w:pPrChange>
            </w:pPr>
            <w:del w:id="8596" w:author="win10" w:date="2020-06-12T13:56:00Z">
              <w:r w:rsidDel="003D2C50">
                <w:rPr>
                  <w:rFonts w:hint="eastAsia"/>
                </w:rPr>
                <w:delText>请求消息</w:delText>
              </w:r>
              <w:r w:rsidDel="003D2C50">
                <w:delText>：</w:delText>
              </w:r>
              <w:r w:rsidDel="003D2C50">
                <w:rPr>
                  <w:rFonts w:cs="Arial"/>
                </w:rPr>
                <w:delText>Off</w:delText>
              </w:r>
              <w:r w:rsidDel="003D2C50">
                <w:rPr>
                  <w:rFonts w:cs="Arial" w:hint="eastAsia"/>
                </w:rPr>
                <w:delText>（关闭）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/>
                </w:rPr>
                <w:delText>PowerFactor</w:delText>
              </w:r>
              <w:r w:rsidDel="003D2C50">
                <w:rPr>
                  <w:rFonts w:cs="Arial" w:hint="eastAsia"/>
                </w:rPr>
                <w:delText>（功率因数设置有效）、</w:delText>
              </w:r>
              <w:r w:rsidDel="003D2C50">
                <w:rPr>
                  <w:rFonts w:cs="Arial"/>
                </w:rPr>
                <w:delText>ReactivePower</w:delText>
              </w:r>
              <w:r w:rsidDel="003D2C50">
                <w:rPr>
                  <w:rFonts w:cs="Arial" w:hint="eastAsia"/>
                </w:rPr>
                <w:delText>（无功比例设置有效）、</w:delText>
              </w:r>
              <w:r w:rsidDel="003D2C50">
                <w:rPr>
                  <w:rFonts w:cs="Arial" w:hint="eastAsia"/>
                </w:rPr>
                <w:delText>Q</w:delText>
              </w:r>
              <w:r w:rsidDel="003D2C50">
                <w:rPr>
                  <w:rFonts w:cs="Arial"/>
                </w:rPr>
                <w:delText>PCurve</w:delText>
              </w:r>
              <w:r w:rsidDel="003D2C50">
                <w:rPr>
                  <w:rFonts w:cs="Arial" w:hint="eastAsia"/>
                </w:rPr>
                <w:delText>（</w:delText>
              </w:r>
              <w:r w:rsidDel="003D2C50">
                <w:rPr>
                  <w:rFonts w:cs="Arial" w:hint="eastAsia"/>
                </w:rPr>
                <w:delText>Q</w:delText>
              </w:r>
              <w:r w:rsidDel="003D2C50">
                <w:rPr>
                  <w:rFonts w:cs="Arial"/>
                </w:rPr>
                <w:delText>P</w:delText>
              </w:r>
              <w:r w:rsidDel="003D2C50">
                <w:rPr>
                  <w:rFonts w:cs="Arial" w:hint="eastAsia"/>
                </w:rPr>
                <w:delText>曲线设置启用）、</w:delText>
              </w:r>
              <w:r w:rsidDel="003D2C50">
                <w:rPr>
                  <w:rFonts w:cs="Arial" w:hint="eastAsia"/>
                </w:rPr>
                <w:delText>Q</w:delText>
              </w:r>
              <w:r w:rsidDel="003D2C50">
                <w:rPr>
                  <w:rFonts w:cs="Arial"/>
                </w:rPr>
                <w:delText>UCurve</w:delText>
              </w:r>
              <w:r w:rsidDel="003D2C50">
                <w:rPr>
                  <w:rFonts w:cs="Arial" w:hint="eastAsia"/>
                </w:rPr>
                <w:delText>（</w:delText>
              </w:r>
              <w:r w:rsidDel="003D2C50">
                <w:rPr>
                  <w:rFonts w:cs="Arial" w:hint="eastAsia"/>
                </w:rPr>
                <w:delText>Q</w:delText>
              </w:r>
              <w:r w:rsidDel="003D2C50">
                <w:rPr>
                  <w:rFonts w:cs="Arial"/>
                </w:rPr>
                <w:delText>U</w:delText>
              </w:r>
              <w:r w:rsidDel="003D2C50">
                <w:rPr>
                  <w:rFonts w:cs="Arial" w:hint="eastAsia"/>
                </w:rPr>
                <w:delText>曲线设置启用）</w:delText>
              </w:r>
              <w:r w:rsidDel="003D2C50">
                <w:delText>。</w:delText>
              </w:r>
            </w:del>
          </w:p>
          <w:p w14:paraId="085E8666" w14:textId="4D5F0089" w:rsidR="00EA5016" w:rsidDel="003D2C50" w:rsidRDefault="004C4817">
            <w:pPr>
              <w:pStyle w:val="1"/>
              <w:rPr>
                <w:del w:id="8597" w:author="win10" w:date="2020-06-12T13:56:00Z"/>
              </w:rPr>
              <w:pPrChange w:id="8598" w:author="win10" w:date="2020-06-12T13:57:00Z">
                <w:pPr>
                  <w:jc w:val="left"/>
                </w:pPr>
              </w:pPrChange>
            </w:pPr>
            <w:del w:id="8599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728261EF" w14:textId="4B7E23A6" w:rsidR="00EA5016" w:rsidDel="003D2C50" w:rsidRDefault="00EA5016">
      <w:pPr>
        <w:pStyle w:val="1"/>
        <w:rPr>
          <w:del w:id="8600" w:author="win10" w:date="2020-06-12T13:56:00Z"/>
        </w:rPr>
        <w:pPrChange w:id="8601" w:author="win10" w:date="2020-06-12T13:57:00Z">
          <w:pPr/>
        </w:pPrChange>
      </w:pPr>
    </w:p>
    <w:p w14:paraId="0EF4117A" w14:textId="2AA9AE20" w:rsidR="00EA5016" w:rsidDel="003D2C50" w:rsidRDefault="004C4817">
      <w:pPr>
        <w:pStyle w:val="1"/>
        <w:rPr>
          <w:del w:id="8602" w:author="win10" w:date="2020-06-12T13:56:00Z"/>
          <w:rFonts w:cs="Arial"/>
          <w:bCs/>
        </w:rPr>
        <w:pPrChange w:id="8603" w:author="win10" w:date="2020-06-12T13:57:00Z">
          <w:pPr>
            <w:ind w:firstLine="420"/>
          </w:pPr>
        </w:pPrChange>
      </w:pPr>
      <w:del w:id="8604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PowerFactor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444F2E57" w14:textId="2581783B" w:rsidR="00EA5016" w:rsidDel="003D2C50" w:rsidRDefault="004C4817">
      <w:pPr>
        <w:pStyle w:val="1"/>
        <w:rPr>
          <w:del w:id="8605" w:author="win10" w:date="2020-06-12T13:56:00Z"/>
          <w:rFonts w:cs="Arial"/>
          <w:bCs/>
        </w:rPr>
        <w:pPrChange w:id="8606" w:author="win10" w:date="2020-06-12T13:57:00Z">
          <w:pPr/>
        </w:pPrChange>
      </w:pPr>
      <w:del w:id="8607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30D1E0F1" w14:textId="4C338DC5">
        <w:trPr>
          <w:tblHeader/>
          <w:tblCellSpacing w:w="0" w:type="dxa"/>
          <w:del w:id="8608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CB1A236" w14:textId="3A0AD946" w:rsidR="00EA5016" w:rsidDel="003D2C50" w:rsidRDefault="004C4817">
            <w:pPr>
              <w:pStyle w:val="1"/>
              <w:rPr>
                <w:del w:id="860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610" w:author="win10" w:date="2020-06-12T13:57:00Z">
                <w:pPr>
                  <w:widowControl/>
                  <w:jc w:val="center"/>
                </w:pPr>
              </w:pPrChange>
            </w:pPr>
            <w:del w:id="861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5A8CCF5" w14:textId="0BF75EF6" w:rsidR="00EA5016" w:rsidDel="003D2C50" w:rsidRDefault="004C4817">
            <w:pPr>
              <w:pStyle w:val="1"/>
              <w:rPr>
                <w:del w:id="861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613" w:author="win10" w:date="2020-06-12T13:57:00Z">
                <w:pPr>
                  <w:widowControl/>
                  <w:jc w:val="center"/>
                </w:pPr>
              </w:pPrChange>
            </w:pPr>
            <w:del w:id="861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7CB9697" w14:textId="7F724B09" w:rsidR="00EA5016" w:rsidDel="003D2C50" w:rsidRDefault="004C4817">
            <w:pPr>
              <w:pStyle w:val="1"/>
              <w:rPr>
                <w:del w:id="861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616" w:author="win10" w:date="2020-06-12T13:57:00Z">
                <w:pPr>
                  <w:widowControl/>
                  <w:jc w:val="center"/>
                </w:pPr>
              </w:pPrChange>
            </w:pPr>
            <w:del w:id="861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85CF28D" w14:textId="744312C2" w:rsidR="00EA5016" w:rsidDel="003D2C50" w:rsidRDefault="004C4817">
            <w:pPr>
              <w:pStyle w:val="1"/>
              <w:rPr>
                <w:del w:id="861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619" w:author="win10" w:date="2020-06-12T13:57:00Z">
                <w:pPr>
                  <w:widowControl/>
                  <w:jc w:val="center"/>
                </w:pPr>
              </w:pPrChange>
            </w:pPr>
            <w:del w:id="862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50E2BEB8" w14:textId="7F4BF2C8">
        <w:trPr>
          <w:tblCellSpacing w:w="0" w:type="dxa"/>
          <w:del w:id="862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EAF4F98" w14:textId="581CB73F" w:rsidR="00EA5016" w:rsidDel="003D2C50" w:rsidRDefault="004C4817">
            <w:pPr>
              <w:pStyle w:val="1"/>
              <w:rPr>
                <w:del w:id="8622" w:author="win10" w:date="2020-06-12T13:56:00Z"/>
              </w:rPr>
              <w:pPrChange w:id="8623" w:author="win10" w:date="2020-06-12T13:57:00Z">
                <w:pPr>
                  <w:jc w:val="left"/>
                </w:pPr>
              </w:pPrChange>
            </w:pPr>
            <w:del w:id="8624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68D7674" w14:textId="303F9011" w:rsidR="00EA5016" w:rsidDel="003D2C50" w:rsidRDefault="004C4817">
            <w:pPr>
              <w:pStyle w:val="1"/>
              <w:rPr>
                <w:del w:id="8625" w:author="win10" w:date="2020-06-12T13:56:00Z"/>
              </w:rPr>
              <w:pPrChange w:id="8626" w:author="win10" w:date="2020-06-12T13:57:00Z">
                <w:pPr>
                  <w:jc w:val="left"/>
                </w:pPr>
              </w:pPrChange>
            </w:pPr>
            <w:del w:id="8627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C05F9EA" w14:textId="7407F6E7" w:rsidR="00EA5016" w:rsidDel="003D2C50" w:rsidRDefault="004C4817">
            <w:pPr>
              <w:pStyle w:val="1"/>
              <w:rPr>
                <w:del w:id="8628" w:author="win10" w:date="2020-06-12T13:56:00Z"/>
              </w:rPr>
              <w:pPrChange w:id="8629" w:author="win10" w:date="2020-06-12T13:57:00Z">
                <w:pPr>
                  <w:jc w:val="left"/>
                </w:pPr>
              </w:pPrChange>
            </w:pPr>
            <w:del w:id="8630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C513B35" w14:textId="1AA3934A" w:rsidR="00EA5016" w:rsidDel="003D2C50" w:rsidRDefault="004C4817">
            <w:pPr>
              <w:pStyle w:val="1"/>
              <w:rPr>
                <w:del w:id="8631" w:author="win10" w:date="2020-06-12T13:56:00Z"/>
              </w:rPr>
              <w:pPrChange w:id="8632" w:author="win10" w:date="2020-06-12T13:57:00Z">
                <w:pPr>
                  <w:jc w:val="left"/>
                </w:pPr>
              </w:pPrChange>
            </w:pPr>
            <w:del w:id="8633" w:author="win10" w:date="2020-06-12T13:56:00Z">
              <w:r w:rsidDel="003D2C50">
                <w:rPr>
                  <w:rFonts w:hint="eastAsia"/>
                </w:rPr>
                <w:delText>功率因数设置，读属性</w:delText>
              </w:r>
              <w:r w:rsidDel="003D2C50">
                <w:delText>。</w:delText>
              </w:r>
            </w:del>
          </w:p>
          <w:p w14:paraId="435938BF" w14:textId="40686087" w:rsidR="00EA5016" w:rsidDel="003D2C50" w:rsidRDefault="004C4817">
            <w:pPr>
              <w:pStyle w:val="1"/>
              <w:rPr>
                <w:del w:id="8634" w:author="win10" w:date="2020-06-12T13:56:00Z"/>
              </w:rPr>
              <w:pPrChange w:id="8635" w:author="win10" w:date="2020-06-12T13:57:00Z">
                <w:pPr>
                  <w:jc w:val="left"/>
                </w:pPr>
              </w:pPrChange>
            </w:pPr>
            <w:del w:id="8636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75FC6527" w14:textId="63D95D5E">
        <w:trPr>
          <w:tblCellSpacing w:w="0" w:type="dxa"/>
          <w:del w:id="863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5BB6FB0" w14:textId="6B2D1787" w:rsidR="00EA5016" w:rsidDel="003D2C50" w:rsidRDefault="004C4817">
            <w:pPr>
              <w:pStyle w:val="1"/>
              <w:rPr>
                <w:del w:id="8638" w:author="win10" w:date="2020-06-12T13:56:00Z"/>
              </w:rPr>
              <w:pPrChange w:id="8639" w:author="win10" w:date="2020-06-12T13:57:00Z">
                <w:pPr>
                  <w:jc w:val="left"/>
                </w:pPr>
              </w:pPrChange>
            </w:pPr>
            <w:del w:id="8640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2B87A6C" w14:textId="7D136ECD" w:rsidR="00EA5016" w:rsidDel="003D2C50" w:rsidRDefault="004C4817">
            <w:pPr>
              <w:pStyle w:val="1"/>
              <w:rPr>
                <w:del w:id="8641" w:author="win10" w:date="2020-06-12T13:56:00Z"/>
              </w:rPr>
              <w:pPrChange w:id="8642" w:author="win10" w:date="2020-06-12T13:57:00Z">
                <w:pPr>
                  <w:jc w:val="left"/>
                </w:pPr>
              </w:pPrChange>
            </w:pPr>
            <w:del w:id="8643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A3D3FA7" w14:textId="162910AA" w:rsidR="00EA5016" w:rsidDel="003D2C50" w:rsidRDefault="004C4817">
            <w:pPr>
              <w:pStyle w:val="1"/>
              <w:rPr>
                <w:del w:id="8644" w:author="win10" w:date="2020-06-12T13:56:00Z"/>
              </w:rPr>
              <w:pPrChange w:id="8645" w:author="win10" w:date="2020-06-12T13:57:00Z">
                <w:pPr>
                  <w:jc w:val="left"/>
                </w:pPr>
              </w:pPrChange>
            </w:pPr>
            <w:del w:id="8646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ABFA8E8" w14:textId="6780491C" w:rsidR="00EA5016" w:rsidDel="003D2C50" w:rsidRDefault="004C4817">
            <w:pPr>
              <w:pStyle w:val="1"/>
              <w:rPr>
                <w:del w:id="8647" w:author="win10" w:date="2020-06-12T13:56:00Z"/>
              </w:rPr>
              <w:pPrChange w:id="8648" w:author="win10" w:date="2020-06-12T13:57:00Z">
                <w:pPr/>
              </w:pPrChange>
            </w:pPr>
            <w:del w:id="8649" w:author="win10" w:date="2020-06-12T13:56:00Z">
              <w:r w:rsidDel="003D2C50">
                <w:rPr>
                  <w:rFonts w:hint="eastAsia"/>
                </w:rPr>
                <w:delText>功率因数设置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，单位为无</w:delText>
              </w:r>
              <w:r w:rsidDel="003D2C50">
                <w:delText>。</w:delText>
              </w:r>
            </w:del>
          </w:p>
          <w:p w14:paraId="65BFB1CF" w14:textId="3CFB6CBC" w:rsidR="00EA5016" w:rsidDel="003D2C50" w:rsidRDefault="004C4817">
            <w:pPr>
              <w:pStyle w:val="1"/>
              <w:rPr>
                <w:del w:id="8650" w:author="win10" w:date="2020-06-12T13:56:00Z"/>
              </w:rPr>
              <w:pPrChange w:id="8651" w:author="win10" w:date="2020-06-12T13:57:00Z">
                <w:pPr/>
              </w:pPrChange>
            </w:pPr>
            <w:del w:id="8652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061530C3" w14:textId="0EE0DF0B" w:rsidR="00EA5016" w:rsidDel="003D2C50" w:rsidRDefault="004C4817">
            <w:pPr>
              <w:pStyle w:val="1"/>
              <w:rPr>
                <w:del w:id="8653" w:author="win10" w:date="2020-06-12T13:56:00Z"/>
              </w:rPr>
              <w:pPrChange w:id="8654" w:author="win10" w:date="2020-06-12T13:57:00Z">
                <w:pPr/>
              </w:pPrChange>
            </w:pPr>
            <w:del w:id="8655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 w:hint="eastAsia"/>
                </w:rPr>
                <w:delText>0.8</w:delText>
              </w:r>
              <w:r w:rsidDel="003D2C50">
                <w:delText>。</w:delText>
              </w:r>
            </w:del>
          </w:p>
        </w:tc>
      </w:tr>
    </w:tbl>
    <w:p w14:paraId="6EC191D6" w14:textId="24DFDE14" w:rsidR="00EA5016" w:rsidDel="003D2C50" w:rsidRDefault="00EA5016">
      <w:pPr>
        <w:pStyle w:val="1"/>
        <w:rPr>
          <w:del w:id="8656" w:author="win10" w:date="2020-06-12T13:56:00Z"/>
          <w:bCs/>
        </w:rPr>
        <w:pPrChange w:id="8657" w:author="win10" w:date="2020-06-12T13:57:00Z">
          <w:pPr/>
        </w:pPrChange>
      </w:pPr>
    </w:p>
    <w:p w14:paraId="1304A493" w14:textId="24F95466" w:rsidR="00EA5016" w:rsidDel="003D2C50" w:rsidRDefault="004C4817">
      <w:pPr>
        <w:pStyle w:val="1"/>
        <w:rPr>
          <w:del w:id="8658" w:author="win10" w:date="2020-06-12T13:56:00Z"/>
          <w:rFonts w:cs="Arial"/>
          <w:bCs/>
        </w:rPr>
        <w:pPrChange w:id="8659" w:author="win10" w:date="2020-06-12T13:57:00Z">
          <w:pPr/>
        </w:pPrChange>
      </w:pPr>
      <w:del w:id="8660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297B4B59" w14:textId="0A72FC92">
        <w:trPr>
          <w:tblHeader/>
          <w:tblCellSpacing w:w="0" w:type="dxa"/>
          <w:del w:id="866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42A492F" w14:textId="65888FE6" w:rsidR="00EA5016" w:rsidDel="003D2C50" w:rsidRDefault="004C4817">
            <w:pPr>
              <w:pStyle w:val="1"/>
              <w:rPr>
                <w:del w:id="866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663" w:author="win10" w:date="2020-06-12T13:57:00Z">
                <w:pPr>
                  <w:widowControl/>
                  <w:jc w:val="center"/>
                </w:pPr>
              </w:pPrChange>
            </w:pPr>
            <w:del w:id="866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546693D" w14:textId="7168E976" w:rsidR="00EA5016" w:rsidDel="003D2C50" w:rsidRDefault="004C4817">
            <w:pPr>
              <w:pStyle w:val="1"/>
              <w:rPr>
                <w:del w:id="866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666" w:author="win10" w:date="2020-06-12T13:57:00Z">
                <w:pPr>
                  <w:widowControl/>
                  <w:jc w:val="center"/>
                </w:pPr>
              </w:pPrChange>
            </w:pPr>
            <w:del w:id="866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94028D9" w14:textId="567F6BB8" w:rsidR="00EA5016" w:rsidDel="003D2C50" w:rsidRDefault="004C4817">
            <w:pPr>
              <w:pStyle w:val="1"/>
              <w:rPr>
                <w:del w:id="866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669" w:author="win10" w:date="2020-06-12T13:57:00Z">
                <w:pPr>
                  <w:widowControl/>
                  <w:jc w:val="center"/>
                </w:pPr>
              </w:pPrChange>
            </w:pPr>
            <w:del w:id="867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D6BBE95" w14:textId="4D608249" w:rsidR="00EA5016" w:rsidDel="003D2C50" w:rsidRDefault="004C4817">
            <w:pPr>
              <w:pStyle w:val="1"/>
              <w:rPr>
                <w:del w:id="867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672" w:author="win10" w:date="2020-06-12T13:57:00Z">
                <w:pPr>
                  <w:widowControl/>
                  <w:jc w:val="center"/>
                </w:pPr>
              </w:pPrChange>
            </w:pPr>
            <w:del w:id="867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4335AEF8" w14:textId="7CB3BA91">
        <w:trPr>
          <w:tblCellSpacing w:w="0" w:type="dxa"/>
          <w:del w:id="8674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A065A7D" w14:textId="3463E07B" w:rsidR="00EA5016" w:rsidDel="003D2C50" w:rsidRDefault="004C4817">
            <w:pPr>
              <w:pStyle w:val="1"/>
              <w:rPr>
                <w:del w:id="8675" w:author="win10" w:date="2020-06-12T13:56:00Z"/>
              </w:rPr>
              <w:pPrChange w:id="8676" w:author="win10" w:date="2020-06-12T13:57:00Z">
                <w:pPr>
                  <w:jc w:val="left"/>
                </w:pPr>
              </w:pPrChange>
            </w:pPr>
            <w:del w:id="8677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0CA6059" w14:textId="1727434E" w:rsidR="00EA5016" w:rsidDel="003D2C50" w:rsidRDefault="004C4817">
            <w:pPr>
              <w:pStyle w:val="1"/>
              <w:rPr>
                <w:del w:id="8678" w:author="win10" w:date="2020-06-12T13:56:00Z"/>
              </w:rPr>
              <w:pPrChange w:id="8679" w:author="win10" w:date="2020-06-12T13:57:00Z">
                <w:pPr>
                  <w:jc w:val="left"/>
                </w:pPr>
              </w:pPrChange>
            </w:pPr>
            <w:del w:id="8680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EDF28BF" w14:textId="3B43755F" w:rsidR="00EA5016" w:rsidDel="003D2C50" w:rsidRDefault="004C4817">
            <w:pPr>
              <w:pStyle w:val="1"/>
              <w:rPr>
                <w:del w:id="8681" w:author="win10" w:date="2020-06-12T13:56:00Z"/>
              </w:rPr>
              <w:pPrChange w:id="8682" w:author="win10" w:date="2020-06-12T13:57:00Z">
                <w:pPr>
                  <w:jc w:val="left"/>
                </w:pPr>
              </w:pPrChange>
            </w:pPr>
            <w:del w:id="8683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22B0F3C" w14:textId="6D9BC44F" w:rsidR="00EA5016" w:rsidDel="003D2C50" w:rsidRDefault="004C4817">
            <w:pPr>
              <w:pStyle w:val="1"/>
              <w:rPr>
                <w:del w:id="8684" w:author="win10" w:date="2020-06-12T13:56:00Z"/>
              </w:rPr>
              <w:pPrChange w:id="8685" w:author="win10" w:date="2020-06-12T13:57:00Z">
                <w:pPr>
                  <w:jc w:val="left"/>
                </w:pPr>
              </w:pPrChange>
            </w:pPr>
            <w:del w:id="8686" w:author="win10" w:date="2020-06-12T13:56:00Z">
              <w:r w:rsidDel="003D2C50">
                <w:rPr>
                  <w:rFonts w:hint="eastAsia"/>
                </w:rPr>
                <w:delText>功率因数设置，写属性</w:delText>
              </w:r>
              <w:r w:rsidDel="003D2C50">
                <w:delText>。</w:delText>
              </w:r>
            </w:del>
          </w:p>
          <w:p w14:paraId="28F4678F" w14:textId="25BA71FD" w:rsidR="00EA5016" w:rsidDel="003D2C50" w:rsidRDefault="004C4817">
            <w:pPr>
              <w:pStyle w:val="1"/>
              <w:rPr>
                <w:del w:id="8687" w:author="win10" w:date="2020-06-12T13:56:00Z"/>
              </w:rPr>
              <w:pPrChange w:id="8688" w:author="win10" w:date="2020-06-12T13:57:00Z">
                <w:pPr>
                  <w:jc w:val="left"/>
                </w:pPr>
              </w:pPrChange>
            </w:pPr>
            <w:del w:id="8689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47A94982" w14:textId="68C2423E">
        <w:trPr>
          <w:tblCellSpacing w:w="0" w:type="dxa"/>
          <w:del w:id="8690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D8627A6" w14:textId="7DF6C422" w:rsidR="00EA5016" w:rsidDel="003D2C50" w:rsidRDefault="004C4817">
            <w:pPr>
              <w:pStyle w:val="1"/>
              <w:rPr>
                <w:del w:id="8691" w:author="win10" w:date="2020-06-12T13:56:00Z"/>
              </w:rPr>
              <w:pPrChange w:id="8692" w:author="win10" w:date="2020-06-12T13:57:00Z">
                <w:pPr>
                  <w:jc w:val="left"/>
                </w:pPr>
              </w:pPrChange>
            </w:pPr>
            <w:del w:id="8693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EABF70E" w14:textId="72B2CA27" w:rsidR="00EA5016" w:rsidDel="003D2C50" w:rsidRDefault="004C4817">
            <w:pPr>
              <w:pStyle w:val="1"/>
              <w:rPr>
                <w:del w:id="8694" w:author="win10" w:date="2020-06-12T13:56:00Z"/>
              </w:rPr>
              <w:pPrChange w:id="8695" w:author="win10" w:date="2020-06-12T13:57:00Z">
                <w:pPr>
                  <w:jc w:val="left"/>
                </w:pPr>
              </w:pPrChange>
            </w:pPr>
            <w:del w:id="8696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6318F5B" w14:textId="00919FBF" w:rsidR="00EA5016" w:rsidDel="003D2C50" w:rsidRDefault="004C4817">
            <w:pPr>
              <w:pStyle w:val="1"/>
              <w:rPr>
                <w:del w:id="8697" w:author="win10" w:date="2020-06-12T13:56:00Z"/>
              </w:rPr>
              <w:pPrChange w:id="8698" w:author="win10" w:date="2020-06-12T13:57:00Z">
                <w:pPr>
                  <w:jc w:val="left"/>
                </w:pPr>
              </w:pPrChange>
            </w:pPr>
            <w:del w:id="8699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6556388" w14:textId="4C2E4C19" w:rsidR="00EA5016" w:rsidDel="003D2C50" w:rsidRDefault="004C4817">
            <w:pPr>
              <w:pStyle w:val="1"/>
              <w:rPr>
                <w:del w:id="8700" w:author="win10" w:date="2020-06-12T13:56:00Z"/>
              </w:rPr>
              <w:pPrChange w:id="8701" w:author="win10" w:date="2020-06-12T13:57:00Z">
                <w:pPr>
                  <w:jc w:val="left"/>
                </w:pPr>
              </w:pPrChange>
            </w:pPr>
            <w:del w:id="8702" w:author="win10" w:date="2020-06-12T13:56:00Z">
              <w:r w:rsidDel="003D2C50">
                <w:rPr>
                  <w:rFonts w:hint="eastAsia"/>
                </w:rPr>
                <w:delText>功率因数设置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，单位为无</w:delText>
              </w:r>
              <w:r w:rsidDel="003D2C50">
                <w:delText>。</w:delText>
              </w:r>
            </w:del>
          </w:p>
          <w:p w14:paraId="44D85191" w14:textId="2296F13F" w:rsidR="00EA5016" w:rsidDel="003D2C50" w:rsidRDefault="004C4817">
            <w:pPr>
              <w:pStyle w:val="1"/>
              <w:rPr>
                <w:del w:id="8703" w:author="win10" w:date="2020-06-12T13:56:00Z"/>
              </w:rPr>
              <w:pPrChange w:id="8704" w:author="win10" w:date="2020-06-12T13:57:00Z">
                <w:pPr>
                  <w:jc w:val="left"/>
                </w:pPr>
              </w:pPrChange>
            </w:pPr>
            <w:del w:id="8705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cs="Arial" w:hint="eastAsia"/>
                </w:rPr>
                <w:delText>0.8</w:delText>
              </w:r>
              <w:r w:rsidDel="003D2C50">
                <w:delText>。</w:delText>
              </w:r>
            </w:del>
          </w:p>
          <w:p w14:paraId="39BDF693" w14:textId="7D776748" w:rsidR="00EA5016" w:rsidDel="003D2C50" w:rsidRDefault="004C4817">
            <w:pPr>
              <w:pStyle w:val="1"/>
              <w:rPr>
                <w:del w:id="8706" w:author="win10" w:date="2020-06-12T13:56:00Z"/>
              </w:rPr>
              <w:pPrChange w:id="8707" w:author="win10" w:date="2020-06-12T13:57:00Z">
                <w:pPr>
                  <w:jc w:val="left"/>
                </w:pPr>
              </w:pPrChange>
            </w:pPr>
            <w:del w:id="8708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4475CD7A" w14:textId="7F7445EC" w:rsidR="00EA5016" w:rsidDel="003D2C50" w:rsidRDefault="00EA5016">
      <w:pPr>
        <w:pStyle w:val="1"/>
        <w:rPr>
          <w:del w:id="8709" w:author="win10" w:date="2020-06-12T13:56:00Z"/>
        </w:rPr>
        <w:pPrChange w:id="8710" w:author="win10" w:date="2020-06-12T13:57:00Z">
          <w:pPr/>
        </w:pPrChange>
      </w:pPr>
    </w:p>
    <w:p w14:paraId="7658A592" w14:textId="3B3CA638" w:rsidR="00EA5016" w:rsidDel="003D2C50" w:rsidRDefault="004C4817">
      <w:pPr>
        <w:pStyle w:val="1"/>
        <w:rPr>
          <w:del w:id="8711" w:author="win10" w:date="2020-06-12T13:56:00Z"/>
          <w:rFonts w:cs="Arial"/>
          <w:bCs/>
        </w:rPr>
        <w:pPrChange w:id="8712" w:author="win10" w:date="2020-06-12T13:57:00Z">
          <w:pPr>
            <w:ind w:firstLine="420"/>
          </w:pPr>
        </w:pPrChange>
      </w:pPr>
      <w:del w:id="8713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ReactivePowerRatio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41D4D397" w14:textId="3BE0FC1C" w:rsidR="00EA5016" w:rsidDel="003D2C50" w:rsidRDefault="004C4817">
      <w:pPr>
        <w:pStyle w:val="1"/>
        <w:rPr>
          <w:del w:id="8714" w:author="win10" w:date="2020-06-12T13:56:00Z"/>
          <w:rFonts w:cs="Arial"/>
          <w:bCs/>
        </w:rPr>
        <w:pPrChange w:id="8715" w:author="win10" w:date="2020-06-12T13:57:00Z">
          <w:pPr/>
        </w:pPrChange>
      </w:pPr>
      <w:del w:id="8716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5BC08BF5" w14:textId="47D18C61">
        <w:trPr>
          <w:tblHeader/>
          <w:tblCellSpacing w:w="0" w:type="dxa"/>
          <w:del w:id="871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CC623F2" w14:textId="18768B40" w:rsidR="00EA5016" w:rsidDel="003D2C50" w:rsidRDefault="004C4817">
            <w:pPr>
              <w:pStyle w:val="1"/>
              <w:rPr>
                <w:del w:id="871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719" w:author="win10" w:date="2020-06-12T13:57:00Z">
                <w:pPr>
                  <w:widowControl/>
                  <w:jc w:val="center"/>
                </w:pPr>
              </w:pPrChange>
            </w:pPr>
            <w:del w:id="872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85DB774" w14:textId="42FB9E43" w:rsidR="00EA5016" w:rsidDel="003D2C50" w:rsidRDefault="004C4817">
            <w:pPr>
              <w:pStyle w:val="1"/>
              <w:rPr>
                <w:del w:id="872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722" w:author="win10" w:date="2020-06-12T13:57:00Z">
                <w:pPr>
                  <w:widowControl/>
                  <w:jc w:val="center"/>
                </w:pPr>
              </w:pPrChange>
            </w:pPr>
            <w:del w:id="872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E53D45A" w14:textId="13CDEB44" w:rsidR="00EA5016" w:rsidDel="003D2C50" w:rsidRDefault="004C4817">
            <w:pPr>
              <w:pStyle w:val="1"/>
              <w:rPr>
                <w:del w:id="872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725" w:author="win10" w:date="2020-06-12T13:57:00Z">
                <w:pPr>
                  <w:widowControl/>
                  <w:jc w:val="center"/>
                </w:pPr>
              </w:pPrChange>
            </w:pPr>
            <w:del w:id="872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1065A3C" w14:textId="4445E0E5" w:rsidR="00EA5016" w:rsidDel="003D2C50" w:rsidRDefault="004C4817">
            <w:pPr>
              <w:pStyle w:val="1"/>
              <w:rPr>
                <w:del w:id="872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728" w:author="win10" w:date="2020-06-12T13:57:00Z">
                <w:pPr>
                  <w:widowControl/>
                  <w:jc w:val="center"/>
                </w:pPr>
              </w:pPrChange>
            </w:pPr>
            <w:del w:id="872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5EA72DF3" w14:textId="5778DDED">
        <w:trPr>
          <w:tblCellSpacing w:w="0" w:type="dxa"/>
          <w:del w:id="8730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4C61FE2" w14:textId="10EB1031" w:rsidR="00EA5016" w:rsidDel="003D2C50" w:rsidRDefault="004C4817">
            <w:pPr>
              <w:pStyle w:val="1"/>
              <w:rPr>
                <w:del w:id="8731" w:author="win10" w:date="2020-06-12T13:56:00Z"/>
              </w:rPr>
              <w:pPrChange w:id="8732" w:author="win10" w:date="2020-06-12T13:57:00Z">
                <w:pPr>
                  <w:jc w:val="left"/>
                </w:pPr>
              </w:pPrChange>
            </w:pPr>
            <w:del w:id="8733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FC1C777" w14:textId="2DA62CDF" w:rsidR="00EA5016" w:rsidDel="003D2C50" w:rsidRDefault="004C4817">
            <w:pPr>
              <w:pStyle w:val="1"/>
              <w:rPr>
                <w:del w:id="8734" w:author="win10" w:date="2020-06-12T13:56:00Z"/>
              </w:rPr>
              <w:pPrChange w:id="8735" w:author="win10" w:date="2020-06-12T13:57:00Z">
                <w:pPr>
                  <w:jc w:val="left"/>
                </w:pPr>
              </w:pPrChange>
            </w:pPr>
            <w:del w:id="8736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80DFA13" w14:textId="32DD9ECF" w:rsidR="00EA5016" w:rsidDel="003D2C50" w:rsidRDefault="004C4817">
            <w:pPr>
              <w:pStyle w:val="1"/>
              <w:rPr>
                <w:del w:id="8737" w:author="win10" w:date="2020-06-12T13:56:00Z"/>
              </w:rPr>
              <w:pPrChange w:id="8738" w:author="win10" w:date="2020-06-12T13:57:00Z">
                <w:pPr>
                  <w:jc w:val="left"/>
                </w:pPr>
              </w:pPrChange>
            </w:pPr>
            <w:del w:id="8739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B3F5637" w14:textId="36C85837" w:rsidR="00EA5016" w:rsidDel="003D2C50" w:rsidRDefault="004C4817">
            <w:pPr>
              <w:pStyle w:val="1"/>
              <w:rPr>
                <w:del w:id="8740" w:author="win10" w:date="2020-06-12T13:56:00Z"/>
              </w:rPr>
              <w:pPrChange w:id="8741" w:author="win10" w:date="2020-06-12T13:57:00Z">
                <w:pPr>
                  <w:jc w:val="left"/>
                </w:pPr>
              </w:pPrChange>
            </w:pPr>
            <w:del w:id="8742" w:author="win10" w:date="2020-06-12T13:56:00Z">
              <w:r w:rsidDel="003D2C50">
                <w:rPr>
                  <w:rFonts w:hint="eastAsia"/>
                </w:rPr>
                <w:delText>无功比例设置，读属性</w:delText>
              </w:r>
              <w:r w:rsidDel="003D2C50">
                <w:delText>。</w:delText>
              </w:r>
            </w:del>
          </w:p>
          <w:p w14:paraId="67DB2F01" w14:textId="06FDF3A6" w:rsidR="00EA5016" w:rsidDel="003D2C50" w:rsidRDefault="004C4817">
            <w:pPr>
              <w:pStyle w:val="1"/>
              <w:rPr>
                <w:del w:id="8743" w:author="win10" w:date="2020-06-12T13:56:00Z"/>
              </w:rPr>
              <w:pPrChange w:id="8744" w:author="win10" w:date="2020-06-12T13:57:00Z">
                <w:pPr>
                  <w:jc w:val="left"/>
                </w:pPr>
              </w:pPrChange>
            </w:pPr>
            <w:del w:id="8745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476DF238" w14:textId="44FE1986">
        <w:trPr>
          <w:tblCellSpacing w:w="0" w:type="dxa"/>
          <w:del w:id="874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E9AB564" w14:textId="78035B4F" w:rsidR="00EA5016" w:rsidDel="003D2C50" w:rsidRDefault="004C4817">
            <w:pPr>
              <w:pStyle w:val="1"/>
              <w:rPr>
                <w:del w:id="8747" w:author="win10" w:date="2020-06-12T13:56:00Z"/>
              </w:rPr>
              <w:pPrChange w:id="8748" w:author="win10" w:date="2020-06-12T13:57:00Z">
                <w:pPr>
                  <w:jc w:val="left"/>
                </w:pPr>
              </w:pPrChange>
            </w:pPr>
            <w:del w:id="8749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02DAFAC" w14:textId="3D68B9A1" w:rsidR="00EA5016" w:rsidDel="003D2C50" w:rsidRDefault="004C4817">
            <w:pPr>
              <w:pStyle w:val="1"/>
              <w:rPr>
                <w:del w:id="8750" w:author="win10" w:date="2020-06-12T13:56:00Z"/>
              </w:rPr>
              <w:pPrChange w:id="8751" w:author="win10" w:date="2020-06-12T13:57:00Z">
                <w:pPr>
                  <w:jc w:val="left"/>
                </w:pPr>
              </w:pPrChange>
            </w:pPr>
            <w:del w:id="8752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3B91402" w14:textId="003F400D" w:rsidR="00EA5016" w:rsidDel="003D2C50" w:rsidRDefault="004C4817">
            <w:pPr>
              <w:pStyle w:val="1"/>
              <w:rPr>
                <w:del w:id="8753" w:author="win10" w:date="2020-06-12T13:56:00Z"/>
              </w:rPr>
              <w:pPrChange w:id="8754" w:author="win10" w:date="2020-06-12T13:57:00Z">
                <w:pPr>
                  <w:jc w:val="left"/>
                </w:pPr>
              </w:pPrChange>
            </w:pPr>
            <w:del w:id="8755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E413EE2" w14:textId="131A687A" w:rsidR="00EA5016" w:rsidDel="003D2C50" w:rsidRDefault="004C4817">
            <w:pPr>
              <w:pStyle w:val="1"/>
              <w:rPr>
                <w:del w:id="8756" w:author="win10" w:date="2020-06-12T13:56:00Z"/>
              </w:rPr>
              <w:pPrChange w:id="8757" w:author="win10" w:date="2020-06-12T13:57:00Z">
                <w:pPr/>
              </w:pPrChange>
            </w:pPr>
            <w:del w:id="8758" w:author="win10" w:date="2020-06-12T13:56:00Z">
              <w:r w:rsidDel="003D2C50">
                <w:rPr>
                  <w:rFonts w:hint="eastAsia"/>
                </w:rPr>
                <w:delText>无功比例设置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，单位为</w:delText>
              </w:r>
              <w:r w:rsidDel="003D2C50">
                <w:rPr>
                  <w:rFonts w:hint="eastAsia"/>
                </w:rPr>
                <w:delText>%</w:delText>
              </w:r>
              <w:r w:rsidDel="003D2C50">
                <w:delText>。</w:delText>
              </w:r>
            </w:del>
          </w:p>
          <w:p w14:paraId="681639BE" w14:textId="0C6C8177" w:rsidR="00EA5016" w:rsidDel="003D2C50" w:rsidRDefault="004C4817">
            <w:pPr>
              <w:pStyle w:val="1"/>
              <w:rPr>
                <w:del w:id="8759" w:author="win10" w:date="2020-06-12T13:56:00Z"/>
              </w:rPr>
              <w:pPrChange w:id="8760" w:author="win10" w:date="2020-06-12T13:57:00Z">
                <w:pPr/>
              </w:pPrChange>
            </w:pPr>
            <w:del w:id="8761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37B21F77" w14:textId="09C77C74" w:rsidR="00EA5016" w:rsidDel="003D2C50" w:rsidRDefault="004C4817">
            <w:pPr>
              <w:pStyle w:val="1"/>
              <w:rPr>
                <w:del w:id="8762" w:author="win10" w:date="2020-06-12T13:56:00Z"/>
              </w:rPr>
              <w:pPrChange w:id="8763" w:author="win10" w:date="2020-06-12T13:57:00Z">
                <w:pPr/>
              </w:pPrChange>
            </w:pPr>
            <w:del w:id="8764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 w:hint="eastAsia"/>
                </w:rPr>
                <w:delText>1.0</w:delText>
              </w:r>
              <w:r w:rsidDel="003D2C50">
                <w:delText>。</w:delText>
              </w:r>
            </w:del>
          </w:p>
        </w:tc>
      </w:tr>
    </w:tbl>
    <w:p w14:paraId="5FF22DF3" w14:textId="63260A09" w:rsidR="00EA5016" w:rsidDel="003D2C50" w:rsidRDefault="00EA5016">
      <w:pPr>
        <w:pStyle w:val="1"/>
        <w:rPr>
          <w:del w:id="8765" w:author="win10" w:date="2020-06-12T13:56:00Z"/>
          <w:bCs/>
        </w:rPr>
        <w:pPrChange w:id="8766" w:author="win10" w:date="2020-06-12T13:57:00Z">
          <w:pPr/>
        </w:pPrChange>
      </w:pPr>
    </w:p>
    <w:p w14:paraId="68D9BAC9" w14:textId="455BEBBD" w:rsidR="00EA5016" w:rsidDel="003D2C50" w:rsidRDefault="00EA5016">
      <w:pPr>
        <w:pStyle w:val="1"/>
        <w:rPr>
          <w:del w:id="8767" w:author="win10" w:date="2020-06-12T13:56:00Z"/>
          <w:bCs/>
        </w:rPr>
        <w:pPrChange w:id="8768" w:author="win10" w:date="2020-06-12T13:57:00Z">
          <w:pPr/>
        </w:pPrChange>
      </w:pPr>
    </w:p>
    <w:p w14:paraId="03DFA65C" w14:textId="726F7DC9" w:rsidR="00EA5016" w:rsidDel="003D2C50" w:rsidRDefault="00EA5016">
      <w:pPr>
        <w:pStyle w:val="1"/>
        <w:rPr>
          <w:del w:id="8769" w:author="win10" w:date="2020-06-12T13:56:00Z"/>
          <w:bCs/>
        </w:rPr>
        <w:pPrChange w:id="8770" w:author="win10" w:date="2020-06-12T13:57:00Z">
          <w:pPr/>
        </w:pPrChange>
      </w:pPr>
    </w:p>
    <w:p w14:paraId="35FDDC22" w14:textId="4990E275" w:rsidR="00EA5016" w:rsidDel="003D2C50" w:rsidRDefault="004C4817">
      <w:pPr>
        <w:pStyle w:val="1"/>
        <w:rPr>
          <w:del w:id="8771" w:author="win10" w:date="2020-06-12T13:56:00Z"/>
          <w:rFonts w:cs="Arial"/>
          <w:bCs/>
        </w:rPr>
        <w:pPrChange w:id="8772" w:author="win10" w:date="2020-06-12T13:57:00Z">
          <w:pPr/>
        </w:pPrChange>
      </w:pPr>
      <w:del w:id="8773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1485D06B" w14:textId="5B83B008">
        <w:trPr>
          <w:tblHeader/>
          <w:tblCellSpacing w:w="0" w:type="dxa"/>
          <w:del w:id="8774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6F2CD7B" w14:textId="4FD22790" w:rsidR="00EA5016" w:rsidDel="003D2C50" w:rsidRDefault="004C4817">
            <w:pPr>
              <w:pStyle w:val="1"/>
              <w:rPr>
                <w:del w:id="877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776" w:author="win10" w:date="2020-06-12T13:57:00Z">
                <w:pPr>
                  <w:widowControl/>
                  <w:jc w:val="center"/>
                </w:pPr>
              </w:pPrChange>
            </w:pPr>
            <w:del w:id="877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BC1CC51" w14:textId="1411FB3B" w:rsidR="00EA5016" w:rsidDel="003D2C50" w:rsidRDefault="004C4817">
            <w:pPr>
              <w:pStyle w:val="1"/>
              <w:rPr>
                <w:del w:id="877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779" w:author="win10" w:date="2020-06-12T13:57:00Z">
                <w:pPr>
                  <w:widowControl/>
                  <w:jc w:val="center"/>
                </w:pPr>
              </w:pPrChange>
            </w:pPr>
            <w:del w:id="878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4C7F0BB" w14:textId="71031BCA" w:rsidR="00EA5016" w:rsidDel="003D2C50" w:rsidRDefault="004C4817">
            <w:pPr>
              <w:pStyle w:val="1"/>
              <w:rPr>
                <w:del w:id="878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782" w:author="win10" w:date="2020-06-12T13:57:00Z">
                <w:pPr>
                  <w:widowControl/>
                  <w:jc w:val="center"/>
                </w:pPr>
              </w:pPrChange>
            </w:pPr>
            <w:del w:id="878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56AFD58" w14:textId="0FAF84BB" w:rsidR="00EA5016" w:rsidDel="003D2C50" w:rsidRDefault="004C4817">
            <w:pPr>
              <w:pStyle w:val="1"/>
              <w:rPr>
                <w:del w:id="878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785" w:author="win10" w:date="2020-06-12T13:57:00Z">
                <w:pPr>
                  <w:widowControl/>
                  <w:jc w:val="center"/>
                </w:pPr>
              </w:pPrChange>
            </w:pPr>
            <w:del w:id="878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741F07F8" w14:textId="3CBA5907">
        <w:trPr>
          <w:tblCellSpacing w:w="0" w:type="dxa"/>
          <w:del w:id="878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C995C3B" w14:textId="6935B37C" w:rsidR="00EA5016" w:rsidDel="003D2C50" w:rsidRDefault="004C4817">
            <w:pPr>
              <w:pStyle w:val="1"/>
              <w:rPr>
                <w:del w:id="8788" w:author="win10" w:date="2020-06-12T13:56:00Z"/>
              </w:rPr>
              <w:pPrChange w:id="8789" w:author="win10" w:date="2020-06-12T13:57:00Z">
                <w:pPr>
                  <w:jc w:val="left"/>
                </w:pPr>
              </w:pPrChange>
            </w:pPr>
            <w:del w:id="8790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2742896" w14:textId="73379255" w:rsidR="00EA5016" w:rsidDel="003D2C50" w:rsidRDefault="004C4817">
            <w:pPr>
              <w:pStyle w:val="1"/>
              <w:rPr>
                <w:del w:id="8791" w:author="win10" w:date="2020-06-12T13:56:00Z"/>
              </w:rPr>
              <w:pPrChange w:id="8792" w:author="win10" w:date="2020-06-12T13:57:00Z">
                <w:pPr>
                  <w:jc w:val="left"/>
                </w:pPr>
              </w:pPrChange>
            </w:pPr>
            <w:del w:id="8793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D45E4B9" w14:textId="2FF78CFB" w:rsidR="00EA5016" w:rsidDel="003D2C50" w:rsidRDefault="004C4817">
            <w:pPr>
              <w:pStyle w:val="1"/>
              <w:rPr>
                <w:del w:id="8794" w:author="win10" w:date="2020-06-12T13:56:00Z"/>
              </w:rPr>
              <w:pPrChange w:id="8795" w:author="win10" w:date="2020-06-12T13:57:00Z">
                <w:pPr>
                  <w:jc w:val="left"/>
                </w:pPr>
              </w:pPrChange>
            </w:pPr>
            <w:del w:id="8796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D646C12" w14:textId="59FC9DC9" w:rsidR="00EA5016" w:rsidDel="003D2C50" w:rsidRDefault="004C4817">
            <w:pPr>
              <w:pStyle w:val="1"/>
              <w:rPr>
                <w:del w:id="8797" w:author="win10" w:date="2020-06-12T13:56:00Z"/>
              </w:rPr>
              <w:pPrChange w:id="8798" w:author="win10" w:date="2020-06-12T13:57:00Z">
                <w:pPr>
                  <w:jc w:val="left"/>
                </w:pPr>
              </w:pPrChange>
            </w:pPr>
            <w:del w:id="8799" w:author="win10" w:date="2020-06-12T13:56:00Z">
              <w:r w:rsidDel="003D2C50">
                <w:rPr>
                  <w:rFonts w:hint="eastAsia"/>
                </w:rPr>
                <w:delText>无功比例设置，写属性</w:delText>
              </w:r>
              <w:r w:rsidDel="003D2C50">
                <w:delText>。</w:delText>
              </w:r>
            </w:del>
          </w:p>
          <w:p w14:paraId="6092A05D" w14:textId="1751EB3E" w:rsidR="00EA5016" w:rsidDel="003D2C50" w:rsidRDefault="004C4817">
            <w:pPr>
              <w:pStyle w:val="1"/>
              <w:rPr>
                <w:del w:id="8800" w:author="win10" w:date="2020-06-12T13:56:00Z"/>
              </w:rPr>
              <w:pPrChange w:id="8801" w:author="win10" w:date="2020-06-12T13:57:00Z">
                <w:pPr>
                  <w:jc w:val="left"/>
                </w:pPr>
              </w:pPrChange>
            </w:pPr>
            <w:del w:id="8802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62C48C4B" w14:textId="66848AFC">
        <w:trPr>
          <w:tblCellSpacing w:w="0" w:type="dxa"/>
          <w:del w:id="8803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5819C6B" w14:textId="293CA5AC" w:rsidR="00EA5016" w:rsidDel="003D2C50" w:rsidRDefault="004C4817">
            <w:pPr>
              <w:pStyle w:val="1"/>
              <w:rPr>
                <w:del w:id="8804" w:author="win10" w:date="2020-06-12T13:56:00Z"/>
              </w:rPr>
              <w:pPrChange w:id="8805" w:author="win10" w:date="2020-06-12T13:57:00Z">
                <w:pPr>
                  <w:jc w:val="left"/>
                </w:pPr>
              </w:pPrChange>
            </w:pPr>
            <w:del w:id="8806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85AA14B" w14:textId="7098A523" w:rsidR="00EA5016" w:rsidDel="003D2C50" w:rsidRDefault="004C4817">
            <w:pPr>
              <w:pStyle w:val="1"/>
              <w:rPr>
                <w:del w:id="8807" w:author="win10" w:date="2020-06-12T13:56:00Z"/>
              </w:rPr>
              <w:pPrChange w:id="8808" w:author="win10" w:date="2020-06-12T13:57:00Z">
                <w:pPr>
                  <w:jc w:val="left"/>
                </w:pPr>
              </w:pPrChange>
            </w:pPr>
            <w:del w:id="8809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7EA8DB8" w14:textId="5B4A5522" w:rsidR="00EA5016" w:rsidDel="003D2C50" w:rsidRDefault="004C4817">
            <w:pPr>
              <w:pStyle w:val="1"/>
              <w:rPr>
                <w:del w:id="8810" w:author="win10" w:date="2020-06-12T13:56:00Z"/>
              </w:rPr>
              <w:pPrChange w:id="8811" w:author="win10" w:date="2020-06-12T13:57:00Z">
                <w:pPr>
                  <w:jc w:val="left"/>
                </w:pPr>
              </w:pPrChange>
            </w:pPr>
            <w:del w:id="8812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C4B8CA8" w14:textId="14F4DAB0" w:rsidR="00EA5016" w:rsidDel="003D2C50" w:rsidRDefault="004C4817">
            <w:pPr>
              <w:pStyle w:val="1"/>
              <w:rPr>
                <w:del w:id="8813" w:author="win10" w:date="2020-06-12T13:56:00Z"/>
              </w:rPr>
              <w:pPrChange w:id="8814" w:author="win10" w:date="2020-06-12T13:57:00Z">
                <w:pPr>
                  <w:jc w:val="left"/>
                </w:pPr>
              </w:pPrChange>
            </w:pPr>
            <w:del w:id="8815" w:author="win10" w:date="2020-06-12T13:56:00Z">
              <w:r w:rsidDel="003D2C50">
                <w:rPr>
                  <w:rFonts w:hint="eastAsia"/>
                </w:rPr>
                <w:delText>无功比例设置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，单位为</w:delText>
              </w:r>
              <w:r w:rsidDel="003D2C50">
                <w:rPr>
                  <w:rFonts w:hint="eastAsia"/>
                </w:rPr>
                <w:delText>%</w:delText>
              </w:r>
              <w:r w:rsidDel="003D2C50">
                <w:delText>。</w:delText>
              </w:r>
            </w:del>
          </w:p>
          <w:p w14:paraId="095FE772" w14:textId="74FB8174" w:rsidR="00EA5016" w:rsidDel="003D2C50" w:rsidRDefault="004C4817">
            <w:pPr>
              <w:pStyle w:val="1"/>
              <w:rPr>
                <w:del w:id="8816" w:author="win10" w:date="2020-06-12T13:56:00Z"/>
              </w:rPr>
              <w:pPrChange w:id="8817" w:author="win10" w:date="2020-06-12T13:57:00Z">
                <w:pPr>
                  <w:jc w:val="left"/>
                </w:pPr>
              </w:pPrChange>
            </w:pPr>
            <w:del w:id="8818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cs="Arial" w:hint="eastAsia"/>
                </w:rPr>
                <w:delText>1.0</w:delText>
              </w:r>
              <w:r w:rsidDel="003D2C50">
                <w:delText>。</w:delText>
              </w:r>
            </w:del>
          </w:p>
          <w:p w14:paraId="3F3EAECC" w14:textId="0C45A2D5" w:rsidR="00EA5016" w:rsidDel="003D2C50" w:rsidRDefault="004C4817">
            <w:pPr>
              <w:pStyle w:val="1"/>
              <w:rPr>
                <w:del w:id="8819" w:author="win10" w:date="2020-06-12T13:56:00Z"/>
              </w:rPr>
              <w:pPrChange w:id="8820" w:author="win10" w:date="2020-06-12T13:57:00Z">
                <w:pPr>
                  <w:jc w:val="left"/>
                </w:pPr>
              </w:pPrChange>
            </w:pPr>
            <w:del w:id="8821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2946FE53" w14:textId="05D4DBF0" w:rsidR="00EA5016" w:rsidDel="003D2C50" w:rsidRDefault="00EA5016">
      <w:pPr>
        <w:pStyle w:val="1"/>
        <w:rPr>
          <w:del w:id="8822" w:author="win10" w:date="2020-06-12T13:56:00Z"/>
        </w:rPr>
        <w:pPrChange w:id="8823" w:author="win10" w:date="2020-06-12T13:57:00Z">
          <w:pPr/>
        </w:pPrChange>
      </w:pPr>
    </w:p>
    <w:p w14:paraId="23979144" w14:textId="7406ADC9" w:rsidR="00EA5016" w:rsidDel="003D2C50" w:rsidRDefault="004C4817">
      <w:pPr>
        <w:pStyle w:val="1"/>
        <w:rPr>
          <w:del w:id="8824" w:author="win10" w:date="2020-06-12T13:56:00Z"/>
          <w:rFonts w:cs="Arial"/>
          <w:bCs/>
        </w:rPr>
        <w:pPrChange w:id="8825" w:author="win10" w:date="2020-06-12T13:57:00Z">
          <w:pPr>
            <w:ind w:firstLine="420"/>
          </w:pPr>
        </w:pPrChange>
      </w:pPr>
      <w:del w:id="8826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QPCurve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08ACB2C0" w14:textId="78596B02" w:rsidR="00EA5016" w:rsidDel="003D2C50" w:rsidRDefault="004C4817">
      <w:pPr>
        <w:pStyle w:val="1"/>
        <w:rPr>
          <w:del w:id="8827" w:author="win10" w:date="2020-06-12T13:56:00Z"/>
          <w:rFonts w:cs="Arial"/>
          <w:bCs/>
        </w:rPr>
        <w:pPrChange w:id="8828" w:author="win10" w:date="2020-06-12T13:57:00Z">
          <w:pPr/>
        </w:pPrChange>
      </w:pPr>
      <w:del w:id="8829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2DF53AAD" w14:textId="5916C41A">
        <w:trPr>
          <w:tblHeader/>
          <w:tblCellSpacing w:w="0" w:type="dxa"/>
          <w:del w:id="8830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4522971" w14:textId="3E47C961" w:rsidR="00EA5016" w:rsidDel="003D2C50" w:rsidRDefault="004C4817">
            <w:pPr>
              <w:pStyle w:val="1"/>
              <w:rPr>
                <w:del w:id="883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832" w:author="win10" w:date="2020-06-12T13:57:00Z">
                <w:pPr>
                  <w:widowControl/>
                  <w:jc w:val="center"/>
                </w:pPr>
              </w:pPrChange>
            </w:pPr>
            <w:del w:id="883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F0CCF02" w14:textId="1D519A47" w:rsidR="00EA5016" w:rsidDel="003D2C50" w:rsidRDefault="004C4817">
            <w:pPr>
              <w:pStyle w:val="1"/>
              <w:rPr>
                <w:del w:id="883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835" w:author="win10" w:date="2020-06-12T13:57:00Z">
                <w:pPr>
                  <w:widowControl/>
                  <w:jc w:val="center"/>
                </w:pPr>
              </w:pPrChange>
            </w:pPr>
            <w:del w:id="883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96E5C56" w14:textId="17C8F97E" w:rsidR="00EA5016" w:rsidDel="003D2C50" w:rsidRDefault="004C4817">
            <w:pPr>
              <w:pStyle w:val="1"/>
              <w:rPr>
                <w:del w:id="883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838" w:author="win10" w:date="2020-06-12T13:57:00Z">
                <w:pPr>
                  <w:widowControl/>
                  <w:jc w:val="center"/>
                </w:pPr>
              </w:pPrChange>
            </w:pPr>
            <w:del w:id="883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9D93C90" w14:textId="7CB223DD" w:rsidR="00EA5016" w:rsidDel="003D2C50" w:rsidRDefault="004C4817">
            <w:pPr>
              <w:pStyle w:val="1"/>
              <w:rPr>
                <w:del w:id="884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841" w:author="win10" w:date="2020-06-12T13:57:00Z">
                <w:pPr>
                  <w:widowControl/>
                  <w:jc w:val="center"/>
                </w:pPr>
              </w:pPrChange>
            </w:pPr>
            <w:del w:id="884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0FD9A737" w14:textId="581D67C5">
        <w:trPr>
          <w:tblCellSpacing w:w="0" w:type="dxa"/>
          <w:del w:id="8843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3D8DAF0" w14:textId="6DD55E41" w:rsidR="00EA5016" w:rsidDel="003D2C50" w:rsidRDefault="004C4817">
            <w:pPr>
              <w:pStyle w:val="1"/>
              <w:rPr>
                <w:del w:id="8844" w:author="win10" w:date="2020-06-12T13:56:00Z"/>
              </w:rPr>
              <w:pPrChange w:id="8845" w:author="win10" w:date="2020-06-12T13:57:00Z">
                <w:pPr>
                  <w:jc w:val="left"/>
                </w:pPr>
              </w:pPrChange>
            </w:pPr>
            <w:del w:id="8846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153E5BB" w14:textId="3387076C" w:rsidR="00EA5016" w:rsidDel="003D2C50" w:rsidRDefault="004C4817">
            <w:pPr>
              <w:pStyle w:val="1"/>
              <w:rPr>
                <w:del w:id="8847" w:author="win10" w:date="2020-06-12T13:56:00Z"/>
              </w:rPr>
              <w:pPrChange w:id="8848" w:author="win10" w:date="2020-06-12T13:57:00Z">
                <w:pPr>
                  <w:jc w:val="left"/>
                </w:pPr>
              </w:pPrChange>
            </w:pPr>
            <w:del w:id="8849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AA107C8" w14:textId="1E52FA6B" w:rsidR="00EA5016" w:rsidDel="003D2C50" w:rsidRDefault="004C4817">
            <w:pPr>
              <w:pStyle w:val="1"/>
              <w:rPr>
                <w:del w:id="8850" w:author="win10" w:date="2020-06-12T13:56:00Z"/>
              </w:rPr>
              <w:pPrChange w:id="8851" w:author="win10" w:date="2020-06-12T13:57:00Z">
                <w:pPr>
                  <w:jc w:val="left"/>
                </w:pPr>
              </w:pPrChange>
            </w:pPr>
            <w:del w:id="8852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EB45D1E" w14:textId="4949452E" w:rsidR="00EA5016" w:rsidDel="003D2C50" w:rsidRDefault="004C4817">
            <w:pPr>
              <w:pStyle w:val="1"/>
              <w:rPr>
                <w:del w:id="8853" w:author="win10" w:date="2020-06-12T13:56:00Z"/>
              </w:rPr>
              <w:pPrChange w:id="8854" w:author="win10" w:date="2020-06-12T13:57:00Z">
                <w:pPr>
                  <w:jc w:val="left"/>
                </w:pPr>
              </w:pPrChange>
            </w:pPr>
            <w:del w:id="8855" w:author="win10" w:date="2020-06-12T13:56:00Z">
              <w:r w:rsidDel="003D2C50">
                <w:rPr>
                  <w:rFonts w:hint="eastAsia"/>
                </w:rPr>
                <w:delText>Q(P)</w:delText>
              </w:r>
              <w:r w:rsidDel="003D2C50">
                <w:rPr>
                  <w:rFonts w:hint="eastAsia"/>
                </w:rPr>
                <w:delText>曲线设置，读属性</w:delText>
              </w:r>
              <w:r w:rsidDel="003D2C50">
                <w:delText>。</w:delText>
              </w:r>
            </w:del>
          </w:p>
          <w:p w14:paraId="68654374" w14:textId="15437648" w:rsidR="00EA5016" w:rsidDel="003D2C50" w:rsidRDefault="004C4817">
            <w:pPr>
              <w:pStyle w:val="1"/>
              <w:rPr>
                <w:del w:id="8856" w:author="win10" w:date="2020-06-12T13:56:00Z"/>
              </w:rPr>
              <w:pPrChange w:id="8857" w:author="win10" w:date="2020-06-12T13:57:00Z">
                <w:pPr>
                  <w:jc w:val="left"/>
                </w:pPr>
              </w:pPrChange>
            </w:pPr>
            <w:del w:id="8858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262D123C" w14:textId="52187C68">
        <w:trPr>
          <w:tblCellSpacing w:w="0" w:type="dxa"/>
          <w:del w:id="8859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BF095F0" w14:textId="01F51B5C" w:rsidR="00EA5016" w:rsidDel="003D2C50" w:rsidRDefault="004C4817">
            <w:pPr>
              <w:pStyle w:val="1"/>
              <w:rPr>
                <w:del w:id="8860" w:author="win10" w:date="2020-06-12T13:56:00Z"/>
              </w:rPr>
              <w:pPrChange w:id="8861" w:author="win10" w:date="2020-06-12T13:57:00Z">
                <w:pPr>
                  <w:jc w:val="left"/>
                </w:pPr>
              </w:pPrChange>
            </w:pPr>
            <w:del w:id="8862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7B4F16D" w14:textId="0735759C" w:rsidR="00EA5016" w:rsidDel="003D2C50" w:rsidRDefault="004C4817">
            <w:pPr>
              <w:pStyle w:val="1"/>
              <w:rPr>
                <w:del w:id="8863" w:author="win10" w:date="2020-06-12T13:56:00Z"/>
              </w:rPr>
              <w:pPrChange w:id="8864" w:author="win10" w:date="2020-06-12T13:57:00Z">
                <w:pPr>
                  <w:jc w:val="left"/>
                </w:pPr>
              </w:pPrChange>
            </w:pPr>
            <w:del w:id="886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39EC941" w14:textId="3E2EFC97" w:rsidR="00EA5016" w:rsidDel="003D2C50" w:rsidRDefault="004C4817">
            <w:pPr>
              <w:pStyle w:val="1"/>
              <w:rPr>
                <w:del w:id="8866" w:author="win10" w:date="2020-06-12T13:56:00Z"/>
              </w:rPr>
              <w:pPrChange w:id="8867" w:author="win10" w:date="2020-06-12T13:57:00Z">
                <w:pPr>
                  <w:jc w:val="left"/>
                </w:pPr>
              </w:pPrChange>
            </w:pPr>
            <w:del w:id="8868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D9B703E" w14:textId="03D2B85F" w:rsidR="00EA5016" w:rsidDel="003D2C50" w:rsidRDefault="004C4817">
            <w:pPr>
              <w:pStyle w:val="1"/>
              <w:rPr>
                <w:del w:id="8869" w:author="win10" w:date="2020-06-12T13:56:00Z"/>
              </w:rPr>
              <w:pPrChange w:id="8870" w:author="win10" w:date="2020-06-12T13:57:00Z">
                <w:pPr/>
              </w:pPrChange>
            </w:pPr>
            <w:del w:id="8871" w:author="win10" w:date="2020-06-12T13:56:00Z">
              <w:r w:rsidDel="003D2C50">
                <w:rPr>
                  <w:rFonts w:hint="eastAsia"/>
                </w:rPr>
                <w:delText>Q(P)</w:delText>
              </w:r>
              <w:r w:rsidDel="003D2C50">
                <w:rPr>
                  <w:rFonts w:hint="eastAsia"/>
                </w:rPr>
                <w:delText>曲线设置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，有</w:delText>
              </w:r>
              <w:r w:rsidDel="003D2C50">
                <w:rPr>
                  <w:rFonts w:hint="eastAsia"/>
                </w:rPr>
                <w:delText>4</w:delText>
              </w:r>
              <w:r w:rsidDel="003D2C50">
                <w:rPr>
                  <w:rFonts w:hint="eastAsia"/>
                </w:rPr>
                <w:delText>个值依次为</w:delText>
              </w:r>
              <w:r w:rsidDel="003D2C50">
                <w:delText>Lower Power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delText>Upper Power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delText>Upper limit-PF Cap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delText>Lower limit-PF Ind</w:delText>
              </w:r>
              <w:r w:rsidDel="003D2C50">
                <w:rPr>
                  <w:rFonts w:hint="eastAsia"/>
                </w:rPr>
                <w:delText>，单位依次为</w:delText>
              </w:r>
              <w:r w:rsidDel="003D2C50">
                <w:rPr>
                  <w:rFonts w:hint="eastAsia"/>
                </w:rPr>
                <w:delText>%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%</w:delText>
              </w:r>
              <w:r w:rsidDel="003D2C50">
                <w:rPr>
                  <w:rFonts w:hint="eastAsia"/>
                </w:rPr>
                <w:delText>、无、无</w:delText>
              </w:r>
              <w:r w:rsidDel="003D2C50">
                <w:delText>。</w:delText>
              </w:r>
            </w:del>
          </w:p>
          <w:p w14:paraId="4F2DEC1D" w14:textId="79024068" w:rsidR="00EA5016" w:rsidDel="003D2C50" w:rsidRDefault="004C4817">
            <w:pPr>
              <w:pStyle w:val="1"/>
              <w:rPr>
                <w:del w:id="8872" w:author="win10" w:date="2020-06-12T13:56:00Z"/>
              </w:rPr>
              <w:pPrChange w:id="8873" w:author="win10" w:date="2020-06-12T13:57:00Z">
                <w:pPr/>
              </w:pPrChange>
            </w:pPr>
            <w:del w:id="8874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2FC7FC76" w14:textId="10E591D6" w:rsidR="00EA5016" w:rsidDel="003D2C50" w:rsidRDefault="004C4817">
            <w:pPr>
              <w:pStyle w:val="1"/>
              <w:rPr>
                <w:del w:id="8875" w:author="win10" w:date="2020-06-12T13:56:00Z"/>
              </w:rPr>
              <w:pPrChange w:id="8876" w:author="win10" w:date="2020-06-12T13:57:00Z">
                <w:pPr/>
              </w:pPrChange>
            </w:pPr>
            <w:del w:id="8877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hint="eastAsia"/>
                </w:rPr>
                <w:delText>50.0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100.0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1.000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0.900</w:delText>
              </w:r>
              <w:r w:rsidDel="003D2C50">
                <w:delText>。</w:delText>
              </w:r>
            </w:del>
          </w:p>
        </w:tc>
      </w:tr>
    </w:tbl>
    <w:p w14:paraId="2A2159B2" w14:textId="10698E6E" w:rsidR="00EA5016" w:rsidDel="003D2C50" w:rsidRDefault="00EA5016">
      <w:pPr>
        <w:pStyle w:val="1"/>
        <w:rPr>
          <w:del w:id="8878" w:author="win10" w:date="2020-06-12T13:56:00Z"/>
          <w:bCs/>
        </w:rPr>
        <w:pPrChange w:id="8879" w:author="win10" w:date="2020-06-12T13:57:00Z">
          <w:pPr/>
        </w:pPrChange>
      </w:pPr>
    </w:p>
    <w:p w14:paraId="5C7AC998" w14:textId="0E95D246" w:rsidR="00EA5016" w:rsidDel="003D2C50" w:rsidRDefault="004C4817">
      <w:pPr>
        <w:pStyle w:val="1"/>
        <w:rPr>
          <w:del w:id="8880" w:author="win10" w:date="2020-06-12T13:56:00Z"/>
          <w:rFonts w:cs="Arial"/>
          <w:bCs/>
        </w:rPr>
        <w:pPrChange w:id="8881" w:author="win10" w:date="2020-06-12T13:57:00Z">
          <w:pPr/>
        </w:pPrChange>
      </w:pPr>
      <w:del w:id="8882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6C112471" w14:textId="62AE589C">
        <w:trPr>
          <w:tblHeader/>
          <w:tblCellSpacing w:w="0" w:type="dxa"/>
          <w:del w:id="8883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D94B471" w14:textId="22425E20" w:rsidR="00EA5016" w:rsidDel="003D2C50" w:rsidRDefault="004C4817">
            <w:pPr>
              <w:pStyle w:val="1"/>
              <w:rPr>
                <w:del w:id="888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885" w:author="win10" w:date="2020-06-12T13:57:00Z">
                <w:pPr>
                  <w:widowControl/>
                  <w:jc w:val="center"/>
                </w:pPr>
              </w:pPrChange>
            </w:pPr>
            <w:del w:id="888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CDB464A" w14:textId="5F0BFAAC" w:rsidR="00EA5016" w:rsidDel="003D2C50" w:rsidRDefault="004C4817">
            <w:pPr>
              <w:pStyle w:val="1"/>
              <w:rPr>
                <w:del w:id="888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888" w:author="win10" w:date="2020-06-12T13:57:00Z">
                <w:pPr>
                  <w:widowControl/>
                  <w:jc w:val="center"/>
                </w:pPr>
              </w:pPrChange>
            </w:pPr>
            <w:del w:id="888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3246CD0" w14:textId="36FF3098" w:rsidR="00EA5016" w:rsidDel="003D2C50" w:rsidRDefault="004C4817">
            <w:pPr>
              <w:pStyle w:val="1"/>
              <w:rPr>
                <w:del w:id="889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891" w:author="win10" w:date="2020-06-12T13:57:00Z">
                <w:pPr>
                  <w:widowControl/>
                  <w:jc w:val="center"/>
                </w:pPr>
              </w:pPrChange>
            </w:pPr>
            <w:del w:id="889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76F18A4" w14:textId="247CCC17" w:rsidR="00EA5016" w:rsidDel="003D2C50" w:rsidRDefault="004C4817">
            <w:pPr>
              <w:pStyle w:val="1"/>
              <w:rPr>
                <w:del w:id="889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894" w:author="win10" w:date="2020-06-12T13:57:00Z">
                <w:pPr>
                  <w:widowControl/>
                  <w:jc w:val="center"/>
                </w:pPr>
              </w:pPrChange>
            </w:pPr>
            <w:del w:id="889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6F1219F6" w14:textId="19E269A4">
        <w:trPr>
          <w:tblCellSpacing w:w="0" w:type="dxa"/>
          <w:del w:id="889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8B0043A" w14:textId="31C93CE0" w:rsidR="00EA5016" w:rsidDel="003D2C50" w:rsidRDefault="004C4817">
            <w:pPr>
              <w:pStyle w:val="1"/>
              <w:rPr>
                <w:del w:id="8897" w:author="win10" w:date="2020-06-12T13:56:00Z"/>
              </w:rPr>
              <w:pPrChange w:id="8898" w:author="win10" w:date="2020-06-12T13:57:00Z">
                <w:pPr>
                  <w:jc w:val="left"/>
                </w:pPr>
              </w:pPrChange>
            </w:pPr>
            <w:del w:id="8899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39F049B" w14:textId="493480C4" w:rsidR="00EA5016" w:rsidDel="003D2C50" w:rsidRDefault="004C4817">
            <w:pPr>
              <w:pStyle w:val="1"/>
              <w:rPr>
                <w:del w:id="8900" w:author="win10" w:date="2020-06-12T13:56:00Z"/>
              </w:rPr>
              <w:pPrChange w:id="8901" w:author="win10" w:date="2020-06-12T13:57:00Z">
                <w:pPr>
                  <w:jc w:val="left"/>
                </w:pPr>
              </w:pPrChange>
            </w:pPr>
            <w:del w:id="8902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680787D" w14:textId="7CA1B4FF" w:rsidR="00EA5016" w:rsidDel="003D2C50" w:rsidRDefault="004C4817">
            <w:pPr>
              <w:pStyle w:val="1"/>
              <w:rPr>
                <w:del w:id="8903" w:author="win10" w:date="2020-06-12T13:56:00Z"/>
              </w:rPr>
              <w:pPrChange w:id="8904" w:author="win10" w:date="2020-06-12T13:57:00Z">
                <w:pPr>
                  <w:jc w:val="left"/>
                </w:pPr>
              </w:pPrChange>
            </w:pPr>
            <w:del w:id="8905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99B2681" w14:textId="169DE62A" w:rsidR="00EA5016" w:rsidDel="003D2C50" w:rsidRDefault="004C4817">
            <w:pPr>
              <w:pStyle w:val="1"/>
              <w:rPr>
                <w:del w:id="8906" w:author="win10" w:date="2020-06-12T13:56:00Z"/>
              </w:rPr>
              <w:pPrChange w:id="8907" w:author="win10" w:date="2020-06-12T13:57:00Z">
                <w:pPr>
                  <w:jc w:val="left"/>
                </w:pPr>
              </w:pPrChange>
            </w:pPr>
            <w:del w:id="8908" w:author="win10" w:date="2020-06-12T13:56:00Z">
              <w:r w:rsidDel="003D2C50">
                <w:rPr>
                  <w:rFonts w:hint="eastAsia"/>
                </w:rPr>
                <w:delText>Q(P)</w:delText>
              </w:r>
              <w:r w:rsidDel="003D2C50">
                <w:rPr>
                  <w:rFonts w:hint="eastAsia"/>
                </w:rPr>
                <w:delText>曲线设置，写属性</w:delText>
              </w:r>
              <w:r w:rsidDel="003D2C50">
                <w:delText>。</w:delText>
              </w:r>
            </w:del>
          </w:p>
          <w:p w14:paraId="60210D8F" w14:textId="67148941" w:rsidR="00EA5016" w:rsidDel="003D2C50" w:rsidRDefault="004C4817">
            <w:pPr>
              <w:pStyle w:val="1"/>
              <w:rPr>
                <w:del w:id="8909" w:author="win10" w:date="2020-06-12T13:56:00Z"/>
              </w:rPr>
              <w:pPrChange w:id="8910" w:author="win10" w:date="2020-06-12T13:57:00Z">
                <w:pPr>
                  <w:jc w:val="left"/>
                </w:pPr>
              </w:pPrChange>
            </w:pPr>
            <w:del w:id="8911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59080FF3" w14:textId="5CDC0218">
        <w:trPr>
          <w:tblCellSpacing w:w="0" w:type="dxa"/>
          <w:del w:id="891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47AEB9A" w14:textId="55C594B5" w:rsidR="00EA5016" w:rsidDel="003D2C50" w:rsidRDefault="004C4817">
            <w:pPr>
              <w:pStyle w:val="1"/>
              <w:rPr>
                <w:del w:id="8913" w:author="win10" w:date="2020-06-12T13:56:00Z"/>
              </w:rPr>
              <w:pPrChange w:id="8914" w:author="win10" w:date="2020-06-12T13:57:00Z">
                <w:pPr>
                  <w:jc w:val="left"/>
                </w:pPr>
              </w:pPrChange>
            </w:pPr>
            <w:del w:id="8915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AAD48E4" w14:textId="0C688659" w:rsidR="00EA5016" w:rsidDel="003D2C50" w:rsidRDefault="004C4817">
            <w:pPr>
              <w:pStyle w:val="1"/>
              <w:rPr>
                <w:del w:id="8916" w:author="win10" w:date="2020-06-12T13:56:00Z"/>
              </w:rPr>
              <w:pPrChange w:id="8917" w:author="win10" w:date="2020-06-12T13:57:00Z">
                <w:pPr>
                  <w:jc w:val="left"/>
                </w:pPr>
              </w:pPrChange>
            </w:pPr>
            <w:del w:id="8918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4D2136C" w14:textId="34946AC2" w:rsidR="00EA5016" w:rsidDel="003D2C50" w:rsidRDefault="004C4817">
            <w:pPr>
              <w:pStyle w:val="1"/>
              <w:rPr>
                <w:del w:id="8919" w:author="win10" w:date="2020-06-12T13:56:00Z"/>
              </w:rPr>
              <w:pPrChange w:id="8920" w:author="win10" w:date="2020-06-12T13:57:00Z">
                <w:pPr>
                  <w:jc w:val="left"/>
                </w:pPr>
              </w:pPrChange>
            </w:pPr>
            <w:del w:id="8921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A3FB961" w14:textId="7B9F0DBA" w:rsidR="00EA5016" w:rsidDel="003D2C50" w:rsidRDefault="004C4817">
            <w:pPr>
              <w:pStyle w:val="1"/>
              <w:rPr>
                <w:del w:id="8922" w:author="win10" w:date="2020-06-12T13:56:00Z"/>
              </w:rPr>
              <w:pPrChange w:id="8923" w:author="win10" w:date="2020-06-12T13:57:00Z">
                <w:pPr>
                  <w:jc w:val="left"/>
                </w:pPr>
              </w:pPrChange>
            </w:pPr>
            <w:del w:id="8924" w:author="win10" w:date="2020-06-12T13:56:00Z">
              <w:r w:rsidDel="003D2C50">
                <w:rPr>
                  <w:rFonts w:hint="eastAsia"/>
                </w:rPr>
                <w:delText>Q(P)</w:delText>
              </w:r>
              <w:r w:rsidDel="003D2C50">
                <w:rPr>
                  <w:rFonts w:hint="eastAsia"/>
                </w:rPr>
                <w:delText>曲线设置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，有</w:delText>
              </w:r>
              <w:r w:rsidDel="003D2C50">
                <w:rPr>
                  <w:rFonts w:hint="eastAsia"/>
                </w:rPr>
                <w:delText>4</w:delText>
              </w:r>
              <w:r w:rsidDel="003D2C50">
                <w:rPr>
                  <w:rFonts w:hint="eastAsia"/>
                </w:rPr>
                <w:delText>个值依次为</w:delText>
              </w:r>
              <w:r w:rsidDel="003D2C50">
                <w:delText>Lower Power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delText>Upper Power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delText>Upper limit-PF Cap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delText>Lower limit-PF Ind</w:delText>
              </w:r>
              <w:r w:rsidDel="003D2C50">
                <w:rPr>
                  <w:rFonts w:hint="eastAsia"/>
                </w:rPr>
                <w:delText>，单位依次为</w:delText>
              </w:r>
              <w:r w:rsidDel="003D2C50">
                <w:rPr>
                  <w:rFonts w:hint="eastAsia"/>
                </w:rPr>
                <w:delText>%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%</w:delText>
              </w:r>
              <w:r w:rsidDel="003D2C50">
                <w:rPr>
                  <w:rFonts w:hint="eastAsia"/>
                </w:rPr>
                <w:delText>、无、无</w:delText>
              </w:r>
              <w:r w:rsidDel="003D2C50">
                <w:delText>。</w:delText>
              </w:r>
            </w:del>
          </w:p>
          <w:p w14:paraId="49B778FB" w14:textId="0B785942" w:rsidR="00EA5016" w:rsidDel="003D2C50" w:rsidRDefault="004C4817">
            <w:pPr>
              <w:pStyle w:val="1"/>
              <w:rPr>
                <w:del w:id="8925" w:author="win10" w:date="2020-06-12T13:56:00Z"/>
              </w:rPr>
              <w:pPrChange w:id="8926" w:author="win10" w:date="2020-06-12T13:57:00Z">
                <w:pPr/>
              </w:pPrChange>
            </w:pPr>
            <w:del w:id="8927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50.0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100.0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1.000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0.900</w:delText>
              </w:r>
              <w:r w:rsidDel="003D2C50">
                <w:delText>。</w:delText>
              </w:r>
            </w:del>
          </w:p>
          <w:p w14:paraId="1EA91E9C" w14:textId="0184C090" w:rsidR="00EA5016" w:rsidDel="003D2C50" w:rsidRDefault="004C4817">
            <w:pPr>
              <w:pStyle w:val="1"/>
              <w:rPr>
                <w:del w:id="8928" w:author="win10" w:date="2020-06-12T13:56:00Z"/>
              </w:rPr>
              <w:pPrChange w:id="8929" w:author="win10" w:date="2020-06-12T13:57:00Z">
                <w:pPr>
                  <w:jc w:val="left"/>
                </w:pPr>
              </w:pPrChange>
            </w:pPr>
            <w:del w:id="8930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199DDD05" w14:textId="7F492BE2" w:rsidR="00EA5016" w:rsidDel="003D2C50" w:rsidRDefault="00EA5016">
      <w:pPr>
        <w:pStyle w:val="1"/>
        <w:rPr>
          <w:del w:id="8931" w:author="win10" w:date="2020-06-12T13:56:00Z"/>
        </w:rPr>
        <w:pPrChange w:id="8932" w:author="win10" w:date="2020-06-12T13:57:00Z">
          <w:pPr/>
        </w:pPrChange>
      </w:pPr>
    </w:p>
    <w:p w14:paraId="5834C761" w14:textId="35256840" w:rsidR="00EA5016" w:rsidDel="003D2C50" w:rsidRDefault="00EA5016">
      <w:pPr>
        <w:pStyle w:val="1"/>
        <w:rPr>
          <w:del w:id="8933" w:author="win10" w:date="2020-06-12T13:56:00Z"/>
        </w:rPr>
        <w:pPrChange w:id="8934" w:author="win10" w:date="2020-06-12T13:57:00Z">
          <w:pPr/>
        </w:pPrChange>
      </w:pPr>
    </w:p>
    <w:p w14:paraId="7BD1C7C6" w14:textId="56E06914" w:rsidR="00EA5016" w:rsidDel="003D2C50" w:rsidRDefault="004C4817">
      <w:pPr>
        <w:pStyle w:val="1"/>
        <w:rPr>
          <w:del w:id="8935" w:author="win10" w:date="2020-06-12T13:56:00Z"/>
          <w:rFonts w:cs="Arial"/>
          <w:bCs/>
        </w:rPr>
        <w:pPrChange w:id="8936" w:author="win10" w:date="2020-06-12T13:57:00Z">
          <w:pPr>
            <w:ind w:firstLine="420"/>
          </w:pPr>
        </w:pPrChange>
      </w:pPr>
      <w:del w:id="8937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QUCurve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39E9FA94" w14:textId="03A95007" w:rsidR="00EA5016" w:rsidDel="003D2C50" w:rsidRDefault="004C4817">
      <w:pPr>
        <w:pStyle w:val="1"/>
        <w:rPr>
          <w:del w:id="8938" w:author="win10" w:date="2020-06-12T13:56:00Z"/>
          <w:rFonts w:cs="Arial"/>
          <w:bCs/>
        </w:rPr>
        <w:pPrChange w:id="8939" w:author="win10" w:date="2020-06-12T13:57:00Z">
          <w:pPr/>
        </w:pPrChange>
      </w:pPr>
      <w:del w:id="8940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708F948B" w14:textId="2C71A216">
        <w:trPr>
          <w:tblHeader/>
          <w:tblCellSpacing w:w="0" w:type="dxa"/>
          <w:del w:id="8941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03EDF26" w14:textId="0BE7C655" w:rsidR="00EA5016" w:rsidDel="003D2C50" w:rsidRDefault="004C4817">
            <w:pPr>
              <w:pStyle w:val="1"/>
              <w:rPr>
                <w:del w:id="894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943" w:author="win10" w:date="2020-06-12T13:57:00Z">
                <w:pPr>
                  <w:widowControl/>
                  <w:jc w:val="center"/>
                </w:pPr>
              </w:pPrChange>
            </w:pPr>
            <w:del w:id="894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7039769" w14:textId="2AEC1810" w:rsidR="00EA5016" w:rsidDel="003D2C50" w:rsidRDefault="004C4817">
            <w:pPr>
              <w:pStyle w:val="1"/>
              <w:rPr>
                <w:del w:id="894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946" w:author="win10" w:date="2020-06-12T13:57:00Z">
                <w:pPr>
                  <w:widowControl/>
                  <w:jc w:val="center"/>
                </w:pPr>
              </w:pPrChange>
            </w:pPr>
            <w:del w:id="894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FD4727C" w14:textId="19F00C90" w:rsidR="00EA5016" w:rsidDel="003D2C50" w:rsidRDefault="004C4817">
            <w:pPr>
              <w:pStyle w:val="1"/>
              <w:rPr>
                <w:del w:id="894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949" w:author="win10" w:date="2020-06-12T13:57:00Z">
                <w:pPr>
                  <w:widowControl/>
                  <w:jc w:val="center"/>
                </w:pPr>
              </w:pPrChange>
            </w:pPr>
            <w:del w:id="895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438C2A1" w14:textId="171F7253" w:rsidR="00EA5016" w:rsidDel="003D2C50" w:rsidRDefault="004C4817">
            <w:pPr>
              <w:pStyle w:val="1"/>
              <w:rPr>
                <w:del w:id="895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952" w:author="win10" w:date="2020-06-12T13:57:00Z">
                <w:pPr>
                  <w:widowControl/>
                  <w:jc w:val="center"/>
                </w:pPr>
              </w:pPrChange>
            </w:pPr>
            <w:del w:id="895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54DB46CF" w14:textId="0371FAA5">
        <w:trPr>
          <w:tblCellSpacing w:w="0" w:type="dxa"/>
          <w:del w:id="8954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F429494" w14:textId="79C2896F" w:rsidR="00EA5016" w:rsidDel="003D2C50" w:rsidRDefault="004C4817">
            <w:pPr>
              <w:pStyle w:val="1"/>
              <w:rPr>
                <w:del w:id="8955" w:author="win10" w:date="2020-06-12T13:56:00Z"/>
              </w:rPr>
              <w:pPrChange w:id="8956" w:author="win10" w:date="2020-06-12T13:57:00Z">
                <w:pPr>
                  <w:jc w:val="left"/>
                </w:pPr>
              </w:pPrChange>
            </w:pPr>
            <w:del w:id="8957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84AC3D0" w14:textId="472A61F3" w:rsidR="00EA5016" w:rsidDel="003D2C50" w:rsidRDefault="004C4817">
            <w:pPr>
              <w:pStyle w:val="1"/>
              <w:rPr>
                <w:del w:id="8958" w:author="win10" w:date="2020-06-12T13:56:00Z"/>
              </w:rPr>
              <w:pPrChange w:id="8959" w:author="win10" w:date="2020-06-12T13:57:00Z">
                <w:pPr>
                  <w:jc w:val="left"/>
                </w:pPr>
              </w:pPrChange>
            </w:pPr>
            <w:del w:id="8960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746D86D" w14:textId="56090106" w:rsidR="00EA5016" w:rsidDel="003D2C50" w:rsidRDefault="004C4817">
            <w:pPr>
              <w:pStyle w:val="1"/>
              <w:rPr>
                <w:del w:id="8961" w:author="win10" w:date="2020-06-12T13:56:00Z"/>
              </w:rPr>
              <w:pPrChange w:id="8962" w:author="win10" w:date="2020-06-12T13:57:00Z">
                <w:pPr>
                  <w:jc w:val="left"/>
                </w:pPr>
              </w:pPrChange>
            </w:pPr>
            <w:del w:id="8963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3E9D3F1" w14:textId="5814DFB4" w:rsidR="00EA5016" w:rsidDel="003D2C50" w:rsidRDefault="004C4817">
            <w:pPr>
              <w:pStyle w:val="1"/>
              <w:rPr>
                <w:del w:id="8964" w:author="win10" w:date="2020-06-12T13:56:00Z"/>
              </w:rPr>
              <w:pPrChange w:id="8965" w:author="win10" w:date="2020-06-12T13:57:00Z">
                <w:pPr>
                  <w:jc w:val="left"/>
                </w:pPr>
              </w:pPrChange>
            </w:pPr>
            <w:del w:id="8966" w:author="win10" w:date="2020-06-12T13:56:00Z">
              <w:r w:rsidDel="003D2C50">
                <w:rPr>
                  <w:rFonts w:hint="eastAsia"/>
                </w:rPr>
                <w:delText>Q(U)</w:delText>
              </w:r>
              <w:r w:rsidDel="003D2C50">
                <w:rPr>
                  <w:rFonts w:hint="eastAsia"/>
                </w:rPr>
                <w:delText>曲线设置，读属性</w:delText>
              </w:r>
              <w:r w:rsidDel="003D2C50">
                <w:delText>。</w:delText>
              </w:r>
            </w:del>
          </w:p>
          <w:p w14:paraId="6C74B89D" w14:textId="67B0C492" w:rsidR="00EA5016" w:rsidDel="003D2C50" w:rsidRDefault="004C4817">
            <w:pPr>
              <w:pStyle w:val="1"/>
              <w:rPr>
                <w:del w:id="8967" w:author="win10" w:date="2020-06-12T13:56:00Z"/>
              </w:rPr>
              <w:pPrChange w:id="8968" w:author="win10" w:date="2020-06-12T13:57:00Z">
                <w:pPr>
                  <w:jc w:val="left"/>
                </w:pPr>
              </w:pPrChange>
            </w:pPr>
            <w:del w:id="8969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27810F49" w14:textId="05250AAE">
        <w:trPr>
          <w:tblCellSpacing w:w="0" w:type="dxa"/>
          <w:del w:id="8970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B386310" w14:textId="67B3295E" w:rsidR="00EA5016" w:rsidDel="003D2C50" w:rsidRDefault="004C4817">
            <w:pPr>
              <w:pStyle w:val="1"/>
              <w:rPr>
                <w:del w:id="8971" w:author="win10" w:date="2020-06-12T13:56:00Z"/>
              </w:rPr>
              <w:pPrChange w:id="8972" w:author="win10" w:date="2020-06-12T13:57:00Z">
                <w:pPr>
                  <w:jc w:val="left"/>
                </w:pPr>
              </w:pPrChange>
            </w:pPr>
            <w:del w:id="8973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D3D6449" w14:textId="3CB8F052" w:rsidR="00EA5016" w:rsidDel="003D2C50" w:rsidRDefault="004C4817">
            <w:pPr>
              <w:pStyle w:val="1"/>
              <w:rPr>
                <w:del w:id="8974" w:author="win10" w:date="2020-06-12T13:56:00Z"/>
              </w:rPr>
              <w:pPrChange w:id="8975" w:author="win10" w:date="2020-06-12T13:57:00Z">
                <w:pPr>
                  <w:jc w:val="left"/>
                </w:pPr>
              </w:pPrChange>
            </w:pPr>
            <w:del w:id="8976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73D0794" w14:textId="76A90477" w:rsidR="00EA5016" w:rsidDel="003D2C50" w:rsidRDefault="004C4817">
            <w:pPr>
              <w:pStyle w:val="1"/>
              <w:rPr>
                <w:del w:id="8977" w:author="win10" w:date="2020-06-12T13:56:00Z"/>
              </w:rPr>
              <w:pPrChange w:id="8978" w:author="win10" w:date="2020-06-12T13:57:00Z">
                <w:pPr>
                  <w:jc w:val="left"/>
                </w:pPr>
              </w:pPrChange>
            </w:pPr>
            <w:del w:id="8979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B58A868" w14:textId="1708340B" w:rsidR="00EA5016" w:rsidDel="003D2C50" w:rsidRDefault="004C4817">
            <w:pPr>
              <w:pStyle w:val="1"/>
              <w:rPr>
                <w:del w:id="8980" w:author="win10" w:date="2020-06-12T13:56:00Z"/>
              </w:rPr>
              <w:pPrChange w:id="8981" w:author="win10" w:date="2020-06-12T13:57:00Z">
                <w:pPr/>
              </w:pPrChange>
            </w:pPr>
            <w:del w:id="8982" w:author="win10" w:date="2020-06-12T13:56:00Z">
              <w:r w:rsidDel="003D2C50">
                <w:rPr>
                  <w:rFonts w:hint="eastAsia"/>
                </w:rPr>
                <w:delText>Q(U)</w:delText>
              </w:r>
              <w:r w:rsidDel="003D2C50">
                <w:rPr>
                  <w:rFonts w:hint="eastAsia"/>
                </w:rPr>
                <w:delText>曲线设置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，有</w:delText>
              </w:r>
              <w:r w:rsidDel="003D2C50">
                <w:rPr>
                  <w:rFonts w:hint="eastAsia"/>
                </w:rPr>
                <w:delText>7</w:delText>
              </w:r>
              <w:r w:rsidDel="003D2C50">
                <w:rPr>
                  <w:rFonts w:hint="eastAsia"/>
                </w:rPr>
                <w:delText>个值依次为</w:delText>
              </w:r>
              <w:r w:rsidDel="003D2C50">
                <w:delText>Lower U Limit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delText>Upper U Limit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delText>U1 Limit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delText>U2 Limit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delText>Hysteresis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delText>Lower Q/Sn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delText>Upper Q/Sn</w:delText>
              </w:r>
              <w:r w:rsidDel="003D2C50">
                <w:rPr>
                  <w:rFonts w:hint="eastAsia"/>
                </w:rPr>
                <w:delText>，单位均为</w:delText>
              </w:r>
              <w:r w:rsidDel="003D2C50">
                <w:rPr>
                  <w:rFonts w:hint="eastAsia"/>
                </w:rPr>
                <w:delText>%</w:delText>
              </w:r>
              <w:r w:rsidDel="003D2C50">
                <w:delText>。</w:delText>
              </w:r>
            </w:del>
          </w:p>
          <w:p w14:paraId="13419080" w14:textId="0C98ED4F" w:rsidR="00EA5016" w:rsidDel="003D2C50" w:rsidRDefault="004C4817">
            <w:pPr>
              <w:pStyle w:val="1"/>
              <w:rPr>
                <w:del w:id="8983" w:author="win10" w:date="2020-06-12T13:56:00Z"/>
              </w:rPr>
              <w:pPrChange w:id="8984" w:author="win10" w:date="2020-06-12T13:57:00Z">
                <w:pPr/>
              </w:pPrChange>
            </w:pPr>
            <w:del w:id="8985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55513592" w14:textId="27230289" w:rsidR="00EA5016" w:rsidDel="003D2C50" w:rsidRDefault="004C4817">
            <w:pPr>
              <w:pStyle w:val="1"/>
              <w:rPr>
                <w:del w:id="8986" w:author="win10" w:date="2020-06-12T13:56:00Z"/>
              </w:rPr>
              <w:pPrChange w:id="8987" w:author="win10" w:date="2020-06-12T13:57:00Z">
                <w:pPr/>
              </w:pPrChange>
            </w:pPr>
            <w:del w:id="8988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hint="eastAsia"/>
                </w:rPr>
                <w:delText>80.0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115.0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90.0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105.0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25.0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25.0</w:delText>
              </w:r>
              <w:r w:rsidDel="003D2C50">
                <w:delText>。</w:delText>
              </w:r>
            </w:del>
          </w:p>
        </w:tc>
      </w:tr>
    </w:tbl>
    <w:p w14:paraId="1D3436EB" w14:textId="79175E91" w:rsidR="00EA5016" w:rsidDel="003D2C50" w:rsidRDefault="00EA5016">
      <w:pPr>
        <w:pStyle w:val="1"/>
        <w:rPr>
          <w:del w:id="8989" w:author="win10" w:date="2020-06-12T13:56:00Z"/>
          <w:bCs/>
        </w:rPr>
        <w:pPrChange w:id="8990" w:author="win10" w:date="2020-06-12T13:57:00Z">
          <w:pPr/>
        </w:pPrChange>
      </w:pPr>
    </w:p>
    <w:p w14:paraId="772B8F36" w14:textId="15ADD7E6" w:rsidR="00EA5016" w:rsidDel="003D2C50" w:rsidRDefault="004C4817">
      <w:pPr>
        <w:pStyle w:val="1"/>
        <w:rPr>
          <w:del w:id="8991" w:author="win10" w:date="2020-06-12T13:56:00Z"/>
          <w:rFonts w:cs="Arial"/>
          <w:bCs/>
        </w:rPr>
        <w:pPrChange w:id="8992" w:author="win10" w:date="2020-06-12T13:57:00Z">
          <w:pPr/>
        </w:pPrChange>
      </w:pPr>
      <w:del w:id="8993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52ED48E4" w14:textId="29CA64E2">
        <w:trPr>
          <w:tblHeader/>
          <w:tblCellSpacing w:w="0" w:type="dxa"/>
          <w:del w:id="8994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D221382" w14:textId="45046D76" w:rsidR="00EA5016" w:rsidDel="003D2C50" w:rsidRDefault="004C4817">
            <w:pPr>
              <w:pStyle w:val="1"/>
              <w:rPr>
                <w:del w:id="899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996" w:author="win10" w:date="2020-06-12T13:57:00Z">
                <w:pPr>
                  <w:widowControl/>
                  <w:jc w:val="center"/>
                </w:pPr>
              </w:pPrChange>
            </w:pPr>
            <w:del w:id="899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F535D08" w14:textId="2D5FAC90" w:rsidR="00EA5016" w:rsidDel="003D2C50" w:rsidRDefault="004C4817">
            <w:pPr>
              <w:pStyle w:val="1"/>
              <w:rPr>
                <w:del w:id="899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8999" w:author="win10" w:date="2020-06-12T13:57:00Z">
                <w:pPr>
                  <w:widowControl/>
                  <w:jc w:val="center"/>
                </w:pPr>
              </w:pPrChange>
            </w:pPr>
            <w:del w:id="900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C24F0F2" w14:textId="246540FF" w:rsidR="00EA5016" w:rsidDel="003D2C50" w:rsidRDefault="004C4817">
            <w:pPr>
              <w:pStyle w:val="1"/>
              <w:rPr>
                <w:del w:id="900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002" w:author="win10" w:date="2020-06-12T13:57:00Z">
                <w:pPr>
                  <w:widowControl/>
                  <w:jc w:val="center"/>
                </w:pPr>
              </w:pPrChange>
            </w:pPr>
            <w:del w:id="900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03C4343" w14:textId="1FD78307" w:rsidR="00EA5016" w:rsidDel="003D2C50" w:rsidRDefault="004C4817">
            <w:pPr>
              <w:pStyle w:val="1"/>
              <w:rPr>
                <w:del w:id="900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005" w:author="win10" w:date="2020-06-12T13:57:00Z">
                <w:pPr>
                  <w:widowControl/>
                  <w:jc w:val="center"/>
                </w:pPr>
              </w:pPrChange>
            </w:pPr>
            <w:del w:id="900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6D7CFBFB" w14:textId="05016B48">
        <w:trPr>
          <w:tblCellSpacing w:w="0" w:type="dxa"/>
          <w:del w:id="900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4122DDD" w14:textId="3E8F1693" w:rsidR="00EA5016" w:rsidDel="003D2C50" w:rsidRDefault="004C4817">
            <w:pPr>
              <w:pStyle w:val="1"/>
              <w:rPr>
                <w:del w:id="9008" w:author="win10" w:date="2020-06-12T13:56:00Z"/>
              </w:rPr>
              <w:pPrChange w:id="9009" w:author="win10" w:date="2020-06-12T13:57:00Z">
                <w:pPr>
                  <w:jc w:val="left"/>
                </w:pPr>
              </w:pPrChange>
            </w:pPr>
            <w:del w:id="9010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8766BB8" w14:textId="4CE4000B" w:rsidR="00EA5016" w:rsidDel="003D2C50" w:rsidRDefault="004C4817">
            <w:pPr>
              <w:pStyle w:val="1"/>
              <w:rPr>
                <w:del w:id="9011" w:author="win10" w:date="2020-06-12T13:56:00Z"/>
              </w:rPr>
              <w:pPrChange w:id="9012" w:author="win10" w:date="2020-06-12T13:57:00Z">
                <w:pPr>
                  <w:jc w:val="left"/>
                </w:pPr>
              </w:pPrChange>
            </w:pPr>
            <w:del w:id="9013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20F7C89" w14:textId="4AE1744F" w:rsidR="00EA5016" w:rsidDel="003D2C50" w:rsidRDefault="004C4817">
            <w:pPr>
              <w:pStyle w:val="1"/>
              <w:rPr>
                <w:del w:id="9014" w:author="win10" w:date="2020-06-12T13:56:00Z"/>
              </w:rPr>
              <w:pPrChange w:id="9015" w:author="win10" w:date="2020-06-12T13:57:00Z">
                <w:pPr>
                  <w:jc w:val="left"/>
                </w:pPr>
              </w:pPrChange>
            </w:pPr>
            <w:del w:id="9016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7297600" w14:textId="234E0D07" w:rsidR="00EA5016" w:rsidDel="003D2C50" w:rsidRDefault="004C4817">
            <w:pPr>
              <w:pStyle w:val="1"/>
              <w:rPr>
                <w:del w:id="9017" w:author="win10" w:date="2020-06-12T13:56:00Z"/>
              </w:rPr>
              <w:pPrChange w:id="9018" w:author="win10" w:date="2020-06-12T13:57:00Z">
                <w:pPr>
                  <w:jc w:val="left"/>
                </w:pPr>
              </w:pPrChange>
            </w:pPr>
            <w:del w:id="9019" w:author="win10" w:date="2020-06-12T13:56:00Z">
              <w:r w:rsidDel="003D2C50">
                <w:rPr>
                  <w:rFonts w:hint="eastAsia"/>
                </w:rPr>
                <w:delText>Q(U)</w:delText>
              </w:r>
              <w:r w:rsidDel="003D2C50">
                <w:rPr>
                  <w:rFonts w:hint="eastAsia"/>
                </w:rPr>
                <w:delText>曲线设置，写属性</w:delText>
              </w:r>
              <w:r w:rsidDel="003D2C50">
                <w:delText>。</w:delText>
              </w:r>
            </w:del>
          </w:p>
          <w:p w14:paraId="6CA0BCEF" w14:textId="3CAE47B3" w:rsidR="00EA5016" w:rsidDel="003D2C50" w:rsidRDefault="004C4817">
            <w:pPr>
              <w:pStyle w:val="1"/>
              <w:rPr>
                <w:del w:id="9020" w:author="win10" w:date="2020-06-12T13:56:00Z"/>
              </w:rPr>
              <w:pPrChange w:id="9021" w:author="win10" w:date="2020-06-12T13:57:00Z">
                <w:pPr>
                  <w:jc w:val="left"/>
                </w:pPr>
              </w:pPrChange>
            </w:pPr>
            <w:del w:id="9022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0E24BFAF" w14:textId="0416E761">
        <w:trPr>
          <w:tblCellSpacing w:w="0" w:type="dxa"/>
          <w:del w:id="9023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EDBC065" w14:textId="3FE7128C" w:rsidR="00EA5016" w:rsidDel="003D2C50" w:rsidRDefault="004C4817">
            <w:pPr>
              <w:pStyle w:val="1"/>
              <w:rPr>
                <w:del w:id="9024" w:author="win10" w:date="2020-06-12T13:56:00Z"/>
              </w:rPr>
              <w:pPrChange w:id="9025" w:author="win10" w:date="2020-06-12T13:57:00Z">
                <w:pPr>
                  <w:jc w:val="left"/>
                </w:pPr>
              </w:pPrChange>
            </w:pPr>
            <w:del w:id="9026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F70D866" w14:textId="2EF426F3" w:rsidR="00EA5016" w:rsidDel="003D2C50" w:rsidRDefault="004C4817">
            <w:pPr>
              <w:pStyle w:val="1"/>
              <w:rPr>
                <w:del w:id="9027" w:author="win10" w:date="2020-06-12T13:56:00Z"/>
              </w:rPr>
              <w:pPrChange w:id="9028" w:author="win10" w:date="2020-06-12T13:57:00Z">
                <w:pPr>
                  <w:jc w:val="left"/>
                </w:pPr>
              </w:pPrChange>
            </w:pPr>
            <w:del w:id="9029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72ACF0C" w14:textId="431402FA" w:rsidR="00EA5016" w:rsidDel="003D2C50" w:rsidRDefault="004C4817">
            <w:pPr>
              <w:pStyle w:val="1"/>
              <w:rPr>
                <w:del w:id="9030" w:author="win10" w:date="2020-06-12T13:56:00Z"/>
              </w:rPr>
              <w:pPrChange w:id="9031" w:author="win10" w:date="2020-06-12T13:57:00Z">
                <w:pPr>
                  <w:jc w:val="left"/>
                </w:pPr>
              </w:pPrChange>
            </w:pPr>
            <w:del w:id="9032" w:author="win10" w:date="2020-06-12T13:56:00Z">
              <w:r w:rsidDel="003D2C50">
                <w:delText>Float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055BAEE" w14:textId="43F9724B" w:rsidR="00EA5016" w:rsidDel="003D2C50" w:rsidRDefault="004C4817">
            <w:pPr>
              <w:pStyle w:val="1"/>
              <w:rPr>
                <w:del w:id="9033" w:author="win10" w:date="2020-06-12T13:56:00Z"/>
              </w:rPr>
              <w:pPrChange w:id="9034" w:author="win10" w:date="2020-06-12T13:57:00Z">
                <w:pPr>
                  <w:jc w:val="left"/>
                </w:pPr>
              </w:pPrChange>
            </w:pPr>
            <w:del w:id="9035" w:author="win10" w:date="2020-06-12T13:56:00Z">
              <w:r w:rsidDel="003D2C50">
                <w:rPr>
                  <w:rFonts w:hint="eastAsia"/>
                </w:rPr>
                <w:delText>Q(U)</w:delText>
              </w:r>
              <w:r w:rsidDel="003D2C50">
                <w:rPr>
                  <w:rFonts w:hint="eastAsia"/>
                </w:rPr>
                <w:delText>曲线设置</w:delText>
              </w:r>
              <w:r w:rsidDel="003D2C50">
                <w:delText>的值</w:delText>
              </w:r>
              <w:r w:rsidDel="003D2C50">
                <w:rPr>
                  <w:rFonts w:hint="eastAsia"/>
                </w:rPr>
                <w:delText>，有</w:delText>
              </w:r>
              <w:r w:rsidDel="003D2C50">
                <w:rPr>
                  <w:rFonts w:hint="eastAsia"/>
                </w:rPr>
                <w:delText>7</w:delText>
              </w:r>
              <w:r w:rsidDel="003D2C50">
                <w:rPr>
                  <w:rFonts w:hint="eastAsia"/>
                </w:rPr>
                <w:delText>个值依次为</w:delText>
              </w:r>
              <w:r w:rsidDel="003D2C50">
                <w:delText>Lower U Limit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delText>Upper U Limit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delText>U1 Limit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delText>U2 Limit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delText>Hysteresis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delText>Lower Q/Sn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delText>Upper Q/Sn</w:delText>
              </w:r>
              <w:r w:rsidDel="003D2C50">
                <w:rPr>
                  <w:rFonts w:hint="eastAsia"/>
                </w:rPr>
                <w:delText>，单位均为</w:delText>
              </w:r>
              <w:r w:rsidDel="003D2C50">
                <w:rPr>
                  <w:rFonts w:hint="eastAsia"/>
                </w:rPr>
                <w:delText>%</w:delText>
              </w:r>
              <w:r w:rsidDel="003D2C50">
                <w:delText>。</w:delText>
              </w:r>
            </w:del>
          </w:p>
          <w:p w14:paraId="63F0FF72" w14:textId="28E2BC23" w:rsidR="00EA5016" w:rsidDel="003D2C50" w:rsidRDefault="004C4817">
            <w:pPr>
              <w:pStyle w:val="1"/>
              <w:rPr>
                <w:del w:id="9036" w:author="win10" w:date="2020-06-12T13:56:00Z"/>
              </w:rPr>
              <w:pPrChange w:id="9037" w:author="win10" w:date="2020-06-12T13:57:00Z">
                <w:pPr/>
              </w:pPrChange>
            </w:pPr>
            <w:del w:id="9038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hint="eastAsia"/>
                </w:rPr>
                <w:delText>80.0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115.0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90.0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105.0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0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25.0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rPr>
                  <w:rFonts w:hint="eastAsia"/>
                </w:rPr>
                <w:delText>25.0</w:delText>
              </w:r>
              <w:r w:rsidDel="003D2C50">
                <w:delText>。</w:delText>
              </w:r>
            </w:del>
          </w:p>
          <w:p w14:paraId="2F84A117" w14:textId="279B18E6" w:rsidR="00EA5016" w:rsidDel="003D2C50" w:rsidRDefault="004C4817">
            <w:pPr>
              <w:pStyle w:val="1"/>
              <w:rPr>
                <w:del w:id="9039" w:author="win10" w:date="2020-06-12T13:56:00Z"/>
              </w:rPr>
              <w:pPrChange w:id="9040" w:author="win10" w:date="2020-06-12T13:57:00Z">
                <w:pPr>
                  <w:jc w:val="left"/>
                </w:pPr>
              </w:pPrChange>
            </w:pPr>
            <w:del w:id="9041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32DA4543" w14:textId="7DB73413" w:rsidR="00EA5016" w:rsidDel="003D2C50" w:rsidRDefault="00EA5016">
      <w:pPr>
        <w:pStyle w:val="1"/>
        <w:rPr>
          <w:del w:id="9042" w:author="win10" w:date="2020-06-12T13:56:00Z"/>
        </w:rPr>
        <w:pPrChange w:id="9043" w:author="win10" w:date="2020-06-12T13:57:00Z">
          <w:pPr/>
        </w:pPrChange>
      </w:pPr>
    </w:p>
    <w:p w14:paraId="7A9FE704" w14:textId="7855B3CF" w:rsidR="00EA5016" w:rsidDel="003D2C50" w:rsidRDefault="00EA5016">
      <w:pPr>
        <w:pStyle w:val="1"/>
        <w:rPr>
          <w:del w:id="9044" w:author="win10" w:date="2020-06-12T13:56:00Z"/>
        </w:rPr>
        <w:pPrChange w:id="9045" w:author="win10" w:date="2020-06-12T13:57:00Z">
          <w:pPr/>
        </w:pPrChange>
      </w:pPr>
    </w:p>
    <w:p w14:paraId="636E6FD3" w14:textId="0AE01698" w:rsidR="00EA5016" w:rsidDel="003D2C50" w:rsidRDefault="00EA5016">
      <w:pPr>
        <w:pStyle w:val="1"/>
        <w:rPr>
          <w:del w:id="9046" w:author="win10" w:date="2020-06-12T13:56:00Z"/>
        </w:rPr>
        <w:pPrChange w:id="9047" w:author="win10" w:date="2020-06-12T13:57:00Z">
          <w:pPr/>
        </w:pPrChange>
      </w:pPr>
    </w:p>
    <w:p w14:paraId="5C402E0C" w14:textId="51CF8B93" w:rsidR="00EA5016" w:rsidDel="003D2C50" w:rsidRDefault="00EA5016">
      <w:pPr>
        <w:pStyle w:val="1"/>
        <w:rPr>
          <w:del w:id="9048" w:author="win10" w:date="2020-06-12T13:56:00Z"/>
        </w:rPr>
        <w:pPrChange w:id="9049" w:author="win10" w:date="2020-06-12T13:57:00Z">
          <w:pPr/>
        </w:pPrChange>
      </w:pPr>
    </w:p>
    <w:p w14:paraId="253378F9" w14:textId="0CAD8E9B" w:rsidR="00EA5016" w:rsidDel="003D2C50" w:rsidRDefault="004C4817">
      <w:pPr>
        <w:pStyle w:val="1"/>
        <w:rPr>
          <w:del w:id="9050" w:author="win10" w:date="2020-06-12T13:56:00Z"/>
        </w:rPr>
        <w:pPrChange w:id="9051" w:author="win10" w:date="2020-06-12T13:57:00Z">
          <w:pPr>
            <w:pStyle w:val="2"/>
          </w:pPr>
        </w:pPrChange>
      </w:pPr>
      <w:bookmarkStart w:id="9052" w:name="_Toc28352278"/>
      <w:del w:id="9053" w:author="win10" w:date="2020-06-12T13:56:00Z">
        <w:r w:rsidDel="003D2C50">
          <w:delText>4</w:delText>
        </w:r>
        <w:r w:rsidDel="003D2C50">
          <w:rPr>
            <w:rFonts w:hint="eastAsia"/>
          </w:rPr>
          <w:delText xml:space="preserve">.4 </w:delText>
        </w:r>
        <w:r w:rsidDel="003D2C50">
          <w:delText>DW</w:delText>
        </w:r>
        <w:r w:rsidDel="003D2C50">
          <w:rPr>
            <w:rFonts w:hint="eastAsia"/>
          </w:rPr>
          <w:delText>-</w:delText>
        </w:r>
        <w:r w:rsidDel="003D2C50">
          <w:delText>111</w:delText>
        </w:r>
        <w:bookmarkEnd w:id="9052"/>
      </w:del>
    </w:p>
    <w:p w14:paraId="42B4B08A" w14:textId="4A17F9B2" w:rsidR="00EA5016" w:rsidDel="003D2C50" w:rsidRDefault="004C4817">
      <w:pPr>
        <w:pStyle w:val="1"/>
        <w:rPr>
          <w:del w:id="9054" w:author="win10" w:date="2020-06-12T13:56:00Z"/>
          <w:rFonts w:cs="Arial"/>
          <w:color w:val="3D3F43"/>
          <w:kern w:val="0"/>
          <w:szCs w:val="21"/>
        </w:rPr>
        <w:pPrChange w:id="9055" w:author="win10" w:date="2020-06-12T13:57:00Z">
          <w:pPr>
            <w:ind w:firstLineChars="200" w:firstLine="420"/>
            <w:jc w:val="left"/>
          </w:pPr>
        </w:pPrChange>
      </w:pPr>
      <w:del w:id="9056" w:author="win10" w:date="2020-06-12T13:56:00Z">
        <w:r w:rsidDel="003D2C50">
          <w:rPr>
            <w:rFonts w:hint="eastAsia"/>
          </w:rPr>
          <w:delText>本设备为研旭提供的模拟风机，所支持的</w:delText>
        </w:r>
        <w:r w:rsidDel="003D2C50">
          <w:rPr>
            <w:rFonts w:cs="Arial"/>
            <w:color w:val="3D3F43"/>
            <w:kern w:val="0"/>
            <w:szCs w:val="21"/>
          </w:rPr>
          <w:delText>serviceId</w:delText>
        </w:r>
        <w:r w:rsidDel="003D2C50">
          <w:rPr>
            <w:rFonts w:ascii="宋体" w:hAnsi="宋体" w:cs="宋体" w:hint="eastAsia"/>
            <w:color w:val="3D3F43"/>
            <w:kern w:val="0"/>
            <w:szCs w:val="21"/>
          </w:rPr>
          <w:delText>有</w:delText>
        </w:r>
        <w:r w:rsidDel="003D2C50">
          <w:rPr>
            <w:rFonts w:cs="Arial" w:hint="eastAsia"/>
            <w:color w:val="3D3F43"/>
            <w:kern w:val="0"/>
            <w:szCs w:val="21"/>
          </w:rPr>
          <w:delText>Sta</w:delText>
        </w:r>
        <w:r w:rsidDel="003D2C50">
          <w:rPr>
            <w:rFonts w:cs="Arial"/>
            <w:color w:val="3D3F43"/>
            <w:kern w:val="0"/>
            <w:szCs w:val="21"/>
          </w:rPr>
          <w:delText>te</w:delText>
        </w:r>
        <w:r w:rsidDel="003D2C50">
          <w:rPr>
            <w:rFonts w:cs="Arial" w:hint="eastAsia"/>
            <w:color w:val="3D3F43"/>
            <w:kern w:val="0"/>
            <w:szCs w:val="21"/>
          </w:rPr>
          <w:delText>、</w:delText>
        </w:r>
        <w:r w:rsidDel="003D2C50">
          <w:rPr>
            <w:rFonts w:cs="Arial" w:hint="eastAsia"/>
            <w:color w:val="3D3F43"/>
            <w:kern w:val="0"/>
            <w:szCs w:val="21"/>
          </w:rPr>
          <w:delText>R</w:delText>
        </w:r>
        <w:r w:rsidDel="003D2C50">
          <w:rPr>
            <w:rFonts w:cs="Arial"/>
            <w:color w:val="3D3F43"/>
            <w:kern w:val="0"/>
            <w:szCs w:val="21"/>
          </w:rPr>
          <w:delText>undata</w:delText>
        </w:r>
        <w:r w:rsidDel="003D2C50">
          <w:rPr>
            <w:rFonts w:cs="Arial" w:hint="eastAsia"/>
            <w:color w:val="3D3F43"/>
            <w:kern w:val="0"/>
            <w:szCs w:val="21"/>
          </w:rPr>
          <w:delText>、</w:delText>
        </w:r>
        <w:r w:rsidDel="003D2C50">
          <w:rPr>
            <w:rFonts w:cs="Arial" w:hint="eastAsia"/>
            <w:color w:val="3D3F43"/>
            <w:kern w:val="0"/>
            <w:szCs w:val="21"/>
          </w:rPr>
          <w:delText>Control</w:delText>
        </w:r>
        <w:r w:rsidDel="003D2C50">
          <w:rPr>
            <w:rFonts w:cs="Arial" w:hint="eastAsia"/>
            <w:color w:val="3D3F43"/>
            <w:kern w:val="0"/>
            <w:szCs w:val="21"/>
          </w:rPr>
          <w:delText>三种，下面分别给出说明。</w:delText>
        </w:r>
      </w:del>
    </w:p>
    <w:p w14:paraId="28E56DEF" w14:textId="14D2F5A9" w:rsidR="00EA5016" w:rsidDel="003D2C50" w:rsidRDefault="00EA5016">
      <w:pPr>
        <w:pStyle w:val="1"/>
        <w:rPr>
          <w:del w:id="9057" w:author="win10" w:date="2020-06-12T13:56:00Z"/>
        </w:rPr>
        <w:pPrChange w:id="9058" w:author="win10" w:date="2020-06-12T13:57:00Z">
          <w:pPr/>
        </w:pPrChange>
      </w:pPr>
    </w:p>
    <w:p w14:paraId="04B72E76" w14:textId="74FDC876" w:rsidR="00EA5016" w:rsidDel="003D2C50" w:rsidRDefault="004C4817">
      <w:pPr>
        <w:pStyle w:val="1"/>
        <w:rPr>
          <w:del w:id="9059" w:author="win10" w:date="2020-06-12T13:56:00Z"/>
        </w:rPr>
        <w:pPrChange w:id="9060" w:author="win10" w:date="2020-06-12T13:57:00Z">
          <w:pPr>
            <w:pStyle w:val="3"/>
            <w:jc w:val="left"/>
          </w:pPr>
        </w:pPrChange>
      </w:pPr>
      <w:bookmarkStart w:id="9061" w:name="_Toc28352279"/>
      <w:del w:id="9062" w:author="win10" w:date="2020-06-12T13:56:00Z">
        <w:r w:rsidDel="003D2C50">
          <w:delText>4.</w:delText>
        </w:r>
        <w:r w:rsidDel="003D2C50">
          <w:rPr>
            <w:rFonts w:hint="eastAsia"/>
          </w:rPr>
          <w:delText>4.1</w:delText>
        </w:r>
        <w:r w:rsidDel="003D2C50">
          <w:delText xml:space="preserve"> </w:delText>
        </w:r>
        <w:r w:rsidDel="003D2C50">
          <w:rPr>
            <w:rFonts w:hint="eastAsia"/>
          </w:rPr>
          <w:delText>设备状态（</w:delText>
        </w:r>
        <w:r w:rsidDel="003D2C50">
          <w:rPr>
            <w:rFonts w:cs="Arial"/>
          </w:rPr>
          <w:delText>S</w:delText>
        </w:r>
        <w:r w:rsidDel="003D2C50">
          <w:rPr>
            <w:rFonts w:cs="Arial" w:hint="eastAsia"/>
          </w:rPr>
          <w:delText>tate</w:delText>
        </w:r>
        <w:r w:rsidDel="003D2C50">
          <w:rPr>
            <w:rFonts w:hint="eastAsia"/>
          </w:rPr>
          <w:delText>）</w:delText>
        </w:r>
        <w:bookmarkEnd w:id="9061"/>
      </w:del>
    </w:p>
    <w:p w14:paraId="027E2708" w14:textId="26104E18" w:rsidR="00EA5016" w:rsidDel="003D2C50" w:rsidRDefault="004C4817">
      <w:pPr>
        <w:pStyle w:val="1"/>
        <w:rPr>
          <w:del w:id="9063" w:author="win10" w:date="2020-06-12T13:56:00Z"/>
        </w:rPr>
        <w:pPrChange w:id="9064" w:author="win10" w:date="2020-06-12T13:57:00Z">
          <w:pPr>
            <w:ind w:firstLine="420"/>
          </w:pPr>
        </w:pPrChange>
      </w:pPr>
      <w:del w:id="9065" w:author="win10" w:date="2020-06-12T13:56:00Z">
        <w:r w:rsidDel="003D2C50">
          <w:delText>High</w:delText>
        </w:r>
        <w:r w:rsidDel="003D2C50">
          <w:rPr>
            <w:rFonts w:hint="eastAsia"/>
          </w:rPr>
          <w:delText>类别状态如下表，其他类别暂无。</w:delText>
        </w:r>
      </w:del>
    </w:p>
    <w:tbl>
      <w:tblPr>
        <w:tblW w:w="5296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725"/>
      </w:tblGrid>
      <w:tr w:rsidR="00EA5016" w:rsidDel="003D2C50" w14:paraId="56855491" w14:textId="41B7E072">
        <w:trPr>
          <w:tblHeader/>
          <w:tblCellSpacing w:w="0" w:type="dxa"/>
          <w:del w:id="9066" w:author="win10" w:date="2020-06-12T13:56:00Z"/>
        </w:trPr>
        <w:tc>
          <w:tcPr>
            <w:tcW w:w="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CAC204B" w14:textId="7B8294A0" w:rsidR="00EA5016" w:rsidDel="003D2C50" w:rsidRDefault="004C4817">
            <w:pPr>
              <w:pStyle w:val="1"/>
              <w:rPr>
                <w:del w:id="906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068" w:author="win10" w:date="2020-06-12T13:57:00Z">
                <w:pPr>
                  <w:widowControl/>
                  <w:jc w:val="center"/>
                </w:pPr>
              </w:pPrChange>
            </w:pPr>
            <w:del w:id="906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25FB48B" w14:textId="2C241BD8" w:rsidR="00EA5016" w:rsidDel="003D2C50" w:rsidRDefault="004C4817">
            <w:pPr>
              <w:pStyle w:val="1"/>
              <w:rPr>
                <w:del w:id="907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071" w:author="win10" w:date="2020-06-12T13:57:00Z">
                <w:pPr>
                  <w:widowControl/>
                  <w:jc w:val="center"/>
                </w:pPr>
              </w:pPrChange>
            </w:pPr>
            <w:del w:id="907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C9DF411" w14:textId="21868844" w:rsidR="00EA5016" w:rsidDel="003D2C50" w:rsidRDefault="004C4817">
            <w:pPr>
              <w:pStyle w:val="1"/>
              <w:rPr>
                <w:del w:id="907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074" w:author="win10" w:date="2020-06-12T13:57:00Z">
                <w:pPr>
                  <w:widowControl/>
                  <w:jc w:val="center"/>
                </w:pPr>
              </w:pPrChange>
            </w:pPr>
            <w:del w:id="907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2A8F329" w14:textId="7A950398" w:rsidR="00EA5016" w:rsidDel="003D2C50" w:rsidRDefault="004C4817">
            <w:pPr>
              <w:pStyle w:val="1"/>
              <w:rPr>
                <w:del w:id="907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077" w:author="win10" w:date="2020-06-12T13:57:00Z">
                <w:pPr>
                  <w:widowControl/>
                  <w:jc w:val="center"/>
                </w:pPr>
              </w:pPrChange>
            </w:pPr>
            <w:del w:id="907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169868C2" w14:textId="15C0EF37">
        <w:trPr>
          <w:tblCellSpacing w:w="0" w:type="dxa"/>
          <w:del w:id="9079" w:author="win10" w:date="2020-06-12T13:56:00Z"/>
        </w:trPr>
        <w:tc>
          <w:tcPr>
            <w:tcW w:w="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40A3570" w14:textId="5E6ED675" w:rsidR="00EA5016" w:rsidDel="003D2C50" w:rsidRDefault="004C4817">
            <w:pPr>
              <w:pStyle w:val="1"/>
              <w:rPr>
                <w:del w:id="9080" w:author="win10" w:date="2020-06-12T13:56:00Z"/>
              </w:rPr>
              <w:pPrChange w:id="9081" w:author="win10" w:date="2020-06-12T13:57:00Z">
                <w:pPr>
                  <w:jc w:val="left"/>
                </w:pPr>
              </w:pPrChange>
            </w:pPr>
            <w:del w:id="9082" w:author="win10" w:date="2020-06-12T13:56:00Z">
              <w:r w:rsidDel="003D2C50">
                <w:delText>key</w:delText>
              </w:r>
            </w:del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6B0DFB5" w14:textId="1EFDB03E" w:rsidR="00EA5016" w:rsidDel="003D2C50" w:rsidRDefault="004C4817">
            <w:pPr>
              <w:pStyle w:val="1"/>
              <w:rPr>
                <w:del w:id="9083" w:author="win10" w:date="2020-06-12T13:56:00Z"/>
              </w:rPr>
              <w:pPrChange w:id="9084" w:author="win10" w:date="2020-06-12T13:57:00Z">
                <w:pPr>
                  <w:jc w:val="left"/>
                </w:pPr>
              </w:pPrChange>
            </w:pPr>
            <w:del w:id="9085" w:author="win10" w:date="2020-06-12T13:56:00Z">
              <w:r w:rsidDel="003D2C50">
                <w:delText>必选</w:delText>
              </w:r>
            </w:del>
          </w:p>
        </w:tc>
        <w:tc>
          <w:tcPr>
            <w:tcW w:w="5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A82EA4F" w14:textId="25984AC7" w:rsidR="00EA5016" w:rsidDel="003D2C50" w:rsidRDefault="004C4817">
            <w:pPr>
              <w:pStyle w:val="1"/>
              <w:rPr>
                <w:del w:id="9086" w:author="win10" w:date="2020-06-12T13:56:00Z"/>
              </w:rPr>
              <w:pPrChange w:id="9087" w:author="win10" w:date="2020-06-12T13:57:00Z">
                <w:pPr>
                  <w:jc w:val="left"/>
                </w:pPr>
              </w:pPrChange>
            </w:pPr>
            <w:del w:id="9088" w:author="win10" w:date="2020-06-12T13:56:00Z">
              <w:r w:rsidDel="003D2C50">
                <w:delText>String</w:delText>
              </w:r>
            </w:del>
          </w:p>
        </w:tc>
        <w:tc>
          <w:tcPr>
            <w:tcW w:w="3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B63C472" w14:textId="07700554" w:rsidR="00EA5016" w:rsidDel="003D2C50" w:rsidRDefault="004C4817">
            <w:pPr>
              <w:pStyle w:val="1"/>
              <w:rPr>
                <w:del w:id="9089" w:author="win10" w:date="2020-06-12T13:56:00Z"/>
              </w:rPr>
              <w:pPrChange w:id="9090" w:author="win10" w:date="2020-06-12T13:57:00Z">
                <w:pPr>
                  <w:jc w:val="left"/>
                </w:pPr>
              </w:pPrChange>
            </w:pPr>
            <w:del w:id="9091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状态类型</w:delText>
              </w:r>
              <w:r w:rsidDel="003D2C50">
                <w:delText>。</w:delText>
              </w:r>
            </w:del>
          </w:p>
          <w:p w14:paraId="7D742AE4" w14:textId="065C1D5C" w:rsidR="00EA5016" w:rsidDel="003D2C50" w:rsidRDefault="004C4817">
            <w:pPr>
              <w:pStyle w:val="1"/>
              <w:rPr>
                <w:del w:id="9092" w:author="win10" w:date="2020-06-12T13:56:00Z"/>
              </w:rPr>
              <w:pPrChange w:id="9093" w:author="win10" w:date="2020-06-12T13:57:00Z">
                <w:pPr>
                  <w:jc w:val="left"/>
                </w:pPr>
              </w:pPrChange>
            </w:pPr>
            <w:del w:id="9094" w:author="win10" w:date="2020-06-12T13:56:00Z">
              <w:r w:rsidDel="003D2C50">
                <w:rPr>
                  <w:rFonts w:hint="eastAsia"/>
                </w:rPr>
                <w:delText>开关机</w:delText>
              </w:r>
              <w:r w:rsidDel="003D2C50">
                <w:delText>：</w:delText>
              </w:r>
              <w:r w:rsidDel="003D2C50">
                <w:delText>OnOff</w:delText>
              </w:r>
              <w:r w:rsidDel="003D2C50">
                <w:delText>。</w:delText>
              </w:r>
            </w:del>
          </w:p>
          <w:p w14:paraId="6C9E7917" w14:textId="529ABFE7" w:rsidR="00EA5016" w:rsidDel="003D2C50" w:rsidRDefault="004C4817">
            <w:pPr>
              <w:pStyle w:val="1"/>
              <w:rPr>
                <w:del w:id="9095" w:author="win10" w:date="2020-06-12T13:56:00Z"/>
              </w:rPr>
              <w:pPrChange w:id="9096" w:author="win10" w:date="2020-06-12T13:57:00Z">
                <w:pPr>
                  <w:jc w:val="left"/>
                </w:pPr>
              </w:pPrChange>
            </w:pPr>
            <w:del w:id="9097" w:author="win10" w:date="2020-06-12T13:56:00Z">
              <w:r w:rsidDel="003D2C50">
                <w:rPr>
                  <w:rFonts w:hint="eastAsia"/>
                </w:rPr>
                <w:delText>故障：</w:delText>
              </w:r>
              <w:r w:rsidDel="003D2C50">
                <w:rPr>
                  <w:rFonts w:hint="eastAsia"/>
                </w:rPr>
                <w:delText>Fault</w:delText>
              </w:r>
            </w:del>
          </w:p>
        </w:tc>
      </w:tr>
      <w:tr w:rsidR="00EA5016" w:rsidDel="003D2C50" w14:paraId="2439EAAC" w14:textId="1F9F78CF">
        <w:trPr>
          <w:tblCellSpacing w:w="0" w:type="dxa"/>
          <w:del w:id="9098" w:author="win10" w:date="2020-06-12T13:56:00Z"/>
        </w:trPr>
        <w:tc>
          <w:tcPr>
            <w:tcW w:w="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FF7A8A0" w14:textId="65967558" w:rsidR="00EA5016" w:rsidDel="003D2C50" w:rsidRDefault="004C4817">
            <w:pPr>
              <w:pStyle w:val="1"/>
              <w:rPr>
                <w:del w:id="9099" w:author="win10" w:date="2020-06-12T13:56:00Z"/>
              </w:rPr>
              <w:pPrChange w:id="9100" w:author="win10" w:date="2020-06-12T13:57:00Z">
                <w:pPr>
                  <w:jc w:val="left"/>
                </w:pPr>
              </w:pPrChange>
            </w:pPr>
            <w:del w:id="9101" w:author="win10" w:date="2020-06-12T13:56:00Z">
              <w:r w:rsidDel="003D2C50">
                <w:delText>value</w:delText>
              </w:r>
            </w:del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B0CED47" w14:textId="7590A0D0" w:rsidR="00EA5016" w:rsidDel="003D2C50" w:rsidRDefault="004C4817">
            <w:pPr>
              <w:pStyle w:val="1"/>
              <w:rPr>
                <w:del w:id="9102" w:author="win10" w:date="2020-06-12T13:56:00Z"/>
              </w:rPr>
              <w:pPrChange w:id="9103" w:author="win10" w:date="2020-06-12T13:57:00Z">
                <w:pPr>
                  <w:jc w:val="left"/>
                </w:pPr>
              </w:pPrChange>
            </w:pPr>
            <w:del w:id="9104" w:author="win10" w:date="2020-06-12T13:56:00Z">
              <w:r w:rsidDel="003D2C50">
                <w:delText>必选</w:delText>
              </w:r>
            </w:del>
          </w:p>
        </w:tc>
        <w:tc>
          <w:tcPr>
            <w:tcW w:w="5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9F766AE" w14:textId="7D50EF6E" w:rsidR="00EA5016" w:rsidDel="003D2C50" w:rsidRDefault="004C4817">
            <w:pPr>
              <w:pStyle w:val="1"/>
              <w:rPr>
                <w:del w:id="9105" w:author="win10" w:date="2020-06-12T13:56:00Z"/>
              </w:rPr>
              <w:pPrChange w:id="9106" w:author="win10" w:date="2020-06-12T13:57:00Z">
                <w:pPr>
                  <w:jc w:val="left"/>
                </w:pPr>
              </w:pPrChange>
            </w:pPr>
            <w:del w:id="9107" w:author="win10" w:date="2020-06-12T13:56:00Z">
              <w:r w:rsidDel="003D2C50">
                <w:delText>String</w:delText>
              </w:r>
            </w:del>
          </w:p>
        </w:tc>
        <w:tc>
          <w:tcPr>
            <w:tcW w:w="3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32AE94A" w14:textId="49B18148" w:rsidR="00EA5016" w:rsidDel="003D2C50" w:rsidRDefault="004C4817">
            <w:pPr>
              <w:pStyle w:val="1"/>
              <w:rPr>
                <w:del w:id="9108" w:author="win10" w:date="2020-06-12T13:56:00Z"/>
              </w:rPr>
              <w:pPrChange w:id="9109" w:author="win10" w:date="2020-06-12T13:57:00Z">
                <w:pPr>
                  <w:jc w:val="left"/>
                </w:pPr>
              </w:pPrChange>
            </w:pPr>
            <w:del w:id="9110" w:author="win10" w:date="2020-06-12T13:56:00Z">
              <w:r w:rsidDel="003D2C50">
                <w:delText>设备状态的值。</w:delText>
              </w:r>
            </w:del>
          </w:p>
          <w:p w14:paraId="5044B20B" w14:textId="29A7F563" w:rsidR="00EA5016" w:rsidDel="003D2C50" w:rsidRDefault="004C4817">
            <w:pPr>
              <w:pStyle w:val="1"/>
              <w:rPr>
                <w:del w:id="9111" w:author="win10" w:date="2020-06-12T13:56:00Z"/>
              </w:rPr>
              <w:pPrChange w:id="9112" w:author="win10" w:date="2020-06-12T13:57:00Z">
                <w:pPr>
                  <w:jc w:val="left"/>
                </w:pPr>
              </w:pPrChange>
            </w:pPr>
            <w:del w:id="9113" w:author="win10" w:date="2020-06-12T13:56:00Z">
              <w:r w:rsidDel="003D2C50">
                <w:delText>开关机：</w:delText>
              </w:r>
              <w:r w:rsidDel="003D2C50">
                <w:rPr>
                  <w:rFonts w:hint="eastAsia"/>
                </w:rPr>
                <w:delText>Start</w:delText>
              </w:r>
              <w:r w:rsidDel="003D2C50">
                <w:rPr>
                  <w:rFonts w:hint="eastAsia"/>
                </w:rPr>
                <w:delText>（开机）、</w:delText>
              </w:r>
              <w:r w:rsidDel="003D2C50">
                <w:rPr>
                  <w:rFonts w:hint="eastAsia"/>
                </w:rPr>
                <w:delText>Stop</w:delText>
              </w:r>
              <w:r w:rsidDel="003D2C50">
                <w:rPr>
                  <w:rFonts w:hint="eastAsia"/>
                </w:rPr>
                <w:delText>（关机）、</w:delText>
              </w:r>
              <w:r w:rsidDel="003D2C50">
                <w:delText>OnOff</w:delText>
              </w:r>
              <w:r w:rsidDel="003D2C50">
                <w:rPr>
                  <w:rFonts w:hint="eastAsia"/>
                </w:rPr>
                <w:delText>ing</w:delText>
              </w:r>
              <w:r w:rsidDel="003D2C50">
                <w:rPr>
                  <w:rFonts w:hint="eastAsia"/>
                </w:rPr>
                <w:delText>（开关机中）</w:delText>
              </w:r>
              <w:r w:rsidDel="003D2C50">
                <w:delText>。</w:delText>
              </w:r>
            </w:del>
          </w:p>
          <w:p w14:paraId="766F3B11" w14:textId="43CCB744" w:rsidR="00EA5016" w:rsidDel="003D2C50" w:rsidRDefault="004C4817">
            <w:pPr>
              <w:pStyle w:val="1"/>
              <w:rPr>
                <w:del w:id="9114" w:author="win10" w:date="2020-06-12T13:56:00Z"/>
              </w:rPr>
              <w:pPrChange w:id="9115" w:author="win10" w:date="2020-06-12T13:57:00Z">
                <w:pPr>
                  <w:jc w:val="left"/>
                </w:pPr>
              </w:pPrChange>
            </w:pPr>
            <w:del w:id="9116" w:author="win10" w:date="2020-06-12T13:56:00Z">
              <w:r w:rsidDel="003D2C50">
                <w:rPr>
                  <w:rFonts w:hint="eastAsia"/>
                </w:rPr>
                <w:delText>故障</w:delText>
              </w:r>
              <w:r w:rsidDel="003D2C50">
                <w:delText>：</w:delText>
              </w:r>
              <w:r w:rsidDel="003D2C50">
                <w:delText>ACVolHigh</w:delText>
              </w:r>
              <w:r w:rsidDel="003D2C50">
                <w:rPr>
                  <w:rFonts w:hint="eastAsia"/>
                </w:rPr>
                <w:delText>（交流过压）、</w:delText>
              </w:r>
              <w:r w:rsidDel="003D2C50">
                <w:delText>InputVolHigh</w:delText>
              </w:r>
              <w:r w:rsidDel="003D2C50">
                <w:rPr>
                  <w:rFonts w:hint="eastAsia"/>
                </w:rPr>
                <w:delText>（输入过压）、</w:delText>
              </w:r>
              <w:r w:rsidDel="003D2C50">
                <w:delText>ACCurrHigh</w:delText>
              </w:r>
              <w:r w:rsidDel="003D2C50">
                <w:rPr>
                  <w:rFonts w:hint="eastAsia"/>
                </w:rPr>
                <w:delText>（交流过流）、</w:delText>
              </w:r>
              <w:r w:rsidDel="003D2C50">
                <w:delText>InputCurrHigh</w:delText>
              </w:r>
              <w:r w:rsidDel="003D2C50">
                <w:rPr>
                  <w:rFonts w:hint="eastAsia"/>
                </w:rPr>
                <w:delText>（输入过流）、</w:delText>
              </w:r>
              <w:r w:rsidDel="003D2C50">
                <w:delText>LeakageCurrProtection</w:delText>
              </w:r>
              <w:r w:rsidDel="003D2C50">
                <w:rPr>
                  <w:rFonts w:hint="eastAsia"/>
                </w:rPr>
                <w:delText>（漏电流保护）、</w:delText>
              </w:r>
              <w:r w:rsidDel="003D2C50">
                <w:delText>IslandProtection</w:delText>
              </w:r>
              <w:r w:rsidDel="003D2C50">
                <w:rPr>
                  <w:rFonts w:hint="eastAsia"/>
                </w:rPr>
                <w:delText>（孤岛保护）、</w:delText>
              </w:r>
              <w:r w:rsidDel="003D2C50">
                <w:delText>HWCurrHighProtection</w:delText>
              </w:r>
              <w:r w:rsidDel="003D2C50">
                <w:rPr>
                  <w:rFonts w:hint="eastAsia"/>
                </w:rPr>
                <w:delText>（硬件过流保护）、</w:delText>
              </w:r>
              <w:r w:rsidDel="003D2C50">
                <w:delText>ZeroPtFault</w:delText>
              </w:r>
              <w:r w:rsidDel="003D2C50">
                <w:rPr>
                  <w:rFonts w:hint="eastAsia"/>
                </w:rPr>
                <w:delText>（过零点错误）、</w:delText>
              </w:r>
              <w:r w:rsidDel="003D2C50">
                <w:delText>InputVolLow</w:delText>
              </w:r>
              <w:r w:rsidDel="003D2C50">
                <w:rPr>
                  <w:rFonts w:hint="eastAsia"/>
                </w:rPr>
                <w:delText>（输入欠压）、</w:delText>
              </w:r>
              <w:r w:rsidDel="003D2C50">
                <w:delText>GroundProtection</w:delText>
              </w:r>
              <w:r w:rsidDel="003D2C50">
                <w:rPr>
                  <w:rFonts w:hint="eastAsia"/>
                </w:rPr>
                <w:delText>（接地保护）、</w:delText>
              </w:r>
              <w:r w:rsidDel="003D2C50">
                <w:delText>BusVolHigh</w:delText>
              </w:r>
              <w:r w:rsidDel="003D2C50">
                <w:rPr>
                  <w:rFonts w:hint="eastAsia"/>
                </w:rPr>
                <w:delText>（母线过压）、</w:delText>
              </w:r>
              <w:r w:rsidDel="003D2C50">
                <w:delText>BusVolLow</w:delText>
              </w:r>
              <w:r w:rsidDel="003D2C50">
                <w:rPr>
                  <w:rFonts w:hint="eastAsia"/>
                </w:rPr>
                <w:delText>（母线欠压）、</w:delText>
              </w:r>
              <w:r w:rsidDel="003D2C50">
                <w:delText>ScreenOff</w:delText>
              </w:r>
              <w:r w:rsidDel="003D2C50">
                <w:rPr>
                  <w:rFonts w:hint="eastAsia"/>
                </w:rPr>
                <w:delText>（屏幕关机）、</w:delText>
              </w:r>
              <w:r w:rsidDel="003D2C50">
                <w:delText>MidpointFault</w:delText>
              </w:r>
              <w:r w:rsidDel="003D2C50">
                <w:rPr>
                  <w:rFonts w:hint="eastAsia"/>
                </w:rPr>
                <w:delText>（中点错误）、</w:delText>
              </w:r>
              <w:r w:rsidDel="003D2C50">
                <w:delText>TempProtection</w:delText>
              </w:r>
              <w:r w:rsidDel="003D2C50">
                <w:rPr>
                  <w:rFonts w:hint="eastAsia"/>
                </w:rPr>
                <w:delText>（温度保护）。</w:delText>
              </w:r>
            </w:del>
          </w:p>
        </w:tc>
      </w:tr>
    </w:tbl>
    <w:p w14:paraId="5CEC86C0" w14:textId="65312018" w:rsidR="00EA5016" w:rsidDel="003D2C50" w:rsidRDefault="004C4817">
      <w:pPr>
        <w:pStyle w:val="1"/>
        <w:rPr>
          <w:del w:id="9117" w:author="win10" w:date="2020-06-12T13:56:00Z"/>
        </w:rPr>
        <w:pPrChange w:id="9118" w:author="win10" w:date="2020-06-12T13:57:00Z">
          <w:pPr/>
        </w:pPrChange>
      </w:pPr>
      <w:del w:id="9119" w:author="win10" w:date="2020-06-12T13:56:00Z">
        <w:r w:rsidDel="003D2C50">
          <w:rPr>
            <w:b w:val="0"/>
            <w:noProof/>
          </w:rPr>
          <mc:AlternateContent>
            <mc:Choice Requires="wps">
              <w:drawing>
                <wp:anchor distT="45720" distB="45720" distL="114300" distR="114300" simplePos="0" relativeHeight="251719680" behindDoc="0" locked="0" layoutInCell="1" allowOverlap="1" wp14:anchorId="1263E305" wp14:editId="1D08F1DD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262890</wp:posOffset>
                  </wp:positionV>
                  <wp:extent cx="5494655" cy="1404620"/>
                  <wp:effectExtent l="0" t="0" r="10795" b="17780"/>
                  <wp:wrapSquare wrapText="bothSides"/>
                  <wp:docPr id="4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46DB5DBA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设备</w:t>
                              </w:r>
                              <w:r>
                                <w:rPr>
                                  <w:szCs w:val="21"/>
                                </w:rPr>
                                <w:t>MQTT</w:t>
                              </w:r>
                              <w:r>
                                <w:rPr>
                                  <w:szCs w:val="21"/>
                                </w:rPr>
                                <w:t>上报</w:t>
                              </w:r>
                            </w:p>
                            <w:p w14:paraId="68A783C2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Topic: /tianshun/v1/TS02E510000100/TS01E510000100/data/json</w:t>
                              </w:r>
                            </w:p>
                            <w:p w14:paraId="7D76857C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MQTT Client</w:t>
                              </w:r>
                              <w:r>
                                <w:rPr>
                                  <w:szCs w:val="21"/>
                                </w:rPr>
                                <w:t>发送的</w:t>
                              </w:r>
                              <w:r>
                                <w:rPr>
                                  <w:szCs w:val="21"/>
                                </w:rPr>
                                <w:t>payload</w:t>
                              </w:r>
                              <w:r>
                                <w:rPr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46EBE85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633D736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"deviceReq",</w:t>
                              </w:r>
                            </w:p>
                            <w:p w14:paraId="478009E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"DW-111",</w:t>
                              </w:r>
                            </w:p>
                            <w:p w14:paraId="1609EA6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"4-1",</w:t>
                              </w:r>
                            </w:p>
                            <w:p w14:paraId="1572E77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"data": {</w:t>
                              </w:r>
                            </w:p>
                            <w:p w14:paraId="7427470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"State",</w:t>
                              </w:r>
                            </w:p>
                            <w:p w14:paraId="21DBCBB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"priority": "High",</w:t>
                              </w:r>
                            </w:p>
                            <w:p w14:paraId="08237AD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"serviceData": {</w:t>
                              </w:r>
                            </w:p>
                            <w:p w14:paraId="542B21A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"OnOff": "Start",</w:t>
                              </w:r>
                            </w:p>
                            <w:p w14:paraId="15B7D8D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"Fault": "ACVolHigh"</w:t>
                              </w:r>
                            </w:p>
                            <w:p w14:paraId="4905A42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7876C73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"20190916T091220Z"</w:t>
                              </w:r>
                            </w:p>
                            <w:p w14:paraId="7FC5E73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</w:t>
                              </w:r>
                            </w:p>
                            <w:p w14:paraId="66441F97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1263E305" id="_x0000_s1067" type="#_x0000_t202" style="position:absolute;left:0;text-align:left;margin-left:1.65pt;margin-top:20.7pt;width:432.6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">
                  <v:textbox style="mso-fit-shape-to-text:t">
                    <w:txbxContent>
                      <w:p w14:paraId="46DB5DBA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设备</w:t>
                        </w:r>
                        <w:r>
                          <w:rPr>
                            <w:szCs w:val="21"/>
                          </w:rPr>
                          <w:t>MQTT</w:t>
                        </w:r>
                        <w:r>
                          <w:rPr>
                            <w:szCs w:val="21"/>
                          </w:rPr>
                          <w:t>上报</w:t>
                        </w:r>
                      </w:p>
                      <w:p w14:paraId="68A783C2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Topic: /tianshun/v1/TS02E510000100/TS01E510000100/data/json</w:t>
                        </w:r>
                      </w:p>
                      <w:p w14:paraId="7D76857C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MQTT Client</w:t>
                        </w:r>
                        <w:r>
                          <w:rPr>
                            <w:szCs w:val="21"/>
                          </w:rPr>
                          <w:t>发送的</w:t>
                        </w:r>
                        <w:r>
                          <w:rPr>
                            <w:szCs w:val="21"/>
                          </w:rPr>
                          <w:t>payload</w:t>
                        </w:r>
                        <w:r>
                          <w:rPr>
                            <w:szCs w:val="21"/>
                          </w:rPr>
                          <w:t>：</w:t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</w:p>
                      <w:p w14:paraId="46EBE85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633D736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"deviceReq",</w:t>
                        </w:r>
                      </w:p>
                      <w:p w14:paraId="478009E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"DW-111",</w:t>
                        </w:r>
                      </w:p>
                      <w:p w14:paraId="1609EA6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"4-1",</w:t>
                        </w:r>
                      </w:p>
                      <w:p w14:paraId="1572E77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"data": {</w:t>
                        </w:r>
                      </w:p>
                      <w:p w14:paraId="7427470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"State",</w:t>
                        </w:r>
                      </w:p>
                      <w:p w14:paraId="21DBCBB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"priority": "High",</w:t>
                        </w:r>
                      </w:p>
                      <w:p w14:paraId="08237AD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"serviceData": {</w:t>
                        </w:r>
                      </w:p>
                      <w:p w14:paraId="542B21A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"OnOff": "Start",</w:t>
                        </w:r>
                      </w:p>
                      <w:p w14:paraId="15B7D8D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"Fault": "ACVolHigh"</w:t>
                        </w:r>
                      </w:p>
                      <w:p w14:paraId="4905A42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7876C73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"20190916T091220Z"</w:t>
                        </w:r>
                      </w:p>
                      <w:p w14:paraId="7FC5E73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</w:t>
                        </w:r>
                      </w:p>
                      <w:p w14:paraId="66441F97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3D2C50">
          <w:rPr>
            <w:rFonts w:hint="eastAsia"/>
            <w:bCs/>
          </w:rPr>
          <w:delText>示例</w:delText>
        </w:r>
        <w:r w:rsidDel="003D2C50">
          <w:rPr>
            <w:rFonts w:hint="eastAsia"/>
          </w:rPr>
          <w:delText>：</w:delText>
        </w:r>
      </w:del>
    </w:p>
    <w:p w14:paraId="78FA4B6A" w14:textId="28A929B7" w:rsidR="00EA5016" w:rsidDel="003D2C50" w:rsidRDefault="00EA5016">
      <w:pPr>
        <w:pStyle w:val="1"/>
        <w:rPr>
          <w:del w:id="9120" w:author="win10" w:date="2020-06-12T13:56:00Z"/>
        </w:rPr>
        <w:pPrChange w:id="9121" w:author="win10" w:date="2020-06-12T13:57:00Z">
          <w:pPr/>
        </w:pPrChange>
      </w:pPr>
    </w:p>
    <w:p w14:paraId="352C0F47" w14:textId="2BA18ECD" w:rsidR="00EA5016" w:rsidDel="003D2C50" w:rsidRDefault="004C4817">
      <w:pPr>
        <w:pStyle w:val="1"/>
        <w:rPr>
          <w:del w:id="9122" w:author="win10" w:date="2020-06-12T13:56:00Z"/>
        </w:rPr>
        <w:pPrChange w:id="9123" w:author="win10" w:date="2020-06-12T13:57:00Z">
          <w:pPr>
            <w:pStyle w:val="3"/>
            <w:jc w:val="left"/>
          </w:pPr>
        </w:pPrChange>
      </w:pPr>
      <w:bookmarkStart w:id="9124" w:name="_Toc28352280"/>
      <w:del w:id="9125" w:author="win10" w:date="2020-06-12T13:56:00Z">
        <w:r w:rsidDel="003D2C50">
          <w:delText>4.</w:delText>
        </w:r>
        <w:r w:rsidDel="003D2C50">
          <w:rPr>
            <w:rFonts w:hint="eastAsia"/>
          </w:rPr>
          <w:delText>4.2</w:delText>
        </w:r>
        <w:r w:rsidDel="003D2C50">
          <w:delText xml:space="preserve"> </w:delText>
        </w:r>
        <w:r w:rsidDel="003D2C50">
          <w:rPr>
            <w:rFonts w:hint="eastAsia"/>
          </w:rPr>
          <w:delText>设备运行数据（</w:delText>
        </w:r>
        <w:r w:rsidDel="003D2C50">
          <w:rPr>
            <w:rFonts w:cs="Arial"/>
          </w:rPr>
          <w:delText>Rundata</w:delText>
        </w:r>
        <w:r w:rsidDel="003D2C50">
          <w:rPr>
            <w:rFonts w:hint="eastAsia"/>
          </w:rPr>
          <w:delText>）</w:delText>
        </w:r>
        <w:bookmarkEnd w:id="9124"/>
      </w:del>
    </w:p>
    <w:p w14:paraId="7652F4AD" w14:textId="4F051EB2" w:rsidR="00EA5016" w:rsidDel="003D2C50" w:rsidRDefault="004C4817">
      <w:pPr>
        <w:pStyle w:val="1"/>
        <w:rPr>
          <w:del w:id="9126" w:author="win10" w:date="2020-06-12T13:56:00Z"/>
        </w:rPr>
        <w:pPrChange w:id="9127" w:author="win10" w:date="2020-06-12T13:57:00Z">
          <w:pPr>
            <w:ind w:firstLine="420"/>
          </w:pPr>
        </w:pPrChange>
      </w:pPr>
      <w:del w:id="9128" w:author="win10" w:date="2020-06-12T13:56:00Z">
        <w:r w:rsidDel="003D2C50">
          <w:delText>High</w:delText>
        </w:r>
        <w:r w:rsidDel="003D2C50">
          <w:rPr>
            <w:rFonts w:hint="eastAsia"/>
          </w:rPr>
          <w:delText>类别数据如下表。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468F8FAC" w14:textId="1AF5E4C3">
        <w:trPr>
          <w:tblHeader/>
          <w:tblCellSpacing w:w="0" w:type="dxa"/>
          <w:del w:id="9129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781818A" w14:textId="0BE07326" w:rsidR="00EA5016" w:rsidDel="003D2C50" w:rsidRDefault="004C4817">
            <w:pPr>
              <w:pStyle w:val="1"/>
              <w:rPr>
                <w:del w:id="913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131" w:author="win10" w:date="2020-06-12T13:57:00Z">
                <w:pPr>
                  <w:widowControl/>
                  <w:jc w:val="center"/>
                </w:pPr>
              </w:pPrChange>
            </w:pPr>
            <w:del w:id="913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E536C2A" w14:textId="51D13E4C" w:rsidR="00EA5016" w:rsidDel="003D2C50" w:rsidRDefault="004C4817">
            <w:pPr>
              <w:pStyle w:val="1"/>
              <w:rPr>
                <w:del w:id="913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134" w:author="win10" w:date="2020-06-12T13:57:00Z">
                <w:pPr>
                  <w:widowControl/>
                  <w:jc w:val="center"/>
                </w:pPr>
              </w:pPrChange>
            </w:pPr>
            <w:del w:id="913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16969B7" w14:textId="0973BD23" w:rsidR="00EA5016" w:rsidDel="003D2C50" w:rsidRDefault="004C4817">
            <w:pPr>
              <w:pStyle w:val="1"/>
              <w:rPr>
                <w:del w:id="913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137" w:author="win10" w:date="2020-06-12T13:57:00Z">
                <w:pPr>
                  <w:widowControl/>
                  <w:jc w:val="center"/>
                </w:pPr>
              </w:pPrChange>
            </w:pPr>
            <w:del w:id="913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4095F09" w14:textId="7DD6227C" w:rsidR="00EA5016" w:rsidDel="003D2C50" w:rsidRDefault="004C4817">
            <w:pPr>
              <w:pStyle w:val="1"/>
              <w:rPr>
                <w:del w:id="913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140" w:author="win10" w:date="2020-06-12T13:57:00Z">
                <w:pPr>
                  <w:widowControl/>
                  <w:jc w:val="center"/>
                </w:pPr>
              </w:pPrChange>
            </w:pPr>
            <w:del w:id="914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0EF4D727" w14:textId="344A4E60">
        <w:trPr>
          <w:tblCellSpacing w:w="0" w:type="dxa"/>
          <w:del w:id="9142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C878431" w14:textId="04D09D4E" w:rsidR="00EA5016" w:rsidDel="003D2C50" w:rsidRDefault="004C4817">
            <w:pPr>
              <w:pStyle w:val="1"/>
              <w:rPr>
                <w:del w:id="9143" w:author="win10" w:date="2020-06-12T13:56:00Z"/>
              </w:rPr>
              <w:pPrChange w:id="9144" w:author="win10" w:date="2020-06-12T13:57:00Z">
                <w:pPr>
                  <w:jc w:val="left"/>
                </w:pPr>
              </w:pPrChange>
            </w:pPr>
            <w:del w:id="9145" w:author="win10" w:date="2020-06-12T13:56:00Z">
              <w:r w:rsidDel="003D2C50">
                <w:delText>key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5E702F3" w14:textId="01B5EA7F" w:rsidR="00EA5016" w:rsidDel="003D2C50" w:rsidRDefault="004C4817">
            <w:pPr>
              <w:pStyle w:val="1"/>
              <w:rPr>
                <w:del w:id="9146" w:author="win10" w:date="2020-06-12T13:56:00Z"/>
              </w:rPr>
              <w:pPrChange w:id="9147" w:author="win10" w:date="2020-06-12T13:57:00Z">
                <w:pPr>
                  <w:jc w:val="left"/>
                </w:pPr>
              </w:pPrChange>
            </w:pPr>
            <w:del w:id="9148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A68F221" w14:textId="658892C7" w:rsidR="00EA5016" w:rsidDel="003D2C50" w:rsidRDefault="004C4817">
            <w:pPr>
              <w:pStyle w:val="1"/>
              <w:rPr>
                <w:del w:id="9149" w:author="win10" w:date="2020-06-12T13:56:00Z"/>
              </w:rPr>
              <w:pPrChange w:id="9150" w:author="win10" w:date="2020-06-12T13:57:00Z">
                <w:pPr>
                  <w:jc w:val="left"/>
                </w:pPr>
              </w:pPrChange>
            </w:pPr>
            <w:del w:id="9151" w:author="win10" w:date="2020-06-12T13:56:00Z">
              <w:r w:rsidDel="003D2C50">
                <w:delText>String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71DAB43" w14:textId="53E779F3" w:rsidR="00EA5016" w:rsidDel="003D2C50" w:rsidRDefault="004C4817">
            <w:pPr>
              <w:pStyle w:val="1"/>
              <w:rPr>
                <w:del w:id="9152" w:author="win10" w:date="2020-06-12T13:56:00Z"/>
              </w:rPr>
              <w:pPrChange w:id="9153" w:author="win10" w:date="2020-06-12T13:57:00Z">
                <w:pPr>
                  <w:jc w:val="left"/>
                </w:pPr>
              </w:pPrChange>
            </w:pPr>
            <w:del w:id="9154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运行数据类别</w:delText>
              </w:r>
              <w:r w:rsidDel="003D2C50">
                <w:delText>。</w:delText>
              </w:r>
            </w:del>
          </w:p>
          <w:p w14:paraId="084009ED" w14:textId="55B5F2D8" w:rsidR="00EA5016" w:rsidDel="003D2C50" w:rsidRDefault="004C4817">
            <w:pPr>
              <w:pStyle w:val="1"/>
              <w:rPr>
                <w:del w:id="9155" w:author="win10" w:date="2020-06-12T13:56:00Z"/>
              </w:rPr>
              <w:pPrChange w:id="9156" w:author="win10" w:date="2020-06-12T13:57:00Z">
                <w:pPr>
                  <w:jc w:val="left"/>
                </w:pPr>
              </w:pPrChange>
            </w:pPr>
            <w:del w:id="9157" w:author="win10" w:date="2020-06-12T13:56:00Z">
              <w:r w:rsidDel="003D2C50">
                <w:rPr>
                  <w:rFonts w:hint="eastAsia"/>
                </w:rPr>
                <w:delText>额定功率：</w:delText>
              </w:r>
              <w:r w:rsidDel="003D2C50">
                <w:rPr>
                  <w:color w:val="3D3F43"/>
                </w:rPr>
                <w:delText>RatedPower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1BC981BF" w14:textId="6C8E4390" w:rsidR="00EA5016" w:rsidDel="003D2C50" w:rsidRDefault="004C4817">
            <w:pPr>
              <w:pStyle w:val="1"/>
              <w:rPr>
                <w:del w:id="9158" w:author="win10" w:date="2020-06-12T13:56:00Z"/>
              </w:rPr>
              <w:pPrChange w:id="9159" w:author="win10" w:date="2020-06-12T13:57:00Z">
                <w:pPr>
                  <w:jc w:val="left"/>
                </w:pPr>
              </w:pPrChange>
            </w:pPr>
            <w:del w:id="9160" w:author="win10" w:date="2020-06-12T13:56:00Z">
              <w:r w:rsidDel="003D2C50">
                <w:rPr>
                  <w:rFonts w:hint="eastAsia"/>
                </w:rPr>
                <w:delText>当前功率：</w:delText>
              </w:r>
              <w:r w:rsidDel="003D2C50">
                <w:rPr>
                  <w:rFonts w:hint="eastAsia"/>
                  <w:color w:val="3D3F43"/>
                </w:rPr>
                <w:delText>Current</w:delText>
              </w:r>
              <w:r w:rsidDel="003D2C50">
                <w:rPr>
                  <w:color w:val="3D3F43"/>
                </w:rPr>
                <w:delText>Power</w:delText>
              </w:r>
              <w:r w:rsidDel="003D2C50">
                <w:rPr>
                  <w:rFonts w:hint="eastAsia"/>
                  <w:color w:val="3D3F43"/>
                </w:rPr>
                <w:delText>。</w:delText>
              </w:r>
            </w:del>
          </w:p>
          <w:p w14:paraId="1C833C27" w14:textId="7591F34D" w:rsidR="00EA5016" w:rsidDel="003D2C50" w:rsidRDefault="004C4817">
            <w:pPr>
              <w:pStyle w:val="1"/>
              <w:rPr>
                <w:del w:id="9161" w:author="win10" w:date="2020-06-12T13:56:00Z"/>
              </w:rPr>
              <w:pPrChange w:id="9162" w:author="win10" w:date="2020-06-12T13:57:00Z">
                <w:pPr>
                  <w:jc w:val="left"/>
                </w:pPr>
              </w:pPrChange>
            </w:pPr>
            <w:del w:id="9163" w:author="win10" w:date="2020-06-12T13:56:00Z">
              <w:r w:rsidDel="003D2C50">
                <w:rPr>
                  <w:rFonts w:hint="eastAsia"/>
                </w:rPr>
                <w:delText>直流电压</w:delText>
              </w:r>
              <w:r w:rsidDel="003D2C50">
                <w:delText>：</w:delText>
              </w:r>
              <w:r w:rsidDel="003D2C50">
                <w:rPr>
                  <w:rFonts w:hint="eastAsia"/>
                </w:rPr>
                <w:delText>D</w:delText>
              </w:r>
              <w:r w:rsidDel="003D2C50">
                <w:delText>C</w:delText>
              </w:r>
              <w:r w:rsidDel="003D2C50">
                <w:rPr>
                  <w:rFonts w:hint="eastAsia"/>
                  <w:color w:val="3D3F43"/>
                </w:rPr>
                <w:delText>Voltage</w:delText>
              </w:r>
              <w:r w:rsidDel="003D2C50">
                <w:delText>。</w:delText>
              </w:r>
            </w:del>
          </w:p>
          <w:p w14:paraId="71A76DBF" w14:textId="5D594C48" w:rsidR="00EA5016" w:rsidDel="003D2C50" w:rsidRDefault="004C4817">
            <w:pPr>
              <w:pStyle w:val="1"/>
              <w:rPr>
                <w:del w:id="9164" w:author="win10" w:date="2020-06-12T13:56:00Z"/>
              </w:rPr>
              <w:pPrChange w:id="9165" w:author="win10" w:date="2020-06-12T13:57:00Z">
                <w:pPr>
                  <w:jc w:val="left"/>
                </w:pPr>
              </w:pPrChange>
            </w:pPr>
            <w:del w:id="9166" w:author="win10" w:date="2020-06-12T13:56:00Z">
              <w:r w:rsidDel="003D2C50">
                <w:rPr>
                  <w:rFonts w:hint="eastAsia"/>
                </w:rPr>
                <w:delText>直流电流</w:delText>
              </w:r>
              <w:r w:rsidDel="003D2C50">
                <w:delText>：</w:delText>
              </w:r>
              <w:r w:rsidDel="003D2C50">
                <w:rPr>
                  <w:rFonts w:hint="eastAsia"/>
                </w:rPr>
                <w:delText>D</w:delText>
              </w:r>
              <w:r w:rsidDel="003D2C50">
                <w:delText>C</w:delText>
              </w:r>
              <w:r w:rsidDel="003D2C50">
                <w:rPr>
                  <w:rFonts w:hint="eastAsia"/>
                  <w:color w:val="3D3F43"/>
                </w:rPr>
                <w:delText>Current</w:delText>
              </w:r>
              <w:r w:rsidDel="003D2C50">
                <w:delText>。</w:delText>
              </w:r>
            </w:del>
          </w:p>
          <w:p w14:paraId="3F2A2076" w14:textId="1C69B4D9" w:rsidR="00EA5016" w:rsidDel="003D2C50" w:rsidRDefault="004C4817">
            <w:pPr>
              <w:pStyle w:val="1"/>
              <w:rPr>
                <w:del w:id="9167" w:author="win10" w:date="2020-06-12T13:56:00Z"/>
              </w:rPr>
              <w:pPrChange w:id="9168" w:author="win10" w:date="2020-06-12T13:57:00Z">
                <w:pPr>
                  <w:jc w:val="left"/>
                </w:pPr>
              </w:pPrChange>
            </w:pPr>
            <w:del w:id="9169" w:author="win10" w:date="2020-06-12T13:56:00Z">
              <w:r w:rsidDel="003D2C50">
                <w:rPr>
                  <w:rFonts w:hint="eastAsia"/>
                </w:rPr>
                <w:delText>交流电压</w:delText>
              </w:r>
              <w:r w:rsidDel="003D2C50">
                <w:delText>：</w:delText>
              </w:r>
              <w:r w:rsidDel="003D2C50">
                <w:rPr>
                  <w:rFonts w:hint="eastAsia"/>
                </w:rPr>
                <w:delText>A</w:delText>
              </w:r>
              <w:r w:rsidDel="003D2C50">
                <w:delText>C</w:delText>
              </w:r>
              <w:r w:rsidDel="003D2C50">
                <w:rPr>
                  <w:rFonts w:hint="eastAsia"/>
                  <w:color w:val="3D3F43"/>
                </w:rPr>
                <w:delText>Voltage</w:delText>
              </w:r>
              <w:r w:rsidDel="003D2C50">
                <w:delText>。</w:delText>
              </w:r>
            </w:del>
          </w:p>
          <w:p w14:paraId="4E2C343F" w14:textId="3ED0D3E7" w:rsidR="00EA5016" w:rsidDel="003D2C50" w:rsidRDefault="004C4817">
            <w:pPr>
              <w:pStyle w:val="1"/>
              <w:rPr>
                <w:del w:id="9170" w:author="win10" w:date="2020-06-12T13:56:00Z"/>
              </w:rPr>
              <w:pPrChange w:id="9171" w:author="win10" w:date="2020-06-12T13:57:00Z">
                <w:pPr>
                  <w:jc w:val="left"/>
                </w:pPr>
              </w:pPrChange>
            </w:pPr>
            <w:del w:id="9172" w:author="win10" w:date="2020-06-12T13:56:00Z">
              <w:r w:rsidDel="003D2C50">
                <w:rPr>
                  <w:rFonts w:hint="eastAsia"/>
                </w:rPr>
                <w:delText>交流电流</w:delText>
              </w:r>
              <w:r w:rsidDel="003D2C50">
                <w:delText>：</w:delText>
              </w:r>
              <w:r w:rsidDel="003D2C50">
                <w:rPr>
                  <w:rFonts w:hint="eastAsia"/>
                </w:rPr>
                <w:delText>A</w:delText>
              </w:r>
              <w:r w:rsidDel="003D2C50">
                <w:delText>C</w:delText>
              </w:r>
              <w:r w:rsidDel="003D2C50">
                <w:rPr>
                  <w:rFonts w:hint="eastAsia"/>
                  <w:color w:val="3D3F43"/>
                </w:rPr>
                <w:delText>Current</w:delText>
              </w:r>
              <w:r w:rsidDel="003D2C50">
                <w:delText>。</w:delText>
              </w:r>
            </w:del>
          </w:p>
          <w:p w14:paraId="10DD2583" w14:textId="02E2079A" w:rsidR="00EA5016" w:rsidDel="003D2C50" w:rsidRDefault="004C4817">
            <w:pPr>
              <w:pStyle w:val="1"/>
              <w:rPr>
                <w:del w:id="9173" w:author="win10" w:date="2020-06-12T13:56:00Z"/>
              </w:rPr>
              <w:pPrChange w:id="9174" w:author="win10" w:date="2020-06-12T13:57:00Z">
                <w:pPr>
                  <w:jc w:val="left"/>
                </w:pPr>
              </w:pPrChange>
            </w:pPr>
            <w:del w:id="9175" w:author="win10" w:date="2020-06-12T13:56:00Z">
              <w:r w:rsidDel="003D2C50">
                <w:rPr>
                  <w:rFonts w:hint="eastAsia"/>
                </w:rPr>
                <w:delText>频率：</w:delText>
              </w:r>
              <w:r w:rsidDel="003D2C50">
                <w:rPr>
                  <w:rFonts w:hint="eastAsia"/>
                </w:rPr>
                <w:delText>F</w:delText>
              </w:r>
              <w:r w:rsidDel="003D2C50">
                <w:delText>requency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</w:tc>
      </w:tr>
      <w:tr w:rsidR="00EA5016" w:rsidDel="003D2C50" w14:paraId="495923A9" w14:textId="7FFC6C3D">
        <w:trPr>
          <w:tblCellSpacing w:w="0" w:type="dxa"/>
          <w:del w:id="9176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1EEAE5C" w14:textId="1AC2C095" w:rsidR="00EA5016" w:rsidDel="003D2C50" w:rsidRDefault="004C4817">
            <w:pPr>
              <w:pStyle w:val="1"/>
              <w:rPr>
                <w:del w:id="9177" w:author="win10" w:date="2020-06-12T13:56:00Z"/>
              </w:rPr>
              <w:pPrChange w:id="9178" w:author="win10" w:date="2020-06-12T13:57:00Z">
                <w:pPr>
                  <w:jc w:val="left"/>
                </w:pPr>
              </w:pPrChange>
            </w:pPr>
            <w:del w:id="9179" w:author="win10" w:date="2020-06-12T13:56:00Z">
              <w:r w:rsidDel="003D2C50">
                <w:delText>value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CA3EC4C" w14:textId="342E9B61" w:rsidR="00EA5016" w:rsidDel="003D2C50" w:rsidRDefault="004C4817">
            <w:pPr>
              <w:pStyle w:val="1"/>
              <w:rPr>
                <w:del w:id="9180" w:author="win10" w:date="2020-06-12T13:56:00Z"/>
              </w:rPr>
              <w:pPrChange w:id="9181" w:author="win10" w:date="2020-06-12T13:57:00Z">
                <w:pPr>
                  <w:jc w:val="left"/>
                </w:pPr>
              </w:pPrChange>
            </w:pPr>
            <w:del w:id="9182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7ACD029" w14:textId="08AA92BD" w:rsidR="00EA5016" w:rsidDel="003D2C50" w:rsidRDefault="004C4817">
            <w:pPr>
              <w:pStyle w:val="1"/>
              <w:rPr>
                <w:del w:id="9183" w:author="win10" w:date="2020-06-12T13:56:00Z"/>
              </w:rPr>
              <w:pPrChange w:id="9184" w:author="win10" w:date="2020-06-12T13:57:00Z">
                <w:pPr>
                  <w:jc w:val="left"/>
                </w:pPr>
              </w:pPrChange>
            </w:pPr>
            <w:del w:id="9185" w:author="win10" w:date="2020-06-12T13:56:00Z">
              <w:r w:rsidDel="003D2C50">
                <w:rPr>
                  <w:rFonts w:hint="eastAsia"/>
                </w:rPr>
                <w:delText>Float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BBAA9B6" w14:textId="78A70B23" w:rsidR="00EA5016" w:rsidDel="003D2C50" w:rsidRDefault="004C4817">
            <w:pPr>
              <w:pStyle w:val="1"/>
              <w:rPr>
                <w:del w:id="9186" w:author="win10" w:date="2020-06-12T13:56:00Z"/>
              </w:rPr>
              <w:pPrChange w:id="9187" w:author="win10" w:date="2020-06-12T13:57:00Z">
                <w:pPr>
                  <w:jc w:val="left"/>
                </w:pPr>
              </w:pPrChange>
            </w:pPr>
            <w:del w:id="9188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运行数据</w:delText>
              </w:r>
              <w:r w:rsidDel="003D2C50">
                <w:delText>的值。</w:delText>
              </w:r>
            </w:del>
          </w:p>
          <w:p w14:paraId="630D6569" w14:textId="4444AA0E" w:rsidR="00EA5016" w:rsidDel="003D2C50" w:rsidRDefault="004C4817">
            <w:pPr>
              <w:pStyle w:val="1"/>
              <w:rPr>
                <w:del w:id="9189" w:author="win10" w:date="2020-06-12T13:56:00Z"/>
              </w:rPr>
              <w:pPrChange w:id="9190" w:author="win10" w:date="2020-06-12T13:57:00Z">
                <w:pPr>
                  <w:jc w:val="left"/>
                </w:pPr>
              </w:pPrChange>
            </w:pPr>
            <w:del w:id="9191" w:author="win10" w:date="2020-06-12T13:56:00Z">
              <w:r w:rsidDel="003D2C50">
                <w:rPr>
                  <w:rFonts w:hint="eastAsia"/>
                </w:rPr>
                <w:delText>额定功率：</w:delText>
              </w:r>
              <w:r w:rsidDel="003D2C50">
                <w:rPr>
                  <w:rFonts w:hint="eastAsia"/>
                </w:rPr>
                <w:delText>5.</w:delText>
              </w:r>
              <w:r w:rsidDel="003D2C50">
                <w:delText>0</w:delText>
              </w:r>
              <w:r w:rsidDel="003D2C50">
                <w:rPr>
                  <w:rFonts w:hint="eastAsia"/>
                </w:rPr>
                <w:delText>。单位为</w:delText>
              </w:r>
              <w:r w:rsidDel="003D2C50">
                <w:rPr>
                  <w:rFonts w:hint="eastAsia"/>
                </w:rPr>
                <w:delText>kW</w:delText>
              </w:r>
            </w:del>
          </w:p>
          <w:p w14:paraId="13F85320" w14:textId="472217C8" w:rsidR="00EA5016" w:rsidDel="003D2C50" w:rsidRDefault="004C4817">
            <w:pPr>
              <w:pStyle w:val="1"/>
              <w:rPr>
                <w:del w:id="9192" w:author="win10" w:date="2020-06-12T13:56:00Z"/>
              </w:rPr>
              <w:pPrChange w:id="9193" w:author="win10" w:date="2020-06-12T13:57:00Z">
                <w:pPr>
                  <w:jc w:val="left"/>
                </w:pPr>
              </w:pPrChange>
            </w:pPr>
            <w:del w:id="9194" w:author="win10" w:date="2020-06-12T13:56:00Z">
              <w:r w:rsidDel="003D2C50">
                <w:rPr>
                  <w:rFonts w:hint="eastAsia"/>
                </w:rPr>
                <w:delText>当前功率：</w:delText>
              </w:r>
              <w:r w:rsidDel="003D2C50">
                <w:rPr>
                  <w:rFonts w:hint="eastAsia"/>
                </w:rPr>
                <w:delText>3.</w:delText>
              </w:r>
              <w:r w:rsidDel="003D2C50">
                <w:delText>0</w:delText>
              </w:r>
              <w:r w:rsidDel="003D2C50">
                <w:rPr>
                  <w:rFonts w:hint="eastAsia"/>
                </w:rPr>
                <w:delText>。单位为</w:delText>
              </w:r>
              <w:r w:rsidDel="003D2C50">
                <w:rPr>
                  <w:rFonts w:hint="eastAsia"/>
                </w:rPr>
                <w:delText>kW</w:delText>
              </w:r>
            </w:del>
          </w:p>
          <w:p w14:paraId="3899AE45" w14:textId="65B54564" w:rsidR="00EA5016" w:rsidDel="003D2C50" w:rsidRDefault="004C4817">
            <w:pPr>
              <w:pStyle w:val="1"/>
              <w:rPr>
                <w:del w:id="9195" w:author="win10" w:date="2020-06-12T13:56:00Z"/>
              </w:rPr>
              <w:pPrChange w:id="9196" w:author="win10" w:date="2020-06-12T13:57:00Z">
                <w:pPr>
                  <w:jc w:val="left"/>
                </w:pPr>
              </w:pPrChange>
            </w:pPr>
            <w:del w:id="9197" w:author="win10" w:date="2020-06-12T13:56:00Z">
              <w:r w:rsidDel="003D2C50">
                <w:rPr>
                  <w:rFonts w:hint="eastAsia"/>
                </w:rPr>
                <w:delText>直流电压</w:delText>
              </w:r>
              <w:r w:rsidDel="003D2C50">
                <w:delText>：</w:delText>
              </w:r>
              <w:r w:rsidDel="003D2C50">
                <w:rPr>
                  <w:rFonts w:hint="eastAsia"/>
                </w:rPr>
                <w:delText>10</w:delText>
              </w:r>
              <w:r w:rsidDel="003D2C50">
                <w:delText>0</w:delText>
              </w:r>
              <w:r w:rsidDel="003D2C50">
                <w:rPr>
                  <w:rFonts w:hint="eastAsia"/>
                </w:rPr>
                <w:delText>.0</w:delText>
              </w:r>
              <w:r w:rsidDel="003D2C50">
                <w:rPr>
                  <w:rFonts w:hint="eastAsia"/>
                </w:rPr>
                <w:delText>。单位为</w:delText>
              </w:r>
              <w:r w:rsidDel="003D2C50">
                <w:rPr>
                  <w:rFonts w:hint="eastAsia"/>
                </w:rPr>
                <w:delText>V</w:delText>
              </w:r>
            </w:del>
          </w:p>
          <w:p w14:paraId="7ABF5704" w14:textId="5B9720A6" w:rsidR="00EA5016" w:rsidDel="003D2C50" w:rsidRDefault="004C4817">
            <w:pPr>
              <w:pStyle w:val="1"/>
              <w:rPr>
                <w:del w:id="9198" w:author="win10" w:date="2020-06-12T13:56:00Z"/>
              </w:rPr>
              <w:pPrChange w:id="9199" w:author="win10" w:date="2020-06-12T13:57:00Z">
                <w:pPr>
                  <w:jc w:val="left"/>
                </w:pPr>
              </w:pPrChange>
            </w:pPr>
            <w:del w:id="9200" w:author="win10" w:date="2020-06-12T13:56:00Z">
              <w:r w:rsidDel="003D2C50">
                <w:rPr>
                  <w:rFonts w:hint="eastAsia"/>
                </w:rPr>
                <w:delText>直流电流</w:delText>
              </w:r>
              <w:r w:rsidDel="003D2C50">
                <w:delText>：</w:delText>
              </w:r>
              <w:r w:rsidDel="003D2C50">
                <w:delText>10</w:delText>
              </w:r>
              <w:r w:rsidDel="003D2C50">
                <w:rPr>
                  <w:rFonts w:hint="eastAsia"/>
                </w:rPr>
                <w:delText>.0</w:delText>
              </w:r>
              <w:r w:rsidDel="003D2C50">
                <w:rPr>
                  <w:rFonts w:hint="eastAsia"/>
                </w:rPr>
                <w:delText>。单位为</w:delText>
              </w:r>
              <w:r w:rsidDel="003D2C50">
                <w:delText>A</w:delText>
              </w:r>
            </w:del>
          </w:p>
          <w:p w14:paraId="197A3F5F" w14:textId="43310D87" w:rsidR="00EA5016" w:rsidDel="003D2C50" w:rsidRDefault="004C4817">
            <w:pPr>
              <w:pStyle w:val="1"/>
              <w:rPr>
                <w:del w:id="9201" w:author="win10" w:date="2020-06-12T13:56:00Z"/>
                <w:color w:val="3D3F43"/>
              </w:rPr>
              <w:pPrChange w:id="9202" w:author="win10" w:date="2020-06-12T13:57:00Z">
                <w:pPr/>
              </w:pPrChange>
            </w:pPr>
            <w:del w:id="9203" w:author="win10" w:date="2020-06-12T13:56:00Z">
              <w:r w:rsidDel="003D2C50">
                <w:rPr>
                  <w:rFonts w:hint="eastAsia"/>
                  <w:color w:val="3D3F43"/>
                </w:rPr>
                <w:delText>交流电压：</w:delText>
              </w:r>
              <w:r w:rsidDel="003D2C50">
                <w:rPr>
                  <w:rFonts w:hint="eastAsia"/>
                  <w:color w:val="3D3F43"/>
                </w:rPr>
                <w:delText>380.0</w:delText>
              </w:r>
              <w:r w:rsidDel="003D2C50">
                <w:rPr>
                  <w:color w:val="3D3F43"/>
                </w:rPr>
                <w:delText xml:space="preserve">, </w:delText>
              </w:r>
              <w:r w:rsidDel="003D2C50">
                <w:rPr>
                  <w:rFonts w:hint="eastAsia"/>
                  <w:color w:val="3D3F43"/>
                </w:rPr>
                <w:delText>380.0</w:delText>
              </w:r>
              <w:r w:rsidDel="003D2C50">
                <w:rPr>
                  <w:color w:val="3D3F43"/>
                </w:rPr>
                <w:delText xml:space="preserve">, </w:delText>
              </w:r>
              <w:r w:rsidDel="003D2C50">
                <w:rPr>
                  <w:rFonts w:hint="eastAsia"/>
                  <w:color w:val="3D3F43"/>
                </w:rPr>
                <w:delText>380.0</w:delText>
              </w:r>
              <w:r w:rsidDel="003D2C50">
                <w:rPr>
                  <w:rFonts w:hint="eastAsia"/>
                  <w:color w:val="3D3F43"/>
                </w:rPr>
                <w:delText>。分别为</w:delText>
              </w:r>
              <w:r w:rsidDel="003D2C50">
                <w:rPr>
                  <w:rFonts w:hint="eastAsia"/>
                  <w:color w:val="3D3F43"/>
                </w:rPr>
                <w:delText>A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rFonts w:hint="eastAsia"/>
                  <w:color w:val="3D3F43"/>
                </w:rPr>
                <w:delText>B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rFonts w:hint="eastAsia"/>
                  <w:color w:val="3D3F43"/>
                </w:rPr>
                <w:delText>C</w:delText>
              </w:r>
              <w:r w:rsidDel="003D2C50">
                <w:rPr>
                  <w:rFonts w:hint="eastAsia"/>
                  <w:color w:val="3D3F43"/>
                </w:rPr>
                <w:delText>三相电压，单位为</w:delText>
              </w:r>
              <w:r w:rsidDel="003D2C50">
                <w:rPr>
                  <w:color w:val="3D3F43"/>
                </w:rPr>
                <w:delText>V</w:delText>
              </w:r>
            </w:del>
          </w:p>
          <w:p w14:paraId="01DDF05D" w14:textId="65B54CAD" w:rsidR="00EA5016" w:rsidDel="003D2C50" w:rsidRDefault="004C4817">
            <w:pPr>
              <w:pStyle w:val="1"/>
              <w:rPr>
                <w:del w:id="9204" w:author="win10" w:date="2020-06-12T13:56:00Z"/>
                <w:color w:val="3D3F43"/>
              </w:rPr>
              <w:pPrChange w:id="9205" w:author="win10" w:date="2020-06-12T13:57:00Z">
                <w:pPr/>
              </w:pPrChange>
            </w:pPr>
            <w:del w:id="9206" w:author="win10" w:date="2020-06-12T13:56:00Z">
              <w:r w:rsidDel="003D2C50">
                <w:rPr>
                  <w:rFonts w:hint="eastAsia"/>
                  <w:color w:val="3D3F43"/>
                </w:rPr>
                <w:delText>交流电流：</w:delText>
              </w:r>
              <w:r w:rsidDel="003D2C50">
                <w:rPr>
                  <w:rFonts w:hint="eastAsia"/>
                  <w:color w:val="3D3F43"/>
                </w:rPr>
                <w:delText>10.0</w:delText>
              </w:r>
              <w:r w:rsidDel="003D2C50">
                <w:rPr>
                  <w:color w:val="3D3F43"/>
                </w:rPr>
                <w:delText xml:space="preserve">, </w:delText>
              </w:r>
              <w:r w:rsidDel="003D2C50">
                <w:rPr>
                  <w:rFonts w:hint="eastAsia"/>
                  <w:color w:val="3D3F43"/>
                </w:rPr>
                <w:delText>10</w:delText>
              </w:r>
              <w:r w:rsidDel="003D2C50">
                <w:rPr>
                  <w:color w:val="3D3F43"/>
                </w:rPr>
                <w:delText xml:space="preserve">.0, </w:delText>
              </w:r>
              <w:r w:rsidDel="003D2C50">
                <w:rPr>
                  <w:rFonts w:hint="eastAsia"/>
                  <w:color w:val="3D3F43"/>
                </w:rPr>
                <w:delText>10</w:delText>
              </w:r>
              <w:r w:rsidDel="003D2C50">
                <w:rPr>
                  <w:color w:val="3D3F43"/>
                </w:rPr>
                <w:delText>.0</w:delText>
              </w:r>
              <w:r w:rsidDel="003D2C50">
                <w:rPr>
                  <w:rFonts w:hint="eastAsia"/>
                  <w:color w:val="3D3F43"/>
                </w:rPr>
                <w:delText>。分别为</w:delText>
              </w:r>
              <w:r w:rsidDel="003D2C50">
                <w:rPr>
                  <w:rFonts w:hint="eastAsia"/>
                  <w:color w:val="3D3F43"/>
                </w:rPr>
                <w:delText>A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color w:val="3D3F43"/>
                </w:rPr>
                <w:delText>B</w:delText>
              </w:r>
              <w:r w:rsidDel="003D2C50">
                <w:rPr>
                  <w:rFonts w:hint="eastAsia"/>
                  <w:color w:val="3D3F43"/>
                </w:rPr>
                <w:delText>、</w:delText>
              </w:r>
              <w:r w:rsidDel="003D2C50">
                <w:rPr>
                  <w:color w:val="3D3F43"/>
                </w:rPr>
                <w:delText>C</w:delText>
              </w:r>
              <w:r w:rsidDel="003D2C50">
                <w:rPr>
                  <w:rFonts w:hint="eastAsia"/>
                  <w:color w:val="3D3F43"/>
                </w:rPr>
                <w:delText>三相电流，单位为</w:delText>
              </w:r>
              <w:r w:rsidDel="003D2C50">
                <w:rPr>
                  <w:color w:val="3D3F43"/>
                </w:rPr>
                <w:delText>A</w:delText>
              </w:r>
            </w:del>
          </w:p>
          <w:p w14:paraId="3A5AD2E3" w14:textId="2FFC6005" w:rsidR="00EA5016" w:rsidDel="003D2C50" w:rsidRDefault="004C4817">
            <w:pPr>
              <w:pStyle w:val="1"/>
              <w:rPr>
                <w:del w:id="9207" w:author="win10" w:date="2020-06-12T13:56:00Z"/>
              </w:rPr>
              <w:pPrChange w:id="9208" w:author="win10" w:date="2020-06-12T13:57:00Z">
                <w:pPr>
                  <w:jc w:val="left"/>
                </w:pPr>
              </w:pPrChange>
            </w:pPr>
            <w:del w:id="9209" w:author="win10" w:date="2020-06-12T13:56:00Z">
              <w:r w:rsidDel="003D2C50">
                <w:rPr>
                  <w:rFonts w:hint="eastAsia"/>
                </w:rPr>
                <w:delText>频率：</w:delText>
              </w:r>
              <w:r w:rsidDel="003D2C50">
                <w:rPr>
                  <w:rFonts w:hint="eastAsia"/>
                </w:rPr>
                <w:delText>50.0</w:delText>
              </w:r>
              <w:r w:rsidDel="003D2C50">
                <w:rPr>
                  <w:rFonts w:hint="eastAsia"/>
                </w:rPr>
                <w:delText>。单位为</w:delText>
              </w:r>
              <w:r w:rsidDel="003D2C50">
                <w:rPr>
                  <w:rFonts w:hint="eastAsia"/>
                </w:rPr>
                <w:delText>Hz</w:delText>
              </w:r>
            </w:del>
          </w:p>
        </w:tc>
      </w:tr>
    </w:tbl>
    <w:p w14:paraId="7BB9E907" w14:textId="33DA06E7" w:rsidR="00EA5016" w:rsidDel="003D2C50" w:rsidRDefault="004C4817">
      <w:pPr>
        <w:pStyle w:val="1"/>
        <w:rPr>
          <w:del w:id="9210" w:author="win10" w:date="2020-06-12T13:56:00Z"/>
        </w:rPr>
        <w:pPrChange w:id="9211" w:author="win10" w:date="2020-06-12T13:57:00Z">
          <w:pPr/>
        </w:pPrChange>
      </w:pPr>
      <w:del w:id="9212" w:author="win10" w:date="2020-06-12T13:56:00Z">
        <w:r w:rsidDel="003D2C50">
          <w:rPr>
            <w:b w:val="0"/>
            <w:noProof/>
          </w:rPr>
          <mc:AlternateContent>
            <mc:Choice Requires="wps">
              <w:drawing>
                <wp:anchor distT="45720" distB="45720" distL="114300" distR="114300" simplePos="0" relativeHeight="251720704" behindDoc="0" locked="0" layoutInCell="1" allowOverlap="1" wp14:anchorId="7B3363DA" wp14:editId="7D8AA7B7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262890</wp:posOffset>
                  </wp:positionV>
                  <wp:extent cx="5494655" cy="1404620"/>
                  <wp:effectExtent l="0" t="0" r="10795" b="17780"/>
                  <wp:wrapSquare wrapText="bothSides"/>
                  <wp:docPr id="35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759F83A4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设备</w:t>
                              </w:r>
                              <w:r>
                                <w:rPr>
                                  <w:szCs w:val="21"/>
                                </w:rPr>
                                <w:t>MQTT</w:t>
                              </w:r>
                              <w:r>
                                <w:rPr>
                                  <w:szCs w:val="21"/>
                                </w:rPr>
                                <w:t>上报</w:t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038A1175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Topic: /tianshun/v1/TS02E510000100/TS01E510000100/data/json</w:t>
                              </w:r>
                            </w:p>
                            <w:p w14:paraId="62CC781D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MQTT Client</w:t>
                              </w:r>
                              <w:r>
                                <w:rPr>
                                  <w:szCs w:val="21"/>
                                </w:rPr>
                                <w:t>发送的</w:t>
                              </w:r>
                              <w:r>
                                <w:rPr>
                                  <w:szCs w:val="21"/>
                                </w:rPr>
                                <w:t>payload</w:t>
                              </w:r>
                              <w:r>
                                <w:rPr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5928DCB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0FA8D6D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"deviceReq",</w:t>
                              </w:r>
                            </w:p>
                            <w:p w14:paraId="5B47A97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"DW-111",</w:t>
                              </w:r>
                            </w:p>
                            <w:p w14:paraId="673CF12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"4-1",</w:t>
                              </w:r>
                            </w:p>
                            <w:p w14:paraId="27FC447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"data": {</w:t>
                              </w:r>
                            </w:p>
                            <w:p w14:paraId="13DBD7F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"Rundata",</w:t>
                              </w:r>
                            </w:p>
                            <w:p w14:paraId="73F8B17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"priority": "High",</w:t>
                              </w:r>
                            </w:p>
                            <w:p w14:paraId="26BCE57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"serviceData": {</w:t>
                              </w:r>
                            </w:p>
                            <w:p w14:paraId="37BAF75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"RatedPower": 5.0,</w:t>
                              </w:r>
                            </w:p>
                            <w:p w14:paraId="1AAFB5E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"CurrentPower": 3.0,</w:t>
                              </w:r>
                            </w:p>
                            <w:p w14:paraId="61E2049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"DCVoltage": 100.0,</w:t>
                              </w:r>
                            </w:p>
                            <w:p w14:paraId="36D7962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"DCCurrent": 10.0,</w:t>
                              </w:r>
                            </w:p>
                            <w:p w14:paraId="07A8734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"ACVoltage": [380.0, 380.0, 380.0],</w:t>
                              </w:r>
                            </w:p>
                            <w:p w14:paraId="645BDA4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"ACCurrent": [10.0, 10.0, 10.0],</w:t>
                              </w:r>
                            </w:p>
                            <w:p w14:paraId="32D12A4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"Frequency": 50.0</w:t>
                              </w:r>
                            </w:p>
                            <w:p w14:paraId="1D4F11B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7D67C7A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"20190916T091220Z"</w:t>
                              </w:r>
                            </w:p>
                            <w:p w14:paraId="116490D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</w:t>
                              </w:r>
                            </w:p>
                            <w:p w14:paraId="5A156324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7B3363DA" id="_x0000_s1068" type="#_x0000_t202" style="position:absolute;left:0;text-align:left;margin-left:1.65pt;margin-top:20.7pt;width:432.6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">
                  <v:textbox style="mso-fit-shape-to-text:t">
                    <w:txbxContent>
                      <w:p w14:paraId="759F83A4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设备</w:t>
                        </w:r>
                        <w:r>
                          <w:rPr>
                            <w:szCs w:val="21"/>
                          </w:rPr>
                          <w:t>MQTT</w:t>
                        </w:r>
                        <w:r>
                          <w:rPr>
                            <w:szCs w:val="21"/>
                          </w:rPr>
                          <w:t>上报</w:t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</w:p>
                      <w:p w14:paraId="038A1175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Topic: /tianshun/v1/TS02E510000100/TS01E510000100/data/json</w:t>
                        </w:r>
                      </w:p>
                      <w:p w14:paraId="62CC781D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MQTT Client</w:t>
                        </w:r>
                        <w:r>
                          <w:rPr>
                            <w:szCs w:val="21"/>
                          </w:rPr>
                          <w:t>发送的</w:t>
                        </w:r>
                        <w:r>
                          <w:rPr>
                            <w:szCs w:val="21"/>
                          </w:rPr>
                          <w:t>payload</w:t>
                        </w:r>
                        <w:r>
                          <w:rPr>
                            <w:szCs w:val="21"/>
                          </w:rPr>
                          <w:t>：</w:t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</w:p>
                      <w:p w14:paraId="5928DCB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0FA8D6D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"deviceReq",</w:t>
                        </w:r>
                      </w:p>
                      <w:p w14:paraId="5B47A97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"DW-111",</w:t>
                        </w:r>
                      </w:p>
                      <w:p w14:paraId="673CF12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"4-1",</w:t>
                        </w:r>
                      </w:p>
                      <w:p w14:paraId="27FC447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"data": {</w:t>
                        </w:r>
                      </w:p>
                      <w:p w14:paraId="13DBD7F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"Rundata",</w:t>
                        </w:r>
                      </w:p>
                      <w:p w14:paraId="73F8B17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"priority": "High",</w:t>
                        </w:r>
                      </w:p>
                      <w:p w14:paraId="26BCE57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"serviceData": {</w:t>
                        </w:r>
                      </w:p>
                      <w:p w14:paraId="37BAF75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"RatedPower": 5.0,</w:t>
                        </w:r>
                      </w:p>
                      <w:p w14:paraId="1AAFB5E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"CurrentPower": 3.0,</w:t>
                        </w:r>
                      </w:p>
                      <w:p w14:paraId="61E2049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"DCVoltage": 100.0,</w:t>
                        </w:r>
                      </w:p>
                      <w:p w14:paraId="36D7962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"DCCurrent": 10.0,</w:t>
                        </w:r>
                      </w:p>
                      <w:p w14:paraId="07A8734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"ACVoltage": [380.0, 380.0, 380.0],</w:t>
                        </w:r>
                      </w:p>
                      <w:p w14:paraId="645BDA4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"ACCurrent": [10.0, 10.0, 10.0],</w:t>
                        </w:r>
                      </w:p>
                      <w:p w14:paraId="32D12A4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"Frequency": 50.0</w:t>
                        </w:r>
                      </w:p>
                      <w:p w14:paraId="1D4F11B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7D67C7A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"20190916T091220Z"</w:t>
                        </w:r>
                      </w:p>
                      <w:p w14:paraId="116490D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</w:t>
                        </w:r>
                      </w:p>
                      <w:p w14:paraId="5A156324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3D2C50">
          <w:rPr>
            <w:rFonts w:hint="eastAsia"/>
            <w:bCs/>
          </w:rPr>
          <w:delText>示例</w:delText>
        </w:r>
        <w:r w:rsidDel="003D2C50">
          <w:rPr>
            <w:rFonts w:hint="eastAsia"/>
          </w:rPr>
          <w:delText>：</w:delText>
        </w:r>
      </w:del>
    </w:p>
    <w:p w14:paraId="262D9B32" w14:textId="4E479559" w:rsidR="00EA5016" w:rsidDel="003D2C50" w:rsidRDefault="00EA5016">
      <w:pPr>
        <w:pStyle w:val="1"/>
        <w:rPr>
          <w:del w:id="9213" w:author="win10" w:date="2020-06-12T13:56:00Z"/>
        </w:rPr>
        <w:pPrChange w:id="9214" w:author="win10" w:date="2020-06-12T13:57:00Z">
          <w:pPr/>
        </w:pPrChange>
      </w:pPr>
    </w:p>
    <w:p w14:paraId="3EA78523" w14:textId="6FCBA518" w:rsidR="00EA5016" w:rsidDel="003D2C50" w:rsidRDefault="004C4817">
      <w:pPr>
        <w:pStyle w:val="1"/>
        <w:rPr>
          <w:del w:id="9215" w:author="win10" w:date="2020-06-12T13:56:00Z"/>
        </w:rPr>
        <w:pPrChange w:id="9216" w:author="win10" w:date="2020-06-12T13:57:00Z">
          <w:pPr>
            <w:ind w:firstLine="420"/>
          </w:pPr>
        </w:pPrChange>
      </w:pPr>
      <w:del w:id="9217" w:author="win10" w:date="2020-06-12T13:56:00Z">
        <w:r w:rsidDel="003D2C50">
          <w:delText>N</w:delText>
        </w:r>
        <w:r w:rsidDel="003D2C50">
          <w:rPr>
            <w:rFonts w:hint="eastAsia"/>
          </w:rPr>
          <w:delText>or</w:delText>
        </w:r>
        <w:r w:rsidDel="003D2C50">
          <w:delText>mal</w:delText>
        </w:r>
        <w:r w:rsidDel="003D2C50">
          <w:rPr>
            <w:rFonts w:hint="eastAsia"/>
          </w:rPr>
          <w:delText>类别数据如下表。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6C562B38" w14:textId="5DAE5B8F">
        <w:trPr>
          <w:tblHeader/>
          <w:tblCellSpacing w:w="0" w:type="dxa"/>
          <w:del w:id="9218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BAB5D7E" w14:textId="1E91961C" w:rsidR="00EA5016" w:rsidDel="003D2C50" w:rsidRDefault="004C4817">
            <w:pPr>
              <w:pStyle w:val="1"/>
              <w:rPr>
                <w:del w:id="921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220" w:author="win10" w:date="2020-06-12T13:57:00Z">
                <w:pPr>
                  <w:widowControl/>
                  <w:jc w:val="center"/>
                </w:pPr>
              </w:pPrChange>
            </w:pPr>
            <w:del w:id="922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82E7314" w14:textId="14732864" w:rsidR="00EA5016" w:rsidDel="003D2C50" w:rsidRDefault="004C4817">
            <w:pPr>
              <w:pStyle w:val="1"/>
              <w:rPr>
                <w:del w:id="922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223" w:author="win10" w:date="2020-06-12T13:57:00Z">
                <w:pPr>
                  <w:widowControl/>
                  <w:jc w:val="center"/>
                </w:pPr>
              </w:pPrChange>
            </w:pPr>
            <w:del w:id="922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901AAF8" w14:textId="7A57CBD2" w:rsidR="00EA5016" w:rsidDel="003D2C50" w:rsidRDefault="004C4817">
            <w:pPr>
              <w:pStyle w:val="1"/>
              <w:rPr>
                <w:del w:id="9225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226" w:author="win10" w:date="2020-06-12T13:57:00Z">
                <w:pPr>
                  <w:widowControl/>
                  <w:jc w:val="center"/>
                </w:pPr>
              </w:pPrChange>
            </w:pPr>
            <w:del w:id="9227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008CABB" w14:textId="65F0B075" w:rsidR="00EA5016" w:rsidDel="003D2C50" w:rsidRDefault="004C4817">
            <w:pPr>
              <w:pStyle w:val="1"/>
              <w:rPr>
                <w:del w:id="922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229" w:author="win10" w:date="2020-06-12T13:57:00Z">
                <w:pPr>
                  <w:widowControl/>
                  <w:jc w:val="center"/>
                </w:pPr>
              </w:pPrChange>
            </w:pPr>
            <w:del w:id="923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7F7FB845" w14:textId="4CEA2C69">
        <w:trPr>
          <w:tblCellSpacing w:w="0" w:type="dxa"/>
          <w:del w:id="9231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0C4E188" w14:textId="39FB0C85" w:rsidR="00EA5016" w:rsidDel="003D2C50" w:rsidRDefault="004C4817">
            <w:pPr>
              <w:pStyle w:val="1"/>
              <w:rPr>
                <w:del w:id="9232" w:author="win10" w:date="2020-06-12T13:56:00Z"/>
              </w:rPr>
              <w:pPrChange w:id="9233" w:author="win10" w:date="2020-06-12T13:57:00Z">
                <w:pPr>
                  <w:jc w:val="left"/>
                </w:pPr>
              </w:pPrChange>
            </w:pPr>
            <w:del w:id="9234" w:author="win10" w:date="2020-06-12T13:56:00Z">
              <w:r w:rsidDel="003D2C50">
                <w:delText>key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C0CEBF5" w14:textId="250E6AEE" w:rsidR="00EA5016" w:rsidDel="003D2C50" w:rsidRDefault="004C4817">
            <w:pPr>
              <w:pStyle w:val="1"/>
              <w:rPr>
                <w:del w:id="9235" w:author="win10" w:date="2020-06-12T13:56:00Z"/>
              </w:rPr>
              <w:pPrChange w:id="9236" w:author="win10" w:date="2020-06-12T13:57:00Z">
                <w:pPr>
                  <w:jc w:val="left"/>
                </w:pPr>
              </w:pPrChange>
            </w:pPr>
            <w:del w:id="9237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6C4EFC4" w14:textId="7F76A593" w:rsidR="00EA5016" w:rsidDel="003D2C50" w:rsidRDefault="004C4817">
            <w:pPr>
              <w:pStyle w:val="1"/>
              <w:rPr>
                <w:del w:id="9238" w:author="win10" w:date="2020-06-12T13:56:00Z"/>
              </w:rPr>
              <w:pPrChange w:id="9239" w:author="win10" w:date="2020-06-12T13:57:00Z">
                <w:pPr>
                  <w:jc w:val="left"/>
                </w:pPr>
              </w:pPrChange>
            </w:pPr>
            <w:del w:id="9240" w:author="win10" w:date="2020-06-12T13:56:00Z">
              <w:r w:rsidDel="003D2C50">
                <w:delText>String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C2F2344" w14:textId="624B4C63" w:rsidR="00EA5016" w:rsidDel="003D2C50" w:rsidRDefault="004C4817">
            <w:pPr>
              <w:pStyle w:val="1"/>
              <w:rPr>
                <w:del w:id="9241" w:author="win10" w:date="2020-06-12T13:56:00Z"/>
              </w:rPr>
              <w:pPrChange w:id="9242" w:author="win10" w:date="2020-06-12T13:57:00Z">
                <w:pPr>
                  <w:jc w:val="left"/>
                </w:pPr>
              </w:pPrChange>
            </w:pPr>
            <w:del w:id="9243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运行数据类别</w:delText>
              </w:r>
              <w:r w:rsidDel="003D2C50">
                <w:delText>。</w:delText>
              </w:r>
            </w:del>
          </w:p>
          <w:p w14:paraId="3768EBA7" w14:textId="5C96399C" w:rsidR="00EA5016" w:rsidDel="003D2C50" w:rsidRDefault="004C4817">
            <w:pPr>
              <w:pStyle w:val="1"/>
              <w:rPr>
                <w:del w:id="9244" w:author="win10" w:date="2020-06-12T13:56:00Z"/>
              </w:rPr>
              <w:pPrChange w:id="9245" w:author="win10" w:date="2020-06-12T13:57:00Z">
                <w:pPr>
                  <w:jc w:val="left"/>
                </w:pPr>
              </w:pPrChange>
            </w:pPr>
            <w:del w:id="9246" w:author="win10" w:date="2020-06-12T13:56:00Z">
              <w:r w:rsidDel="003D2C50">
                <w:rPr>
                  <w:rFonts w:hint="eastAsia"/>
                </w:rPr>
                <w:delText>设备温度：</w:delText>
              </w:r>
              <w:r w:rsidDel="003D2C50">
                <w:delText>Temperature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4F253A90" w14:textId="1E9BCFD6" w:rsidR="00EA5016" w:rsidDel="003D2C50" w:rsidRDefault="004C4817">
            <w:pPr>
              <w:pStyle w:val="1"/>
              <w:rPr>
                <w:del w:id="9247" w:author="win10" w:date="2020-06-12T13:56:00Z"/>
              </w:rPr>
              <w:pPrChange w:id="9248" w:author="win10" w:date="2020-06-12T13:57:00Z">
                <w:pPr>
                  <w:jc w:val="left"/>
                </w:pPr>
              </w:pPrChange>
            </w:pPr>
            <w:del w:id="9249" w:author="win10" w:date="2020-06-12T13:56:00Z">
              <w:r w:rsidDel="003D2C50">
                <w:rPr>
                  <w:rFonts w:hint="eastAsia"/>
                </w:rPr>
                <w:delText>功率设置值：</w:delText>
              </w:r>
              <w:r w:rsidDel="003D2C50">
                <w:delText>PowerSetValue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6244786F" w14:textId="0275D22A" w:rsidR="00EA5016" w:rsidDel="003D2C50" w:rsidRDefault="004C4817">
            <w:pPr>
              <w:pStyle w:val="1"/>
              <w:rPr>
                <w:del w:id="9250" w:author="win10" w:date="2020-06-12T13:56:00Z"/>
              </w:rPr>
              <w:pPrChange w:id="9251" w:author="win10" w:date="2020-06-12T13:57:00Z">
                <w:pPr>
                  <w:jc w:val="left"/>
                </w:pPr>
              </w:pPrChange>
            </w:pPr>
            <w:del w:id="9252" w:author="win10" w:date="2020-06-12T13:56:00Z">
              <w:r w:rsidDel="003D2C50">
                <w:rPr>
                  <w:rFonts w:hint="eastAsia"/>
                </w:rPr>
                <w:delText>日发电量：</w:delText>
              </w:r>
              <w:r w:rsidDel="003D2C50">
                <w:delText>GeneratedEnergyD</w:delText>
              </w:r>
              <w:r w:rsidDel="003D2C50">
                <w:rPr>
                  <w:rFonts w:hint="eastAsia"/>
                </w:rPr>
                <w:delText>ay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77CD1728" w14:textId="3F9DB895" w:rsidR="00EA5016" w:rsidDel="003D2C50" w:rsidRDefault="004C4817">
            <w:pPr>
              <w:pStyle w:val="1"/>
              <w:rPr>
                <w:del w:id="9253" w:author="win10" w:date="2020-06-12T13:56:00Z"/>
              </w:rPr>
              <w:pPrChange w:id="9254" w:author="win10" w:date="2020-06-12T13:57:00Z">
                <w:pPr>
                  <w:jc w:val="left"/>
                </w:pPr>
              </w:pPrChange>
            </w:pPr>
            <w:del w:id="9255" w:author="win10" w:date="2020-06-12T13:56:00Z">
              <w:r w:rsidDel="003D2C50">
                <w:rPr>
                  <w:rFonts w:hint="eastAsia"/>
                </w:rPr>
                <w:delText>月发电量：</w:delText>
              </w:r>
              <w:r w:rsidDel="003D2C50">
                <w:delText>GeneratedEnergyMonth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11FE5BC3" w14:textId="57046A7A" w:rsidR="00EA5016" w:rsidDel="003D2C50" w:rsidRDefault="004C4817">
            <w:pPr>
              <w:pStyle w:val="1"/>
              <w:rPr>
                <w:del w:id="9256" w:author="win10" w:date="2020-06-12T13:56:00Z"/>
              </w:rPr>
              <w:pPrChange w:id="9257" w:author="win10" w:date="2020-06-12T13:57:00Z">
                <w:pPr>
                  <w:jc w:val="left"/>
                </w:pPr>
              </w:pPrChange>
            </w:pPr>
            <w:del w:id="9258" w:author="win10" w:date="2020-06-12T13:56:00Z">
              <w:r w:rsidDel="003D2C50">
                <w:rPr>
                  <w:rFonts w:hint="eastAsia"/>
                </w:rPr>
                <w:delText>年发电量：</w:delText>
              </w:r>
              <w:r w:rsidDel="003D2C50">
                <w:delText>GeneratedEnergyYear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6612EFA0" w14:textId="5197F04A" w:rsidR="00EA5016" w:rsidDel="003D2C50" w:rsidRDefault="004C4817">
            <w:pPr>
              <w:pStyle w:val="1"/>
              <w:rPr>
                <w:del w:id="9259" w:author="win10" w:date="2020-06-12T13:56:00Z"/>
              </w:rPr>
              <w:pPrChange w:id="9260" w:author="win10" w:date="2020-06-12T13:57:00Z">
                <w:pPr>
                  <w:jc w:val="left"/>
                </w:pPr>
              </w:pPrChange>
            </w:pPr>
            <w:del w:id="9261" w:author="win10" w:date="2020-06-12T13:56:00Z">
              <w:r w:rsidDel="003D2C50">
                <w:rPr>
                  <w:rFonts w:hint="eastAsia"/>
                </w:rPr>
                <w:delText>总发电量：</w:delText>
              </w:r>
              <w:r w:rsidDel="003D2C50">
                <w:delText>GeneratedEnergyTotal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</w:tc>
      </w:tr>
      <w:tr w:rsidR="00EA5016" w:rsidDel="003D2C50" w14:paraId="67C53421" w14:textId="50F89B8F">
        <w:trPr>
          <w:tblCellSpacing w:w="0" w:type="dxa"/>
          <w:del w:id="9262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1CD2587" w14:textId="4DC05A12" w:rsidR="00EA5016" w:rsidDel="003D2C50" w:rsidRDefault="004C4817">
            <w:pPr>
              <w:pStyle w:val="1"/>
              <w:rPr>
                <w:del w:id="9263" w:author="win10" w:date="2020-06-12T13:56:00Z"/>
              </w:rPr>
              <w:pPrChange w:id="9264" w:author="win10" w:date="2020-06-12T13:57:00Z">
                <w:pPr>
                  <w:jc w:val="left"/>
                </w:pPr>
              </w:pPrChange>
            </w:pPr>
            <w:del w:id="9265" w:author="win10" w:date="2020-06-12T13:56:00Z">
              <w:r w:rsidDel="003D2C50">
                <w:delText>value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6258CA1" w14:textId="7446B24B" w:rsidR="00EA5016" w:rsidDel="003D2C50" w:rsidRDefault="004C4817">
            <w:pPr>
              <w:pStyle w:val="1"/>
              <w:rPr>
                <w:del w:id="9266" w:author="win10" w:date="2020-06-12T13:56:00Z"/>
              </w:rPr>
              <w:pPrChange w:id="9267" w:author="win10" w:date="2020-06-12T13:57:00Z">
                <w:pPr>
                  <w:jc w:val="left"/>
                </w:pPr>
              </w:pPrChange>
            </w:pPr>
            <w:del w:id="9268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990B523" w14:textId="5608A28E" w:rsidR="00EA5016" w:rsidDel="003D2C50" w:rsidRDefault="004C4817">
            <w:pPr>
              <w:pStyle w:val="1"/>
              <w:rPr>
                <w:del w:id="9269" w:author="win10" w:date="2020-06-12T13:56:00Z"/>
              </w:rPr>
              <w:pPrChange w:id="9270" w:author="win10" w:date="2020-06-12T13:57:00Z">
                <w:pPr>
                  <w:jc w:val="left"/>
                </w:pPr>
              </w:pPrChange>
            </w:pPr>
            <w:del w:id="9271" w:author="win10" w:date="2020-06-12T13:56:00Z">
              <w:r w:rsidDel="003D2C50">
                <w:rPr>
                  <w:rFonts w:hint="eastAsia"/>
                </w:rPr>
                <w:delText>Float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F81BF7A" w14:textId="431E3D69" w:rsidR="00EA5016" w:rsidDel="003D2C50" w:rsidRDefault="004C4817">
            <w:pPr>
              <w:pStyle w:val="1"/>
              <w:rPr>
                <w:del w:id="9272" w:author="win10" w:date="2020-06-12T13:56:00Z"/>
              </w:rPr>
              <w:pPrChange w:id="9273" w:author="win10" w:date="2020-06-12T13:57:00Z">
                <w:pPr>
                  <w:jc w:val="left"/>
                </w:pPr>
              </w:pPrChange>
            </w:pPr>
            <w:del w:id="9274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运行数据</w:delText>
              </w:r>
              <w:r w:rsidDel="003D2C50">
                <w:delText>的值。</w:delText>
              </w:r>
            </w:del>
          </w:p>
          <w:p w14:paraId="2F9B9B44" w14:textId="5590ECC2" w:rsidR="00EA5016" w:rsidDel="003D2C50" w:rsidRDefault="004C4817">
            <w:pPr>
              <w:pStyle w:val="1"/>
              <w:rPr>
                <w:del w:id="9275" w:author="win10" w:date="2020-06-12T13:56:00Z"/>
              </w:rPr>
              <w:pPrChange w:id="9276" w:author="win10" w:date="2020-06-12T13:57:00Z">
                <w:pPr>
                  <w:jc w:val="left"/>
                </w:pPr>
              </w:pPrChange>
            </w:pPr>
            <w:del w:id="9277" w:author="win10" w:date="2020-06-12T13:56:00Z">
              <w:r w:rsidDel="003D2C50">
                <w:rPr>
                  <w:rFonts w:hint="eastAsia"/>
                </w:rPr>
                <w:delText>设备温度：</w:delText>
              </w:r>
              <w:r w:rsidDel="003D2C50">
                <w:rPr>
                  <w:rFonts w:hint="eastAsia"/>
                </w:rPr>
                <w:delText>2</w:delText>
              </w:r>
              <w:r w:rsidDel="003D2C50">
                <w:delText>5.0</w:delText>
              </w:r>
              <w:r w:rsidDel="003D2C50">
                <w:rPr>
                  <w:rFonts w:hint="eastAsia"/>
                </w:rPr>
                <w:delText>。单位为°</w:delText>
              </w:r>
              <w:r w:rsidDel="003D2C50">
                <w:rPr>
                  <w:rFonts w:hint="eastAsia"/>
                </w:rPr>
                <w:delText>C</w:delText>
              </w:r>
            </w:del>
          </w:p>
          <w:p w14:paraId="7FA04190" w14:textId="55F984B3" w:rsidR="00EA5016" w:rsidDel="003D2C50" w:rsidRDefault="004C4817">
            <w:pPr>
              <w:pStyle w:val="1"/>
              <w:rPr>
                <w:del w:id="9278" w:author="win10" w:date="2020-06-12T13:56:00Z"/>
              </w:rPr>
              <w:pPrChange w:id="9279" w:author="win10" w:date="2020-06-12T13:57:00Z">
                <w:pPr>
                  <w:jc w:val="left"/>
                </w:pPr>
              </w:pPrChange>
            </w:pPr>
            <w:del w:id="9280" w:author="win10" w:date="2020-06-12T13:56:00Z">
              <w:r w:rsidDel="003D2C50">
                <w:rPr>
                  <w:rFonts w:hint="eastAsia"/>
                </w:rPr>
                <w:delText>功率设置值：</w:delText>
              </w:r>
              <w:r w:rsidDel="003D2C50">
                <w:rPr>
                  <w:rFonts w:hint="eastAsia"/>
                </w:rPr>
                <w:delText>5.0</w:delText>
              </w:r>
              <w:r w:rsidDel="003D2C50">
                <w:rPr>
                  <w:rFonts w:hint="eastAsia"/>
                </w:rPr>
                <w:delText>。单位为</w:delText>
              </w:r>
              <w:r w:rsidDel="003D2C50">
                <w:delText>kW</w:delText>
              </w:r>
            </w:del>
          </w:p>
          <w:p w14:paraId="4200248D" w14:textId="428C4472" w:rsidR="00EA5016" w:rsidDel="003D2C50" w:rsidRDefault="004C4817">
            <w:pPr>
              <w:pStyle w:val="1"/>
              <w:rPr>
                <w:del w:id="9281" w:author="win10" w:date="2020-06-12T13:56:00Z"/>
              </w:rPr>
              <w:pPrChange w:id="9282" w:author="win10" w:date="2020-06-12T13:57:00Z">
                <w:pPr>
                  <w:jc w:val="left"/>
                </w:pPr>
              </w:pPrChange>
            </w:pPr>
            <w:del w:id="9283" w:author="win10" w:date="2020-06-12T13:56:00Z">
              <w:r w:rsidDel="003D2C50">
                <w:rPr>
                  <w:rFonts w:hint="eastAsia"/>
                </w:rPr>
                <w:delText>日发电量：</w:delText>
              </w:r>
              <w:r w:rsidDel="003D2C50">
                <w:rPr>
                  <w:rFonts w:hint="eastAsia"/>
                </w:rPr>
                <w:delText>20.0</w:delText>
              </w:r>
              <w:r w:rsidDel="003D2C50">
                <w:rPr>
                  <w:rFonts w:hint="eastAsia"/>
                </w:rPr>
                <w:delText>。单位为</w:delText>
              </w:r>
              <w:r w:rsidDel="003D2C50">
                <w:delText>kWh</w:delText>
              </w:r>
            </w:del>
          </w:p>
          <w:p w14:paraId="1A871D27" w14:textId="7DDBDEE8" w:rsidR="00EA5016" w:rsidDel="003D2C50" w:rsidRDefault="004C4817">
            <w:pPr>
              <w:pStyle w:val="1"/>
              <w:rPr>
                <w:del w:id="9284" w:author="win10" w:date="2020-06-12T13:56:00Z"/>
              </w:rPr>
              <w:pPrChange w:id="9285" w:author="win10" w:date="2020-06-12T13:57:00Z">
                <w:pPr>
                  <w:jc w:val="left"/>
                </w:pPr>
              </w:pPrChange>
            </w:pPr>
            <w:del w:id="9286" w:author="win10" w:date="2020-06-12T13:56:00Z">
              <w:r w:rsidDel="003D2C50">
                <w:rPr>
                  <w:rFonts w:hint="eastAsia"/>
                </w:rPr>
                <w:delText>月发电量：</w:delText>
              </w:r>
              <w:r w:rsidDel="003D2C50">
                <w:rPr>
                  <w:rFonts w:hint="eastAsia"/>
                </w:rPr>
                <w:delText>100.0</w:delText>
              </w:r>
              <w:r w:rsidDel="003D2C50">
                <w:rPr>
                  <w:rFonts w:hint="eastAsia"/>
                </w:rPr>
                <w:delText>。单位为</w:delText>
              </w:r>
              <w:r w:rsidDel="003D2C50">
                <w:delText>kWh</w:delText>
              </w:r>
            </w:del>
          </w:p>
          <w:p w14:paraId="4C76122C" w14:textId="79EF8EFF" w:rsidR="00EA5016" w:rsidDel="003D2C50" w:rsidRDefault="004C4817">
            <w:pPr>
              <w:pStyle w:val="1"/>
              <w:rPr>
                <w:del w:id="9287" w:author="win10" w:date="2020-06-12T13:56:00Z"/>
              </w:rPr>
              <w:pPrChange w:id="9288" w:author="win10" w:date="2020-06-12T13:57:00Z">
                <w:pPr>
                  <w:jc w:val="left"/>
                </w:pPr>
              </w:pPrChange>
            </w:pPr>
            <w:del w:id="9289" w:author="win10" w:date="2020-06-12T13:56:00Z">
              <w:r w:rsidDel="003D2C50">
                <w:rPr>
                  <w:rFonts w:hint="eastAsia"/>
                </w:rPr>
                <w:delText>年发电量：</w:delText>
              </w:r>
              <w:r w:rsidDel="003D2C50">
                <w:rPr>
                  <w:rFonts w:hint="eastAsia"/>
                </w:rPr>
                <w:delText>1000.0</w:delText>
              </w:r>
              <w:r w:rsidDel="003D2C50">
                <w:rPr>
                  <w:rFonts w:hint="eastAsia"/>
                </w:rPr>
                <w:delText>。单位为</w:delText>
              </w:r>
              <w:r w:rsidDel="003D2C50">
                <w:delText>kWh</w:delText>
              </w:r>
            </w:del>
          </w:p>
          <w:p w14:paraId="68A3F3E1" w14:textId="2B75D56D" w:rsidR="00EA5016" w:rsidDel="003D2C50" w:rsidRDefault="004C4817">
            <w:pPr>
              <w:pStyle w:val="1"/>
              <w:rPr>
                <w:del w:id="9290" w:author="win10" w:date="2020-06-12T13:56:00Z"/>
              </w:rPr>
              <w:pPrChange w:id="9291" w:author="win10" w:date="2020-06-12T13:57:00Z">
                <w:pPr>
                  <w:jc w:val="left"/>
                </w:pPr>
              </w:pPrChange>
            </w:pPr>
            <w:del w:id="9292" w:author="win10" w:date="2020-06-12T13:56:00Z">
              <w:r w:rsidDel="003D2C50">
                <w:rPr>
                  <w:rFonts w:hint="eastAsia"/>
                </w:rPr>
                <w:delText>总发电量：</w:delText>
              </w:r>
              <w:r w:rsidDel="003D2C50">
                <w:rPr>
                  <w:rFonts w:hint="eastAsia"/>
                </w:rPr>
                <w:delText>2000.0</w:delText>
              </w:r>
              <w:r w:rsidDel="003D2C50">
                <w:rPr>
                  <w:rFonts w:hint="eastAsia"/>
                </w:rPr>
                <w:delText>。单位为</w:delText>
              </w:r>
              <w:r w:rsidDel="003D2C50">
                <w:delText>kWh</w:delText>
              </w:r>
            </w:del>
          </w:p>
          <w:p w14:paraId="74CFED08" w14:textId="62898678" w:rsidR="00EA5016" w:rsidDel="003D2C50" w:rsidRDefault="00EA5016">
            <w:pPr>
              <w:pStyle w:val="1"/>
              <w:rPr>
                <w:del w:id="9293" w:author="win10" w:date="2020-06-12T13:56:00Z"/>
              </w:rPr>
              <w:pPrChange w:id="9294" w:author="win10" w:date="2020-06-12T13:57:00Z">
                <w:pPr>
                  <w:jc w:val="left"/>
                </w:pPr>
              </w:pPrChange>
            </w:pPr>
          </w:p>
        </w:tc>
      </w:tr>
    </w:tbl>
    <w:p w14:paraId="136DC94E" w14:textId="6C74A15A" w:rsidR="00EA5016" w:rsidDel="003D2C50" w:rsidRDefault="00EA5016">
      <w:pPr>
        <w:pStyle w:val="1"/>
        <w:rPr>
          <w:del w:id="9295" w:author="win10" w:date="2020-06-12T13:56:00Z"/>
        </w:rPr>
        <w:pPrChange w:id="9296" w:author="win10" w:date="2020-06-12T13:57:00Z">
          <w:pPr/>
        </w:pPrChange>
      </w:pPr>
    </w:p>
    <w:p w14:paraId="75D07DB7" w14:textId="73E13143" w:rsidR="00EA5016" w:rsidDel="003D2C50" w:rsidRDefault="004C4817">
      <w:pPr>
        <w:pStyle w:val="1"/>
        <w:rPr>
          <w:del w:id="9297" w:author="win10" w:date="2020-06-12T13:56:00Z"/>
        </w:rPr>
        <w:pPrChange w:id="9298" w:author="win10" w:date="2020-06-12T13:57:00Z">
          <w:pPr/>
        </w:pPrChange>
      </w:pPr>
      <w:del w:id="9299" w:author="win10" w:date="2020-06-12T13:56:00Z">
        <w:r w:rsidDel="003D2C50">
          <w:rPr>
            <w:b w:val="0"/>
            <w:noProof/>
          </w:rPr>
          <mc:AlternateContent>
            <mc:Choice Requires="wps">
              <w:drawing>
                <wp:anchor distT="45720" distB="45720" distL="114300" distR="114300" simplePos="0" relativeHeight="251726848" behindDoc="0" locked="0" layoutInCell="1" allowOverlap="1" wp14:anchorId="4B510BB2" wp14:editId="7F3A7B02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262890</wp:posOffset>
                  </wp:positionV>
                  <wp:extent cx="5494655" cy="1404620"/>
                  <wp:effectExtent l="0" t="0" r="10795" b="17780"/>
                  <wp:wrapSquare wrapText="bothSides"/>
                  <wp:docPr id="42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0BE2BC23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设备</w:t>
                              </w:r>
                              <w:r>
                                <w:rPr>
                                  <w:szCs w:val="21"/>
                                </w:rPr>
                                <w:t>MQTT</w:t>
                              </w:r>
                              <w:r>
                                <w:rPr>
                                  <w:szCs w:val="21"/>
                                </w:rPr>
                                <w:t>上报</w:t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14583893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Topic: /tianshun/v1/TS02E510000100/TS01E510000100/data/json</w:t>
                              </w:r>
                            </w:p>
                            <w:p w14:paraId="177F24AD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MQTT Client</w:t>
                              </w:r>
                              <w:r>
                                <w:rPr>
                                  <w:szCs w:val="21"/>
                                </w:rPr>
                                <w:t>发送的</w:t>
                              </w:r>
                              <w:r>
                                <w:rPr>
                                  <w:szCs w:val="21"/>
                                </w:rPr>
                                <w:t>payload</w:t>
                              </w:r>
                              <w:r>
                                <w:rPr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03AEC4B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62BCB99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"deviceReq",</w:t>
                              </w:r>
                            </w:p>
                            <w:p w14:paraId="7D27CA2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"DW-111",</w:t>
                              </w:r>
                            </w:p>
                            <w:p w14:paraId="7A830D7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"4-1",</w:t>
                              </w:r>
                            </w:p>
                            <w:p w14:paraId="10A94DA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"data": {</w:t>
                              </w:r>
                            </w:p>
                            <w:p w14:paraId="4A14C00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"Rundata",</w:t>
                              </w:r>
                            </w:p>
                            <w:p w14:paraId="1917CDD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"priority": "Normal",</w:t>
                              </w:r>
                            </w:p>
                            <w:p w14:paraId="4141AB1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"serviceData": {</w:t>
                              </w:r>
                            </w:p>
                            <w:p w14:paraId="0F4E863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"Temperature": 25.0,</w:t>
                              </w:r>
                            </w:p>
                            <w:p w14:paraId="527F265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"PowerSetValue": 5.0,</w:t>
                              </w:r>
                            </w:p>
                            <w:p w14:paraId="72EFEE2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"GeneratedEnergyDay": 20.0,</w:t>
                              </w:r>
                            </w:p>
                            <w:p w14:paraId="7990B16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"GeneratedEnergyMonth": 100.0,</w:t>
                              </w:r>
                            </w:p>
                            <w:p w14:paraId="3EF3794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"GeneratedEnergyYear": 1000.0,</w:t>
                              </w:r>
                            </w:p>
                            <w:p w14:paraId="1D80EBD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"GeneratedEnergyTotal": 2000.0</w:t>
                              </w:r>
                            </w:p>
                            <w:p w14:paraId="75E5714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7E376B2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"20190916T091220Z"</w:t>
                              </w:r>
                            </w:p>
                            <w:p w14:paraId="2F16F0E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</w:t>
                              </w:r>
                            </w:p>
                            <w:p w14:paraId="1E2525F0" w14:textId="77777777" w:rsidR="00DE3E82" w:rsidRDefault="00DE3E82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4B510BB2" id="_x0000_s1069" type="#_x0000_t202" style="position:absolute;left:0;text-align:left;margin-left:1.65pt;margin-top:20.7pt;width:432.6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">
                  <v:textbox style="mso-fit-shape-to-text:t">
                    <w:txbxContent>
                      <w:p w14:paraId="0BE2BC23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设备</w:t>
                        </w:r>
                        <w:r>
                          <w:rPr>
                            <w:szCs w:val="21"/>
                          </w:rPr>
                          <w:t>MQTT</w:t>
                        </w:r>
                        <w:r>
                          <w:rPr>
                            <w:szCs w:val="21"/>
                          </w:rPr>
                          <w:t>上报</w:t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</w:p>
                      <w:p w14:paraId="14583893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Topic: /tianshun/v1/TS02E510000100/TS01E510000100/data/json</w:t>
                        </w:r>
                      </w:p>
                      <w:p w14:paraId="177F24AD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MQTT Client</w:t>
                        </w:r>
                        <w:r>
                          <w:rPr>
                            <w:szCs w:val="21"/>
                          </w:rPr>
                          <w:t>发送的</w:t>
                        </w:r>
                        <w:r>
                          <w:rPr>
                            <w:szCs w:val="21"/>
                          </w:rPr>
                          <w:t>payload</w:t>
                        </w:r>
                        <w:r>
                          <w:rPr>
                            <w:szCs w:val="21"/>
                          </w:rPr>
                          <w:t>：</w:t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</w:p>
                      <w:p w14:paraId="03AEC4B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62BCB99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"deviceReq",</w:t>
                        </w:r>
                      </w:p>
                      <w:p w14:paraId="7D27CA2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"DW-111",</w:t>
                        </w:r>
                      </w:p>
                      <w:p w14:paraId="7A830D7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"4-1",</w:t>
                        </w:r>
                      </w:p>
                      <w:p w14:paraId="10A94DA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"data": {</w:t>
                        </w:r>
                      </w:p>
                      <w:p w14:paraId="4A14C00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"Rundata",</w:t>
                        </w:r>
                      </w:p>
                      <w:p w14:paraId="1917CDD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"priority": "Normal",</w:t>
                        </w:r>
                      </w:p>
                      <w:p w14:paraId="4141AB1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"serviceData": {</w:t>
                        </w:r>
                      </w:p>
                      <w:p w14:paraId="0F4E863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"Temperature": 25.0,</w:t>
                        </w:r>
                      </w:p>
                      <w:p w14:paraId="527F265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"PowerSetValue": 5.0,</w:t>
                        </w:r>
                      </w:p>
                      <w:p w14:paraId="72EFEE2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"GeneratedEnergyDay": 20.0,</w:t>
                        </w:r>
                      </w:p>
                      <w:p w14:paraId="7990B16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"GeneratedEnergyMonth": 100.0,</w:t>
                        </w:r>
                      </w:p>
                      <w:p w14:paraId="3EF3794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"GeneratedEnergyYear": 1000.0,</w:t>
                        </w:r>
                      </w:p>
                      <w:p w14:paraId="1D80EBD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"GeneratedEnergyTotal": 2000.0</w:t>
                        </w:r>
                      </w:p>
                      <w:p w14:paraId="75E5714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7E376B2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"20190916T091220Z"</w:t>
                        </w:r>
                      </w:p>
                      <w:p w14:paraId="2F16F0E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</w:t>
                        </w:r>
                      </w:p>
                      <w:p w14:paraId="1E2525F0" w14:textId="77777777" w:rsidR="00DE3E82" w:rsidRDefault="00DE3E82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3D2C50">
          <w:rPr>
            <w:rFonts w:hint="eastAsia"/>
            <w:bCs/>
          </w:rPr>
          <w:delText>示例</w:delText>
        </w:r>
        <w:r w:rsidDel="003D2C50">
          <w:rPr>
            <w:rFonts w:hint="eastAsia"/>
          </w:rPr>
          <w:delText>：</w:delText>
        </w:r>
      </w:del>
    </w:p>
    <w:p w14:paraId="5A73C127" w14:textId="212BCD5B" w:rsidR="00EA5016" w:rsidDel="003D2C50" w:rsidRDefault="00EA5016">
      <w:pPr>
        <w:pStyle w:val="1"/>
        <w:rPr>
          <w:del w:id="9300" w:author="win10" w:date="2020-06-12T13:56:00Z"/>
        </w:rPr>
        <w:pPrChange w:id="9301" w:author="win10" w:date="2020-06-12T13:57:00Z">
          <w:pPr/>
        </w:pPrChange>
      </w:pPr>
    </w:p>
    <w:p w14:paraId="25C5CFC2" w14:textId="06B3671D" w:rsidR="00EA5016" w:rsidDel="003D2C50" w:rsidRDefault="004C4817">
      <w:pPr>
        <w:pStyle w:val="1"/>
        <w:rPr>
          <w:del w:id="9302" w:author="win10" w:date="2020-06-12T13:56:00Z"/>
        </w:rPr>
        <w:pPrChange w:id="9303" w:author="win10" w:date="2020-06-12T13:57:00Z">
          <w:pPr>
            <w:pStyle w:val="3"/>
            <w:jc w:val="left"/>
          </w:pPr>
        </w:pPrChange>
      </w:pPr>
      <w:bookmarkStart w:id="9304" w:name="_Toc28352281"/>
      <w:del w:id="9305" w:author="win10" w:date="2020-06-12T13:56:00Z">
        <w:r w:rsidDel="003D2C50">
          <w:delText>4.</w:delText>
        </w:r>
        <w:r w:rsidDel="003D2C50">
          <w:rPr>
            <w:rFonts w:hint="eastAsia"/>
          </w:rPr>
          <w:delText>4.3</w:delText>
        </w:r>
        <w:r w:rsidDel="003D2C50">
          <w:delText xml:space="preserve"> </w:delText>
        </w:r>
        <w:r w:rsidDel="003D2C50">
          <w:rPr>
            <w:rFonts w:hint="eastAsia"/>
          </w:rPr>
          <w:delText>设备控制（</w:delText>
        </w:r>
        <w:r w:rsidDel="003D2C50">
          <w:rPr>
            <w:rFonts w:cs="Arial"/>
          </w:rPr>
          <w:delText>Control</w:delText>
        </w:r>
        <w:r w:rsidDel="003D2C50">
          <w:rPr>
            <w:rFonts w:hint="eastAsia"/>
          </w:rPr>
          <w:delText>）</w:delText>
        </w:r>
        <w:bookmarkEnd w:id="9304"/>
      </w:del>
    </w:p>
    <w:p w14:paraId="30C0101B" w14:textId="723398F1" w:rsidR="00EA5016" w:rsidDel="003D2C50" w:rsidRDefault="004C4817">
      <w:pPr>
        <w:pStyle w:val="1"/>
        <w:rPr>
          <w:del w:id="9306" w:author="win10" w:date="2020-06-12T13:56:00Z"/>
          <w:bCs/>
        </w:rPr>
        <w:pPrChange w:id="9307" w:author="win10" w:date="2020-06-12T13:57:00Z">
          <w:pPr>
            <w:ind w:firstLineChars="200" w:firstLine="420"/>
          </w:pPr>
        </w:pPrChange>
      </w:pPr>
      <w:del w:id="9308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cmd</w:delText>
        </w:r>
        <w:r w:rsidDel="003D2C50">
          <w:rPr>
            <w:rFonts w:ascii="&amp;quot" w:hAnsi="&amp;quot" w:cs="宋体"/>
            <w:bCs/>
            <w:color w:val="3D3F43"/>
            <w:kern w:val="0"/>
            <w:szCs w:val="21"/>
          </w:rPr>
          <w:delText>服务的命令名</w:delText>
        </w:r>
        <w:r w:rsidDel="003D2C50">
          <w:rPr>
            <w:rFonts w:ascii="&amp;quot" w:hAnsi="&amp;quot" w:cs="宋体" w:hint="eastAsia"/>
            <w:bCs/>
            <w:color w:val="3D3F43"/>
            <w:kern w:val="0"/>
            <w:szCs w:val="21"/>
          </w:rPr>
          <w:delText>定义表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09"/>
        <w:gridCol w:w="993"/>
        <w:gridCol w:w="1418"/>
        <w:gridCol w:w="4470"/>
      </w:tblGrid>
      <w:tr w:rsidR="00EA5016" w:rsidDel="003D2C50" w14:paraId="073240DC" w14:textId="69899ACA">
        <w:trPr>
          <w:tblHeader/>
          <w:tblCellSpacing w:w="0" w:type="dxa"/>
          <w:del w:id="9309" w:author="win10" w:date="2020-06-12T13:56:00Z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336B25A" w14:textId="6F4627A7" w:rsidR="00EA5016" w:rsidDel="003D2C50" w:rsidRDefault="004C4817">
            <w:pPr>
              <w:pStyle w:val="1"/>
              <w:rPr>
                <w:del w:id="931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311" w:author="win10" w:date="2020-06-12T13:57:00Z">
                <w:pPr>
                  <w:widowControl/>
                  <w:jc w:val="center"/>
                </w:pPr>
              </w:pPrChange>
            </w:pPr>
            <w:del w:id="931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464F8AA" w14:textId="086CDA11" w:rsidR="00EA5016" w:rsidDel="003D2C50" w:rsidRDefault="004C4817">
            <w:pPr>
              <w:pStyle w:val="1"/>
              <w:rPr>
                <w:del w:id="931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314" w:author="win10" w:date="2020-06-12T13:57:00Z">
                <w:pPr>
                  <w:widowControl/>
                  <w:jc w:val="center"/>
                </w:pPr>
              </w:pPrChange>
            </w:pPr>
            <w:del w:id="931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0A48705" w14:textId="54D7554D" w:rsidR="00EA5016" w:rsidDel="003D2C50" w:rsidRDefault="004C4817">
            <w:pPr>
              <w:pStyle w:val="1"/>
              <w:rPr>
                <w:del w:id="931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317" w:author="win10" w:date="2020-06-12T13:57:00Z">
                <w:pPr>
                  <w:widowControl/>
                  <w:jc w:val="center"/>
                </w:pPr>
              </w:pPrChange>
            </w:pPr>
            <w:del w:id="931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2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2DCAEFF" w14:textId="1763C502" w:rsidR="00EA5016" w:rsidDel="003D2C50" w:rsidRDefault="004C4817">
            <w:pPr>
              <w:pStyle w:val="1"/>
              <w:rPr>
                <w:del w:id="931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320" w:author="win10" w:date="2020-06-12T13:57:00Z">
                <w:pPr>
                  <w:widowControl/>
                  <w:jc w:val="center"/>
                </w:pPr>
              </w:pPrChange>
            </w:pPr>
            <w:del w:id="932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1D9F31F8" w14:textId="377395D3">
        <w:trPr>
          <w:tblCellSpacing w:w="0" w:type="dxa"/>
          <w:del w:id="9322" w:author="win10" w:date="2020-06-12T13:56:00Z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DEEF1B1" w14:textId="400BE4B5" w:rsidR="00EA5016" w:rsidDel="003D2C50" w:rsidRDefault="004C4817">
            <w:pPr>
              <w:pStyle w:val="1"/>
              <w:rPr>
                <w:del w:id="9323" w:author="win10" w:date="2020-06-12T13:56:00Z"/>
              </w:rPr>
              <w:pPrChange w:id="9324" w:author="win10" w:date="2020-06-12T13:57:00Z">
                <w:pPr>
                  <w:jc w:val="left"/>
                </w:pPr>
              </w:pPrChange>
            </w:pPr>
            <w:del w:id="9325" w:author="win10" w:date="2020-06-12T13:56:00Z">
              <w:r w:rsidDel="003D2C50">
                <w:delText>deviceInfo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2BAEEDD" w14:textId="13FB7563" w:rsidR="00EA5016" w:rsidDel="003D2C50" w:rsidRDefault="004C4817">
            <w:pPr>
              <w:pStyle w:val="1"/>
              <w:rPr>
                <w:del w:id="9326" w:author="win10" w:date="2020-06-12T13:56:00Z"/>
              </w:rPr>
              <w:pPrChange w:id="9327" w:author="win10" w:date="2020-06-12T13:57:00Z">
                <w:pPr>
                  <w:jc w:val="left"/>
                </w:pPr>
              </w:pPrChange>
            </w:pPr>
            <w:del w:id="9328" w:author="win10" w:date="2020-06-12T13:56:00Z">
              <w:r w:rsidDel="003D2C50"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86A6CC7" w14:textId="2AA08A19" w:rsidR="00EA5016" w:rsidDel="003D2C50" w:rsidRDefault="004C4817">
            <w:pPr>
              <w:pStyle w:val="1"/>
              <w:rPr>
                <w:del w:id="9329" w:author="win10" w:date="2020-06-12T13:56:00Z"/>
              </w:rPr>
              <w:pPrChange w:id="9330" w:author="win10" w:date="2020-06-12T13:57:00Z">
                <w:pPr>
                  <w:jc w:val="left"/>
                </w:pPr>
              </w:pPrChange>
            </w:pPr>
            <w:del w:id="9331" w:author="win10" w:date="2020-06-12T13:56:00Z">
              <w:r w:rsidDel="003D2C50">
                <w:delText>String</w:delText>
              </w:r>
            </w:del>
          </w:p>
        </w:tc>
        <w:tc>
          <w:tcPr>
            <w:tcW w:w="2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5DBD5A0" w14:textId="0AA357FF" w:rsidR="00EA5016" w:rsidDel="003D2C50" w:rsidRDefault="004C4817">
            <w:pPr>
              <w:pStyle w:val="1"/>
              <w:rPr>
                <w:del w:id="9332" w:author="win10" w:date="2020-06-12T13:56:00Z"/>
              </w:rPr>
              <w:pPrChange w:id="9333" w:author="win10" w:date="2020-06-12T13:57:00Z">
                <w:pPr>
                  <w:jc w:val="left"/>
                </w:pPr>
              </w:pPrChange>
            </w:pPr>
            <w:del w:id="9334" w:author="win10" w:date="2020-06-12T13:56:00Z">
              <w:r w:rsidDel="003D2C50">
                <w:rPr>
                  <w:rFonts w:hint="eastAsia"/>
                </w:rPr>
                <w:delText>设备信息</w:delText>
              </w:r>
              <w:r w:rsidDel="003D2C50">
                <w:delText>。</w:delText>
              </w:r>
            </w:del>
          </w:p>
        </w:tc>
      </w:tr>
      <w:tr w:rsidR="00EA5016" w:rsidDel="003D2C50" w14:paraId="09D35750" w14:textId="62344D7E">
        <w:trPr>
          <w:tblCellSpacing w:w="0" w:type="dxa"/>
          <w:del w:id="9335" w:author="win10" w:date="2020-06-12T13:56:00Z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F4CBE92" w14:textId="1DCE5A63" w:rsidR="00EA5016" w:rsidDel="003D2C50" w:rsidRDefault="004C4817">
            <w:pPr>
              <w:pStyle w:val="1"/>
              <w:rPr>
                <w:del w:id="9336" w:author="win10" w:date="2020-06-12T13:56:00Z"/>
              </w:rPr>
              <w:pPrChange w:id="9337" w:author="win10" w:date="2020-06-12T13:57:00Z">
                <w:pPr>
                  <w:jc w:val="left"/>
                </w:pPr>
              </w:pPrChange>
            </w:pPr>
            <w:del w:id="9338" w:author="win10" w:date="2020-06-12T13:56:00Z">
              <w:r w:rsidDel="003D2C50">
                <w:delText>deviceT</w:delText>
              </w:r>
              <w:r w:rsidDel="003D2C50">
                <w:rPr>
                  <w:rFonts w:hint="eastAsia"/>
                </w:rPr>
                <w:delText>ime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E37F22E" w14:textId="70D9C4FC" w:rsidR="00EA5016" w:rsidDel="003D2C50" w:rsidRDefault="004C4817">
            <w:pPr>
              <w:pStyle w:val="1"/>
              <w:rPr>
                <w:del w:id="9339" w:author="win10" w:date="2020-06-12T13:56:00Z"/>
              </w:rPr>
              <w:pPrChange w:id="9340" w:author="win10" w:date="2020-06-12T13:57:00Z">
                <w:pPr>
                  <w:jc w:val="left"/>
                </w:pPr>
              </w:pPrChange>
            </w:pPr>
            <w:del w:id="9341" w:author="win10" w:date="2020-06-12T13:56:00Z">
              <w:r w:rsidDel="003D2C50">
                <w:rPr>
                  <w:rFonts w:hint="eastAsia"/>
                </w:rPr>
                <w:delText>可选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352B465" w14:textId="22A5ADA4" w:rsidR="00EA5016" w:rsidDel="003D2C50" w:rsidRDefault="004C4817">
            <w:pPr>
              <w:pStyle w:val="1"/>
              <w:rPr>
                <w:del w:id="9342" w:author="win10" w:date="2020-06-12T13:56:00Z"/>
              </w:rPr>
              <w:pPrChange w:id="9343" w:author="win10" w:date="2020-06-12T13:57:00Z">
                <w:pPr>
                  <w:jc w:val="left"/>
                </w:pPr>
              </w:pPrChange>
            </w:pPr>
            <w:del w:id="9344" w:author="win10" w:date="2020-06-12T13:56:00Z">
              <w:r w:rsidDel="003D2C50">
                <w:delText>String</w:delText>
              </w:r>
            </w:del>
          </w:p>
        </w:tc>
        <w:tc>
          <w:tcPr>
            <w:tcW w:w="2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6DF2677" w14:textId="1A985CFE" w:rsidR="00EA5016" w:rsidDel="003D2C50" w:rsidRDefault="004C4817">
            <w:pPr>
              <w:pStyle w:val="1"/>
              <w:rPr>
                <w:del w:id="9345" w:author="win10" w:date="2020-06-12T13:56:00Z"/>
              </w:rPr>
              <w:pPrChange w:id="9346" w:author="win10" w:date="2020-06-12T13:57:00Z">
                <w:pPr>
                  <w:jc w:val="left"/>
                </w:pPr>
              </w:pPrChange>
            </w:pPr>
            <w:del w:id="9347" w:author="win10" w:date="2020-06-12T13:56:00Z">
              <w:r w:rsidDel="003D2C50">
                <w:rPr>
                  <w:rFonts w:hint="eastAsia"/>
                </w:rPr>
                <w:delText>设备时间</w:delText>
              </w:r>
              <w:r w:rsidDel="003D2C50">
                <w:delText>。</w:delText>
              </w:r>
            </w:del>
          </w:p>
        </w:tc>
      </w:tr>
      <w:tr w:rsidR="00EA5016" w:rsidDel="003D2C50" w14:paraId="43CA8441" w14:textId="189FFF66">
        <w:trPr>
          <w:tblCellSpacing w:w="0" w:type="dxa"/>
          <w:del w:id="9348" w:author="win10" w:date="2020-06-12T13:56:00Z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BC94566" w14:textId="5B810137" w:rsidR="00EA5016" w:rsidDel="003D2C50" w:rsidRDefault="004C4817">
            <w:pPr>
              <w:pStyle w:val="1"/>
              <w:rPr>
                <w:del w:id="9349" w:author="win10" w:date="2020-06-12T13:56:00Z"/>
              </w:rPr>
              <w:pPrChange w:id="9350" w:author="win10" w:date="2020-06-12T13:57:00Z">
                <w:pPr>
                  <w:jc w:val="left"/>
                </w:pPr>
              </w:pPrChange>
            </w:pPr>
            <w:del w:id="9351" w:author="win10" w:date="2020-06-12T13:56:00Z">
              <w:r w:rsidDel="003D2C50">
                <w:delText>OnOff</w:delText>
              </w:r>
            </w:del>
          </w:p>
        </w:tc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3780969" w14:textId="6B9387F0" w:rsidR="00EA5016" w:rsidDel="003D2C50" w:rsidRDefault="004C4817">
            <w:pPr>
              <w:pStyle w:val="1"/>
              <w:rPr>
                <w:del w:id="9352" w:author="win10" w:date="2020-06-12T13:56:00Z"/>
              </w:rPr>
              <w:pPrChange w:id="9353" w:author="win10" w:date="2020-06-12T13:57:00Z">
                <w:pPr>
                  <w:jc w:val="left"/>
                </w:pPr>
              </w:pPrChange>
            </w:pPr>
            <w:del w:id="9354" w:author="win10" w:date="2020-06-12T13:56:00Z">
              <w:r w:rsidDel="003D2C50">
                <w:rPr>
                  <w:rFonts w:hint="eastAsia"/>
                </w:rPr>
                <w:delText>必选</w:delText>
              </w:r>
            </w:del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F0DD330" w14:textId="57A5AF64" w:rsidR="00EA5016" w:rsidDel="003D2C50" w:rsidRDefault="004C4817">
            <w:pPr>
              <w:pStyle w:val="1"/>
              <w:rPr>
                <w:del w:id="9355" w:author="win10" w:date="2020-06-12T13:56:00Z"/>
              </w:rPr>
              <w:pPrChange w:id="9356" w:author="win10" w:date="2020-06-12T13:57:00Z">
                <w:pPr>
                  <w:jc w:val="left"/>
                </w:pPr>
              </w:pPrChange>
            </w:pPr>
            <w:del w:id="9357" w:author="win10" w:date="2020-06-12T13:56:00Z">
              <w:r w:rsidDel="003D2C50">
                <w:delText>String</w:delText>
              </w:r>
            </w:del>
          </w:p>
        </w:tc>
        <w:tc>
          <w:tcPr>
            <w:tcW w:w="2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06BD4AC" w14:textId="5A5C0E5E" w:rsidR="00EA5016" w:rsidDel="003D2C50" w:rsidRDefault="004C4817">
            <w:pPr>
              <w:pStyle w:val="1"/>
              <w:rPr>
                <w:del w:id="9358" w:author="win10" w:date="2020-06-12T13:56:00Z"/>
              </w:rPr>
              <w:pPrChange w:id="9359" w:author="win10" w:date="2020-06-12T13:57:00Z">
                <w:pPr>
                  <w:jc w:val="left"/>
                </w:pPr>
              </w:pPrChange>
            </w:pPr>
            <w:del w:id="9360" w:author="win10" w:date="2020-06-12T13:56:00Z">
              <w:r w:rsidDel="003D2C50">
                <w:rPr>
                  <w:rFonts w:hint="eastAsia"/>
                </w:rPr>
                <w:delText>开关机</w:delText>
              </w:r>
              <w:r w:rsidDel="003D2C50">
                <w:delText>。</w:delText>
              </w:r>
            </w:del>
          </w:p>
        </w:tc>
      </w:tr>
    </w:tbl>
    <w:p w14:paraId="4B408D2D" w14:textId="4D1597F6" w:rsidR="00EA5016" w:rsidDel="003D2C50" w:rsidRDefault="00EA5016">
      <w:pPr>
        <w:pStyle w:val="1"/>
        <w:rPr>
          <w:del w:id="9361" w:author="win10" w:date="2020-06-12T13:56:00Z"/>
        </w:rPr>
        <w:pPrChange w:id="9362" w:author="win10" w:date="2020-06-12T13:57:00Z">
          <w:pPr/>
        </w:pPrChange>
      </w:pPr>
    </w:p>
    <w:p w14:paraId="0674DB4E" w14:textId="4C37F4C7" w:rsidR="00EA5016" w:rsidDel="003D2C50" w:rsidRDefault="004C4817">
      <w:pPr>
        <w:pStyle w:val="1"/>
        <w:rPr>
          <w:del w:id="9363" w:author="win10" w:date="2020-06-12T13:56:00Z"/>
          <w:rFonts w:cs="Arial"/>
          <w:bCs/>
        </w:rPr>
        <w:pPrChange w:id="9364" w:author="win10" w:date="2020-06-12T13:57:00Z">
          <w:pPr>
            <w:ind w:firstLine="420"/>
          </w:pPr>
        </w:pPrChange>
      </w:pPr>
      <w:del w:id="9365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deviceInfo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2DAE26D0" w14:textId="15116D7E">
        <w:trPr>
          <w:tblHeader/>
          <w:tblCellSpacing w:w="0" w:type="dxa"/>
          <w:del w:id="9366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C0DFEA6" w14:textId="01A3003C" w:rsidR="00EA5016" w:rsidDel="003D2C50" w:rsidRDefault="004C4817">
            <w:pPr>
              <w:pStyle w:val="1"/>
              <w:rPr>
                <w:del w:id="936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368" w:author="win10" w:date="2020-06-12T13:57:00Z">
                <w:pPr>
                  <w:widowControl/>
                  <w:jc w:val="center"/>
                </w:pPr>
              </w:pPrChange>
            </w:pPr>
            <w:del w:id="936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FEF12CD" w14:textId="15A45D30" w:rsidR="00EA5016" w:rsidDel="003D2C50" w:rsidRDefault="004C4817">
            <w:pPr>
              <w:pStyle w:val="1"/>
              <w:rPr>
                <w:del w:id="937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371" w:author="win10" w:date="2020-06-12T13:57:00Z">
                <w:pPr>
                  <w:widowControl/>
                  <w:jc w:val="center"/>
                </w:pPr>
              </w:pPrChange>
            </w:pPr>
            <w:del w:id="937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1B11CEA" w14:textId="214DA0C8" w:rsidR="00EA5016" w:rsidDel="003D2C50" w:rsidRDefault="004C4817">
            <w:pPr>
              <w:pStyle w:val="1"/>
              <w:rPr>
                <w:del w:id="937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374" w:author="win10" w:date="2020-06-12T13:57:00Z">
                <w:pPr>
                  <w:widowControl/>
                  <w:jc w:val="center"/>
                </w:pPr>
              </w:pPrChange>
            </w:pPr>
            <w:del w:id="937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2AEF9B4" w14:textId="27E19B59" w:rsidR="00EA5016" w:rsidDel="003D2C50" w:rsidRDefault="004C4817">
            <w:pPr>
              <w:pStyle w:val="1"/>
              <w:rPr>
                <w:del w:id="937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377" w:author="win10" w:date="2020-06-12T13:57:00Z">
                <w:pPr>
                  <w:widowControl/>
                  <w:jc w:val="center"/>
                </w:pPr>
              </w:pPrChange>
            </w:pPr>
            <w:del w:id="937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14A81E35" w14:textId="3472ED1C">
        <w:trPr>
          <w:tblCellSpacing w:w="0" w:type="dxa"/>
          <w:del w:id="9379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D13CACA" w14:textId="605F4439" w:rsidR="00EA5016" w:rsidDel="003D2C50" w:rsidRDefault="004C4817">
            <w:pPr>
              <w:pStyle w:val="1"/>
              <w:rPr>
                <w:del w:id="9380" w:author="win10" w:date="2020-06-12T13:56:00Z"/>
              </w:rPr>
              <w:pPrChange w:id="9381" w:author="win10" w:date="2020-06-12T13:57:00Z">
                <w:pPr>
                  <w:jc w:val="left"/>
                </w:pPr>
              </w:pPrChange>
            </w:pPr>
            <w:del w:id="9382" w:author="win10" w:date="2020-06-12T13:56:00Z">
              <w:r w:rsidDel="003D2C50">
                <w:delText>key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B5756F6" w14:textId="5D014A89" w:rsidR="00EA5016" w:rsidDel="003D2C50" w:rsidRDefault="004C4817">
            <w:pPr>
              <w:pStyle w:val="1"/>
              <w:rPr>
                <w:del w:id="9383" w:author="win10" w:date="2020-06-12T13:56:00Z"/>
              </w:rPr>
              <w:pPrChange w:id="9384" w:author="win10" w:date="2020-06-12T13:57:00Z">
                <w:pPr>
                  <w:jc w:val="left"/>
                </w:pPr>
              </w:pPrChange>
            </w:pPr>
            <w:del w:id="938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0B00251" w14:textId="1C970F18" w:rsidR="00EA5016" w:rsidDel="003D2C50" w:rsidRDefault="004C4817">
            <w:pPr>
              <w:pStyle w:val="1"/>
              <w:rPr>
                <w:del w:id="9386" w:author="win10" w:date="2020-06-12T13:56:00Z"/>
              </w:rPr>
              <w:pPrChange w:id="9387" w:author="win10" w:date="2020-06-12T13:57:00Z">
                <w:pPr>
                  <w:jc w:val="left"/>
                </w:pPr>
              </w:pPrChange>
            </w:pPr>
            <w:del w:id="9388" w:author="win10" w:date="2020-06-12T13:56:00Z">
              <w:r w:rsidDel="003D2C50">
                <w:delText>String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B55CD4C" w14:textId="6F512A6E" w:rsidR="00EA5016" w:rsidDel="003D2C50" w:rsidRDefault="004C4817">
            <w:pPr>
              <w:pStyle w:val="1"/>
              <w:rPr>
                <w:del w:id="9389" w:author="win10" w:date="2020-06-12T13:56:00Z"/>
              </w:rPr>
              <w:pPrChange w:id="9390" w:author="win10" w:date="2020-06-12T13:57:00Z">
                <w:pPr>
                  <w:jc w:val="left"/>
                </w:pPr>
              </w:pPrChange>
            </w:pPr>
            <w:del w:id="9391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信息类型，只有读取属性</w:delText>
              </w:r>
              <w:r w:rsidDel="003D2C50">
                <w:delText>。</w:delText>
              </w:r>
            </w:del>
          </w:p>
          <w:p w14:paraId="15B1976E" w14:textId="2E4DD5A4" w:rsidR="00EA5016" w:rsidDel="003D2C50" w:rsidRDefault="004C4817">
            <w:pPr>
              <w:pStyle w:val="1"/>
              <w:rPr>
                <w:del w:id="9392" w:author="win10" w:date="2020-06-12T13:56:00Z"/>
              </w:rPr>
              <w:pPrChange w:id="9393" w:author="win10" w:date="2020-06-12T13:57:00Z">
                <w:pPr>
                  <w:jc w:val="left"/>
                </w:pPr>
              </w:pPrChange>
            </w:pPr>
            <w:del w:id="9394" w:author="win10" w:date="2020-06-12T13:56:00Z">
              <w:r w:rsidDel="003D2C50">
                <w:rPr>
                  <w:rFonts w:hint="eastAsia"/>
                </w:rPr>
                <w:delText>厂家</w:delText>
              </w:r>
              <w:r w:rsidDel="003D2C50">
                <w:delText>：</w:delText>
              </w:r>
              <w:r w:rsidDel="003D2C50">
                <w:delText>Company</w:delText>
              </w:r>
              <w:r w:rsidDel="003D2C50">
                <w:delText>。</w:delText>
              </w:r>
            </w:del>
          </w:p>
          <w:p w14:paraId="590B20FD" w14:textId="78FDF4C0" w:rsidR="00EA5016" w:rsidDel="003D2C50" w:rsidRDefault="004C4817">
            <w:pPr>
              <w:pStyle w:val="1"/>
              <w:rPr>
                <w:del w:id="9395" w:author="win10" w:date="2020-06-12T13:56:00Z"/>
              </w:rPr>
              <w:pPrChange w:id="9396" w:author="win10" w:date="2020-06-12T13:57:00Z">
                <w:pPr>
                  <w:jc w:val="left"/>
                </w:pPr>
              </w:pPrChange>
            </w:pPr>
            <w:del w:id="9397" w:author="win10" w:date="2020-06-12T13:56:00Z">
              <w:r w:rsidDel="003D2C50">
                <w:rPr>
                  <w:rFonts w:hint="eastAsia"/>
                </w:rPr>
                <w:delText>型号：</w:delText>
              </w:r>
              <w:r w:rsidDel="003D2C50">
                <w:rPr>
                  <w:rFonts w:hint="eastAsia"/>
                </w:rPr>
                <w:delText>M</w:delText>
              </w:r>
              <w:r w:rsidDel="003D2C50">
                <w:delText>odel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1AFD756F" w14:textId="74A873E1" w:rsidR="00EA5016" w:rsidDel="003D2C50" w:rsidRDefault="004C4817">
            <w:pPr>
              <w:pStyle w:val="1"/>
              <w:rPr>
                <w:del w:id="9398" w:author="win10" w:date="2020-06-12T13:56:00Z"/>
              </w:rPr>
              <w:pPrChange w:id="9399" w:author="win10" w:date="2020-06-12T13:57:00Z">
                <w:pPr>
                  <w:jc w:val="left"/>
                </w:pPr>
              </w:pPrChange>
            </w:pPr>
            <w:del w:id="9400" w:author="win10" w:date="2020-06-12T13:56:00Z">
              <w:r w:rsidDel="003D2C50">
                <w:rPr>
                  <w:rFonts w:hint="eastAsia"/>
                </w:rPr>
                <w:delText>设备编号</w:delText>
              </w:r>
              <w:r w:rsidDel="003D2C50">
                <w:delText>：</w:delText>
              </w:r>
              <w:r w:rsidDel="003D2C50">
                <w:delText>SN</w:delText>
              </w:r>
              <w:r w:rsidDel="003D2C50">
                <w:delText>。</w:delText>
              </w:r>
            </w:del>
          </w:p>
          <w:p w14:paraId="088EEFE8" w14:textId="1909F089" w:rsidR="00EA5016" w:rsidDel="003D2C50" w:rsidRDefault="004C4817">
            <w:pPr>
              <w:pStyle w:val="1"/>
              <w:rPr>
                <w:del w:id="9401" w:author="win10" w:date="2020-06-12T13:56:00Z"/>
              </w:rPr>
              <w:pPrChange w:id="9402" w:author="win10" w:date="2020-06-12T13:57:00Z">
                <w:pPr>
                  <w:jc w:val="left"/>
                </w:pPr>
              </w:pPrChange>
            </w:pPr>
            <w:del w:id="9403" w:author="win10" w:date="2020-06-12T13:56:00Z">
              <w:r w:rsidDel="003D2C50">
                <w:rPr>
                  <w:rFonts w:hint="eastAsia"/>
                </w:rPr>
                <w:delText>软件版本：</w:delText>
              </w:r>
              <w:r w:rsidDel="003D2C50">
                <w:rPr>
                  <w:rFonts w:hint="eastAsia"/>
                </w:rPr>
                <w:delText>V</w:delText>
              </w:r>
              <w:r w:rsidDel="003D2C50">
                <w:delText>ersion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6E963CD1" w14:textId="0C0EF252" w:rsidR="00EA5016" w:rsidDel="003D2C50" w:rsidRDefault="004C4817">
            <w:pPr>
              <w:pStyle w:val="1"/>
              <w:rPr>
                <w:del w:id="9404" w:author="win10" w:date="2020-06-12T13:56:00Z"/>
              </w:rPr>
              <w:pPrChange w:id="9405" w:author="win10" w:date="2020-06-12T13:57:00Z">
                <w:pPr>
                  <w:jc w:val="left"/>
                </w:pPr>
              </w:pPrChange>
            </w:pPr>
            <w:del w:id="9406" w:author="win10" w:date="2020-06-12T13:56:00Z">
              <w:r w:rsidDel="003D2C50">
                <w:rPr>
                  <w:rFonts w:hint="eastAsia"/>
                </w:rPr>
                <w:delText>制造商</w:delText>
              </w:r>
              <w:r w:rsidDel="003D2C50">
                <w:delText>：</w:delText>
              </w:r>
              <w:r w:rsidDel="003D2C50">
                <w:delText>Manufacturers</w:delText>
              </w:r>
              <w:r w:rsidDel="003D2C50">
                <w:delText>。</w:delText>
              </w:r>
            </w:del>
          </w:p>
        </w:tc>
      </w:tr>
      <w:tr w:rsidR="00EA5016" w:rsidDel="003D2C50" w14:paraId="62C8BC0B" w14:textId="51E34E39">
        <w:trPr>
          <w:tblCellSpacing w:w="0" w:type="dxa"/>
          <w:del w:id="9407" w:author="win10" w:date="2020-06-12T13:56:00Z"/>
        </w:trPr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09B8989" w14:textId="51F998BC" w:rsidR="00EA5016" w:rsidDel="003D2C50" w:rsidRDefault="004C4817">
            <w:pPr>
              <w:pStyle w:val="1"/>
              <w:rPr>
                <w:del w:id="9408" w:author="win10" w:date="2020-06-12T13:56:00Z"/>
              </w:rPr>
              <w:pPrChange w:id="9409" w:author="win10" w:date="2020-06-12T13:57:00Z">
                <w:pPr>
                  <w:jc w:val="left"/>
                </w:pPr>
              </w:pPrChange>
            </w:pPr>
            <w:del w:id="9410" w:author="win10" w:date="2020-06-12T13:56:00Z">
              <w:r w:rsidDel="003D2C50">
                <w:delText>value</w:delText>
              </w:r>
            </w:del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9F7FBAD" w14:textId="1CB117FF" w:rsidR="00EA5016" w:rsidDel="003D2C50" w:rsidRDefault="004C4817">
            <w:pPr>
              <w:pStyle w:val="1"/>
              <w:rPr>
                <w:del w:id="9411" w:author="win10" w:date="2020-06-12T13:56:00Z"/>
              </w:rPr>
              <w:pPrChange w:id="9412" w:author="win10" w:date="2020-06-12T13:57:00Z">
                <w:pPr>
                  <w:jc w:val="left"/>
                </w:pPr>
              </w:pPrChange>
            </w:pPr>
            <w:del w:id="9413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97EEA72" w14:textId="7D9C49CD" w:rsidR="00EA5016" w:rsidDel="003D2C50" w:rsidRDefault="004C4817">
            <w:pPr>
              <w:pStyle w:val="1"/>
              <w:rPr>
                <w:del w:id="9414" w:author="win10" w:date="2020-06-12T13:56:00Z"/>
              </w:rPr>
              <w:pPrChange w:id="9415" w:author="win10" w:date="2020-06-12T13:57:00Z">
                <w:pPr>
                  <w:jc w:val="left"/>
                </w:pPr>
              </w:pPrChange>
            </w:pPr>
            <w:del w:id="9416" w:author="win10" w:date="2020-06-12T13:56:00Z">
              <w:r w:rsidDel="003D2C50">
                <w:delText>String</w:delText>
              </w:r>
            </w:del>
          </w:p>
        </w:tc>
        <w:tc>
          <w:tcPr>
            <w:tcW w:w="3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4F50603" w14:textId="05FE5CF4" w:rsidR="00EA5016" w:rsidDel="003D2C50" w:rsidRDefault="004C4817">
            <w:pPr>
              <w:pStyle w:val="1"/>
              <w:rPr>
                <w:del w:id="9417" w:author="win10" w:date="2020-06-12T13:56:00Z"/>
              </w:rPr>
              <w:pPrChange w:id="9418" w:author="win10" w:date="2020-06-12T13:57:00Z">
                <w:pPr>
                  <w:jc w:val="left"/>
                </w:pPr>
              </w:pPrChange>
            </w:pPr>
            <w:del w:id="9419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信息</w:delText>
              </w:r>
              <w:r w:rsidDel="003D2C50">
                <w:delText>的值。</w:delText>
              </w:r>
            </w:del>
          </w:p>
          <w:p w14:paraId="16F45877" w14:textId="6E3E45BE" w:rsidR="00EA5016" w:rsidDel="003D2C50" w:rsidRDefault="004C4817">
            <w:pPr>
              <w:pStyle w:val="1"/>
              <w:rPr>
                <w:del w:id="9420" w:author="win10" w:date="2020-06-12T13:56:00Z"/>
              </w:rPr>
              <w:pPrChange w:id="9421" w:author="win10" w:date="2020-06-12T13:57:00Z">
                <w:pPr>
                  <w:jc w:val="left"/>
                </w:pPr>
              </w:pPrChange>
            </w:pPr>
            <w:del w:id="9422" w:author="win10" w:date="2020-06-12T13:56:00Z">
              <w:r w:rsidDel="003D2C50">
                <w:rPr>
                  <w:rFonts w:hint="eastAsia"/>
                </w:rPr>
                <w:delText>请求消息：空。</w:delText>
              </w:r>
            </w:del>
          </w:p>
          <w:p w14:paraId="36F289A0" w14:textId="1FD59427" w:rsidR="00EA5016" w:rsidDel="003D2C50" w:rsidRDefault="004C4817">
            <w:pPr>
              <w:pStyle w:val="1"/>
              <w:rPr>
                <w:del w:id="9423" w:author="win10" w:date="2020-06-12T13:56:00Z"/>
              </w:rPr>
              <w:pPrChange w:id="9424" w:author="win10" w:date="2020-06-12T13:57:00Z">
                <w:pPr>
                  <w:jc w:val="left"/>
                </w:pPr>
              </w:pPrChange>
            </w:pPr>
            <w:del w:id="9425" w:author="win10" w:date="2020-06-12T13:56:00Z">
              <w:r w:rsidDel="003D2C50">
                <w:rPr>
                  <w:rFonts w:hint="eastAsia"/>
                </w:rPr>
                <w:delText>应答消息：</w:delText>
              </w:r>
            </w:del>
          </w:p>
          <w:p w14:paraId="1196820A" w14:textId="4BA3325C" w:rsidR="00EA5016" w:rsidDel="003D2C50" w:rsidRDefault="004C4817">
            <w:pPr>
              <w:pStyle w:val="1"/>
              <w:rPr>
                <w:del w:id="9426" w:author="win10" w:date="2020-06-12T13:56:00Z"/>
              </w:rPr>
              <w:pPrChange w:id="9427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9428" w:author="win10" w:date="2020-06-12T13:56:00Z">
              <w:r w:rsidDel="003D2C50">
                <w:rPr>
                  <w:rFonts w:hint="eastAsia"/>
                </w:rPr>
                <w:delText>厂家</w:delText>
              </w:r>
              <w:r w:rsidDel="003D2C50">
                <w:delText>：</w:delText>
              </w:r>
              <w:r w:rsidDel="003D2C50">
                <w:delText>YANXU</w:delText>
              </w:r>
              <w:r w:rsidDel="003D2C50">
                <w:delText>。</w:delText>
              </w:r>
            </w:del>
          </w:p>
          <w:p w14:paraId="560774FA" w14:textId="0D64E733" w:rsidR="00EA5016" w:rsidDel="003D2C50" w:rsidRDefault="004C4817">
            <w:pPr>
              <w:pStyle w:val="1"/>
              <w:rPr>
                <w:del w:id="9429" w:author="win10" w:date="2020-06-12T13:56:00Z"/>
              </w:rPr>
              <w:pPrChange w:id="9430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9431" w:author="win10" w:date="2020-06-12T13:56:00Z">
              <w:r w:rsidDel="003D2C50">
                <w:rPr>
                  <w:rFonts w:hint="eastAsia"/>
                </w:rPr>
                <w:delText>型号</w:delText>
              </w:r>
              <w:r w:rsidDel="003D2C50">
                <w:delText>：</w:delText>
              </w:r>
              <w:r w:rsidDel="003D2C50">
                <w:rPr>
                  <w:rFonts w:hint="eastAsia"/>
                </w:rPr>
                <w:delText>5k</w:delText>
              </w:r>
              <w:r w:rsidDel="003D2C50">
                <w:delText>W</w:delText>
              </w:r>
              <w:r w:rsidDel="003D2C50">
                <w:delText>。</w:delText>
              </w:r>
            </w:del>
          </w:p>
          <w:p w14:paraId="771F6F43" w14:textId="69FCBF75" w:rsidR="00EA5016" w:rsidDel="003D2C50" w:rsidRDefault="004C4817">
            <w:pPr>
              <w:pStyle w:val="1"/>
              <w:rPr>
                <w:del w:id="9432" w:author="win10" w:date="2020-06-12T13:56:00Z"/>
              </w:rPr>
              <w:pPrChange w:id="9433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9434" w:author="win10" w:date="2020-06-12T13:56:00Z">
              <w:r w:rsidDel="003D2C50">
                <w:rPr>
                  <w:rFonts w:hint="eastAsia"/>
                </w:rPr>
                <w:delText>设备编号</w:delText>
              </w:r>
              <w:r w:rsidDel="003D2C50">
                <w:delText>：</w:delText>
              </w:r>
              <w:r w:rsidDel="003D2C50">
                <w:rPr>
                  <w:rFonts w:hint="eastAsia"/>
                </w:rPr>
                <w:delText>无</w:delText>
              </w:r>
              <w:r w:rsidDel="003D2C50">
                <w:delText>。</w:delText>
              </w:r>
            </w:del>
          </w:p>
          <w:p w14:paraId="0BFC5262" w14:textId="00B71735" w:rsidR="00EA5016" w:rsidDel="003D2C50" w:rsidRDefault="004C4817">
            <w:pPr>
              <w:pStyle w:val="1"/>
              <w:rPr>
                <w:del w:id="9435" w:author="win10" w:date="2020-06-12T13:56:00Z"/>
              </w:rPr>
              <w:pPrChange w:id="9436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9437" w:author="win10" w:date="2020-06-12T13:56:00Z">
              <w:r w:rsidDel="003D2C50">
                <w:rPr>
                  <w:rFonts w:hint="eastAsia"/>
                </w:rPr>
                <w:delText>软件版本：</w:delText>
              </w:r>
              <w:r w:rsidDel="003D2C50">
                <w:rPr>
                  <w:rFonts w:hint="eastAsia"/>
                </w:rPr>
                <w:delText>1.0.1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  <w:p w14:paraId="69F12296" w14:textId="5D34E934" w:rsidR="00EA5016" w:rsidDel="003D2C50" w:rsidRDefault="004C4817">
            <w:pPr>
              <w:pStyle w:val="1"/>
              <w:rPr>
                <w:del w:id="9438" w:author="win10" w:date="2020-06-12T13:56:00Z"/>
              </w:rPr>
              <w:pPrChange w:id="9439" w:author="win10" w:date="2020-06-12T13:57:00Z">
                <w:pPr>
                  <w:ind w:firstLineChars="200" w:firstLine="420"/>
                  <w:jc w:val="left"/>
                </w:pPr>
              </w:pPrChange>
            </w:pPr>
            <w:del w:id="9440" w:author="win10" w:date="2020-06-12T13:56:00Z">
              <w:r w:rsidDel="003D2C50">
                <w:rPr>
                  <w:rFonts w:hint="eastAsia"/>
                </w:rPr>
                <w:delText>制造商：</w:delText>
              </w:r>
              <w:r w:rsidDel="003D2C50">
                <w:delText>YANXU</w:delText>
              </w:r>
              <w:r w:rsidDel="003D2C50">
                <w:rPr>
                  <w:rFonts w:hint="eastAsia"/>
                </w:rPr>
                <w:delText>。</w:delText>
              </w:r>
            </w:del>
          </w:p>
        </w:tc>
      </w:tr>
    </w:tbl>
    <w:p w14:paraId="49E2CCE2" w14:textId="1FAD6084" w:rsidR="00EA5016" w:rsidDel="003D2C50" w:rsidRDefault="004C4817">
      <w:pPr>
        <w:pStyle w:val="1"/>
        <w:rPr>
          <w:del w:id="9441" w:author="win10" w:date="2020-06-12T13:56:00Z"/>
        </w:rPr>
        <w:pPrChange w:id="9442" w:author="win10" w:date="2020-06-12T13:57:00Z">
          <w:pPr/>
        </w:pPrChange>
      </w:pPr>
      <w:del w:id="9443" w:author="win10" w:date="2020-06-12T13:56:00Z">
        <w:r w:rsidDel="003D2C50">
          <w:rPr>
            <w:b w:val="0"/>
            <w:noProof/>
          </w:rPr>
          <mc:AlternateContent>
            <mc:Choice Requires="wps">
              <w:drawing>
                <wp:anchor distT="45720" distB="45720" distL="114300" distR="114300" simplePos="0" relativeHeight="251721728" behindDoc="0" locked="0" layoutInCell="1" allowOverlap="1" wp14:anchorId="018E09A5" wp14:editId="4114B39E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262890</wp:posOffset>
                  </wp:positionV>
                  <wp:extent cx="5494655" cy="1404620"/>
                  <wp:effectExtent l="0" t="0" r="10795" b="17780"/>
                  <wp:wrapSquare wrapText="bothSides"/>
                  <wp:docPr id="36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6B650E12" w14:textId="77777777" w:rsidR="00DE3E82" w:rsidRDefault="00DE3E82">
                              <w:r>
                                <w:t>平台</w:t>
                              </w:r>
                              <w:r>
                                <w:rPr>
                                  <w:rFonts w:hint="eastAsia"/>
                                </w:rPr>
                                <w:t>下发</w:t>
                              </w:r>
                              <w:r>
                                <w:t>MQTT</w:t>
                              </w:r>
                              <w:r>
                                <w:t>命令</w:t>
                              </w:r>
                              <w:r>
                                <w:t xml:space="preserve"> </w:t>
                              </w:r>
                            </w:p>
                            <w:p w14:paraId="1ED9A7DA" w14:textId="77777777" w:rsidR="00DE3E82" w:rsidRDefault="00DE3E82">
                              <w:r>
                                <w:t>Topic: /tianshun/v1/TS02E510000100/TS01E510000100/cmd/json</w:t>
                              </w:r>
                            </w:p>
                            <w:p w14:paraId="1F090B79" w14:textId="77777777" w:rsidR="00DE3E82" w:rsidRDefault="00DE3E82">
                              <w:r>
                                <w:t>MQTT Client</w:t>
                              </w:r>
                              <w:r>
                                <w:t>发送的</w:t>
                              </w:r>
                              <w:r>
                                <w:t>payload</w:t>
                              </w:r>
                              <w:r>
                                <w:t>：</w:t>
                              </w:r>
                              <w:r>
                                <w:t xml:space="preserve"> </w:t>
                              </w:r>
                            </w:p>
                            <w:p w14:paraId="3909DA0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49FF0E4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"cloudReq",</w:t>
                              </w:r>
                            </w:p>
                            <w:p w14:paraId="58D450D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"DW-111",</w:t>
                              </w:r>
                            </w:p>
                            <w:p w14:paraId="642D98F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"4-1",</w:t>
                              </w:r>
                            </w:p>
                            <w:p w14:paraId="44527EF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"Control",</w:t>
                              </w:r>
                            </w:p>
                            <w:p w14:paraId="2BDEBDC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"mid": 2019,</w:t>
                              </w:r>
                            </w:p>
                            <w:p w14:paraId="1B2242A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"cmd": "deviceInfo",</w:t>
                              </w:r>
                            </w:p>
                            <w:p w14:paraId="0C6484B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"paras": {},</w:t>
                              </w:r>
                            </w:p>
                            <w:p w14:paraId="0745591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"20190916T091240Z"</w:t>
                              </w:r>
                            </w:p>
                            <w:p w14:paraId="0A76DE8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018E09A5" id="_x0000_s1070" type="#_x0000_t202" style="position:absolute;left:0;text-align:left;margin-left:1.65pt;margin-top:20.7pt;width:432.6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">
                  <v:textbox style="mso-fit-shape-to-text:t">
                    <w:txbxContent>
                      <w:p w14:paraId="6B650E12" w14:textId="77777777" w:rsidR="00DE3E82" w:rsidRDefault="00DE3E82">
                        <w:r>
                          <w:t>平台</w:t>
                        </w:r>
                        <w:r>
                          <w:rPr>
                            <w:rFonts w:hint="eastAsia"/>
                          </w:rPr>
                          <w:t>下发</w:t>
                        </w:r>
                        <w:r>
                          <w:t>MQTT</w:t>
                        </w:r>
                        <w:r>
                          <w:t>命令</w:t>
                        </w:r>
                        <w:r>
                          <w:t xml:space="preserve"> </w:t>
                        </w:r>
                      </w:p>
                      <w:p w14:paraId="1ED9A7DA" w14:textId="77777777" w:rsidR="00DE3E82" w:rsidRDefault="00DE3E82">
                        <w:r>
                          <w:t>Topic: /tianshun/v1/TS02E510000100/TS01E510000100/cmd/json</w:t>
                        </w:r>
                      </w:p>
                      <w:p w14:paraId="1F090B79" w14:textId="77777777" w:rsidR="00DE3E82" w:rsidRDefault="00DE3E82">
                        <w:r>
                          <w:t>MQTT Client</w:t>
                        </w:r>
                        <w:r>
                          <w:t>发送的</w:t>
                        </w:r>
                        <w:r>
                          <w:t>payload</w:t>
                        </w:r>
                        <w:r>
                          <w:t>：</w:t>
                        </w:r>
                        <w:r>
                          <w:t xml:space="preserve"> </w:t>
                        </w:r>
                      </w:p>
                      <w:p w14:paraId="3909DA0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49FF0E4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"cloudReq",</w:t>
                        </w:r>
                      </w:p>
                      <w:p w14:paraId="58D450D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"DW-111",</w:t>
                        </w:r>
                      </w:p>
                      <w:p w14:paraId="642D98F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"4-1",</w:t>
                        </w:r>
                      </w:p>
                      <w:p w14:paraId="44527EF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"Control",</w:t>
                        </w:r>
                      </w:p>
                      <w:p w14:paraId="2BDEBDC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"mid": 2019,</w:t>
                        </w:r>
                      </w:p>
                      <w:p w14:paraId="1B2242A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"cmd": "deviceInfo",</w:t>
                        </w:r>
                      </w:p>
                      <w:p w14:paraId="0C6484B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"paras": {},</w:t>
                        </w:r>
                      </w:p>
                      <w:p w14:paraId="0745591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"20190916T091240Z"</w:t>
                        </w:r>
                      </w:p>
                      <w:p w14:paraId="0A76DE8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3D2C50">
          <w:rPr>
            <w:rFonts w:hint="eastAsia"/>
            <w:bCs/>
          </w:rPr>
          <w:delText>示例</w:delText>
        </w:r>
        <w:r w:rsidDel="003D2C50">
          <w:rPr>
            <w:rFonts w:hint="eastAsia"/>
          </w:rPr>
          <w:delText>：</w:delText>
        </w:r>
      </w:del>
    </w:p>
    <w:p w14:paraId="1CDAE09B" w14:textId="595C5E33" w:rsidR="00EA5016" w:rsidDel="003D2C50" w:rsidRDefault="00EA5016">
      <w:pPr>
        <w:pStyle w:val="1"/>
        <w:rPr>
          <w:del w:id="9444" w:author="win10" w:date="2020-06-12T13:56:00Z"/>
        </w:rPr>
        <w:pPrChange w:id="9445" w:author="win10" w:date="2020-06-12T13:57:00Z">
          <w:pPr/>
        </w:pPrChange>
      </w:pPr>
    </w:p>
    <w:p w14:paraId="13E7605F" w14:textId="4796B7D9" w:rsidR="00EA5016" w:rsidDel="003D2C50" w:rsidRDefault="00EA5016">
      <w:pPr>
        <w:pStyle w:val="1"/>
        <w:rPr>
          <w:del w:id="9446" w:author="win10" w:date="2020-06-12T13:56:00Z"/>
        </w:rPr>
        <w:pPrChange w:id="9447" w:author="win10" w:date="2020-06-12T13:57:00Z">
          <w:pPr/>
        </w:pPrChange>
      </w:pPr>
    </w:p>
    <w:p w14:paraId="2E68C99F" w14:textId="3594025D" w:rsidR="00EA5016" w:rsidDel="003D2C50" w:rsidRDefault="004C4817">
      <w:pPr>
        <w:pStyle w:val="1"/>
        <w:rPr>
          <w:del w:id="9448" w:author="win10" w:date="2020-06-12T13:56:00Z"/>
        </w:rPr>
        <w:pPrChange w:id="9449" w:author="win10" w:date="2020-06-12T13:57:00Z">
          <w:pPr/>
        </w:pPrChange>
      </w:pPr>
      <w:del w:id="9450" w:author="win10" w:date="2020-06-12T13:56:00Z">
        <w:r w:rsidDel="003D2C50">
          <w:rPr>
            <w:b w:val="0"/>
            <w:noProof/>
          </w:rPr>
          <mc:AlternateContent>
            <mc:Choice Requires="wps">
              <w:drawing>
                <wp:anchor distT="45720" distB="45720" distL="114300" distR="114300" simplePos="0" relativeHeight="251723776" behindDoc="0" locked="0" layoutInCell="1" allowOverlap="1" wp14:anchorId="523B8279" wp14:editId="50094B99">
                  <wp:simplePos x="0" y="0"/>
                  <wp:positionH relativeFrom="margin">
                    <wp:align>left</wp:align>
                  </wp:positionH>
                  <wp:positionV relativeFrom="paragraph">
                    <wp:posOffset>1905</wp:posOffset>
                  </wp:positionV>
                  <wp:extent cx="5494655" cy="1404620"/>
                  <wp:effectExtent l="0" t="0" r="10795" b="13970"/>
                  <wp:wrapSquare wrapText="bothSides"/>
                  <wp:docPr id="3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7F7B672F" w14:textId="77777777" w:rsidR="00DE3E82" w:rsidRDefault="00DE3E82">
                              <w:r>
                                <w:rPr>
                                  <w:rFonts w:hint="eastAsia"/>
                                </w:rPr>
                                <w:t>设备应答</w:t>
                              </w:r>
                              <w:r>
                                <w:t>MQTT</w:t>
                              </w:r>
                              <w:r>
                                <w:rPr>
                                  <w:rFonts w:hint="eastAsia"/>
                                </w:rPr>
                                <w:t>消息</w:t>
                              </w:r>
                              <w:r>
                                <w:t xml:space="preserve"> </w:t>
                              </w:r>
                            </w:p>
                            <w:p w14:paraId="3C3282CA" w14:textId="77777777" w:rsidR="00DE3E82" w:rsidRDefault="00DE3E82">
                              <w:r>
                                <w:t>Topic: /tianshun/v1/TS02E510000100/TS01E510000100/cmd/json</w:t>
                              </w:r>
                            </w:p>
                            <w:p w14:paraId="78D05E04" w14:textId="77777777" w:rsidR="00DE3E82" w:rsidRDefault="00DE3E82">
                              <w:r>
                                <w:t>MQTT Client</w:t>
                              </w:r>
                              <w:r>
                                <w:t>发送的</w:t>
                              </w:r>
                              <w:r>
                                <w:t>payload</w:t>
                              </w:r>
                              <w:r>
                                <w:t>：</w:t>
                              </w:r>
                              <w:r>
                                <w:t xml:space="preserve"> </w:t>
                              </w:r>
                            </w:p>
                            <w:p w14:paraId="6CB3A91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436B28C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"deviceResp",</w:t>
                              </w:r>
                            </w:p>
                            <w:p w14:paraId="01084E8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"DW-111",</w:t>
                              </w:r>
                            </w:p>
                            <w:p w14:paraId="36B8A08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"4-1",</w:t>
                              </w:r>
                            </w:p>
                            <w:p w14:paraId="63F22F1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"Control",</w:t>
                              </w:r>
                            </w:p>
                            <w:p w14:paraId="5D05231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"mid": 2019,</w:t>
                              </w:r>
                            </w:p>
                            <w:p w14:paraId="29207A8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"cmd": " deviceInfo",</w:t>
                              </w:r>
                            </w:p>
                            <w:p w14:paraId="5E0A78D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"paras": {</w:t>
                              </w:r>
                            </w:p>
                            <w:p w14:paraId="52C9E4F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"Company": "YANXU",</w:t>
                              </w:r>
                            </w:p>
                            <w:p w14:paraId="26616E9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"Model": "5kW",</w:t>
                              </w:r>
                            </w:p>
                            <w:p w14:paraId="02DC335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"SN": "",</w:t>
                              </w:r>
                            </w:p>
                            <w:p w14:paraId="54A9F84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"Version": "1.0.1",</w:t>
                              </w:r>
                            </w:p>
                            <w:p w14:paraId="17A5AE2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"Manufacturers": "YANXU"</w:t>
                              </w:r>
                            </w:p>
                            <w:p w14:paraId="4A18000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15C5631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"20190916T091240Z"</w:t>
                              </w:r>
                            </w:p>
                            <w:p w14:paraId="5077F1D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23B8279" id="_x0000_s1071" type="#_x0000_t202" style="position:absolute;left:0;text-align:left;margin-left:0;margin-top:.15pt;width:432.65pt;height:110.6pt;z-index:2517237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">
                  <v:textbox style="mso-fit-shape-to-text:t">
                    <w:txbxContent>
                      <w:p w14:paraId="7F7B672F" w14:textId="77777777" w:rsidR="00DE3E82" w:rsidRDefault="00DE3E82">
                        <w:r>
                          <w:rPr>
                            <w:rFonts w:hint="eastAsia"/>
                          </w:rPr>
                          <w:t>设备应答</w:t>
                        </w:r>
                        <w:r>
                          <w:t>MQTT</w:t>
                        </w:r>
                        <w:r>
                          <w:rPr>
                            <w:rFonts w:hint="eastAsia"/>
                          </w:rPr>
                          <w:t>消息</w:t>
                        </w:r>
                        <w:r>
                          <w:t xml:space="preserve"> </w:t>
                        </w:r>
                      </w:p>
                      <w:p w14:paraId="3C3282CA" w14:textId="77777777" w:rsidR="00DE3E82" w:rsidRDefault="00DE3E82">
                        <w:r>
                          <w:t>Topic: /tianshun/v1/TS02E510000100/TS01E510000100/cmd/json</w:t>
                        </w:r>
                      </w:p>
                      <w:p w14:paraId="78D05E04" w14:textId="77777777" w:rsidR="00DE3E82" w:rsidRDefault="00DE3E82">
                        <w:r>
                          <w:t>MQTT Client</w:t>
                        </w:r>
                        <w:r>
                          <w:t>发送的</w:t>
                        </w:r>
                        <w:r>
                          <w:t>payload</w:t>
                        </w:r>
                        <w:r>
                          <w:t>：</w:t>
                        </w:r>
                        <w:r>
                          <w:t xml:space="preserve"> </w:t>
                        </w:r>
                      </w:p>
                      <w:p w14:paraId="6CB3A91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436B28C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"deviceResp",</w:t>
                        </w:r>
                      </w:p>
                      <w:p w14:paraId="01084E8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"DW-111",</w:t>
                        </w:r>
                      </w:p>
                      <w:p w14:paraId="36B8A08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"4-1",</w:t>
                        </w:r>
                      </w:p>
                      <w:p w14:paraId="63F22F1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"Control",</w:t>
                        </w:r>
                      </w:p>
                      <w:p w14:paraId="5D05231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"mid": 2019,</w:t>
                        </w:r>
                      </w:p>
                      <w:p w14:paraId="29207A8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"cmd": " deviceInfo",</w:t>
                        </w:r>
                      </w:p>
                      <w:p w14:paraId="5E0A78D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"paras": {</w:t>
                        </w:r>
                      </w:p>
                      <w:p w14:paraId="52C9E4F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"Company": "YANXU",</w:t>
                        </w:r>
                      </w:p>
                      <w:p w14:paraId="26616E9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"Model": "5kW",</w:t>
                        </w:r>
                      </w:p>
                      <w:p w14:paraId="02DC335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"SN": "",</w:t>
                        </w:r>
                      </w:p>
                      <w:p w14:paraId="54A9F84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"Version": "1.0.1",</w:t>
                        </w:r>
                      </w:p>
                      <w:p w14:paraId="17A5AE2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"Manufacturers": "YANXU"</w:t>
                        </w:r>
                      </w:p>
                      <w:p w14:paraId="4A18000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15C5631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"20190916T091240Z"</w:t>
                        </w:r>
                      </w:p>
                      <w:p w14:paraId="5077F1D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del>
    </w:p>
    <w:p w14:paraId="050B9994" w14:textId="2318D948" w:rsidR="00EA5016" w:rsidDel="003D2C50" w:rsidRDefault="004C4817">
      <w:pPr>
        <w:pStyle w:val="1"/>
        <w:rPr>
          <w:del w:id="9451" w:author="win10" w:date="2020-06-12T13:56:00Z"/>
          <w:rFonts w:cs="Arial"/>
          <w:bCs/>
        </w:rPr>
        <w:pPrChange w:id="9452" w:author="win10" w:date="2020-06-12T13:57:00Z">
          <w:pPr>
            <w:ind w:firstLine="420"/>
          </w:pPr>
        </w:pPrChange>
      </w:pPr>
      <w:del w:id="9453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deviceTime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290F7AD0" w14:textId="4111D310" w:rsidR="00EA5016" w:rsidDel="003D2C50" w:rsidRDefault="004C4817">
      <w:pPr>
        <w:pStyle w:val="1"/>
        <w:rPr>
          <w:del w:id="9454" w:author="win10" w:date="2020-06-12T13:56:00Z"/>
          <w:rFonts w:cs="Arial"/>
          <w:bCs/>
        </w:rPr>
        <w:pPrChange w:id="9455" w:author="win10" w:date="2020-06-12T13:57:00Z">
          <w:pPr/>
        </w:pPrChange>
      </w:pPr>
      <w:del w:id="9456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1803E5B3" w14:textId="37104BDB">
        <w:trPr>
          <w:tblHeader/>
          <w:tblCellSpacing w:w="0" w:type="dxa"/>
          <w:del w:id="9457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1E7524E" w14:textId="5D4E632E" w:rsidR="00EA5016" w:rsidDel="003D2C50" w:rsidRDefault="004C4817">
            <w:pPr>
              <w:pStyle w:val="1"/>
              <w:rPr>
                <w:del w:id="9458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459" w:author="win10" w:date="2020-06-12T13:57:00Z">
                <w:pPr>
                  <w:widowControl/>
                  <w:jc w:val="center"/>
                </w:pPr>
              </w:pPrChange>
            </w:pPr>
            <w:del w:id="9460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324D64E3" w14:textId="2BD3D97A" w:rsidR="00EA5016" w:rsidDel="003D2C50" w:rsidRDefault="004C4817">
            <w:pPr>
              <w:pStyle w:val="1"/>
              <w:rPr>
                <w:del w:id="946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462" w:author="win10" w:date="2020-06-12T13:57:00Z">
                <w:pPr>
                  <w:widowControl/>
                  <w:jc w:val="center"/>
                </w:pPr>
              </w:pPrChange>
            </w:pPr>
            <w:del w:id="946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E24172E" w14:textId="47EB0041" w:rsidR="00EA5016" w:rsidDel="003D2C50" w:rsidRDefault="004C4817">
            <w:pPr>
              <w:pStyle w:val="1"/>
              <w:rPr>
                <w:del w:id="946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465" w:author="win10" w:date="2020-06-12T13:57:00Z">
                <w:pPr>
                  <w:widowControl/>
                  <w:jc w:val="center"/>
                </w:pPr>
              </w:pPrChange>
            </w:pPr>
            <w:del w:id="946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99A1AD3" w14:textId="41ECDE13" w:rsidR="00EA5016" w:rsidDel="003D2C50" w:rsidRDefault="004C4817">
            <w:pPr>
              <w:pStyle w:val="1"/>
              <w:rPr>
                <w:del w:id="946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468" w:author="win10" w:date="2020-06-12T13:57:00Z">
                <w:pPr>
                  <w:widowControl/>
                  <w:jc w:val="center"/>
                </w:pPr>
              </w:pPrChange>
            </w:pPr>
            <w:del w:id="946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290144AB" w14:textId="2A9FE9B8">
        <w:trPr>
          <w:tblCellSpacing w:w="0" w:type="dxa"/>
          <w:del w:id="9470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88FBDB8" w14:textId="77A15ADB" w:rsidR="00EA5016" w:rsidDel="003D2C50" w:rsidRDefault="004C4817">
            <w:pPr>
              <w:pStyle w:val="1"/>
              <w:rPr>
                <w:del w:id="9471" w:author="win10" w:date="2020-06-12T13:56:00Z"/>
              </w:rPr>
              <w:pPrChange w:id="9472" w:author="win10" w:date="2020-06-12T13:57:00Z">
                <w:pPr>
                  <w:jc w:val="left"/>
                </w:pPr>
              </w:pPrChange>
            </w:pPr>
            <w:del w:id="9473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D6E36CC" w14:textId="7B108058" w:rsidR="00EA5016" w:rsidDel="003D2C50" w:rsidRDefault="004C4817">
            <w:pPr>
              <w:pStyle w:val="1"/>
              <w:rPr>
                <w:del w:id="9474" w:author="win10" w:date="2020-06-12T13:56:00Z"/>
              </w:rPr>
              <w:pPrChange w:id="9475" w:author="win10" w:date="2020-06-12T13:57:00Z">
                <w:pPr>
                  <w:jc w:val="left"/>
                </w:pPr>
              </w:pPrChange>
            </w:pPr>
            <w:del w:id="9476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8393316" w14:textId="254AF863" w:rsidR="00EA5016" w:rsidDel="003D2C50" w:rsidRDefault="004C4817">
            <w:pPr>
              <w:pStyle w:val="1"/>
              <w:rPr>
                <w:del w:id="9477" w:author="win10" w:date="2020-06-12T13:56:00Z"/>
              </w:rPr>
              <w:pPrChange w:id="9478" w:author="win10" w:date="2020-06-12T13:57:00Z">
                <w:pPr>
                  <w:jc w:val="left"/>
                </w:pPr>
              </w:pPrChange>
            </w:pPr>
            <w:del w:id="9479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56999F4" w14:textId="615FB815" w:rsidR="00EA5016" w:rsidDel="003D2C50" w:rsidRDefault="004C4817">
            <w:pPr>
              <w:pStyle w:val="1"/>
              <w:rPr>
                <w:del w:id="9480" w:author="win10" w:date="2020-06-12T13:56:00Z"/>
              </w:rPr>
              <w:pPrChange w:id="9481" w:author="win10" w:date="2020-06-12T13:57:00Z">
                <w:pPr>
                  <w:jc w:val="left"/>
                </w:pPr>
              </w:pPrChange>
            </w:pPr>
            <w:del w:id="9482" w:author="win10" w:date="2020-06-12T13:56:00Z">
              <w:r w:rsidDel="003D2C50">
                <w:rPr>
                  <w:rFonts w:hint="eastAsia"/>
                </w:rPr>
                <w:delText>设备时间，读属性</w:delText>
              </w:r>
              <w:r w:rsidDel="003D2C50">
                <w:delText>。</w:delText>
              </w:r>
            </w:del>
          </w:p>
          <w:p w14:paraId="3F43D9A4" w14:textId="4B2A237A" w:rsidR="00EA5016" w:rsidDel="003D2C50" w:rsidRDefault="004C4817">
            <w:pPr>
              <w:pStyle w:val="1"/>
              <w:rPr>
                <w:del w:id="9483" w:author="win10" w:date="2020-06-12T13:56:00Z"/>
              </w:rPr>
              <w:pPrChange w:id="9484" w:author="win10" w:date="2020-06-12T13:57:00Z">
                <w:pPr>
                  <w:jc w:val="left"/>
                </w:pPr>
              </w:pPrChange>
            </w:pPr>
            <w:del w:id="9485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3EDFE8E0" w14:textId="66C28FFF">
        <w:trPr>
          <w:tblCellSpacing w:w="0" w:type="dxa"/>
          <w:del w:id="9486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0B410AA" w14:textId="5609BCE7" w:rsidR="00EA5016" w:rsidDel="003D2C50" w:rsidRDefault="004C4817">
            <w:pPr>
              <w:pStyle w:val="1"/>
              <w:rPr>
                <w:del w:id="9487" w:author="win10" w:date="2020-06-12T13:56:00Z"/>
              </w:rPr>
              <w:pPrChange w:id="9488" w:author="win10" w:date="2020-06-12T13:57:00Z">
                <w:pPr>
                  <w:jc w:val="left"/>
                </w:pPr>
              </w:pPrChange>
            </w:pPr>
            <w:del w:id="9489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6F01A9C" w14:textId="07AE04B9" w:rsidR="00EA5016" w:rsidDel="003D2C50" w:rsidRDefault="004C4817">
            <w:pPr>
              <w:pStyle w:val="1"/>
              <w:rPr>
                <w:del w:id="9490" w:author="win10" w:date="2020-06-12T13:56:00Z"/>
              </w:rPr>
              <w:pPrChange w:id="9491" w:author="win10" w:date="2020-06-12T13:57:00Z">
                <w:pPr>
                  <w:jc w:val="left"/>
                </w:pPr>
              </w:pPrChange>
            </w:pPr>
            <w:del w:id="9492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43985C6" w14:textId="75176F62" w:rsidR="00EA5016" w:rsidDel="003D2C50" w:rsidRDefault="004C4817">
            <w:pPr>
              <w:pStyle w:val="1"/>
              <w:rPr>
                <w:del w:id="9493" w:author="win10" w:date="2020-06-12T13:56:00Z"/>
              </w:rPr>
              <w:pPrChange w:id="9494" w:author="win10" w:date="2020-06-12T13:57:00Z">
                <w:pPr>
                  <w:jc w:val="left"/>
                </w:pPr>
              </w:pPrChange>
            </w:pPr>
            <w:del w:id="9495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DCDD21F" w14:textId="184787E7" w:rsidR="00EA5016" w:rsidDel="003D2C50" w:rsidRDefault="004C4817">
            <w:pPr>
              <w:pStyle w:val="1"/>
              <w:rPr>
                <w:del w:id="9496" w:author="win10" w:date="2020-06-12T13:56:00Z"/>
              </w:rPr>
              <w:pPrChange w:id="9497" w:author="win10" w:date="2020-06-12T13:57:00Z">
                <w:pPr/>
              </w:pPrChange>
            </w:pPr>
            <w:del w:id="9498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时间</w:delText>
              </w:r>
              <w:r w:rsidDel="003D2C50">
                <w:delText>的值。</w:delText>
              </w:r>
            </w:del>
          </w:p>
          <w:p w14:paraId="0C02DD43" w14:textId="1CC6D698" w:rsidR="00EA5016" w:rsidDel="003D2C50" w:rsidRDefault="004C4817">
            <w:pPr>
              <w:pStyle w:val="1"/>
              <w:rPr>
                <w:del w:id="9499" w:author="win10" w:date="2020-06-12T13:56:00Z"/>
              </w:rPr>
              <w:pPrChange w:id="9500" w:author="win10" w:date="2020-06-12T13:57:00Z">
                <w:pPr/>
              </w:pPrChange>
            </w:pPr>
            <w:del w:id="9501" w:author="win10" w:date="2020-06-12T13:56:00Z">
              <w:r w:rsidDel="003D2C50">
                <w:rPr>
                  <w:rFonts w:hint="eastAsia"/>
                </w:rPr>
                <w:delText>请求消息：空。</w:delText>
              </w:r>
            </w:del>
          </w:p>
          <w:p w14:paraId="64EEF954" w14:textId="3849154A" w:rsidR="00EA5016" w:rsidDel="003D2C50" w:rsidRDefault="004C4817">
            <w:pPr>
              <w:pStyle w:val="1"/>
              <w:rPr>
                <w:del w:id="9502" w:author="win10" w:date="2020-06-12T13:56:00Z"/>
              </w:rPr>
              <w:pPrChange w:id="9503" w:author="win10" w:date="2020-06-12T13:57:00Z">
                <w:pPr/>
              </w:pPrChange>
            </w:pPr>
            <w:del w:id="9504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</w:rPr>
                <w:delText>20190916T091240Z</w:delText>
              </w:r>
              <w:r w:rsidDel="003D2C50">
                <w:delText>。</w:delText>
              </w:r>
            </w:del>
          </w:p>
        </w:tc>
      </w:tr>
    </w:tbl>
    <w:p w14:paraId="2EF5BFA7" w14:textId="511B1ADA" w:rsidR="00EA5016" w:rsidDel="003D2C50" w:rsidRDefault="00EA5016">
      <w:pPr>
        <w:pStyle w:val="1"/>
        <w:rPr>
          <w:del w:id="9505" w:author="win10" w:date="2020-06-12T13:56:00Z"/>
          <w:bCs/>
        </w:rPr>
        <w:pPrChange w:id="9506" w:author="win10" w:date="2020-06-12T13:57:00Z">
          <w:pPr/>
        </w:pPrChange>
      </w:pPr>
    </w:p>
    <w:p w14:paraId="24C64130" w14:textId="5572678C" w:rsidR="00EA5016" w:rsidDel="003D2C50" w:rsidRDefault="004C4817">
      <w:pPr>
        <w:pStyle w:val="1"/>
        <w:rPr>
          <w:del w:id="9507" w:author="win10" w:date="2020-06-12T13:56:00Z"/>
          <w:rFonts w:cs="Arial"/>
          <w:bCs/>
        </w:rPr>
        <w:pPrChange w:id="9508" w:author="win10" w:date="2020-06-12T13:57:00Z">
          <w:pPr/>
        </w:pPrChange>
      </w:pPr>
      <w:del w:id="9509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2275D242" w14:textId="6E21357C">
        <w:trPr>
          <w:tblHeader/>
          <w:tblCellSpacing w:w="0" w:type="dxa"/>
          <w:del w:id="9510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4BF87E8" w14:textId="660EB66D" w:rsidR="00EA5016" w:rsidDel="003D2C50" w:rsidRDefault="004C4817">
            <w:pPr>
              <w:pStyle w:val="1"/>
              <w:rPr>
                <w:del w:id="9511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512" w:author="win10" w:date="2020-06-12T13:57:00Z">
                <w:pPr>
                  <w:widowControl/>
                  <w:jc w:val="center"/>
                </w:pPr>
              </w:pPrChange>
            </w:pPr>
            <w:del w:id="9513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2CDB556" w14:textId="6798F512" w:rsidR="00EA5016" w:rsidDel="003D2C50" w:rsidRDefault="004C4817">
            <w:pPr>
              <w:pStyle w:val="1"/>
              <w:rPr>
                <w:del w:id="9514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515" w:author="win10" w:date="2020-06-12T13:57:00Z">
                <w:pPr>
                  <w:widowControl/>
                  <w:jc w:val="center"/>
                </w:pPr>
              </w:pPrChange>
            </w:pPr>
            <w:del w:id="9516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8B266DA" w14:textId="5208FFCB" w:rsidR="00EA5016" w:rsidDel="003D2C50" w:rsidRDefault="004C4817">
            <w:pPr>
              <w:pStyle w:val="1"/>
              <w:rPr>
                <w:del w:id="9517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518" w:author="win10" w:date="2020-06-12T13:57:00Z">
                <w:pPr>
                  <w:widowControl/>
                  <w:jc w:val="center"/>
                </w:pPr>
              </w:pPrChange>
            </w:pPr>
            <w:del w:id="9519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F20A563" w14:textId="32B1E815" w:rsidR="00EA5016" w:rsidDel="003D2C50" w:rsidRDefault="004C4817">
            <w:pPr>
              <w:pStyle w:val="1"/>
              <w:rPr>
                <w:del w:id="952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521" w:author="win10" w:date="2020-06-12T13:57:00Z">
                <w:pPr>
                  <w:widowControl/>
                  <w:jc w:val="center"/>
                </w:pPr>
              </w:pPrChange>
            </w:pPr>
            <w:del w:id="952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68E2C536" w14:textId="21CCDC1E">
        <w:trPr>
          <w:tblCellSpacing w:w="0" w:type="dxa"/>
          <w:del w:id="9523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D0FFB3B" w14:textId="283DFC7C" w:rsidR="00EA5016" w:rsidDel="003D2C50" w:rsidRDefault="004C4817">
            <w:pPr>
              <w:pStyle w:val="1"/>
              <w:rPr>
                <w:del w:id="9524" w:author="win10" w:date="2020-06-12T13:56:00Z"/>
              </w:rPr>
              <w:pPrChange w:id="9525" w:author="win10" w:date="2020-06-12T13:57:00Z">
                <w:pPr>
                  <w:jc w:val="left"/>
                </w:pPr>
              </w:pPrChange>
            </w:pPr>
            <w:del w:id="9526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925C454" w14:textId="7E03DAE3" w:rsidR="00EA5016" w:rsidDel="003D2C50" w:rsidRDefault="004C4817">
            <w:pPr>
              <w:pStyle w:val="1"/>
              <w:rPr>
                <w:del w:id="9527" w:author="win10" w:date="2020-06-12T13:56:00Z"/>
              </w:rPr>
              <w:pPrChange w:id="9528" w:author="win10" w:date="2020-06-12T13:57:00Z">
                <w:pPr>
                  <w:jc w:val="left"/>
                </w:pPr>
              </w:pPrChange>
            </w:pPr>
            <w:del w:id="9529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8E97F58" w14:textId="624CEC94" w:rsidR="00EA5016" w:rsidDel="003D2C50" w:rsidRDefault="004C4817">
            <w:pPr>
              <w:pStyle w:val="1"/>
              <w:rPr>
                <w:del w:id="9530" w:author="win10" w:date="2020-06-12T13:56:00Z"/>
              </w:rPr>
              <w:pPrChange w:id="9531" w:author="win10" w:date="2020-06-12T13:57:00Z">
                <w:pPr>
                  <w:jc w:val="left"/>
                </w:pPr>
              </w:pPrChange>
            </w:pPr>
            <w:del w:id="9532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0C7089F" w14:textId="0B38B37C" w:rsidR="00EA5016" w:rsidDel="003D2C50" w:rsidRDefault="004C4817">
            <w:pPr>
              <w:pStyle w:val="1"/>
              <w:rPr>
                <w:del w:id="9533" w:author="win10" w:date="2020-06-12T13:56:00Z"/>
              </w:rPr>
              <w:pPrChange w:id="9534" w:author="win10" w:date="2020-06-12T13:57:00Z">
                <w:pPr>
                  <w:jc w:val="left"/>
                </w:pPr>
              </w:pPrChange>
            </w:pPr>
            <w:del w:id="9535" w:author="win10" w:date="2020-06-12T13:56:00Z">
              <w:r w:rsidDel="003D2C50">
                <w:rPr>
                  <w:rFonts w:hint="eastAsia"/>
                </w:rPr>
                <w:delText>设备时间，写属性</w:delText>
              </w:r>
              <w:r w:rsidDel="003D2C50">
                <w:delText>。</w:delText>
              </w:r>
            </w:del>
          </w:p>
          <w:p w14:paraId="6EA27155" w14:textId="3AB08AE2" w:rsidR="00EA5016" w:rsidDel="003D2C50" w:rsidRDefault="004C4817">
            <w:pPr>
              <w:pStyle w:val="1"/>
              <w:rPr>
                <w:del w:id="9536" w:author="win10" w:date="2020-06-12T13:56:00Z"/>
              </w:rPr>
              <w:pPrChange w:id="9537" w:author="win10" w:date="2020-06-12T13:57:00Z">
                <w:pPr>
                  <w:jc w:val="left"/>
                </w:pPr>
              </w:pPrChange>
            </w:pPr>
            <w:del w:id="9538" w:author="win10" w:date="2020-06-12T13:56:00Z">
              <w:r w:rsidDel="003D2C50">
                <w:rPr>
                  <w:rFonts w:hint="eastAsia"/>
                </w:rPr>
                <w:delText>设置</w:delText>
              </w:r>
              <w:r w:rsidDel="003D2C50">
                <w:delText>：</w:delText>
              </w:r>
              <w:r w:rsidDel="003D2C50">
                <w:delText>S</w:delText>
              </w:r>
              <w:r w:rsidDel="003D2C50">
                <w:rPr>
                  <w:rFonts w:hint="eastAsia"/>
                </w:rPr>
                <w:delText>et</w:delText>
              </w:r>
              <w:r w:rsidDel="003D2C50">
                <w:delText>。</w:delText>
              </w:r>
            </w:del>
          </w:p>
        </w:tc>
      </w:tr>
      <w:tr w:rsidR="00EA5016" w:rsidDel="003D2C50" w14:paraId="53E7EBEA" w14:textId="16413085">
        <w:trPr>
          <w:tblCellSpacing w:w="0" w:type="dxa"/>
          <w:del w:id="9539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EB48D3F" w14:textId="6A5B96EC" w:rsidR="00EA5016" w:rsidDel="003D2C50" w:rsidRDefault="004C4817">
            <w:pPr>
              <w:pStyle w:val="1"/>
              <w:rPr>
                <w:del w:id="9540" w:author="win10" w:date="2020-06-12T13:56:00Z"/>
              </w:rPr>
              <w:pPrChange w:id="9541" w:author="win10" w:date="2020-06-12T13:57:00Z">
                <w:pPr>
                  <w:jc w:val="left"/>
                </w:pPr>
              </w:pPrChange>
            </w:pPr>
            <w:del w:id="9542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4F9B818D" w14:textId="331A9927" w:rsidR="00EA5016" w:rsidDel="003D2C50" w:rsidRDefault="004C4817">
            <w:pPr>
              <w:pStyle w:val="1"/>
              <w:rPr>
                <w:del w:id="9543" w:author="win10" w:date="2020-06-12T13:56:00Z"/>
              </w:rPr>
              <w:pPrChange w:id="9544" w:author="win10" w:date="2020-06-12T13:57:00Z">
                <w:pPr>
                  <w:jc w:val="left"/>
                </w:pPr>
              </w:pPrChange>
            </w:pPr>
            <w:del w:id="9545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BC5EBFF" w14:textId="2176E543" w:rsidR="00EA5016" w:rsidDel="003D2C50" w:rsidRDefault="004C4817">
            <w:pPr>
              <w:pStyle w:val="1"/>
              <w:rPr>
                <w:del w:id="9546" w:author="win10" w:date="2020-06-12T13:56:00Z"/>
              </w:rPr>
              <w:pPrChange w:id="9547" w:author="win10" w:date="2020-06-12T13:57:00Z">
                <w:pPr>
                  <w:jc w:val="left"/>
                </w:pPr>
              </w:pPrChange>
            </w:pPr>
            <w:del w:id="9548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2FB4D16" w14:textId="4B7186DD" w:rsidR="00EA5016" w:rsidDel="003D2C50" w:rsidRDefault="004C4817">
            <w:pPr>
              <w:pStyle w:val="1"/>
              <w:rPr>
                <w:del w:id="9549" w:author="win10" w:date="2020-06-12T13:56:00Z"/>
              </w:rPr>
              <w:pPrChange w:id="9550" w:author="win10" w:date="2020-06-12T13:57:00Z">
                <w:pPr>
                  <w:jc w:val="left"/>
                </w:pPr>
              </w:pPrChange>
            </w:pPr>
            <w:del w:id="9551" w:author="win10" w:date="2020-06-12T13:56:00Z">
              <w:r w:rsidDel="003D2C50">
                <w:delText>设备</w:delText>
              </w:r>
              <w:r w:rsidDel="003D2C50">
                <w:rPr>
                  <w:rFonts w:hint="eastAsia"/>
                </w:rPr>
                <w:delText>时间</w:delText>
              </w:r>
              <w:r w:rsidDel="003D2C50">
                <w:delText>的值。</w:delText>
              </w:r>
            </w:del>
          </w:p>
          <w:p w14:paraId="4DC9085A" w14:textId="2223BFDE" w:rsidR="00EA5016" w:rsidDel="003D2C50" w:rsidRDefault="004C4817">
            <w:pPr>
              <w:pStyle w:val="1"/>
              <w:rPr>
                <w:del w:id="9552" w:author="win10" w:date="2020-06-12T13:56:00Z"/>
              </w:rPr>
              <w:pPrChange w:id="9553" w:author="win10" w:date="2020-06-12T13:57:00Z">
                <w:pPr>
                  <w:jc w:val="left"/>
                </w:pPr>
              </w:pPrChange>
            </w:pPr>
            <w:del w:id="9554" w:author="win10" w:date="2020-06-12T13:56:00Z">
              <w:r w:rsidDel="003D2C50">
                <w:rPr>
                  <w:rFonts w:hint="eastAsia"/>
                </w:rPr>
                <w:delText>请求消息：</w:delText>
              </w:r>
              <w:r w:rsidDel="003D2C50">
                <w:rPr>
                  <w:rFonts w:cs="Arial"/>
                </w:rPr>
                <w:delText>20190916T091240Z</w:delText>
              </w:r>
              <w:r w:rsidDel="003D2C50">
                <w:delText>。</w:delText>
              </w:r>
            </w:del>
          </w:p>
          <w:p w14:paraId="345249D9" w14:textId="1ACBC494" w:rsidR="00EA5016" w:rsidDel="003D2C50" w:rsidRDefault="004C4817">
            <w:pPr>
              <w:pStyle w:val="1"/>
              <w:rPr>
                <w:del w:id="9555" w:author="win10" w:date="2020-06-12T13:56:00Z"/>
              </w:rPr>
              <w:pPrChange w:id="9556" w:author="win10" w:date="2020-06-12T13:57:00Z">
                <w:pPr>
                  <w:jc w:val="left"/>
                </w:pPr>
              </w:pPrChange>
            </w:pPr>
            <w:del w:id="9557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035240EF" w14:textId="00649223" w:rsidR="00EA5016" w:rsidDel="003D2C50" w:rsidRDefault="004C4817">
      <w:pPr>
        <w:pStyle w:val="1"/>
        <w:rPr>
          <w:del w:id="9558" w:author="win10" w:date="2020-06-12T13:56:00Z"/>
        </w:rPr>
        <w:pPrChange w:id="9559" w:author="win10" w:date="2020-06-12T13:57:00Z">
          <w:pPr/>
        </w:pPrChange>
      </w:pPr>
      <w:del w:id="9560" w:author="win10" w:date="2020-06-12T13:56:00Z">
        <w:r w:rsidDel="003D2C50">
          <w:rPr>
            <w:b w:val="0"/>
            <w:noProof/>
          </w:rPr>
          <mc:AlternateContent>
            <mc:Choice Requires="wps">
              <w:drawing>
                <wp:anchor distT="45720" distB="45720" distL="114300" distR="114300" simplePos="0" relativeHeight="251724800" behindDoc="0" locked="0" layoutInCell="1" allowOverlap="1" wp14:anchorId="0FA61F27" wp14:editId="7305C43A">
                  <wp:simplePos x="0" y="0"/>
                  <wp:positionH relativeFrom="margin">
                    <wp:posOffset>25400</wp:posOffset>
                  </wp:positionH>
                  <wp:positionV relativeFrom="paragraph">
                    <wp:posOffset>3529965</wp:posOffset>
                  </wp:positionV>
                  <wp:extent cx="5494655" cy="1404620"/>
                  <wp:effectExtent l="0" t="0" r="10795" b="13970"/>
                  <wp:wrapSquare wrapText="bothSides"/>
                  <wp:docPr id="4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47886844" w14:textId="77777777" w:rsidR="00DE3E82" w:rsidRDefault="00DE3E82">
                              <w:r>
                                <w:rPr>
                                  <w:rFonts w:hint="eastAsia"/>
                                </w:rPr>
                                <w:t>设备应答</w:t>
                              </w:r>
                              <w:r>
                                <w:t>MQTT</w:t>
                              </w:r>
                              <w:r>
                                <w:rPr>
                                  <w:rFonts w:hint="eastAsia"/>
                                </w:rPr>
                                <w:t>消息</w:t>
                              </w:r>
                              <w:r>
                                <w:t xml:space="preserve"> </w:t>
                              </w:r>
                            </w:p>
                            <w:p w14:paraId="5714E439" w14:textId="77777777" w:rsidR="00DE3E82" w:rsidRDefault="00DE3E82">
                              <w:r>
                                <w:t>Topic: /tianshun/v1/TS02E510000100/TS01E510000100/cmd/json</w:t>
                              </w:r>
                            </w:p>
                            <w:p w14:paraId="578451A5" w14:textId="77777777" w:rsidR="00DE3E82" w:rsidRDefault="00DE3E82">
                              <w:r>
                                <w:t>MQTT Client</w:t>
                              </w:r>
                              <w:r>
                                <w:t>发送的</w:t>
                              </w:r>
                              <w:r>
                                <w:t>payload</w:t>
                              </w:r>
                              <w:r>
                                <w:t>：</w:t>
                              </w:r>
                              <w:r>
                                <w:t xml:space="preserve"> </w:t>
                              </w:r>
                            </w:p>
                            <w:p w14:paraId="0A3D193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64FCE02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"deviceResp",</w:t>
                              </w:r>
                            </w:p>
                            <w:p w14:paraId="5430AA4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"DW-111",</w:t>
                              </w:r>
                            </w:p>
                            <w:p w14:paraId="6A00A19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"4-1",</w:t>
                              </w:r>
                            </w:p>
                            <w:p w14:paraId="3544AC46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"Control",</w:t>
                              </w:r>
                            </w:p>
                            <w:p w14:paraId="2691C1A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"mid": 2019,</w:t>
                              </w:r>
                            </w:p>
                            <w:p w14:paraId="40BF4E2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"cmd": "deviceTime",</w:t>
                              </w:r>
                            </w:p>
                            <w:p w14:paraId="06252AB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"paras": {</w:t>
                              </w:r>
                            </w:p>
                            <w:p w14:paraId="5AE5A44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"Set": "Success"</w:t>
                              </w:r>
                            </w:p>
                            <w:p w14:paraId="36DCD95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5189CCD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"20190916T091240Z"</w:t>
                              </w:r>
                            </w:p>
                            <w:p w14:paraId="2E8555B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0FA61F27" id="_x0000_s1072" type="#_x0000_t202" style="position:absolute;left:0;text-align:left;margin-left:2pt;margin-top:277.95pt;width:432.6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">
                  <v:textbox style="mso-fit-shape-to-text:t">
                    <w:txbxContent>
                      <w:p w14:paraId="47886844" w14:textId="77777777" w:rsidR="00DE3E82" w:rsidRDefault="00DE3E82">
                        <w:r>
                          <w:rPr>
                            <w:rFonts w:hint="eastAsia"/>
                          </w:rPr>
                          <w:t>设备应答</w:t>
                        </w:r>
                        <w:r>
                          <w:t>MQTT</w:t>
                        </w:r>
                        <w:r>
                          <w:rPr>
                            <w:rFonts w:hint="eastAsia"/>
                          </w:rPr>
                          <w:t>消息</w:t>
                        </w:r>
                        <w:r>
                          <w:t xml:space="preserve"> </w:t>
                        </w:r>
                      </w:p>
                      <w:p w14:paraId="5714E439" w14:textId="77777777" w:rsidR="00DE3E82" w:rsidRDefault="00DE3E82">
                        <w:r>
                          <w:t>Topic: /tianshun/v1/TS02E510000100/TS01E510000100/cmd/json</w:t>
                        </w:r>
                      </w:p>
                      <w:p w14:paraId="578451A5" w14:textId="77777777" w:rsidR="00DE3E82" w:rsidRDefault="00DE3E82">
                        <w:r>
                          <w:t>MQTT Client</w:t>
                        </w:r>
                        <w:r>
                          <w:t>发送的</w:t>
                        </w:r>
                        <w:r>
                          <w:t>payload</w:t>
                        </w:r>
                        <w:r>
                          <w:t>：</w:t>
                        </w:r>
                        <w:r>
                          <w:t xml:space="preserve"> </w:t>
                        </w:r>
                      </w:p>
                      <w:p w14:paraId="0A3D193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64FCE02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"deviceResp",</w:t>
                        </w:r>
                      </w:p>
                      <w:p w14:paraId="5430AA4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"DW-111",</w:t>
                        </w:r>
                      </w:p>
                      <w:p w14:paraId="6A00A19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"4-1",</w:t>
                        </w:r>
                      </w:p>
                      <w:p w14:paraId="3544AC46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"Control",</w:t>
                        </w:r>
                      </w:p>
                      <w:p w14:paraId="2691C1A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"mid": 2019,</w:t>
                        </w:r>
                      </w:p>
                      <w:p w14:paraId="40BF4E2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"cmd": "deviceTime",</w:t>
                        </w:r>
                      </w:p>
                      <w:p w14:paraId="06252AB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"paras": {</w:t>
                        </w:r>
                      </w:p>
                      <w:p w14:paraId="5AE5A44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"Set": "Success"</w:t>
                        </w:r>
                      </w:p>
                      <w:p w14:paraId="36DCD95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5189CCD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"20190916T091240Z"</w:t>
                        </w:r>
                      </w:p>
                      <w:p w14:paraId="2E8555B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  <w:r w:rsidDel="003D2C50">
          <w:rPr>
            <w:b w:val="0"/>
            <w:noProof/>
          </w:rPr>
          <mc:AlternateContent>
            <mc:Choice Requires="wps">
              <w:drawing>
                <wp:anchor distT="45720" distB="45720" distL="114300" distR="114300" simplePos="0" relativeHeight="251722752" behindDoc="0" locked="0" layoutInCell="1" allowOverlap="1" wp14:anchorId="3F45D397" wp14:editId="74D31EB2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262890</wp:posOffset>
                  </wp:positionV>
                  <wp:extent cx="5494655" cy="1404620"/>
                  <wp:effectExtent l="0" t="0" r="10795" b="17780"/>
                  <wp:wrapSquare wrapText="bothSides"/>
                  <wp:docPr id="41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2AB8E855" w14:textId="77777777" w:rsidR="00DE3E82" w:rsidRDefault="00DE3E82">
                              <w:r>
                                <w:t>平台</w:t>
                              </w:r>
                              <w:r>
                                <w:rPr>
                                  <w:rFonts w:hint="eastAsia"/>
                                </w:rPr>
                                <w:t>下发</w:t>
                              </w:r>
                              <w:r>
                                <w:t>MQTT</w:t>
                              </w:r>
                              <w:r>
                                <w:t>命令</w:t>
                              </w:r>
                              <w:r>
                                <w:t xml:space="preserve"> </w:t>
                              </w:r>
                            </w:p>
                            <w:p w14:paraId="12B5C1A6" w14:textId="77777777" w:rsidR="00DE3E82" w:rsidRDefault="00DE3E82">
                              <w:r>
                                <w:t>Topic: /tianshun/v1/TS02E510000100/TS01E510000100/cmd/json</w:t>
                              </w:r>
                            </w:p>
                            <w:p w14:paraId="61D2BCB1" w14:textId="77777777" w:rsidR="00DE3E82" w:rsidRDefault="00DE3E82">
                              <w:r>
                                <w:t>MQTT Client</w:t>
                              </w:r>
                              <w:r>
                                <w:t>发送的</w:t>
                              </w:r>
                              <w:r>
                                <w:t>payload</w:t>
                              </w:r>
                              <w:r>
                                <w:t>：</w:t>
                              </w:r>
                              <w:r>
                                <w:t xml:space="preserve"> </w:t>
                              </w:r>
                            </w:p>
                            <w:p w14:paraId="6C9DC5C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7BB8C68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"cloudReq",</w:t>
                              </w:r>
                            </w:p>
                            <w:p w14:paraId="7AA4BFB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"DW-111",</w:t>
                              </w:r>
                            </w:p>
                            <w:p w14:paraId="1D5CDDB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"4-1",</w:t>
                              </w:r>
                            </w:p>
                            <w:p w14:paraId="0EB2EC3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"Control",</w:t>
                              </w:r>
                            </w:p>
                            <w:p w14:paraId="011D6E1A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"mid": 2019,</w:t>
                              </w:r>
                            </w:p>
                            <w:p w14:paraId="611586A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"cmd": "deviceTime",</w:t>
                              </w:r>
                            </w:p>
                            <w:p w14:paraId="11DC93A3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"paras": {</w:t>
                              </w:r>
                            </w:p>
                            <w:p w14:paraId="56188BA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"Set": "20190916T091240Z"</w:t>
                              </w:r>
                            </w:p>
                            <w:p w14:paraId="06B2BC1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11E7B00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"20190916T091240Z"</w:t>
                              </w:r>
                            </w:p>
                            <w:p w14:paraId="0059C4CF" w14:textId="77777777" w:rsidR="00DE3E82" w:rsidRDefault="00DE3E82"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F45D397" id="_x0000_s1073" type="#_x0000_t202" style="position:absolute;left:0;text-align:left;margin-left:1.65pt;margin-top:20.7pt;width:432.6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">
                  <v:textbox style="mso-fit-shape-to-text:t">
                    <w:txbxContent>
                      <w:p w14:paraId="2AB8E855" w14:textId="77777777" w:rsidR="00DE3E82" w:rsidRDefault="00DE3E82">
                        <w:r>
                          <w:t>平台</w:t>
                        </w:r>
                        <w:r>
                          <w:rPr>
                            <w:rFonts w:hint="eastAsia"/>
                          </w:rPr>
                          <w:t>下发</w:t>
                        </w:r>
                        <w:r>
                          <w:t>MQTT</w:t>
                        </w:r>
                        <w:r>
                          <w:t>命令</w:t>
                        </w:r>
                        <w:r>
                          <w:t xml:space="preserve"> </w:t>
                        </w:r>
                      </w:p>
                      <w:p w14:paraId="12B5C1A6" w14:textId="77777777" w:rsidR="00DE3E82" w:rsidRDefault="00DE3E82">
                        <w:r>
                          <w:t>Topic: /tianshun/v1/TS02E510000100/TS01E510000100/cmd/json</w:t>
                        </w:r>
                      </w:p>
                      <w:p w14:paraId="61D2BCB1" w14:textId="77777777" w:rsidR="00DE3E82" w:rsidRDefault="00DE3E82">
                        <w:r>
                          <w:t>MQTT Client</w:t>
                        </w:r>
                        <w:r>
                          <w:t>发送的</w:t>
                        </w:r>
                        <w:r>
                          <w:t>payload</w:t>
                        </w:r>
                        <w:r>
                          <w:t>：</w:t>
                        </w:r>
                        <w:r>
                          <w:t xml:space="preserve"> </w:t>
                        </w:r>
                      </w:p>
                      <w:p w14:paraId="6C9DC5C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7BB8C68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"cloudReq",</w:t>
                        </w:r>
                      </w:p>
                      <w:p w14:paraId="7AA4BFB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"DW-111",</w:t>
                        </w:r>
                      </w:p>
                      <w:p w14:paraId="1D5CDDB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"4-1",</w:t>
                        </w:r>
                      </w:p>
                      <w:p w14:paraId="0EB2EC3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"Control",</w:t>
                        </w:r>
                      </w:p>
                      <w:p w14:paraId="011D6E1A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"mid": 2019,</w:t>
                        </w:r>
                      </w:p>
                      <w:p w14:paraId="611586A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"cmd": "deviceTime",</w:t>
                        </w:r>
                      </w:p>
                      <w:p w14:paraId="11DC93A3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"paras": {</w:t>
                        </w:r>
                      </w:p>
                      <w:p w14:paraId="56188BA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"Set": "20190916T091240Z"</w:t>
                        </w:r>
                      </w:p>
                      <w:p w14:paraId="06B2BC1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11E7B00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"20190916T091240Z"</w:t>
                        </w:r>
                      </w:p>
                      <w:p w14:paraId="0059C4CF" w14:textId="77777777" w:rsidR="00DE3E82" w:rsidRDefault="00DE3E82"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3D2C50">
          <w:rPr>
            <w:rFonts w:hint="eastAsia"/>
            <w:bCs/>
          </w:rPr>
          <w:delText>示例</w:delText>
        </w:r>
        <w:r w:rsidDel="003D2C50">
          <w:rPr>
            <w:rFonts w:hint="eastAsia"/>
          </w:rPr>
          <w:delText>：</w:delText>
        </w:r>
      </w:del>
    </w:p>
    <w:p w14:paraId="0591CAE6" w14:textId="2D46F872" w:rsidR="00EA5016" w:rsidDel="003D2C50" w:rsidRDefault="00EA5016">
      <w:pPr>
        <w:pStyle w:val="1"/>
        <w:rPr>
          <w:del w:id="9561" w:author="win10" w:date="2020-06-12T13:56:00Z"/>
        </w:rPr>
        <w:pPrChange w:id="9562" w:author="win10" w:date="2020-06-12T13:57:00Z">
          <w:pPr/>
        </w:pPrChange>
      </w:pPr>
    </w:p>
    <w:p w14:paraId="45218444" w14:textId="16B5FBF1" w:rsidR="00EA5016" w:rsidDel="003D2C50" w:rsidRDefault="00EA5016">
      <w:pPr>
        <w:pStyle w:val="1"/>
        <w:rPr>
          <w:del w:id="9563" w:author="win10" w:date="2020-06-12T13:56:00Z"/>
        </w:rPr>
        <w:pPrChange w:id="9564" w:author="win10" w:date="2020-06-12T13:57:00Z">
          <w:pPr/>
        </w:pPrChange>
      </w:pPr>
    </w:p>
    <w:p w14:paraId="31DC03B4" w14:textId="5E8F1C33" w:rsidR="00EA5016" w:rsidDel="003D2C50" w:rsidRDefault="00EA5016">
      <w:pPr>
        <w:pStyle w:val="1"/>
        <w:rPr>
          <w:del w:id="9565" w:author="win10" w:date="2020-06-12T13:56:00Z"/>
        </w:rPr>
        <w:pPrChange w:id="9566" w:author="win10" w:date="2020-06-12T13:57:00Z">
          <w:pPr/>
        </w:pPrChange>
      </w:pPr>
    </w:p>
    <w:p w14:paraId="6086E73B" w14:textId="3339AD97" w:rsidR="00EA5016" w:rsidDel="003D2C50" w:rsidRDefault="00EA5016">
      <w:pPr>
        <w:pStyle w:val="1"/>
        <w:rPr>
          <w:del w:id="9567" w:author="win10" w:date="2020-06-12T13:56:00Z"/>
        </w:rPr>
        <w:pPrChange w:id="9568" w:author="win10" w:date="2020-06-12T13:57:00Z">
          <w:pPr/>
        </w:pPrChange>
      </w:pPr>
    </w:p>
    <w:p w14:paraId="3261B048" w14:textId="46C54442" w:rsidR="00EA5016" w:rsidDel="003D2C50" w:rsidRDefault="00EA5016">
      <w:pPr>
        <w:pStyle w:val="1"/>
        <w:rPr>
          <w:del w:id="9569" w:author="win10" w:date="2020-06-12T13:56:00Z"/>
        </w:rPr>
        <w:pPrChange w:id="9570" w:author="win10" w:date="2020-06-12T13:57:00Z">
          <w:pPr/>
        </w:pPrChange>
      </w:pPr>
    </w:p>
    <w:p w14:paraId="68B47892" w14:textId="18D87FFB" w:rsidR="00EA5016" w:rsidDel="003D2C50" w:rsidRDefault="00EA5016">
      <w:pPr>
        <w:pStyle w:val="1"/>
        <w:rPr>
          <w:del w:id="9571" w:author="win10" w:date="2020-06-12T13:56:00Z"/>
        </w:rPr>
        <w:pPrChange w:id="9572" w:author="win10" w:date="2020-06-12T13:57:00Z">
          <w:pPr/>
        </w:pPrChange>
      </w:pPr>
    </w:p>
    <w:p w14:paraId="6E825EA4" w14:textId="44B27828" w:rsidR="00EA5016" w:rsidDel="003D2C50" w:rsidRDefault="00EA5016">
      <w:pPr>
        <w:pStyle w:val="1"/>
        <w:rPr>
          <w:del w:id="9573" w:author="win10" w:date="2020-06-12T13:56:00Z"/>
        </w:rPr>
        <w:pPrChange w:id="9574" w:author="win10" w:date="2020-06-12T13:57:00Z">
          <w:pPr/>
        </w:pPrChange>
      </w:pPr>
    </w:p>
    <w:p w14:paraId="1A759F1C" w14:textId="0DB8644F" w:rsidR="00EA5016" w:rsidDel="003D2C50" w:rsidRDefault="00EA5016">
      <w:pPr>
        <w:pStyle w:val="1"/>
        <w:rPr>
          <w:del w:id="9575" w:author="win10" w:date="2020-06-12T13:56:00Z"/>
        </w:rPr>
        <w:pPrChange w:id="9576" w:author="win10" w:date="2020-06-12T13:57:00Z">
          <w:pPr/>
        </w:pPrChange>
      </w:pPr>
    </w:p>
    <w:p w14:paraId="2D65AD72" w14:textId="75ECF301" w:rsidR="00EA5016" w:rsidDel="003D2C50" w:rsidRDefault="00EA5016">
      <w:pPr>
        <w:pStyle w:val="1"/>
        <w:rPr>
          <w:del w:id="9577" w:author="win10" w:date="2020-06-12T13:56:00Z"/>
        </w:rPr>
        <w:pPrChange w:id="9578" w:author="win10" w:date="2020-06-12T13:57:00Z">
          <w:pPr/>
        </w:pPrChange>
      </w:pPr>
    </w:p>
    <w:p w14:paraId="30BBB1B3" w14:textId="1E335212" w:rsidR="00EA5016" w:rsidDel="003D2C50" w:rsidRDefault="00EA5016">
      <w:pPr>
        <w:pStyle w:val="1"/>
        <w:rPr>
          <w:del w:id="9579" w:author="win10" w:date="2020-06-12T13:56:00Z"/>
        </w:rPr>
        <w:pPrChange w:id="9580" w:author="win10" w:date="2020-06-12T13:57:00Z">
          <w:pPr/>
        </w:pPrChange>
      </w:pPr>
    </w:p>
    <w:p w14:paraId="2B9CFE37" w14:textId="31E034D0" w:rsidR="00EA5016" w:rsidDel="003D2C50" w:rsidRDefault="00EA5016">
      <w:pPr>
        <w:pStyle w:val="1"/>
        <w:rPr>
          <w:del w:id="9581" w:author="win10" w:date="2020-06-12T13:56:00Z"/>
        </w:rPr>
        <w:pPrChange w:id="9582" w:author="win10" w:date="2020-06-12T13:57:00Z">
          <w:pPr/>
        </w:pPrChange>
      </w:pPr>
    </w:p>
    <w:p w14:paraId="40D143D2" w14:textId="0B7158A9" w:rsidR="00EA5016" w:rsidDel="003D2C50" w:rsidRDefault="004C4817">
      <w:pPr>
        <w:pStyle w:val="1"/>
        <w:rPr>
          <w:del w:id="9583" w:author="win10" w:date="2020-06-12T13:56:00Z"/>
          <w:rFonts w:cs="Arial"/>
          <w:bCs/>
        </w:rPr>
        <w:pPrChange w:id="9584" w:author="win10" w:date="2020-06-12T13:57:00Z">
          <w:pPr>
            <w:ind w:firstLine="420"/>
          </w:pPr>
        </w:pPrChange>
      </w:pPr>
      <w:del w:id="9585" w:author="win10" w:date="2020-06-12T13:56:00Z">
        <w:r w:rsidDel="003D2C50">
          <w:rPr>
            <w:rFonts w:cs="Arial"/>
            <w:bCs/>
            <w:color w:val="3D3F43"/>
            <w:kern w:val="0"/>
            <w:szCs w:val="21"/>
          </w:rPr>
          <w:delText>OnOff</w:delText>
        </w:r>
        <w:r w:rsidDel="003D2C50">
          <w:rPr>
            <w:rFonts w:cs="Arial" w:hint="eastAsia"/>
            <w:bCs/>
            <w:color w:val="3D3F43"/>
            <w:kern w:val="0"/>
            <w:szCs w:val="21"/>
          </w:rPr>
          <w:delText>字段详解</w:delText>
        </w:r>
      </w:del>
    </w:p>
    <w:p w14:paraId="37239FD6" w14:textId="6F2EBECD" w:rsidR="00EA5016" w:rsidDel="003D2C50" w:rsidRDefault="004C4817">
      <w:pPr>
        <w:pStyle w:val="1"/>
        <w:rPr>
          <w:del w:id="9586" w:author="win10" w:date="2020-06-12T13:56:00Z"/>
          <w:rFonts w:cs="Arial"/>
          <w:bCs/>
        </w:rPr>
        <w:pPrChange w:id="9587" w:author="win10" w:date="2020-06-12T13:57:00Z">
          <w:pPr/>
        </w:pPrChange>
      </w:pPr>
      <w:del w:id="9588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读取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4BBFC60C" w14:textId="69B8B054">
        <w:trPr>
          <w:tblHeader/>
          <w:tblCellSpacing w:w="0" w:type="dxa"/>
          <w:del w:id="9589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6CB7B8B2" w14:textId="05F8D41E" w:rsidR="00EA5016" w:rsidDel="003D2C50" w:rsidRDefault="004C4817">
            <w:pPr>
              <w:pStyle w:val="1"/>
              <w:rPr>
                <w:del w:id="9590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591" w:author="win10" w:date="2020-06-12T13:57:00Z">
                <w:pPr>
                  <w:widowControl/>
                  <w:jc w:val="center"/>
                </w:pPr>
              </w:pPrChange>
            </w:pPr>
            <w:del w:id="9592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F356A57" w14:textId="38F951F7" w:rsidR="00EA5016" w:rsidDel="003D2C50" w:rsidRDefault="004C4817">
            <w:pPr>
              <w:pStyle w:val="1"/>
              <w:rPr>
                <w:del w:id="959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594" w:author="win10" w:date="2020-06-12T13:57:00Z">
                <w:pPr>
                  <w:widowControl/>
                  <w:jc w:val="center"/>
                </w:pPr>
              </w:pPrChange>
            </w:pPr>
            <w:del w:id="959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F3D782E" w14:textId="1CDB28E3" w:rsidR="00EA5016" w:rsidDel="003D2C50" w:rsidRDefault="004C4817">
            <w:pPr>
              <w:pStyle w:val="1"/>
              <w:rPr>
                <w:del w:id="959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597" w:author="win10" w:date="2020-06-12T13:57:00Z">
                <w:pPr>
                  <w:widowControl/>
                  <w:jc w:val="center"/>
                </w:pPr>
              </w:pPrChange>
            </w:pPr>
            <w:del w:id="959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43837C2" w14:textId="3B37E0D2" w:rsidR="00EA5016" w:rsidDel="003D2C50" w:rsidRDefault="004C4817">
            <w:pPr>
              <w:pStyle w:val="1"/>
              <w:rPr>
                <w:del w:id="959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600" w:author="win10" w:date="2020-06-12T13:57:00Z">
                <w:pPr>
                  <w:widowControl/>
                  <w:jc w:val="center"/>
                </w:pPr>
              </w:pPrChange>
            </w:pPr>
            <w:del w:id="960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3E9D0A73" w14:textId="35F177D3">
        <w:trPr>
          <w:tblCellSpacing w:w="0" w:type="dxa"/>
          <w:del w:id="9602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171D9985" w14:textId="685FD868" w:rsidR="00EA5016" w:rsidDel="003D2C50" w:rsidRDefault="004C4817">
            <w:pPr>
              <w:pStyle w:val="1"/>
              <w:rPr>
                <w:del w:id="9603" w:author="win10" w:date="2020-06-12T13:56:00Z"/>
              </w:rPr>
              <w:pPrChange w:id="9604" w:author="win10" w:date="2020-06-12T13:57:00Z">
                <w:pPr>
                  <w:jc w:val="left"/>
                </w:pPr>
              </w:pPrChange>
            </w:pPr>
            <w:del w:id="9605" w:author="win10" w:date="2020-06-12T13:56:00Z">
              <w:r w:rsidDel="003D2C50">
                <w:delText>key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5975104" w14:textId="0D57B1A8" w:rsidR="00EA5016" w:rsidDel="003D2C50" w:rsidRDefault="004C4817">
            <w:pPr>
              <w:pStyle w:val="1"/>
              <w:rPr>
                <w:del w:id="9606" w:author="win10" w:date="2020-06-12T13:56:00Z"/>
              </w:rPr>
              <w:pPrChange w:id="9607" w:author="win10" w:date="2020-06-12T13:57:00Z">
                <w:pPr>
                  <w:jc w:val="left"/>
                </w:pPr>
              </w:pPrChange>
            </w:pPr>
            <w:del w:id="9608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90BEE27" w14:textId="601689F6" w:rsidR="00EA5016" w:rsidDel="003D2C50" w:rsidRDefault="004C4817">
            <w:pPr>
              <w:pStyle w:val="1"/>
              <w:rPr>
                <w:del w:id="9609" w:author="win10" w:date="2020-06-12T13:56:00Z"/>
              </w:rPr>
              <w:pPrChange w:id="9610" w:author="win10" w:date="2020-06-12T13:57:00Z">
                <w:pPr>
                  <w:jc w:val="left"/>
                </w:pPr>
              </w:pPrChange>
            </w:pPr>
            <w:del w:id="9611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9BC36FE" w14:textId="0B424F52" w:rsidR="00EA5016" w:rsidDel="003D2C50" w:rsidRDefault="004C4817">
            <w:pPr>
              <w:pStyle w:val="1"/>
              <w:rPr>
                <w:del w:id="9612" w:author="win10" w:date="2020-06-12T13:56:00Z"/>
              </w:rPr>
              <w:pPrChange w:id="9613" w:author="win10" w:date="2020-06-12T13:57:00Z">
                <w:pPr>
                  <w:jc w:val="left"/>
                </w:pPr>
              </w:pPrChange>
            </w:pPr>
            <w:del w:id="9614" w:author="win10" w:date="2020-06-12T13:56:00Z">
              <w:r w:rsidDel="003D2C50">
                <w:rPr>
                  <w:rFonts w:hint="eastAsia"/>
                </w:rPr>
                <w:delText>开关机，读属性</w:delText>
              </w:r>
              <w:r w:rsidDel="003D2C50">
                <w:delText>。</w:delText>
              </w:r>
            </w:del>
          </w:p>
          <w:p w14:paraId="24968C9C" w14:textId="27D87446" w:rsidR="00EA5016" w:rsidDel="003D2C50" w:rsidRDefault="004C4817">
            <w:pPr>
              <w:pStyle w:val="1"/>
              <w:rPr>
                <w:del w:id="9615" w:author="win10" w:date="2020-06-12T13:56:00Z"/>
              </w:rPr>
              <w:pPrChange w:id="9616" w:author="win10" w:date="2020-06-12T13:57:00Z">
                <w:pPr>
                  <w:jc w:val="left"/>
                </w:pPr>
              </w:pPrChange>
            </w:pPr>
            <w:del w:id="9617" w:author="win10" w:date="2020-06-12T13:56:00Z">
              <w:r w:rsidDel="003D2C50">
                <w:rPr>
                  <w:rFonts w:hint="eastAsia"/>
                </w:rPr>
                <w:delText>读取：</w:delText>
              </w:r>
              <w:r w:rsidDel="003D2C50">
                <w:rPr>
                  <w:rFonts w:hint="eastAsia"/>
                </w:rPr>
                <w:delText>Get</w:delText>
              </w:r>
            </w:del>
          </w:p>
        </w:tc>
      </w:tr>
      <w:tr w:rsidR="00EA5016" w:rsidDel="003D2C50" w14:paraId="01B602BD" w14:textId="52D88837">
        <w:trPr>
          <w:tblCellSpacing w:w="0" w:type="dxa"/>
          <w:del w:id="9618" w:author="win10" w:date="2020-06-12T13:56:00Z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9A6A616" w14:textId="79444013" w:rsidR="00EA5016" w:rsidDel="003D2C50" w:rsidRDefault="004C4817">
            <w:pPr>
              <w:pStyle w:val="1"/>
              <w:rPr>
                <w:del w:id="9619" w:author="win10" w:date="2020-06-12T13:56:00Z"/>
              </w:rPr>
              <w:pPrChange w:id="9620" w:author="win10" w:date="2020-06-12T13:57:00Z">
                <w:pPr>
                  <w:jc w:val="left"/>
                </w:pPr>
              </w:pPrChange>
            </w:pPr>
            <w:del w:id="9621" w:author="win10" w:date="2020-06-12T13:56:00Z">
              <w:r w:rsidDel="003D2C50">
                <w:delText>value</w:delText>
              </w:r>
            </w:del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93E5854" w14:textId="254C0235" w:rsidR="00EA5016" w:rsidDel="003D2C50" w:rsidRDefault="004C4817">
            <w:pPr>
              <w:pStyle w:val="1"/>
              <w:rPr>
                <w:del w:id="9622" w:author="win10" w:date="2020-06-12T13:56:00Z"/>
              </w:rPr>
              <w:pPrChange w:id="9623" w:author="win10" w:date="2020-06-12T13:57:00Z">
                <w:pPr>
                  <w:jc w:val="left"/>
                </w:pPr>
              </w:pPrChange>
            </w:pPr>
            <w:del w:id="9624" w:author="win10" w:date="2020-06-12T13:56:00Z">
              <w:r w:rsidDel="003D2C50">
                <w:delText>必选</w:delText>
              </w:r>
            </w:del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7CF9383" w14:textId="6A3B6EA8" w:rsidR="00EA5016" w:rsidDel="003D2C50" w:rsidRDefault="004C4817">
            <w:pPr>
              <w:pStyle w:val="1"/>
              <w:rPr>
                <w:del w:id="9625" w:author="win10" w:date="2020-06-12T13:56:00Z"/>
              </w:rPr>
              <w:pPrChange w:id="9626" w:author="win10" w:date="2020-06-12T13:57:00Z">
                <w:pPr>
                  <w:jc w:val="left"/>
                </w:pPr>
              </w:pPrChange>
            </w:pPr>
            <w:del w:id="9627" w:author="win10" w:date="2020-06-12T13:56:00Z">
              <w:r w:rsidDel="003D2C50">
                <w:delText>String</w:delText>
              </w:r>
            </w:del>
          </w:p>
        </w:tc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215AF251" w14:textId="1083AF35" w:rsidR="00EA5016" w:rsidDel="003D2C50" w:rsidRDefault="004C4817">
            <w:pPr>
              <w:pStyle w:val="1"/>
              <w:rPr>
                <w:del w:id="9628" w:author="win10" w:date="2020-06-12T13:56:00Z"/>
              </w:rPr>
              <w:pPrChange w:id="9629" w:author="win10" w:date="2020-06-12T13:57:00Z">
                <w:pPr>
                  <w:jc w:val="left"/>
                </w:pPr>
              </w:pPrChange>
            </w:pPr>
            <w:del w:id="9630" w:author="win10" w:date="2020-06-12T13:56:00Z">
              <w:r w:rsidDel="003D2C50">
                <w:rPr>
                  <w:rFonts w:hint="eastAsia"/>
                </w:rPr>
                <w:delText>开关机状态</w:delText>
              </w:r>
              <w:r w:rsidDel="003D2C50">
                <w:delText>。</w:delText>
              </w:r>
            </w:del>
          </w:p>
          <w:p w14:paraId="390ECC37" w14:textId="40C067D1" w:rsidR="00EA5016" w:rsidDel="003D2C50" w:rsidRDefault="004C4817">
            <w:pPr>
              <w:pStyle w:val="1"/>
              <w:rPr>
                <w:del w:id="9631" w:author="win10" w:date="2020-06-12T13:56:00Z"/>
              </w:rPr>
              <w:pPrChange w:id="9632" w:author="win10" w:date="2020-06-12T13:57:00Z">
                <w:pPr>
                  <w:jc w:val="left"/>
                </w:pPr>
              </w:pPrChange>
            </w:pPr>
            <w:del w:id="9633" w:author="win10" w:date="2020-06-12T13:56:00Z">
              <w:r w:rsidDel="003D2C50">
                <w:rPr>
                  <w:rFonts w:hint="eastAsia"/>
                </w:rPr>
                <w:delText>请求消息：空。</w:delText>
              </w:r>
            </w:del>
          </w:p>
          <w:p w14:paraId="07BD3C11" w14:textId="6F3156B6" w:rsidR="00EA5016" w:rsidDel="003D2C50" w:rsidRDefault="004C4817">
            <w:pPr>
              <w:pStyle w:val="1"/>
              <w:rPr>
                <w:del w:id="9634" w:author="win10" w:date="2020-06-12T13:56:00Z"/>
              </w:rPr>
              <w:pPrChange w:id="9635" w:author="win10" w:date="2020-06-12T13:57:00Z">
                <w:pPr>
                  <w:jc w:val="left"/>
                </w:pPr>
              </w:pPrChange>
            </w:pPr>
            <w:del w:id="9636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</w:rPr>
                <w:delText>Start</w:delText>
              </w:r>
              <w:r w:rsidDel="003D2C50">
                <w:rPr>
                  <w:rFonts w:cs="Arial" w:hint="eastAsia"/>
                </w:rPr>
                <w:delText>（开机）</w:delText>
              </w:r>
              <w:r w:rsidDel="003D2C50">
                <w:rPr>
                  <w:rFonts w:cs="Arial"/>
                </w:rPr>
                <w:delText>、</w:delText>
              </w:r>
              <w:r w:rsidDel="003D2C50">
                <w:rPr>
                  <w:rFonts w:cs="Arial"/>
                </w:rPr>
                <w:delText>Stop</w:delText>
              </w:r>
              <w:r w:rsidDel="003D2C50">
                <w:rPr>
                  <w:rFonts w:cs="Arial" w:hint="eastAsia"/>
                </w:rPr>
                <w:delText>（关机）</w:delText>
              </w:r>
              <w:r w:rsidDel="003D2C50">
                <w:rPr>
                  <w:rFonts w:hint="eastAsia"/>
                </w:rPr>
                <w:delText>、</w:delText>
              </w:r>
              <w:r w:rsidDel="003D2C50">
                <w:delText>OnOff</w:delText>
              </w:r>
              <w:r w:rsidDel="003D2C50">
                <w:rPr>
                  <w:rFonts w:hint="eastAsia"/>
                </w:rPr>
                <w:delText>ing</w:delText>
              </w:r>
              <w:r w:rsidDel="003D2C50">
                <w:rPr>
                  <w:rFonts w:hint="eastAsia"/>
                </w:rPr>
                <w:delText>（开关机中）</w:delText>
              </w:r>
              <w:r w:rsidDel="003D2C50">
                <w:delText>。</w:delText>
              </w:r>
            </w:del>
          </w:p>
        </w:tc>
      </w:tr>
    </w:tbl>
    <w:p w14:paraId="3E93C6BB" w14:textId="57EE88CF" w:rsidR="00EA5016" w:rsidDel="003D2C50" w:rsidRDefault="00EA5016">
      <w:pPr>
        <w:pStyle w:val="1"/>
        <w:rPr>
          <w:del w:id="9637" w:author="win10" w:date="2020-06-12T13:56:00Z"/>
          <w:bCs/>
        </w:rPr>
        <w:pPrChange w:id="9638" w:author="win10" w:date="2020-06-12T13:57:00Z">
          <w:pPr/>
        </w:pPrChange>
      </w:pPr>
    </w:p>
    <w:p w14:paraId="463BC502" w14:textId="1D2495A4" w:rsidR="00EA5016" w:rsidDel="003D2C50" w:rsidRDefault="004C4817">
      <w:pPr>
        <w:pStyle w:val="1"/>
        <w:rPr>
          <w:del w:id="9639" w:author="win10" w:date="2020-06-12T13:56:00Z"/>
          <w:rFonts w:cs="Arial"/>
          <w:bCs/>
        </w:rPr>
        <w:pPrChange w:id="9640" w:author="win10" w:date="2020-06-12T13:57:00Z">
          <w:pPr/>
        </w:pPrChange>
      </w:pPr>
      <w:del w:id="9641" w:author="win10" w:date="2020-06-12T13:56:00Z">
        <w:r w:rsidDel="003D2C50">
          <w:rPr>
            <w:rFonts w:cs="Arial" w:hint="eastAsia"/>
            <w:bCs/>
            <w:color w:val="3D3F43"/>
            <w:szCs w:val="21"/>
          </w:rPr>
          <w:delText>设置</w:delText>
        </w:r>
      </w:del>
    </w:p>
    <w:tbl>
      <w:tblPr>
        <w:tblW w:w="5000" w:type="pct"/>
        <w:tblCellSpacing w:w="0" w:type="dxa"/>
        <w:tblBorders>
          <w:top w:val="outset" w:sz="6" w:space="0" w:color="CED1D8"/>
          <w:left w:val="outset" w:sz="6" w:space="0" w:color="CED1D8"/>
          <w:bottom w:val="outset" w:sz="6" w:space="0" w:color="CED1D8"/>
          <w:right w:val="outset" w:sz="6" w:space="0" w:color="CED1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9"/>
        <w:gridCol w:w="652"/>
        <w:gridCol w:w="1255"/>
        <w:gridCol w:w="5234"/>
      </w:tblGrid>
      <w:tr w:rsidR="00EA5016" w:rsidDel="003D2C50" w14:paraId="3AD6F96E" w14:textId="583B9E69">
        <w:trPr>
          <w:tblHeader/>
          <w:tblCellSpacing w:w="0" w:type="dxa"/>
          <w:del w:id="9642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7E01BCBB" w14:textId="0E1FFB4C" w:rsidR="00EA5016" w:rsidDel="003D2C50" w:rsidRDefault="004C4817">
            <w:pPr>
              <w:pStyle w:val="1"/>
              <w:rPr>
                <w:del w:id="9643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644" w:author="win10" w:date="2020-06-12T13:57:00Z">
                <w:pPr>
                  <w:widowControl/>
                  <w:jc w:val="center"/>
                </w:pPr>
              </w:pPrChange>
            </w:pPr>
            <w:del w:id="9645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字段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23B25E6D" w14:textId="08DC11F6" w:rsidR="00EA5016" w:rsidDel="003D2C50" w:rsidRDefault="004C4817">
            <w:pPr>
              <w:pStyle w:val="1"/>
              <w:rPr>
                <w:del w:id="9646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647" w:author="win10" w:date="2020-06-12T13:57:00Z">
                <w:pPr>
                  <w:widowControl/>
                  <w:jc w:val="center"/>
                </w:pPr>
              </w:pPrChange>
            </w:pPr>
            <w:del w:id="9648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必选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/</w:delText>
              </w:r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可选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CDD4541" w14:textId="737D5DCB" w:rsidR="00EA5016" w:rsidDel="003D2C50" w:rsidRDefault="004C4817">
            <w:pPr>
              <w:pStyle w:val="1"/>
              <w:rPr>
                <w:del w:id="9649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650" w:author="win10" w:date="2020-06-12T13:57:00Z">
                <w:pPr>
                  <w:widowControl/>
                  <w:jc w:val="center"/>
                </w:pPr>
              </w:pPrChange>
            </w:pPr>
            <w:del w:id="9651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类型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1FB6974C" w14:textId="09212957" w:rsidR="00EA5016" w:rsidDel="003D2C50" w:rsidRDefault="004C4817">
            <w:pPr>
              <w:pStyle w:val="1"/>
              <w:rPr>
                <w:del w:id="9652" w:author="win10" w:date="2020-06-12T13:56:00Z"/>
                <w:rFonts w:ascii="&amp;quot" w:hAnsi="&amp;quot" w:cs="宋体" w:hint="eastAsia"/>
                <w:bCs/>
                <w:color w:val="3D3F43"/>
                <w:kern w:val="0"/>
                <w:szCs w:val="21"/>
              </w:rPr>
              <w:pPrChange w:id="9653" w:author="win10" w:date="2020-06-12T13:57:00Z">
                <w:pPr>
                  <w:widowControl/>
                  <w:jc w:val="center"/>
                </w:pPr>
              </w:pPrChange>
            </w:pPr>
            <w:del w:id="9654" w:author="win10" w:date="2020-06-12T13:56:00Z">
              <w:r w:rsidDel="003D2C50">
                <w:rPr>
                  <w:rFonts w:ascii="&amp;quot" w:hAnsi="&amp;quot" w:cs="宋体"/>
                  <w:bCs/>
                  <w:color w:val="36383C"/>
                  <w:kern w:val="0"/>
                  <w:szCs w:val="21"/>
                </w:rPr>
                <w:delText>描述</w:delText>
              </w:r>
            </w:del>
          </w:p>
        </w:tc>
      </w:tr>
      <w:tr w:rsidR="00EA5016" w:rsidDel="003D2C50" w14:paraId="576EEF50" w14:textId="0B676DCB">
        <w:trPr>
          <w:tblCellSpacing w:w="0" w:type="dxa"/>
          <w:del w:id="9655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642BBAFD" w14:textId="5E810BB8" w:rsidR="00EA5016" w:rsidDel="003D2C50" w:rsidRDefault="004C4817">
            <w:pPr>
              <w:pStyle w:val="1"/>
              <w:rPr>
                <w:del w:id="9656" w:author="win10" w:date="2020-06-12T13:56:00Z"/>
              </w:rPr>
              <w:pPrChange w:id="9657" w:author="win10" w:date="2020-06-12T13:57:00Z">
                <w:pPr>
                  <w:jc w:val="left"/>
                </w:pPr>
              </w:pPrChange>
            </w:pPr>
            <w:del w:id="9658" w:author="win10" w:date="2020-06-12T13:56:00Z">
              <w:r w:rsidDel="003D2C50">
                <w:delText>key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CB1676E" w14:textId="2790F2C4" w:rsidR="00EA5016" w:rsidDel="003D2C50" w:rsidRDefault="004C4817">
            <w:pPr>
              <w:pStyle w:val="1"/>
              <w:rPr>
                <w:del w:id="9659" w:author="win10" w:date="2020-06-12T13:56:00Z"/>
              </w:rPr>
              <w:pPrChange w:id="9660" w:author="win10" w:date="2020-06-12T13:57:00Z">
                <w:pPr>
                  <w:jc w:val="left"/>
                </w:pPr>
              </w:pPrChange>
            </w:pPr>
            <w:del w:id="9661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CD9D9E7" w14:textId="5DB82129" w:rsidR="00EA5016" w:rsidDel="003D2C50" w:rsidRDefault="004C4817">
            <w:pPr>
              <w:pStyle w:val="1"/>
              <w:rPr>
                <w:del w:id="9662" w:author="win10" w:date="2020-06-12T13:56:00Z"/>
              </w:rPr>
              <w:pPrChange w:id="9663" w:author="win10" w:date="2020-06-12T13:57:00Z">
                <w:pPr>
                  <w:jc w:val="left"/>
                </w:pPr>
              </w:pPrChange>
            </w:pPr>
            <w:del w:id="9664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0C893EF9" w14:textId="42F673F4" w:rsidR="00EA5016" w:rsidDel="003D2C50" w:rsidRDefault="004C4817">
            <w:pPr>
              <w:pStyle w:val="1"/>
              <w:rPr>
                <w:del w:id="9665" w:author="win10" w:date="2020-06-12T13:56:00Z"/>
              </w:rPr>
              <w:pPrChange w:id="9666" w:author="win10" w:date="2020-06-12T13:57:00Z">
                <w:pPr>
                  <w:jc w:val="left"/>
                </w:pPr>
              </w:pPrChange>
            </w:pPr>
            <w:del w:id="9667" w:author="win10" w:date="2020-06-12T13:56:00Z">
              <w:r w:rsidDel="003D2C50">
                <w:rPr>
                  <w:rFonts w:hint="eastAsia"/>
                </w:rPr>
                <w:delText>开关机，写属性</w:delText>
              </w:r>
              <w:r w:rsidDel="003D2C50">
                <w:delText>。</w:delText>
              </w:r>
            </w:del>
          </w:p>
          <w:p w14:paraId="084197F3" w14:textId="253C0A64" w:rsidR="00EA5016" w:rsidDel="003D2C50" w:rsidRDefault="004C4817">
            <w:pPr>
              <w:pStyle w:val="1"/>
              <w:rPr>
                <w:del w:id="9668" w:author="win10" w:date="2020-06-12T13:56:00Z"/>
              </w:rPr>
              <w:pPrChange w:id="9669" w:author="win10" w:date="2020-06-12T13:57:00Z">
                <w:pPr>
                  <w:jc w:val="left"/>
                </w:pPr>
              </w:pPrChange>
            </w:pPr>
            <w:del w:id="9670" w:author="win10" w:date="2020-06-12T13:56:00Z">
              <w:r w:rsidDel="003D2C50">
                <w:rPr>
                  <w:rFonts w:hint="eastAsia"/>
                </w:rPr>
                <w:delText>操作</w:delText>
              </w:r>
              <w:r w:rsidDel="003D2C50">
                <w:delText>：</w:delText>
              </w:r>
              <w:r w:rsidDel="003D2C50">
                <w:delText>O</w:delText>
              </w:r>
              <w:r w:rsidDel="003D2C50">
                <w:rPr>
                  <w:rFonts w:hint="eastAsia"/>
                </w:rPr>
                <w:delText>per</w:delText>
              </w:r>
              <w:r w:rsidDel="003D2C50">
                <w:delText>ation</w:delText>
              </w:r>
              <w:r w:rsidDel="003D2C50">
                <w:delText>。</w:delText>
              </w:r>
            </w:del>
          </w:p>
        </w:tc>
      </w:tr>
      <w:tr w:rsidR="00EA5016" w:rsidDel="003D2C50" w14:paraId="23356813" w14:textId="6543CCC4">
        <w:trPr>
          <w:tblCellSpacing w:w="0" w:type="dxa"/>
          <w:del w:id="9671" w:author="win10" w:date="2020-06-12T13:56:00Z"/>
        </w:trPr>
        <w:tc>
          <w:tcPr>
            <w:tcW w:w="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55DFA614" w14:textId="03C65BC8" w:rsidR="00EA5016" w:rsidDel="003D2C50" w:rsidRDefault="004C4817">
            <w:pPr>
              <w:pStyle w:val="1"/>
              <w:rPr>
                <w:del w:id="9672" w:author="win10" w:date="2020-06-12T13:56:00Z"/>
              </w:rPr>
              <w:pPrChange w:id="9673" w:author="win10" w:date="2020-06-12T13:57:00Z">
                <w:pPr>
                  <w:jc w:val="left"/>
                </w:pPr>
              </w:pPrChange>
            </w:pPr>
            <w:del w:id="9674" w:author="win10" w:date="2020-06-12T13:56:00Z">
              <w:r w:rsidDel="003D2C50">
                <w:delText>value</w:delText>
              </w:r>
            </w:del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FF33B2F" w14:textId="1E023233" w:rsidR="00EA5016" w:rsidDel="003D2C50" w:rsidRDefault="004C4817">
            <w:pPr>
              <w:pStyle w:val="1"/>
              <w:rPr>
                <w:del w:id="9675" w:author="win10" w:date="2020-06-12T13:56:00Z"/>
              </w:rPr>
              <w:pPrChange w:id="9676" w:author="win10" w:date="2020-06-12T13:57:00Z">
                <w:pPr>
                  <w:jc w:val="left"/>
                </w:pPr>
              </w:pPrChange>
            </w:pPr>
            <w:del w:id="9677" w:author="win10" w:date="2020-06-12T13:56:00Z">
              <w:r w:rsidDel="003D2C50">
                <w:delText>必选</w:delText>
              </w:r>
            </w:del>
          </w:p>
        </w:tc>
        <w:tc>
          <w:tcPr>
            <w:tcW w:w="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313265D3" w14:textId="76320EDB" w:rsidR="00EA5016" w:rsidDel="003D2C50" w:rsidRDefault="004C4817">
            <w:pPr>
              <w:pStyle w:val="1"/>
              <w:rPr>
                <w:del w:id="9678" w:author="win10" w:date="2020-06-12T13:56:00Z"/>
              </w:rPr>
              <w:pPrChange w:id="9679" w:author="win10" w:date="2020-06-12T13:57:00Z">
                <w:pPr>
                  <w:jc w:val="left"/>
                </w:pPr>
              </w:pPrChange>
            </w:pPr>
            <w:del w:id="9680" w:author="win10" w:date="2020-06-12T13:56:00Z">
              <w:r w:rsidDel="003D2C50">
                <w:delText>String</w:delText>
              </w:r>
            </w:del>
          </w:p>
        </w:tc>
        <w:tc>
          <w:tcPr>
            <w:tcW w:w="3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150" w:type="dxa"/>
            </w:tcMar>
          </w:tcPr>
          <w:p w14:paraId="75790AEB" w14:textId="6FA08CD3" w:rsidR="00EA5016" w:rsidDel="003D2C50" w:rsidRDefault="004C4817">
            <w:pPr>
              <w:pStyle w:val="1"/>
              <w:rPr>
                <w:del w:id="9681" w:author="win10" w:date="2020-06-12T13:56:00Z"/>
              </w:rPr>
              <w:pPrChange w:id="9682" w:author="win10" w:date="2020-06-12T13:57:00Z">
                <w:pPr/>
              </w:pPrChange>
            </w:pPr>
            <w:del w:id="9683" w:author="win10" w:date="2020-06-12T13:56:00Z">
              <w:r w:rsidDel="003D2C50">
                <w:rPr>
                  <w:rFonts w:hint="eastAsia"/>
                </w:rPr>
                <w:delText>开关机操作</w:delText>
              </w:r>
              <w:r w:rsidDel="003D2C50">
                <w:delText>。</w:delText>
              </w:r>
            </w:del>
          </w:p>
          <w:p w14:paraId="3FA4CD36" w14:textId="11D0CE5A" w:rsidR="00EA5016" w:rsidDel="003D2C50" w:rsidRDefault="004C4817">
            <w:pPr>
              <w:pStyle w:val="1"/>
              <w:rPr>
                <w:del w:id="9684" w:author="win10" w:date="2020-06-12T13:56:00Z"/>
              </w:rPr>
              <w:pPrChange w:id="9685" w:author="win10" w:date="2020-06-12T13:57:00Z">
                <w:pPr>
                  <w:jc w:val="left"/>
                </w:pPr>
              </w:pPrChange>
            </w:pPr>
            <w:del w:id="9686" w:author="win10" w:date="2020-06-12T13:56:00Z">
              <w:r w:rsidDel="003D2C50">
                <w:rPr>
                  <w:rFonts w:hint="eastAsia"/>
                </w:rPr>
                <w:delText>请求消息</w:delText>
              </w:r>
              <w:r w:rsidDel="003D2C50">
                <w:delText>：</w:delText>
              </w:r>
              <w:r w:rsidDel="003D2C50">
                <w:rPr>
                  <w:rFonts w:cs="Arial" w:hint="eastAsia"/>
                </w:rPr>
                <w:delText>Start</w:delText>
              </w:r>
              <w:r w:rsidDel="003D2C50">
                <w:rPr>
                  <w:rFonts w:cs="Arial" w:hint="eastAsia"/>
                </w:rPr>
                <w:delText>（开机）、</w:delText>
              </w:r>
              <w:r w:rsidDel="003D2C50">
                <w:rPr>
                  <w:rFonts w:cs="Arial" w:hint="eastAsia"/>
                </w:rPr>
                <w:delText>Stop</w:delText>
              </w:r>
              <w:r w:rsidDel="003D2C50">
                <w:rPr>
                  <w:rFonts w:cs="Arial" w:hint="eastAsia"/>
                </w:rPr>
                <w:delText>（关机）</w:delText>
              </w:r>
              <w:r w:rsidDel="003D2C50">
                <w:delText>。</w:delText>
              </w:r>
            </w:del>
          </w:p>
          <w:p w14:paraId="30616390" w14:textId="55061440" w:rsidR="00EA5016" w:rsidDel="003D2C50" w:rsidRDefault="004C4817">
            <w:pPr>
              <w:pStyle w:val="1"/>
              <w:rPr>
                <w:del w:id="9687" w:author="win10" w:date="2020-06-12T13:56:00Z"/>
              </w:rPr>
              <w:pPrChange w:id="9688" w:author="win10" w:date="2020-06-12T13:57:00Z">
                <w:pPr>
                  <w:jc w:val="left"/>
                </w:pPr>
              </w:pPrChange>
            </w:pPr>
            <w:del w:id="9689" w:author="win10" w:date="2020-06-12T13:56:00Z">
              <w:r w:rsidDel="003D2C50">
                <w:rPr>
                  <w:rFonts w:hint="eastAsia"/>
                </w:rPr>
                <w:delText>应答消息：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Success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。参考第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1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章节</w:delText>
              </w:r>
              <w:r w:rsidDel="003D2C50">
                <w:rPr>
                  <w:rFonts w:cs="Arial"/>
                  <w:color w:val="3D3F43"/>
                  <w:kern w:val="0"/>
                  <w:szCs w:val="21"/>
                </w:rPr>
                <w:delText>cmd</w:delText>
              </w:r>
              <w:r w:rsidDel="003D2C50">
                <w:rPr>
                  <w:rFonts w:ascii="Courier New" w:hAnsi="Courier New" w:cs="Courier New" w:hint="eastAsia"/>
                  <w:color w:val="3D3F43"/>
                  <w:kern w:val="0"/>
                  <w:szCs w:val="21"/>
                </w:rPr>
                <w:delText>应答表</w:delText>
              </w:r>
            </w:del>
          </w:p>
        </w:tc>
      </w:tr>
    </w:tbl>
    <w:p w14:paraId="52E675CC" w14:textId="75135C28" w:rsidR="00EA5016" w:rsidDel="003D2C50" w:rsidRDefault="00EA5016">
      <w:pPr>
        <w:pStyle w:val="1"/>
        <w:rPr>
          <w:del w:id="9690" w:author="win10" w:date="2020-06-12T13:56:00Z"/>
          <w:bCs/>
        </w:rPr>
        <w:pPrChange w:id="9691" w:author="win10" w:date="2020-06-12T13:57:00Z">
          <w:pPr/>
        </w:pPrChange>
      </w:pPr>
    </w:p>
    <w:p w14:paraId="6E41E53A" w14:textId="22092D6A" w:rsidR="00EA5016" w:rsidDel="003D2C50" w:rsidRDefault="004C4817">
      <w:pPr>
        <w:pStyle w:val="1"/>
        <w:rPr>
          <w:del w:id="9692" w:author="win10" w:date="2020-06-12T13:56:00Z"/>
        </w:rPr>
        <w:pPrChange w:id="9693" w:author="win10" w:date="2020-06-12T13:57:00Z">
          <w:pPr/>
        </w:pPrChange>
      </w:pPr>
      <w:del w:id="9694" w:author="win10" w:date="2020-06-12T13:56:00Z">
        <w:r w:rsidDel="003D2C50">
          <w:rPr>
            <w:b w:val="0"/>
            <w:noProof/>
          </w:rPr>
          <mc:AlternateContent>
            <mc:Choice Requires="wps">
              <w:drawing>
                <wp:anchor distT="45720" distB="45720" distL="114300" distR="114300" simplePos="0" relativeHeight="251728896" behindDoc="0" locked="0" layoutInCell="1" allowOverlap="1" wp14:anchorId="624D8082" wp14:editId="5247E027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262890</wp:posOffset>
                  </wp:positionV>
                  <wp:extent cx="5494655" cy="1404620"/>
                  <wp:effectExtent l="0" t="0" r="10795" b="17780"/>
                  <wp:wrapSquare wrapText="bothSides"/>
                  <wp:docPr id="47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3E3169E9" w14:textId="77777777" w:rsidR="00DE3E82" w:rsidRDefault="00DE3E82">
                              <w:r>
                                <w:t>平台</w:t>
                              </w:r>
                              <w:r>
                                <w:rPr>
                                  <w:rFonts w:hint="eastAsia"/>
                                </w:rPr>
                                <w:t>下发</w:t>
                              </w:r>
                              <w:r>
                                <w:t>MQTT</w:t>
                              </w:r>
                              <w:r>
                                <w:t>命令</w:t>
                              </w:r>
                              <w:r>
                                <w:t xml:space="preserve"> </w:t>
                              </w:r>
                            </w:p>
                            <w:p w14:paraId="08B8EF17" w14:textId="77777777" w:rsidR="00DE3E82" w:rsidRDefault="00DE3E82">
                              <w:r>
                                <w:t>Topic: /tianshun/v1/TS02E510000100/TS01E510000100/cmd/json</w:t>
                              </w:r>
                            </w:p>
                            <w:p w14:paraId="39B8EA12" w14:textId="77777777" w:rsidR="00DE3E82" w:rsidRDefault="00DE3E82">
                              <w:r>
                                <w:t>MQTT Client</w:t>
                              </w:r>
                              <w:r>
                                <w:t>发送的</w:t>
                              </w:r>
                              <w:r>
                                <w:t>payload</w:t>
                              </w:r>
                              <w:r>
                                <w:t>：</w:t>
                              </w:r>
                              <w:r>
                                <w:t xml:space="preserve"> </w:t>
                              </w:r>
                            </w:p>
                            <w:p w14:paraId="05F88E88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2B80B0A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"cloudReq",</w:t>
                              </w:r>
                            </w:p>
                            <w:p w14:paraId="0305C7D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"DW-111",</w:t>
                              </w:r>
                            </w:p>
                            <w:p w14:paraId="0FCF6BE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"4-1",</w:t>
                              </w:r>
                            </w:p>
                            <w:p w14:paraId="236B41A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"Control",</w:t>
                              </w:r>
                            </w:p>
                            <w:p w14:paraId="64C19D9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"mid": 2019,</w:t>
                              </w:r>
                            </w:p>
                            <w:p w14:paraId="72C8B85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"cmd": "OnOff",</w:t>
                              </w:r>
                            </w:p>
                            <w:p w14:paraId="195420A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"paras": {</w:t>
                              </w:r>
                            </w:p>
                            <w:p w14:paraId="4B75215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"Operation": "Start"</w:t>
                              </w:r>
                            </w:p>
                            <w:p w14:paraId="678D3124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2EA31BCE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"20190916T091240Z"</w:t>
                              </w:r>
                            </w:p>
                            <w:p w14:paraId="426E6CA0" w14:textId="77777777" w:rsidR="00DE3E82" w:rsidRDefault="00DE3E82"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624D8082" id="_x0000_s1074" type="#_x0000_t202" style="position:absolute;left:0;text-align:left;margin-left:1.65pt;margin-top:20.7pt;width:432.6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">
                  <v:textbox style="mso-fit-shape-to-text:t">
                    <w:txbxContent>
                      <w:p w14:paraId="3E3169E9" w14:textId="77777777" w:rsidR="00DE3E82" w:rsidRDefault="00DE3E82">
                        <w:r>
                          <w:t>平台</w:t>
                        </w:r>
                        <w:r>
                          <w:rPr>
                            <w:rFonts w:hint="eastAsia"/>
                          </w:rPr>
                          <w:t>下发</w:t>
                        </w:r>
                        <w:r>
                          <w:t>MQTT</w:t>
                        </w:r>
                        <w:r>
                          <w:t>命令</w:t>
                        </w:r>
                        <w:r>
                          <w:t xml:space="preserve"> </w:t>
                        </w:r>
                      </w:p>
                      <w:p w14:paraId="08B8EF17" w14:textId="77777777" w:rsidR="00DE3E82" w:rsidRDefault="00DE3E82">
                        <w:r>
                          <w:t>Topic: /tianshun/v1/TS02E510000100/TS01E510000100/cmd/json</w:t>
                        </w:r>
                      </w:p>
                      <w:p w14:paraId="39B8EA12" w14:textId="77777777" w:rsidR="00DE3E82" w:rsidRDefault="00DE3E82">
                        <w:r>
                          <w:t>MQTT Client</w:t>
                        </w:r>
                        <w:r>
                          <w:t>发送的</w:t>
                        </w:r>
                        <w:r>
                          <w:t>payload</w:t>
                        </w:r>
                        <w:r>
                          <w:t>：</w:t>
                        </w:r>
                        <w:r>
                          <w:t xml:space="preserve"> </w:t>
                        </w:r>
                      </w:p>
                      <w:p w14:paraId="05F88E88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2B80B0A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"cloudReq",</w:t>
                        </w:r>
                      </w:p>
                      <w:p w14:paraId="0305C7D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"DW-111",</w:t>
                        </w:r>
                      </w:p>
                      <w:p w14:paraId="0FCF6BE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"4-1",</w:t>
                        </w:r>
                      </w:p>
                      <w:p w14:paraId="236B41A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"Control",</w:t>
                        </w:r>
                      </w:p>
                      <w:p w14:paraId="64C19D9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"mid": 2019,</w:t>
                        </w:r>
                      </w:p>
                      <w:p w14:paraId="72C8B85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"cmd": "OnOff",</w:t>
                        </w:r>
                      </w:p>
                      <w:p w14:paraId="195420A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"paras": {</w:t>
                        </w:r>
                      </w:p>
                      <w:p w14:paraId="4B75215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"Operation": "Start"</w:t>
                        </w:r>
                      </w:p>
                      <w:p w14:paraId="678D3124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2EA31BCE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"20190916T091240Z"</w:t>
                        </w:r>
                      </w:p>
                      <w:p w14:paraId="426E6CA0" w14:textId="77777777" w:rsidR="00DE3E82" w:rsidRDefault="00DE3E82"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3D2C50">
          <w:rPr>
            <w:rFonts w:hint="eastAsia"/>
            <w:bCs/>
          </w:rPr>
          <w:delText>示例</w:delText>
        </w:r>
        <w:r w:rsidDel="003D2C50">
          <w:rPr>
            <w:rFonts w:hint="eastAsia"/>
          </w:rPr>
          <w:delText>：</w:delText>
        </w:r>
      </w:del>
    </w:p>
    <w:p w14:paraId="7103E544" w14:textId="551FFA26" w:rsidR="00EA5016" w:rsidDel="003D2C50" w:rsidRDefault="00EA5016">
      <w:pPr>
        <w:pStyle w:val="1"/>
        <w:rPr>
          <w:del w:id="9695" w:author="win10" w:date="2020-06-12T13:56:00Z"/>
        </w:rPr>
        <w:pPrChange w:id="9696" w:author="win10" w:date="2020-06-12T13:57:00Z">
          <w:pPr/>
        </w:pPrChange>
      </w:pPr>
    </w:p>
    <w:p w14:paraId="3D7F6401" w14:textId="46CC57F3" w:rsidR="00EA5016" w:rsidDel="003D2C50" w:rsidRDefault="00EA5016">
      <w:pPr>
        <w:pStyle w:val="1"/>
        <w:rPr>
          <w:del w:id="9697" w:author="win10" w:date="2020-06-12T13:56:00Z"/>
        </w:rPr>
        <w:pPrChange w:id="9698" w:author="win10" w:date="2020-06-12T13:57:00Z">
          <w:pPr/>
        </w:pPrChange>
      </w:pPr>
    </w:p>
    <w:p w14:paraId="5B2C4F68" w14:textId="2856DE72" w:rsidR="00EA5016" w:rsidDel="003D2C50" w:rsidRDefault="00EA5016">
      <w:pPr>
        <w:pStyle w:val="1"/>
        <w:rPr>
          <w:del w:id="9699" w:author="win10" w:date="2020-06-12T13:56:00Z"/>
        </w:rPr>
        <w:pPrChange w:id="9700" w:author="win10" w:date="2020-06-12T13:57:00Z">
          <w:pPr/>
        </w:pPrChange>
      </w:pPr>
    </w:p>
    <w:p w14:paraId="4DEF28D7" w14:textId="27A074BC" w:rsidR="00EA5016" w:rsidDel="003D2C50" w:rsidRDefault="00EA5016">
      <w:pPr>
        <w:pStyle w:val="1"/>
        <w:rPr>
          <w:del w:id="9701" w:author="win10" w:date="2020-06-12T13:56:00Z"/>
        </w:rPr>
        <w:pPrChange w:id="9702" w:author="win10" w:date="2020-06-12T13:57:00Z">
          <w:pPr/>
        </w:pPrChange>
      </w:pPr>
    </w:p>
    <w:p w14:paraId="6AFE94B2" w14:textId="51AB2869" w:rsidR="00EA5016" w:rsidRDefault="004C4817">
      <w:pPr>
        <w:pStyle w:val="4"/>
        <w:pPrChange w:id="9703" w:author="win10" w:date="2020-06-12T13:58:00Z">
          <w:pPr/>
        </w:pPrChange>
      </w:pPr>
      <w:del w:id="9704" w:author="win10" w:date="2020-06-12T13:56:00Z">
        <w:r w:rsidDel="003D2C50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29920" behindDoc="0" locked="0" layoutInCell="1" allowOverlap="1" wp14:anchorId="2A6F2BB6" wp14:editId="05EC9C0B">
                  <wp:simplePos x="0" y="0"/>
                  <wp:positionH relativeFrom="margin">
                    <wp:align>left</wp:align>
                  </wp:positionH>
                  <wp:positionV relativeFrom="paragraph">
                    <wp:posOffset>81915</wp:posOffset>
                  </wp:positionV>
                  <wp:extent cx="5494655" cy="1404620"/>
                  <wp:effectExtent l="0" t="0" r="10795" b="13970"/>
                  <wp:wrapSquare wrapText="bothSides"/>
                  <wp:docPr id="4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465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328F7A2D" w14:textId="77777777" w:rsidR="00DE3E82" w:rsidRDefault="00DE3E82">
                              <w:r>
                                <w:rPr>
                                  <w:rFonts w:hint="eastAsia"/>
                                </w:rPr>
                                <w:t>设备应答</w:t>
                              </w:r>
                              <w:r>
                                <w:t>MQTT</w:t>
                              </w:r>
                              <w:r>
                                <w:rPr>
                                  <w:rFonts w:hint="eastAsia"/>
                                </w:rPr>
                                <w:t>消息</w:t>
                              </w:r>
                              <w:r>
                                <w:t xml:space="preserve"> </w:t>
                              </w:r>
                            </w:p>
                            <w:p w14:paraId="454EF0C8" w14:textId="77777777" w:rsidR="00DE3E82" w:rsidRDefault="00DE3E82">
                              <w:r>
                                <w:t>Topic: /tianshun/v1/TS02E510000100/TS01E510000100/cmd/json</w:t>
                              </w:r>
                            </w:p>
                            <w:p w14:paraId="0077F9BC" w14:textId="77777777" w:rsidR="00DE3E82" w:rsidRDefault="00DE3E82">
                              <w:r>
                                <w:t>MQTT Client</w:t>
                              </w:r>
                              <w:r>
                                <w:t>发送的</w:t>
                              </w:r>
                              <w:r>
                                <w:t>payload</w:t>
                              </w:r>
                              <w:r>
                                <w:t>：</w:t>
                              </w:r>
                              <w:r>
                                <w:t xml:space="preserve"> </w:t>
                              </w:r>
                            </w:p>
                            <w:p w14:paraId="15B442F1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{</w:t>
                              </w:r>
                            </w:p>
                            <w:p w14:paraId="3F78E06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"msgType": "deviceResp",</w:t>
                              </w:r>
                            </w:p>
                            <w:p w14:paraId="1B44E3DC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"deviceType": "DW-111",</w:t>
                              </w:r>
                            </w:p>
                            <w:p w14:paraId="3CE63F6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"deviceId": "4-1",</w:t>
                              </w:r>
                            </w:p>
                            <w:p w14:paraId="681AE2AD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"serviceId": "Control",</w:t>
                              </w:r>
                            </w:p>
                            <w:p w14:paraId="6A76F0A5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"mid": 2019,</w:t>
                              </w:r>
                            </w:p>
                            <w:p w14:paraId="6FFAD60F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"cmd": "OnOff",</w:t>
                              </w:r>
                            </w:p>
                            <w:p w14:paraId="04F301C7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"paras": {</w:t>
                              </w:r>
                            </w:p>
                            <w:p w14:paraId="7997DA60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"Operation": "Success"</w:t>
                              </w:r>
                            </w:p>
                            <w:p w14:paraId="51A17FB9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},</w:t>
                              </w:r>
                            </w:p>
                            <w:p w14:paraId="3BADB6F2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ab/>
                                <w:t>"eventTime": "20190916T091240Z"</w:t>
                              </w:r>
                            </w:p>
                            <w:p w14:paraId="12503A7B" w14:textId="77777777" w:rsidR="00DE3E82" w:rsidRDefault="00DE3E82">
                              <w:pP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D3F43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2A6F2BB6" id="_x0000_s1075" type="#_x0000_t202" style="position:absolute;left:0;text-align:left;margin-left:0;margin-top:6.45pt;width:432.65pt;height:110.6pt;z-index:2517299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">
                  <v:textbox style="mso-fit-shape-to-text:t">
                    <w:txbxContent>
                      <w:p w14:paraId="328F7A2D" w14:textId="77777777" w:rsidR="00DE3E82" w:rsidRDefault="00DE3E82">
                        <w:r>
                          <w:rPr>
                            <w:rFonts w:hint="eastAsia"/>
                          </w:rPr>
                          <w:t>设备应答</w:t>
                        </w:r>
                        <w:r>
                          <w:t>MQTT</w:t>
                        </w:r>
                        <w:r>
                          <w:rPr>
                            <w:rFonts w:hint="eastAsia"/>
                          </w:rPr>
                          <w:t>消息</w:t>
                        </w:r>
                        <w:r>
                          <w:t xml:space="preserve"> </w:t>
                        </w:r>
                      </w:p>
                      <w:p w14:paraId="454EF0C8" w14:textId="77777777" w:rsidR="00DE3E82" w:rsidRDefault="00DE3E82">
                        <w:r>
                          <w:t>Topic: /tianshun/v1/TS02E510000100/TS01E510000100/cmd/json</w:t>
                        </w:r>
                      </w:p>
                      <w:p w14:paraId="0077F9BC" w14:textId="77777777" w:rsidR="00DE3E82" w:rsidRDefault="00DE3E82">
                        <w:r>
                          <w:t>MQTT Client</w:t>
                        </w:r>
                        <w:r>
                          <w:t>发送的</w:t>
                        </w:r>
                        <w:r>
                          <w:t>payload</w:t>
                        </w:r>
                        <w:r>
                          <w:t>：</w:t>
                        </w:r>
                        <w:r>
                          <w:t xml:space="preserve"> </w:t>
                        </w:r>
                      </w:p>
                      <w:p w14:paraId="15B442F1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{</w:t>
                        </w:r>
                      </w:p>
                      <w:p w14:paraId="3F78E06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"msgType": "deviceResp",</w:t>
                        </w:r>
                      </w:p>
                      <w:p w14:paraId="1B44E3DC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"deviceType": "DW-111",</w:t>
                        </w:r>
                      </w:p>
                      <w:p w14:paraId="3CE63F6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"deviceId": "4-1",</w:t>
                        </w:r>
                      </w:p>
                      <w:p w14:paraId="681AE2AD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"serviceId": "Control",</w:t>
                        </w:r>
                      </w:p>
                      <w:p w14:paraId="6A76F0A5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"mid": 2019,</w:t>
                        </w:r>
                      </w:p>
                      <w:p w14:paraId="6FFAD60F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"cmd": "OnOff",</w:t>
                        </w:r>
                      </w:p>
                      <w:p w14:paraId="04F301C7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"paras": {</w:t>
                        </w:r>
                      </w:p>
                      <w:p w14:paraId="7997DA60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"Operation": "Success"</w:t>
                        </w:r>
                      </w:p>
                      <w:p w14:paraId="51A17FB9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},</w:t>
                        </w:r>
                      </w:p>
                      <w:p w14:paraId="3BADB6F2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ab/>
                          <w:t>"eventTime": "20190916T091240Z"</w:t>
                        </w:r>
                      </w:p>
                      <w:p w14:paraId="12503A7B" w14:textId="77777777" w:rsidR="00DE3E82" w:rsidRDefault="00DE3E82">
                        <w:pP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D3F43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del>
    </w:p>
    <w:sectPr w:rsidR="00EA5016"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2A477" w14:textId="77777777" w:rsidR="00280266" w:rsidRDefault="00280266">
      <w:r>
        <w:separator/>
      </w:r>
    </w:p>
  </w:endnote>
  <w:endnote w:type="continuationSeparator" w:id="0">
    <w:p w14:paraId="629341CE" w14:textId="77777777" w:rsidR="00280266" w:rsidRDefault="0028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7923297"/>
    </w:sdtPr>
    <w:sdtEndPr/>
    <w:sdtContent>
      <w:p w14:paraId="4F61FB22" w14:textId="77777777" w:rsidR="00DE3E82" w:rsidRDefault="00DE3E82">
        <w:pPr>
          <w:pStyle w:val="a3"/>
          <w:jc w:val="center"/>
        </w:pPr>
        <w:r>
          <w:rPr>
            <w:rFonts w:hint="eastAsia"/>
          </w:rPr>
          <w:t>1</w:t>
        </w:r>
      </w:p>
    </w:sdtContent>
  </w:sdt>
  <w:p w14:paraId="7CEC1965" w14:textId="77777777" w:rsidR="00DE3E82" w:rsidRDefault="00DE3E82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FC4DE" w14:textId="77777777" w:rsidR="00DE3E82" w:rsidRDefault="00DE3E82">
    <w:pPr>
      <w:pStyle w:val="a3"/>
      <w:tabs>
        <w:tab w:val="clear" w:pos="4153"/>
        <w:tab w:val="clear" w:pos="8306"/>
        <w:tab w:val="center" w:pos="4333"/>
      </w:tabs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B21D82" wp14:editId="1122B4B5">
              <wp:simplePos x="0" y="0"/>
              <wp:positionH relativeFrom="margin">
                <wp:posOffset>2557145</wp:posOffset>
              </wp:positionH>
              <wp:positionV relativeFrom="paragraph">
                <wp:posOffset>-1270</wp:posOffset>
              </wp:positionV>
              <wp:extent cx="258445" cy="137795"/>
              <wp:effectExtent l="0" t="0" r="8890" b="14605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397" cy="1380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EDAEB" w14:textId="77777777" w:rsidR="00DE3E82" w:rsidRDefault="00DE3E8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B21D82" id="_x0000_t202" coordsize="21600,21600" o:spt="202" path="m,l,21600r21600,l21600,xe">
              <v:stroke joinstyle="miter"/>
              <v:path gradientshapeok="t" o:connecttype="rect"/>
            </v:shapetype>
            <v:shape id="_x0000_s1076" type="#_x0000_t202" style="position:absolute;left:0;text-align:left;margin-left:201.35pt;margin-top:-.1pt;width:20.35pt;height:10.85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" filled="f" stroked="f">
              <v:textbox inset="0,0,0,0">
                <w:txbxContent>
                  <w:p w14:paraId="746EDAEB" w14:textId="77777777" w:rsidR="00DE3E82" w:rsidRDefault="00DE3E8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3B6DE" w14:textId="77777777" w:rsidR="00280266" w:rsidRDefault="00280266">
      <w:r>
        <w:separator/>
      </w:r>
    </w:p>
  </w:footnote>
  <w:footnote w:type="continuationSeparator" w:id="0">
    <w:p w14:paraId="3E0ED394" w14:textId="77777777" w:rsidR="00280266" w:rsidRDefault="00280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C4A31" w14:textId="77777777" w:rsidR="00DE3E82" w:rsidRDefault="00DE3E82">
    <w:pPr>
      <w:pStyle w:val="a5"/>
      <w:jc w:val="center"/>
    </w:pPr>
  </w:p>
  <w:p w14:paraId="320723C0" w14:textId="77777777" w:rsidR="00DE3E82" w:rsidRDefault="00DE3E82">
    <w:pPr>
      <w:pStyle w:val="a5"/>
      <w:jc w:val="left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n10">
    <w15:presenceInfo w15:providerId="None" w15:userId="win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5309"/>
    <w:rsid w:val="00010816"/>
    <w:rsid w:val="00012D19"/>
    <w:rsid w:val="00017374"/>
    <w:rsid w:val="000210F3"/>
    <w:rsid w:val="00022B67"/>
    <w:rsid w:val="00024383"/>
    <w:rsid w:val="00025D85"/>
    <w:rsid w:val="000277CC"/>
    <w:rsid w:val="00032487"/>
    <w:rsid w:val="000372DF"/>
    <w:rsid w:val="00037D85"/>
    <w:rsid w:val="0004012F"/>
    <w:rsid w:val="00040DAF"/>
    <w:rsid w:val="00041226"/>
    <w:rsid w:val="000430F0"/>
    <w:rsid w:val="00047204"/>
    <w:rsid w:val="0004721C"/>
    <w:rsid w:val="00054087"/>
    <w:rsid w:val="00061FD0"/>
    <w:rsid w:val="00063C8C"/>
    <w:rsid w:val="00064F0F"/>
    <w:rsid w:val="00073F9B"/>
    <w:rsid w:val="0007494F"/>
    <w:rsid w:val="00081253"/>
    <w:rsid w:val="00081D6D"/>
    <w:rsid w:val="00086F0F"/>
    <w:rsid w:val="00091D17"/>
    <w:rsid w:val="00093A9F"/>
    <w:rsid w:val="000955DE"/>
    <w:rsid w:val="000A0A1B"/>
    <w:rsid w:val="000A3474"/>
    <w:rsid w:val="000A3FC8"/>
    <w:rsid w:val="000A4234"/>
    <w:rsid w:val="000A4C50"/>
    <w:rsid w:val="000A76E1"/>
    <w:rsid w:val="000B3754"/>
    <w:rsid w:val="000B3B28"/>
    <w:rsid w:val="000B3BD9"/>
    <w:rsid w:val="000C016C"/>
    <w:rsid w:val="000C744C"/>
    <w:rsid w:val="000D1528"/>
    <w:rsid w:val="000D1B39"/>
    <w:rsid w:val="000D3304"/>
    <w:rsid w:val="000D57D7"/>
    <w:rsid w:val="000D712A"/>
    <w:rsid w:val="000E08BB"/>
    <w:rsid w:val="000E2DBA"/>
    <w:rsid w:val="000E2E6F"/>
    <w:rsid w:val="000E4A55"/>
    <w:rsid w:val="000E5C58"/>
    <w:rsid w:val="000E71CE"/>
    <w:rsid w:val="000F0A1B"/>
    <w:rsid w:val="000F257E"/>
    <w:rsid w:val="000F4912"/>
    <w:rsid w:val="000F77C2"/>
    <w:rsid w:val="00100CAE"/>
    <w:rsid w:val="00106956"/>
    <w:rsid w:val="00107BB7"/>
    <w:rsid w:val="001113AE"/>
    <w:rsid w:val="00114084"/>
    <w:rsid w:val="00115163"/>
    <w:rsid w:val="00122032"/>
    <w:rsid w:val="00123DC0"/>
    <w:rsid w:val="001254B0"/>
    <w:rsid w:val="00127921"/>
    <w:rsid w:val="00131277"/>
    <w:rsid w:val="0013410A"/>
    <w:rsid w:val="001351D8"/>
    <w:rsid w:val="00135B29"/>
    <w:rsid w:val="001417E8"/>
    <w:rsid w:val="00142B9D"/>
    <w:rsid w:val="0014330E"/>
    <w:rsid w:val="00144467"/>
    <w:rsid w:val="00144FED"/>
    <w:rsid w:val="001473E4"/>
    <w:rsid w:val="001527A9"/>
    <w:rsid w:val="0015579F"/>
    <w:rsid w:val="00156D7E"/>
    <w:rsid w:val="001604F6"/>
    <w:rsid w:val="00162955"/>
    <w:rsid w:val="001638D3"/>
    <w:rsid w:val="0016435A"/>
    <w:rsid w:val="001654E6"/>
    <w:rsid w:val="0016578F"/>
    <w:rsid w:val="0016653D"/>
    <w:rsid w:val="00170F55"/>
    <w:rsid w:val="0017208F"/>
    <w:rsid w:val="00172A27"/>
    <w:rsid w:val="00172F79"/>
    <w:rsid w:val="00173385"/>
    <w:rsid w:val="00173F40"/>
    <w:rsid w:val="00174B91"/>
    <w:rsid w:val="00177729"/>
    <w:rsid w:val="00184103"/>
    <w:rsid w:val="001844B5"/>
    <w:rsid w:val="0018583B"/>
    <w:rsid w:val="00190041"/>
    <w:rsid w:val="001912AF"/>
    <w:rsid w:val="0019206E"/>
    <w:rsid w:val="00192096"/>
    <w:rsid w:val="00194B79"/>
    <w:rsid w:val="001973C1"/>
    <w:rsid w:val="001A1780"/>
    <w:rsid w:val="001A1C29"/>
    <w:rsid w:val="001A7ED5"/>
    <w:rsid w:val="001B12EF"/>
    <w:rsid w:val="001B1F42"/>
    <w:rsid w:val="001B52F0"/>
    <w:rsid w:val="001C0F58"/>
    <w:rsid w:val="001C4576"/>
    <w:rsid w:val="001C5F67"/>
    <w:rsid w:val="001C687E"/>
    <w:rsid w:val="001C7C0D"/>
    <w:rsid w:val="001D426A"/>
    <w:rsid w:val="001D45CD"/>
    <w:rsid w:val="001D6F03"/>
    <w:rsid w:val="001D7507"/>
    <w:rsid w:val="001E0B77"/>
    <w:rsid w:val="001E676E"/>
    <w:rsid w:val="001E777B"/>
    <w:rsid w:val="001F2326"/>
    <w:rsid w:val="001F2733"/>
    <w:rsid w:val="001F32E5"/>
    <w:rsid w:val="001F5ED6"/>
    <w:rsid w:val="00200EAD"/>
    <w:rsid w:val="002048CB"/>
    <w:rsid w:val="002053D8"/>
    <w:rsid w:val="00206804"/>
    <w:rsid w:val="00206AA2"/>
    <w:rsid w:val="002107BD"/>
    <w:rsid w:val="00211119"/>
    <w:rsid w:val="002112A3"/>
    <w:rsid w:val="0021144B"/>
    <w:rsid w:val="00212127"/>
    <w:rsid w:val="00213092"/>
    <w:rsid w:val="002152FC"/>
    <w:rsid w:val="00220CBE"/>
    <w:rsid w:val="00221120"/>
    <w:rsid w:val="0023013E"/>
    <w:rsid w:val="00236A8E"/>
    <w:rsid w:val="00241799"/>
    <w:rsid w:val="002459EE"/>
    <w:rsid w:val="0025044F"/>
    <w:rsid w:val="002526A5"/>
    <w:rsid w:val="002559A5"/>
    <w:rsid w:val="0025765F"/>
    <w:rsid w:val="00260109"/>
    <w:rsid w:val="00261446"/>
    <w:rsid w:val="00265564"/>
    <w:rsid w:val="00271D1E"/>
    <w:rsid w:val="002800BE"/>
    <w:rsid w:val="00280266"/>
    <w:rsid w:val="00280482"/>
    <w:rsid w:val="00285C62"/>
    <w:rsid w:val="00290637"/>
    <w:rsid w:val="00295725"/>
    <w:rsid w:val="002B058A"/>
    <w:rsid w:val="002B59C8"/>
    <w:rsid w:val="002B6940"/>
    <w:rsid w:val="002B6A00"/>
    <w:rsid w:val="002C05A9"/>
    <w:rsid w:val="002C47F6"/>
    <w:rsid w:val="002D1C02"/>
    <w:rsid w:val="002D21F3"/>
    <w:rsid w:val="002D408C"/>
    <w:rsid w:val="002D759E"/>
    <w:rsid w:val="002E1920"/>
    <w:rsid w:val="002E29EF"/>
    <w:rsid w:val="002F2B35"/>
    <w:rsid w:val="002F30E1"/>
    <w:rsid w:val="002F72E1"/>
    <w:rsid w:val="00303AAA"/>
    <w:rsid w:val="00303B43"/>
    <w:rsid w:val="00310D36"/>
    <w:rsid w:val="00310F93"/>
    <w:rsid w:val="003112F0"/>
    <w:rsid w:val="00313650"/>
    <w:rsid w:val="00313A85"/>
    <w:rsid w:val="003156A6"/>
    <w:rsid w:val="00315CCC"/>
    <w:rsid w:val="0032146B"/>
    <w:rsid w:val="0032161C"/>
    <w:rsid w:val="003218C5"/>
    <w:rsid w:val="00323537"/>
    <w:rsid w:val="00323CF9"/>
    <w:rsid w:val="0032647E"/>
    <w:rsid w:val="00331119"/>
    <w:rsid w:val="00340837"/>
    <w:rsid w:val="00347DDB"/>
    <w:rsid w:val="00351CE9"/>
    <w:rsid w:val="00352E72"/>
    <w:rsid w:val="00354DFD"/>
    <w:rsid w:val="00354FA2"/>
    <w:rsid w:val="00356470"/>
    <w:rsid w:val="00360049"/>
    <w:rsid w:val="0036082B"/>
    <w:rsid w:val="003616C7"/>
    <w:rsid w:val="00362CE8"/>
    <w:rsid w:val="0036397D"/>
    <w:rsid w:val="003651F0"/>
    <w:rsid w:val="00366026"/>
    <w:rsid w:val="00372019"/>
    <w:rsid w:val="003753E1"/>
    <w:rsid w:val="00380456"/>
    <w:rsid w:val="00381CEB"/>
    <w:rsid w:val="00394F66"/>
    <w:rsid w:val="0039756B"/>
    <w:rsid w:val="00397E8F"/>
    <w:rsid w:val="003A0657"/>
    <w:rsid w:val="003A0B14"/>
    <w:rsid w:val="003A56A0"/>
    <w:rsid w:val="003A577E"/>
    <w:rsid w:val="003B1918"/>
    <w:rsid w:val="003C1ACF"/>
    <w:rsid w:val="003C1C07"/>
    <w:rsid w:val="003C34B0"/>
    <w:rsid w:val="003C3A77"/>
    <w:rsid w:val="003D2C50"/>
    <w:rsid w:val="003D5399"/>
    <w:rsid w:val="003D597F"/>
    <w:rsid w:val="003E05A0"/>
    <w:rsid w:val="003E5054"/>
    <w:rsid w:val="003E609F"/>
    <w:rsid w:val="003F0510"/>
    <w:rsid w:val="003F09BB"/>
    <w:rsid w:val="003F10EF"/>
    <w:rsid w:val="003F19F0"/>
    <w:rsid w:val="003F30EE"/>
    <w:rsid w:val="00401314"/>
    <w:rsid w:val="00401C1E"/>
    <w:rsid w:val="0040224D"/>
    <w:rsid w:val="00402C4F"/>
    <w:rsid w:val="00403A3C"/>
    <w:rsid w:val="00403ABD"/>
    <w:rsid w:val="00406F42"/>
    <w:rsid w:val="00407830"/>
    <w:rsid w:val="00407C50"/>
    <w:rsid w:val="00410665"/>
    <w:rsid w:val="004112FD"/>
    <w:rsid w:val="004114E7"/>
    <w:rsid w:val="004128E7"/>
    <w:rsid w:val="0041754A"/>
    <w:rsid w:val="00420A9F"/>
    <w:rsid w:val="00420FE8"/>
    <w:rsid w:val="00421FF3"/>
    <w:rsid w:val="0042494C"/>
    <w:rsid w:val="00427F8A"/>
    <w:rsid w:val="004309DA"/>
    <w:rsid w:val="004320CE"/>
    <w:rsid w:val="0043385C"/>
    <w:rsid w:val="00436AB8"/>
    <w:rsid w:val="00436D2A"/>
    <w:rsid w:val="0043790D"/>
    <w:rsid w:val="00441C40"/>
    <w:rsid w:val="00446487"/>
    <w:rsid w:val="0045232A"/>
    <w:rsid w:val="00452E17"/>
    <w:rsid w:val="00453B78"/>
    <w:rsid w:val="004565EC"/>
    <w:rsid w:val="00464149"/>
    <w:rsid w:val="004709E9"/>
    <w:rsid w:val="00470FC9"/>
    <w:rsid w:val="004812C0"/>
    <w:rsid w:val="00482FB2"/>
    <w:rsid w:val="00484166"/>
    <w:rsid w:val="004843AA"/>
    <w:rsid w:val="0048536F"/>
    <w:rsid w:val="00487279"/>
    <w:rsid w:val="00487662"/>
    <w:rsid w:val="00490A18"/>
    <w:rsid w:val="00495646"/>
    <w:rsid w:val="0049575A"/>
    <w:rsid w:val="004A51DB"/>
    <w:rsid w:val="004B21B0"/>
    <w:rsid w:val="004B2903"/>
    <w:rsid w:val="004B4022"/>
    <w:rsid w:val="004B5883"/>
    <w:rsid w:val="004B68B5"/>
    <w:rsid w:val="004C1282"/>
    <w:rsid w:val="004C21B2"/>
    <w:rsid w:val="004C3D10"/>
    <w:rsid w:val="004C42F4"/>
    <w:rsid w:val="004C4817"/>
    <w:rsid w:val="004D19EF"/>
    <w:rsid w:val="004E1174"/>
    <w:rsid w:val="004F248A"/>
    <w:rsid w:val="004F30EF"/>
    <w:rsid w:val="004F3C74"/>
    <w:rsid w:val="0050055C"/>
    <w:rsid w:val="00504370"/>
    <w:rsid w:val="00512EAE"/>
    <w:rsid w:val="0052149C"/>
    <w:rsid w:val="00522928"/>
    <w:rsid w:val="0052297F"/>
    <w:rsid w:val="00523432"/>
    <w:rsid w:val="0052487C"/>
    <w:rsid w:val="005263D1"/>
    <w:rsid w:val="00530DAB"/>
    <w:rsid w:val="00531E5C"/>
    <w:rsid w:val="00531FD2"/>
    <w:rsid w:val="00533255"/>
    <w:rsid w:val="00535640"/>
    <w:rsid w:val="00537A8B"/>
    <w:rsid w:val="00537AAF"/>
    <w:rsid w:val="00540BDD"/>
    <w:rsid w:val="00543443"/>
    <w:rsid w:val="00543866"/>
    <w:rsid w:val="00543944"/>
    <w:rsid w:val="00546D89"/>
    <w:rsid w:val="0055020F"/>
    <w:rsid w:val="00553D0E"/>
    <w:rsid w:val="00562B1A"/>
    <w:rsid w:val="00565734"/>
    <w:rsid w:val="00565B21"/>
    <w:rsid w:val="00565B38"/>
    <w:rsid w:val="00572613"/>
    <w:rsid w:val="00572E2F"/>
    <w:rsid w:val="005754A0"/>
    <w:rsid w:val="005757F0"/>
    <w:rsid w:val="00577EE9"/>
    <w:rsid w:val="00580502"/>
    <w:rsid w:val="00580EF3"/>
    <w:rsid w:val="00582258"/>
    <w:rsid w:val="00584A00"/>
    <w:rsid w:val="005854C7"/>
    <w:rsid w:val="00592446"/>
    <w:rsid w:val="00592DF0"/>
    <w:rsid w:val="00596161"/>
    <w:rsid w:val="005A16FF"/>
    <w:rsid w:val="005A3BD0"/>
    <w:rsid w:val="005A47DF"/>
    <w:rsid w:val="005B118A"/>
    <w:rsid w:val="005B2783"/>
    <w:rsid w:val="005B34FB"/>
    <w:rsid w:val="005B3A5D"/>
    <w:rsid w:val="005B6FAF"/>
    <w:rsid w:val="005C1522"/>
    <w:rsid w:val="005C59B6"/>
    <w:rsid w:val="005C7B14"/>
    <w:rsid w:val="005D017A"/>
    <w:rsid w:val="005D0466"/>
    <w:rsid w:val="005D0701"/>
    <w:rsid w:val="005E074F"/>
    <w:rsid w:val="005E7F2B"/>
    <w:rsid w:val="005F0EE4"/>
    <w:rsid w:val="005F12EB"/>
    <w:rsid w:val="005F248A"/>
    <w:rsid w:val="005F5341"/>
    <w:rsid w:val="00600536"/>
    <w:rsid w:val="00600990"/>
    <w:rsid w:val="00614529"/>
    <w:rsid w:val="00620351"/>
    <w:rsid w:val="00630D6E"/>
    <w:rsid w:val="00641AA5"/>
    <w:rsid w:val="00653AC2"/>
    <w:rsid w:val="006608ED"/>
    <w:rsid w:val="006669E7"/>
    <w:rsid w:val="00666AA3"/>
    <w:rsid w:val="00667185"/>
    <w:rsid w:val="00670F43"/>
    <w:rsid w:val="0067712D"/>
    <w:rsid w:val="00683BDF"/>
    <w:rsid w:val="00690938"/>
    <w:rsid w:val="006937FD"/>
    <w:rsid w:val="006A13D5"/>
    <w:rsid w:val="006A1970"/>
    <w:rsid w:val="006A1D16"/>
    <w:rsid w:val="006A32B1"/>
    <w:rsid w:val="006A53BC"/>
    <w:rsid w:val="006B23B8"/>
    <w:rsid w:val="006B2AB4"/>
    <w:rsid w:val="006B77CE"/>
    <w:rsid w:val="006C5F3A"/>
    <w:rsid w:val="006C6D69"/>
    <w:rsid w:val="006C7630"/>
    <w:rsid w:val="006D282E"/>
    <w:rsid w:val="006D2869"/>
    <w:rsid w:val="006D7276"/>
    <w:rsid w:val="006E1CA8"/>
    <w:rsid w:val="006E201D"/>
    <w:rsid w:val="006E7016"/>
    <w:rsid w:val="006F0845"/>
    <w:rsid w:val="006F2154"/>
    <w:rsid w:val="006F261E"/>
    <w:rsid w:val="006F384D"/>
    <w:rsid w:val="006F44DB"/>
    <w:rsid w:val="006F7262"/>
    <w:rsid w:val="006F73E5"/>
    <w:rsid w:val="006F7D06"/>
    <w:rsid w:val="007021E6"/>
    <w:rsid w:val="0070415B"/>
    <w:rsid w:val="007104F6"/>
    <w:rsid w:val="00714846"/>
    <w:rsid w:val="00714C45"/>
    <w:rsid w:val="007174C3"/>
    <w:rsid w:val="007226F9"/>
    <w:rsid w:val="007245A5"/>
    <w:rsid w:val="00727678"/>
    <w:rsid w:val="00730CE0"/>
    <w:rsid w:val="00734350"/>
    <w:rsid w:val="00734C42"/>
    <w:rsid w:val="00736F7F"/>
    <w:rsid w:val="007438C8"/>
    <w:rsid w:val="007444D2"/>
    <w:rsid w:val="00744BB4"/>
    <w:rsid w:val="007478DF"/>
    <w:rsid w:val="0075017B"/>
    <w:rsid w:val="007502AF"/>
    <w:rsid w:val="007508A5"/>
    <w:rsid w:val="007612F5"/>
    <w:rsid w:val="00765260"/>
    <w:rsid w:val="00772259"/>
    <w:rsid w:val="00774B11"/>
    <w:rsid w:val="00775EB9"/>
    <w:rsid w:val="00777BD2"/>
    <w:rsid w:val="00780FAC"/>
    <w:rsid w:val="007820E4"/>
    <w:rsid w:val="00785B8D"/>
    <w:rsid w:val="0079386F"/>
    <w:rsid w:val="00794674"/>
    <w:rsid w:val="00794A5B"/>
    <w:rsid w:val="0079634A"/>
    <w:rsid w:val="007A012E"/>
    <w:rsid w:val="007A1265"/>
    <w:rsid w:val="007A7283"/>
    <w:rsid w:val="007A7879"/>
    <w:rsid w:val="007B02CF"/>
    <w:rsid w:val="007B120C"/>
    <w:rsid w:val="007B1406"/>
    <w:rsid w:val="007B1DAE"/>
    <w:rsid w:val="007B23C9"/>
    <w:rsid w:val="007B304F"/>
    <w:rsid w:val="007B5E52"/>
    <w:rsid w:val="007B5E86"/>
    <w:rsid w:val="007B6D97"/>
    <w:rsid w:val="007B6DB9"/>
    <w:rsid w:val="007C013A"/>
    <w:rsid w:val="007C19F8"/>
    <w:rsid w:val="007C2125"/>
    <w:rsid w:val="007C23F5"/>
    <w:rsid w:val="007C26F9"/>
    <w:rsid w:val="007C44FA"/>
    <w:rsid w:val="007D0AC1"/>
    <w:rsid w:val="007D717E"/>
    <w:rsid w:val="007E4D7B"/>
    <w:rsid w:val="007E7371"/>
    <w:rsid w:val="007F1971"/>
    <w:rsid w:val="007F31D4"/>
    <w:rsid w:val="007F3530"/>
    <w:rsid w:val="007F4716"/>
    <w:rsid w:val="00800F97"/>
    <w:rsid w:val="00805B8A"/>
    <w:rsid w:val="00806F5F"/>
    <w:rsid w:val="00806FD3"/>
    <w:rsid w:val="00810ECF"/>
    <w:rsid w:val="0081152E"/>
    <w:rsid w:val="00813DE2"/>
    <w:rsid w:val="008202F7"/>
    <w:rsid w:val="00823EF9"/>
    <w:rsid w:val="00825835"/>
    <w:rsid w:val="00831F5F"/>
    <w:rsid w:val="0083321A"/>
    <w:rsid w:val="0083367F"/>
    <w:rsid w:val="00834F6F"/>
    <w:rsid w:val="00841924"/>
    <w:rsid w:val="00845288"/>
    <w:rsid w:val="008470DE"/>
    <w:rsid w:val="008478EC"/>
    <w:rsid w:val="00850A6C"/>
    <w:rsid w:val="00850C24"/>
    <w:rsid w:val="00850E38"/>
    <w:rsid w:val="00851846"/>
    <w:rsid w:val="00851ECA"/>
    <w:rsid w:val="00852E5B"/>
    <w:rsid w:val="0085334C"/>
    <w:rsid w:val="00853872"/>
    <w:rsid w:val="00855E1F"/>
    <w:rsid w:val="00862162"/>
    <w:rsid w:val="008626D9"/>
    <w:rsid w:val="00871372"/>
    <w:rsid w:val="00876AA7"/>
    <w:rsid w:val="00877D30"/>
    <w:rsid w:val="00884F69"/>
    <w:rsid w:val="0089070D"/>
    <w:rsid w:val="00890DFE"/>
    <w:rsid w:val="008939C6"/>
    <w:rsid w:val="008A05A0"/>
    <w:rsid w:val="008A0719"/>
    <w:rsid w:val="008A21DE"/>
    <w:rsid w:val="008A2398"/>
    <w:rsid w:val="008A3192"/>
    <w:rsid w:val="008A3D65"/>
    <w:rsid w:val="008A5A37"/>
    <w:rsid w:val="008A7632"/>
    <w:rsid w:val="008B2BBA"/>
    <w:rsid w:val="008B4124"/>
    <w:rsid w:val="008B7F90"/>
    <w:rsid w:val="008C1FC1"/>
    <w:rsid w:val="008D538B"/>
    <w:rsid w:val="008D6734"/>
    <w:rsid w:val="008D7F05"/>
    <w:rsid w:val="008E12E4"/>
    <w:rsid w:val="008E218B"/>
    <w:rsid w:val="008E431A"/>
    <w:rsid w:val="008E4E99"/>
    <w:rsid w:val="008E5B1F"/>
    <w:rsid w:val="008E7961"/>
    <w:rsid w:val="008E7A4C"/>
    <w:rsid w:val="008F3321"/>
    <w:rsid w:val="00900F8D"/>
    <w:rsid w:val="00901F54"/>
    <w:rsid w:val="0090475F"/>
    <w:rsid w:val="00906E93"/>
    <w:rsid w:val="00910EA6"/>
    <w:rsid w:val="00910ED1"/>
    <w:rsid w:val="00910FFB"/>
    <w:rsid w:val="0091459E"/>
    <w:rsid w:val="0091785F"/>
    <w:rsid w:val="009214BB"/>
    <w:rsid w:val="009233EB"/>
    <w:rsid w:val="00930E78"/>
    <w:rsid w:val="00932CD2"/>
    <w:rsid w:val="00933250"/>
    <w:rsid w:val="00933903"/>
    <w:rsid w:val="009370DB"/>
    <w:rsid w:val="0094227F"/>
    <w:rsid w:val="00942D7A"/>
    <w:rsid w:val="00944C64"/>
    <w:rsid w:val="00947809"/>
    <w:rsid w:val="00951DB0"/>
    <w:rsid w:val="00952647"/>
    <w:rsid w:val="00952E2C"/>
    <w:rsid w:val="009535F7"/>
    <w:rsid w:val="009539BB"/>
    <w:rsid w:val="00956286"/>
    <w:rsid w:val="00956774"/>
    <w:rsid w:val="00957D67"/>
    <w:rsid w:val="00962341"/>
    <w:rsid w:val="00963321"/>
    <w:rsid w:val="00972319"/>
    <w:rsid w:val="00972631"/>
    <w:rsid w:val="009748FD"/>
    <w:rsid w:val="00983383"/>
    <w:rsid w:val="009836F0"/>
    <w:rsid w:val="0098724D"/>
    <w:rsid w:val="0099360F"/>
    <w:rsid w:val="00996013"/>
    <w:rsid w:val="00996171"/>
    <w:rsid w:val="009A6407"/>
    <w:rsid w:val="009B44DF"/>
    <w:rsid w:val="009B4B43"/>
    <w:rsid w:val="009B5645"/>
    <w:rsid w:val="009C1175"/>
    <w:rsid w:val="009C3CB8"/>
    <w:rsid w:val="009C419C"/>
    <w:rsid w:val="009C6789"/>
    <w:rsid w:val="009E09E0"/>
    <w:rsid w:val="009E3265"/>
    <w:rsid w:val="009E3F52"/>
    <w:rsid w:val="009E4CE2"/>
    <w:rsid w:val="009E542B"/>
    <w:rsid w:val="009E7689"/>
    <w:rsid w:val="009E7A56"/>
    <w:rsid w:val="009F3556"/>
    <w:rsid w:val="009F5569"/>
    <w:rsid w:val="009F6898"/>
    <w:rsid w:val="009F7477"/>
    <w:rsid w:val="00A006F4"/>
    <w:rsid w:val="00A00A47"/>
    <w:rsid w:val="00A00C25"/>
    <w:rsid w:val="00A04BA1"/>
    <w:rsid w:val="00A06468"/>
    <w:rsid w:val="00A10350"/>
    <w:rsid w:val="00A10AD1"/>
    <w:rsid w:val="00A11AC1"/>
    <w:rsid w:val="00A12074"/>
    <w:rsid w:val="00A17D64"/>
    <w:rsid w:val="00A20A03"/>
    <w:rsid w:val="00A2147E"/>
    <w:rsid w:val="00A22F41"/>
    <w:rsid w:val="00A27EC3"/>
    <w:rsid w:val="00A3037C"/>
    <w:rsid w:val="00A31E9B"/>
    <w:rsid w:val="00A320F4"/>
    <w:rsid w:val="00A34CBC"/>
    <w:rsid w:val="00A351E0"/>
    <w:rsid w:val="00A36292"/>
    <w:rsid w:val="00A365DE"/>
    <w:rsid w:val="00A425E1"/>
    <w:rsid w:val="00A43AFC"/>
    <w:rsid w:val="00A514C7"/>
    <w:rsid w:val="00A5472D"/>
    <w:rsid w:val="00A57153"/>
    <w:rsid w:val="00A609FB"/>
    <w:rsid w:val="00A6194B"/>
    <w:rsid w:val="00A642A3"/>
    <w:rsid w:val="00A66100"/>
    <w:rsid w:val="00A7295C"/>
    <w:rsid w:val="00A74AA4"/>
    <w:rsid w:val="00A75910"/>
    <w:rsid w:val="00A7777C"/>
    <w:rsid w:val="00A80949"/>
    <w:rsid w:val="00A81349"/>
    <w:rsid w:val="00A823BD"/>
    <w:rsid w:val="00A82E5F"/>
    <w:rsid w:val="00A84A48"/>
    <w:rsid w:val="00A87508"/>
    <w:rsid w:val="00A87A19"/>
    <w:rsid w:val="00A90ADB"/>
    <w:rsid w:val="00A930E0"/>
    <w:rsid w:val="00A96A82"/>
    <w:rsid w:val="00AA1EF4"/>
    <w:rsid w:val="00AA3893"/>
    <w:rsid w:val="00AA63D1"/>
    <w:rsid w:val="00AB2F39"/>
    <w:rsid w:val="00AB5402"/>
    <w:rsid w:val="00AC0BB8"/>
    <w:rsid w:val="00AC1307"/>
    <w:rsid w:val="00AC2972"/>
    <w:rsid w:val="00AC309E"/>
    <w:rsid w:val="00AC78FB"/>
    <w:rsid w:val="00AD0FC9"/>
    <w:rsid w:val="00AD0FDD"/>
    <w:rsid w:val="00AD197C"/>
    <w:rsid w:val="00AD3BB1"/>
    <w:rsid w:val="00AD429A"/>
    <w:rsid w:val="00AD4EA9"/>
    <w:rsid w:val="00AE1DA7"/>
    <w:rsid w:val="00AE6B99"/>
    <w:rsid w:val="00AE712C"/>
    <w:rsid w:val="00AE7831"/>
    <w:rsid w:val="00AF352D"/>
    <w:rsid w:val="00B070BC"/>
    <w:rsid w:val="00B076D7"/>
    <w:rsid w:val="00B1180B"/>
    <w:rsid w:val="00B1360B"/>
    <w:rsid w:val="00B15E47"/>
    <w:rsid w:val="00B22206"/>
    <w:rsid w:val="00B22AF6"/>
    <w:rsid w:val="00B23F3D"/>
    <w:rsid w:val="00B24A43"/>
    <w:rsid w:val="00B24B22"/>
    <w:rsid w:val="00B25639"/>
    <w:rsid w:val="00B27142"/>
    <w:rsid w:val="00B278B6"/>
    <w:rsid w:val="00B31550"/>
    <w:rsid w:val="00B379DB"/>
    <w:rsid w:val="00B40F7F"/>
    <w:rsid w:val="00B4365C"/>
    <w:rsid w:val="00B4366C"/>
    <w:rsid w:val="00B47AD1"/>
    <w:rsid w:val="00B55807"/>
    <w:rsid w:val="00B6060D"/>
    <w:rsid w:val="00B636DD"/>
    <w:rsid w:val="00B65140"/>
    <w:rsid w:val="00B66C96"/>
    <w:rsid w:val="00B74CF1"/>
    <w:rsid w:val="00B766AC"/>
    <w:rsid w:val="00B8117A"/>
    <w:rsid w:val="00B86376"/>
    <w:rsid w:val="00B87D96"/>
    <w:rsid w:val="00B90F1E"/>
    <w:rsid w:val="00B9480B"/>
    <w:rsid w:val="00B97039"/>
    <w:rsid w:val="00BA0774"/>
    <w:rsid w:val="00BA0D49"/>
    <w:rsid w:val="00BA0F60"/>
    <w:rsid w:val="00BA3D9A"/>
    <w:rsid w:val="00BA5EF4"/>
    <w:rsid w:val="00BA6573"/>
    <w:rsid w:val="00BA7A81"/>
    <w:rsid w:val="00BB1938"/>
    <w:rsid w:val="00BB3D1E"/>
    <w:rsid w:val="00BC141A"/>
    <w:rsid w:val="00BC2455"/>
    <w:rsid w:val="00BC401C"/>
    <w:rsid w:val="00BC7F21"/>
    <w:rsid w:val="00BD313C"/>
    <w:rsid w:val="00BD43DA"/>
    <w:rsid w:val="00BD5272"/>
    <w:rsid w:val="00BE0850"/>
    <w:rsid w:val="00BE4398"/>
    <w:rsid w:val="00BE56D7"/>
    <w:rsid w:val="00BE5AD0"/>
    <w:rsid w:val="00BE607E"/>
    <w:rsid w:val="00BF5FDF"/>
    <w:rsid w:val="00C0049E"/>
    <w:rsid w:val="00C005B7"/>
    <w:rsid w:val="00C011BC"/>
    <w:rsid w:val="00C03D2B"/>
    <w:rsid w:val="00C055D7"/>
    <w:rsid w:val="00C05C93"/>
    <w:rsid w:val="00C1298D"/>
    <w:rsid w:val="00C1437C"/>
    <w:rsid w:val="00C14414"/>
    <w:rsid w:val="00C15BF2"/>
    <w:rsid w:val="00C2024D"/>
    <w:rsid w:val="00C20598"/>
    <w:rsid w:val="00C20698"/>
    <w:rsid w:val="00C20818"/>
    <w:rsid w:val="00C20EF0"/>
    <w:rsid w:val="00C23064"/>
    <w:rsid w:val="00C237E4"/>
    <w:rsid w:val="00C246B1"/>
    <w:rsid w:val="00C27735"/>
    <w:rsid w:val="00C3292E"/>
    <w:rsid w:val="00C348F0"/>
    <w:rsid w:val="00C352C6"/>
    <w:rsid w:val="00C3757F"/>
    <w:rsid w:val="00C40A63"/>
    <w:rsid w:val="00C42BA8"/>
    <w:rsid w:val="00C43ED4"/>
    <w:rsid w:val="00C45306"/>
    <w:rsid w:val="00C45B64"/>
    <w:rsid w:val="00C4637E"/>
    <w:rsid w:val="00C46BE9"/>
    <w:rsid w:val="00C54D67"/>
    <w:rsid w:val="00C54F9A"/>
    <w:rsid w:val="00C5535A"/>
    <w:rsid w:val="00C56751"/>
    <w:rsid w:val="00C60E0D"/>
    <w:rsid w:val="00C63A38"/>
    <w:rsid w:val="00C65E86"/>
    <w:rsid w:val="00C67627"/>
    <w:rsid w:val="00C720DF"/>
    <w:rsid w:val="00C73AC1"/>
    <w:rsid w:val="00C73D6E"/>
    <w:rsid w:val="00C84E02"/>
    <w:rsid w:val="00C9097E"/>
    <w:rsid w:val="00C93006"/>
    <w:rsid w:val="00C966F3"/>
    <w:rsid w:val="00C97039"/>
    <w:rsid w:val="00C97BC3"/>
    <w:rsid w:val="00CA70E2"/>
    <w:rsid w:val="00CB17A4"/>
    <w:rsid w:val="00CB373A"/>
    <w:rsid w:val="00CB4363"/>
    <w:rsid w:val="00CB6948"/>
    <w:rsid w:val="00CC02CF"/>
    <w:rsid w:val="00CC219D"/>
    <w:rsid w:val="00CC3044"/>
    <w:rsid w:val="00CC7617"/>
    <w:rsid w:val="00CC7735"/>
    <w:rsid w:val="00CD0BD8"/>
    <w:rsid w:val="00CD14AA"/>
    <w:rsid w:val="00CD1629"/>
    <w:rsid w:val="00CD18D5"/>
    <w:rsid w:val="00CD3B38"/>
    <w:rsid w:val="00CD4F2A"/>
    <w:rsid w:val="00CD51B9"/>
    <w:rsid w:val="00CE0850"/>
    <w:rsid w:val="00CE3213"/>
    <w:rsid w:val="00CE40CD"/>
    <w:rsid w:val="00CE55FA"/>
    <w:rsid w:val="00CE63FD"/>
    <w:rsid w:val="00CF0E29"/>
    <w:rsid w:val="00CF65DD"/>
    <w:rsid w:val="00D01BA8"/>
    <w:rsid w:val="00D02AC5"/>
    <w:rsid w:val="00D03AB2"/>
    <w:rsid w:val="00D040DA"/>
    <w:rsid w:val="00D04206"/>
    <w:rsid w:val="00D15EC8"/>
    <w:rsid w:val="00D23FBD"/>
    <w:rsid w:val="00D2469B"/>
    <w:rsid w:val="00D26026"/>
    <w:rsid w:val="00D30179"/>
    <w:rsid w:val="00D3228D"/>
    <w:rsid w:val="00D32DBA"/>
    <w:rsid w:val="00D362EA"/>
    <w:rsid w:val="00D36B57"/>
    <w:rsid w:val="00D36C3A"/>
    <w:rsid w:val="00D3719F"/>
    <w:rsid w:val="00D3728A"/>
    <w:rsid w:val="00D416BB"/>
    <w:rsid w:val="00D43629"/>
    <w:rsid w:val="00D44EC8"/>
    <w:rsid w:val="00D45904"/>
    <w:rsid w:val="00D51689"/>
    <w:rsid w:val="00D55069"/>
    <w:rsid w:val="00D5622B"/>
    <w:rsid w:val="00D60096"/>
    <w:rsid w:val="00D6146A"/>
    <w:rsid w:val="00D6158F"/>
    <w:rsid w:val="00D62467"/>
    <w:rsid w:val="00D65CAF"/>
    <w:rsid w:val="00D66829"/>
    <w:rsid w:val="00D676E4"/>
    <w:rsid w:val="00D67D2A"/>
    <w:rsid w:val="00D756D2"/>
    <w:rsid w:val="00D816A8"/>
    <w:rsid w:val="00D82DE1"/>
    <w:rsid w:val="00D8355B"/>
    <w:rsid w:val="00D87350"/>
    <w:rsid w:val="00D91145"/>
    <w:rsid w:val="00D94FD9"/>
    <w:rsid w:val="00D95295"/>
    <w:rsid w:val="00D95416"/>
    <w:rsid w:val="00D9576C"/>
    <w:rsid w:val="00DA3096"/>
    <w:rsid w:val="00DA32EF"/>
    <w:rsid w:val="00DA5D62"/>
    <w:rsid w:val="00DA7819"/>
    <w:rsid w:val="00DB0F23"/>
    <w:rsid w:val="00DB60A3"/>
    <w:rsid w:val="00DC46DB"/>
    <w:rsid w:val="00DC619D"/>
    <w:rsid w:val="00DC7AD5"/>
    <w:rsid w:val="00DD0F81"/>
    <w:rsid w:val="00DD1E89"/>
    <w:rsid w:val="00DD2F3D"/>
    <w:rsid w:val="00DE018D"/>
    <w:rsid w:val="00DE3E82"/>
    <w:rsid w:val="00DE689B"/>
    <w:rsid w:val="00E03A8F"/>
    <w:rsid w:val="00E06D29"/>
    <w:rsid w:val="00E10D6A"/>
    <w:rsid w:val="00E12F41"/>
    <w:rsid w:val="00E13410"/>
    <w:rsid w:val="00E152E8"/>
    <w:rsid w:val="00E16053"/>
    <w:rsid w:val="00E17721"/>
    <w:rsid w:val="00E25A1F"/>
    <w:rsid w:val="00E276A1"/>
    <w:rsid w:val="00E42FB6"/>
    <w:rsid w:val="00E436EE"/>
    <w:rsid w:val="00E46322"/>
    <w:rsid w:val="00E47622"/>
    <w:rsid w:val="00E47643"/>
    <w:rsid w:val="00E5277E"/>
    <w:rsid w:val="00E5710C"/>
    <w:rsid w:val="00E6015B"/>
    <w:rsid w:val="00E60182"/>
    <w:rsid w:val="00E62772"/>
    <w:rsid w:val="00E64919"/>
    <w:rsid w:val="00E725D4"/>
    <w:rsid w:val="00E74924"/>
    <w:rsid w:val="00E75DF2"/>
    <w:rsid w:val="00E80637"/>
    <w:rsid w:val="00E8066E"/>
    <w:rsid w:val="00E80A13"/>
    <w:rsid w:val="00E833CF"/>
    <w:rsid w:val="00E8796A"/>
    <w:rsid w:val="00E87F60"/>
    <w:rsid w:val="00E91DE5"/>
    <w:rsid w:val="00E95177"/>
    <w:rsid w:val="00E97ABA"/>
    <w:rsid w:val="00EA0915"/>
    <w:rsid w:val="00EA5016"/>
    <w:rsid w:val="00EB044B"/>
    <w:rsid w:val="00EB1B2E"/>
    <w:rsid w:val="00EB466B"/>
    <w:rsid w:val="00EB6B6E"/>
    <w:rsid w:val="00EC5DBC"/>
    <w:rsid w:val="00EC74B7"/>
    <w:rsid w:val="00ED5097"/>
    <w:rsid w:val="00ED687F"/>
    <w:rsid w:val="00EE7DD1"/>
    <w:rsid w:val="00EF03E1"/>
    <w:rsid w:val="00EF46D3"/>
    <w:rsid w:val="00EF6EAA"/>
    <w:rsid w:val="00EF7DE2"/>
    <w:rsid w:val="00F00C79"/>
    <w:rsid w:val="00F01C94"/>
    <w:rsid w:val="00F02B88"/>
    <w:rsid w:val="00F0537B"/>
    <w:rsid w:val="00F10D17"/>
    <w:rsid w:val="00F16423"/>
    <w:rsid w:val="00F21232"/>
    <w:rsid w:val="00F229CD"/>
    <w:rsid w:val="00F374E2"/>
    <w:rsid w:val="00F502DD"/>
    <w:rsid w:val="00F533D6"/>
    <w:rsid w:val="00F56303"/>
    <w:rsid w:val="00F60A06"/>
    <w:rsid w:val="00F61D81"/>
    <w:rsid w:val="00F638EC"/>
    <w:rsid w:val="00F643A7"/>
    <w:rsid w:val="00F70A03"/>
    <w:rsid w:val="00F72B72"/>
    <w:rsid w:val="00F735F1"/>
    <w:rsid w:val="00F74B47"/>
    <w:rsid w:val="00F769DB"/>
    <w:rsid w:val="00F80396"/>
    <w:rsid w:val="00F814C0"/>
    <w:rsid w:val="00F8380B"/>
    <w:rsid w:val="00F87D9F"/>
    <w:rsid w:val="00F934B7"/>
    <w:rsid w:val="00F935DB"/>
    <w:rsid w:val="00F94B78"/>
    <w:rsid w:val="00F963C5"/>
    <w:rsid w:val="00F97FD7"/>
    <w:rsid w:val="00FA03FB"/>
    <w:rsid w:val="00FA07C9"/>
    <w:rsid w:val="00FA7CA7"/>
    <w:rsid w:val="00FB0060"/>
    <w:rsid w:val="00FB39FD"/>
    <w:rsid w:val="00FB4E2D"/>
    <w:rsid w:val="00FC01CD"/>
    <w:rsid w:val="00FC1857"/>
    <w:rsid w:val="00FC3608"/>
    <w:rsid w:val="00FC6B58"/>
    <w:rsid w:val="00FC6D03"/>
    <w:rsid w:val="00FD0241"/>
    <w:rsid w:val="00FD0474"/>
    <w:rsid w:val="00FE0BED"/>
    <w:rsid w:val="00FE3A18"/>
    <w:rsid w:val="00FE6998"/>
    <w:rsid w:val="00FF15F1"/>
    <w:rsid w:val="00FF5A2A"/>
    <w:rsid w:val="018B1528"/>
    <w:rsid w:val="01AA6B3A"/>
    <w:rsid w:val="0206454E"/>
    <w:rsid w:val="03974CBD"/>
    <w:rsid w:val="03DA78C0"/>
    <w:rsid w:val="03DD409C"/>
    <w:rsid w:val="0419350A"/>
    <w:rsid w:val="04BD2824"/>
    <w:rsid w:val="04E92502"/>
    <w:rsid w:val="057849DC"/>
    <w:rsid w:val="065165C2"/>
    <w:rsid w:val="07035BB5"/>
    <w:rsid w:val="077B32E8"/>
    <w:rsid w:val="08036096"/>
    <w:rsid w:val="084C1357"/>
    <w:rsid w:val="084C13F9"/>
    <w:rsid w:val="08F245D0"/>
    <w:rsid w:val="09912348"/>
    <w:rsid w:val="09B23CCD"/>
    <w:rsid w:val="0AC821BD"/>
    <w:rsid w:val="0D080502"/>
    <w:rsid w:val="0E26051D"/>
    <w:rsid w:val="0E3E3B38"/>
    <w:rsid w:val="0E735E11"/>
    <w:rsid w:val="1062783A"/>
    <w:rsid w:val="107C5D44"/>
    <w:rsid w:val="10F6172C"/>
    <w:rsid w:val="11AC3842"/>
    <w:rsid w:val="11F05CFC"/>
    <w:rsid w:val="11F752D8"/>
    <w:rsid w:val="128B7293"/>
    <w:rsid w:val="12902F8B"/>
    <w:rsid w:val="12C32896"/>
    <w:rsid w:val="13421C30"/>
    <w:rsid w:val="139F2B8C"/>
    <w:rsid w:val="13C75C16"/>
    <w:rsid w:val="140D02C0"/>
    <w:rsid w:val="14DD69E2"/>
    <w:rsid w:val="15DE084A"/>
    <w:rsid w:val="165B4616"/>
    <w:rsid w:val="1700359E"/>
    <w:rsid w:val="17DC428F"/>
    <w:rsid w:val="1AF77365"/>
    <w:rsid w:val="1B045537"/>
    <w:rsid w:val="1B130E5F"/>
    <w:rsid w:val="1B416366"/>
    <w:rsid w:val="1B8554FE"/>
    <w:rsid w:val="1B8B79C2"/>
    <w:rsid w:val="1B9F3768"/>
    <w:rsid w:val="1B9F7EF4"/>
    <w:rsid w:val="1BCD39C2"/>
    <w:rsid w:val="1C307FE0"/>
    <w:rsid w:val="1C3F6FAB"/>
    <w:rsid w:val="1C962078"/>
    <w:rsid w:val="1CFE6197"/>
    <w:rsid w:val="1D8B5A57"/>
    <w:rsid w:val="1E4671DB"/>
    <w:rsid w:val="1FC057F9"/>
    <w:rsid w:val="20B82A26"/>
    <w:rsid w:val="21115E79"/>
    <w:rsid w:val="21337C18"/>
    <w:rsid w:val="218078D4"/>
    <w:rsid w:val="22640D87"/>
    <w:rsid w:val="226F5B27"/>
    <w:rsid w:val="2355166D"/>
    <w:rsid w:val="23C73A8B"/>
    <w:rsid w:val="248339E7"/>
    <w:rsid w:val="250913AB"/>
    <w:rsid w:val="2525397F"/>
    <w:rsid w:val="255B6A7F"/>
    <w:rsid w:val="25690562"/>
    <w:rsid w:val="25F51E86"/>
    <w:rsid w:val="26A71D43"/>
    <w:rsid w:val="274E5B45"/>
    <w:rsid w:val="27846412"/>
    <w:rsid w:val="288C4664"/>
    <w:rsid w:val="29E0324F"/>
    <w:rsid w:val="29FA598A"/>
    <w:rsid w:val="2AA81558"/>
    <w:rsid w:val="2B26200D"/>
    <w:rsid w:val="2B6F0145"/>
    <w:rsid w:val="2B9E39FF"/>
    <w:rsid w:val="2BAC23B9"/>
    <w:rsid w:val="2BBE5F59"/>
    <w:rsid w:val="2C5A21EC"/>
    <w:rsid w:val="2C966A7C"/>
    <w:rsid w:val="2CC917BC"/>
    <w:rsid w:val="2CDA4B1F"/>
    <w:rsid w:val="2D3D280C"/>
    <w:rsid w:val="2D8E156E"/>
    <w:rsid w:val="2DAD2508"/>
    <w:rsid w:val="2E035499"/>
    <w:rsid w:val="2F681372"/>
    <w:rsid w:val="31392125"/>
    <w:rsid w:val="327D6B2B"/>
    <w:rsid w:val="329712D1"/>
    <w:rsid w:val="32F422E2"/>
    <w:rsid w:val="330501DD"/>
    <w:rsid w:val="331A7FBA"/>
    <w:rsid w:val="336D4FA8"/>
    <w:rsid w:val="33D02508"/>
    <w:rsid w:val="3473457B"/>
    <w:rsid w:val="34EA6DAC"/>
    <w:rsid w:val="34FB5ABB"/>
    <w:rsid w:val="358B5D30"/>
    <w:rsid w:val="35A1067A"/>
    <w:rsid w:val="35AE04C4"/>
    <w:rsid w:val="361C33E8"/>
    <w:rsid w:val="365A17A3"/>
    <w:rsid w:val="3792023B"/>
    <w:rsid w:val="37DB4DC9"/>
    <w:rsid w:val="39CC6910"/>
    <w:rsid w:val="39F257DA"/>
    <w:rsid w:val="39FB7289"/>
    <w:rsid w:val="3A3B17B4"/>
    <w:rsid w:val="3A6A5B1F"/>
    <w:rsid w:val="3BB40677"/>
    <w:rsid w:val="3BCA7CBC"/>
    <w:rsid w:val="3C7C15F1"/>
    <w:rsid w:val="3DB35808"/>
    <w:rsid w:val="3DF8202C"/>
    <w:rsid w:val="3E6042DD"/>
    <w:rsid w:val="3FB149CC"/>
    <w:rsid w:val="3FFC6BE7"/>
    <w:rsid w:val="42FD3E50"/>
    <w:rsid w:val="432F5440"/>
    <w:rsid w:val="43565E08"/>
    <w:rsid w:val="43D47993"/>
    <w:rsid w:val="44497C1E"/>
    <w:rsid w:val="460178BD"/>
    <w:rsid w:val="46156AB6"/>
    <w:rsid w:val="47647859"/>
    <w:rsid w:val="48574D22"/>
    <w:rsid w:val="48901EE4"/>
    <w:rsid w:val="48FE0CC0"/>
    <w:rsid w:val="49D11D19"/>
    <w:rsid w:val="4B5B071E"/>
    <w:rsid w:val="4C71621B"/>
    <w:rsid w:val="4C775AD7"/>
    <w:rsid w:val="4D2900A2"/>
    <w:rsid w:val="4D617BD4"/>
    <w:rsid w:val="4E5003BD"/>
    <w:rsid w:val="4E730942"/>
    <w:rsid w:val="4E995198"/>
    <w:rsid w:val="4F7F3A95"/>
    <w:rsid w:val="4FA53657"/>
    <w:rsid w:val="4FCC08CE"/>
    <w:rsid w:val="4FE051C5"/>
    <w:rsid w:val="52161201"/>
    <w:rsid w:val="53875248"/>
    <w:rsid w:val="53941ACB"/>
    <w:rsid w:val="53F12CC1"/>
    <w:rsid w:val="54454068"/>
    <w:rsid w:val="554A49F3"/>
    <w:rsid w:val="56141E2A"/>
    <w:rsid w:val="57392AC9"/>
    <w:rsid w:val="57B63ADE"/>
    <w:rsid w:val="57EE206E"/>
    <w:rsid w:val="583E6739"/>
    <w:rsid w:val="58BA0B85"/>
    <w:rsid w:val="5A391FC8"/>
    <w:rsid w:val="5B353C89"/>
    <w:rsid w:val="5BB12416"/>
    <w:rsid w:val="5C41463D"/>
    <w:rsid w:val="5D186DA7"/>
    <w:rsid w:val="5D8A37F7"/>
    <w:rsid w:val="5E387543"/>
    <w:rsid w:val="5FA8106F"/>
    <w:rsid w:val="5FD6418B"/>
    <w:rsid w:val="5FF27AD7"/>
    <w:rsid w:val="61A6103B"/>
    <w:rsid w:val="6456106A"/>
    <w:rsid w:val="64A13D4B"/>
    <w:rsid w:val="66E96B00"/>
    <w:rsid w:val="66EE33A0"/>
    <w:rsid w:val="67765EA9"/>
    <w:rsid w:val="68664955"/>
    <w:rsid w:val="68755FFA"/>
    <w:rsid w:val="6A0D31F6"/>
    <w:rsid w:val="6A4860EB"/>
    <w:rsid w:val="6B5349F9"/>
    <w:rsid w:val="6CF9382F"/>
    <w:rsid w:val="6E5E3DEA"/>
    <w:rsid w:val="6E9F02DB"/>
    <w:rsid w:val="6F5F71AD"/>
    <w:rsid w:val="6F6805BE"/>
    <w:rsid w:val="707B3687"/>
    <w:rsid w:val="70D930B1"/>
    <w:rsid w:val="710166EA"/>
    <w:rsid w:val="71F11BFE"/>
    <w:rsid w:val="72047187"/>
    <w:rsid w:val="72116FF3"/>
    <w:rsid w:val="727732F0"/>
    <w:rsid w:val="72AA6C2C"/>
    <w:rsid w:val="749A69DB"/>
    <w:rsid w:val="753508F2"/>
    <w:rsid w:val="77B95A5D"/>
    <w:rsid w:val="77C43EF4"/>
    <w:rsid w:val="77ED744B"/>
    <w:rsid w:val="7B91671C"/>
    <w:rsid w:val="7C5E5EE2"/>
    <w:rsid w:val="7C6B3A0E"/>
    <w:rsid w:val="7CC5108C"/>
    <w:rsid w:val="7DB412C0"/>
    <w:rsid w:val="7E2A32EA"/>
    <w:rsid w:val="7E332C17"/>
    <w:rsid w:val="7E7A3603"/>
    <w:rsid w:val="7EB3786C"/>
    <w:rsid w:val="7F1E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5BFDE1A3"/>
  <w15:docId w15:val="{E3AFC76B-B654-46B5-AA7E-9C3C469A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95725"/>
    <w:pPr>
      <w:widowControl w:val="0"/>
      <w:jc w:val="both"/>
    </w:pPr>
    <w:rPr>
      <w:rFonts w:ascii="Arial" w:eastAsia="宋体" w:hAnsi="Arial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Lines/>
      <w:pageBreakBefore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qFormat/>
    <w:pPr>
      <w:keepNext/>
      <w:keepLines/>
      <w:spacing w:before="100" w:after="100"/>
      <w:outlineLvl w:val="1"/>
    </w:pPr>
    <w:rPr>
      <w:rFonts w:eastAsia="黑体"/>
      <w:b/>
      <w:sz w:val="28"/>
    </w:rPr>
  </w:style>
  <w:style w:type="paragraph" w:styleId="3">
    <w:name w:val="heading 3"/>
    <w:basedOn w:val="a"/>
    <w:next w:val="a"/>
    <w:qFormat/>
    <w:pPr>
      <w:keepNext/>
      <w:keepLines/>
      <w:spacing w:before="20" w:after="20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link w:val="a5"/>
    <w:uiPriority w:val="99"/>
    <w:qFormat/>
    <w:rPr>
      <w:kern w:val="2"/>
      <w:sz w:val="18"/>
      <w:szCs w:val="24"/>
    </w:rPr>
  </w:style>
  <w:style w:type="character" w:customStyle="1" w:styleId="40">
    <w:name w:val="标题 4 字符"/>
    <w:link w:val="4"/>
    <w:qFormat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parmvalue">
    <w:name w:val="parmvalue"/>
    <w:qFormat/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a4">
    <w:name w:val="页脚 字符"/>
    <w:basedOn w:val="a0"/>
    <w:link w:val="a3"/>
    <w:uiPriority w:val="99"/>
    <w:qFormat/>
    <w:rPr>
      <w:rFonts w:ascii="Arial" w:hAnsi="Arial"/>
      <w:kern w:val="2"/>
      <w:sz w:val="18"/>
      <w:szCs w:val="24"/>
    </w:rPr>
  </w:style>
  <w:style w:type="paragraph" w:styleId="ab">
    <w:name w:val="Balloon Text"/>
    <w:basedOn w:val="a"/>
    <w:link w:val="ac"/>
    <w:rsid w:val="00081253"/>
    <w:rPr>
      <w:sz w:val="18"/>
      <w:szCs w:val="18"/>
    </w:rPr>
  </w:style>
  <w:style w:type="character" w:customStyle="1" w:styleId="ac">
    <w:name w:val="批注框文本 字符"/>
    <w:basedOn w:val="a0"/>
    <w:link w:val="ab"/>
    <w:rsid w:val="00081253"/>
    <w:rPr>
      <w:rFonts w:ascii="Arial" w:eastAsia="宋体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85C88B-2533-4F0A-9B17-8C28980C4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8</Pages>
  <Words>6803</Words>
  <Characters>38783</Characters>
  <Application>Microsoft Office Word</Application>
  <DocSecurity>0</DocSecurity>
  <Lines>323</Lines>
  <Paragraphs>90</Paragraphs>
  <ScaleCrop>false</ScaleCrop>
  <Company/>
  <LinksUpToDate>false</LinksUpToDate>
  <CharactersWithSpaces>45496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 锋</dc:creator>
  <cp:lastModifiedBy>win10</cp:lastModifiedBy>
  <cp:revision>1091</cp:revision>
  <dcterms:created xsi:type="dcterms:W3CDTF">2019-09-17T06:25:00Z</dcterms:created>
  <dcterms:modified xsi:type="dcterms:W3CDTF">2020-06-12T06:05:00Z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